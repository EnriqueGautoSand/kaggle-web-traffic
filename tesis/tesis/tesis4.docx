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16EB" w14:textId="637CB708" w:rsidR="00115A81" w:rsidRPr="006156DA" w:rsidRDefault="00EC3F33" w:rsidP="0087074D">
      <w:pPr>
        <w:jc w:val="center"/>
        <w:rPr>
          <w:b/>
          <w:sz w:val="40"/>
          <w:szCs w:val="40"/>
        </w:rPr>
      </w:pPr>
      <w:r>
        <w:rPr>
          <w:b/>
          <w:sz w:val="40"/>
          <w:szCs w:val="40"/>
        </w:rPr>
        <w:t>Pronóstico de</w:t>
      </w:r>
      <w:r w:rsidR="00115A81">
        <w:rPr>
          <w:b/>
          <w:sz w:val="40"/>
          <w:szCs w:val="40"/>
        </w:rPr>
        <w:t xml:space="preserve"> Series de Tiempo de Tráfico web</w:t>
      </w:r>
      <w:r w:rsidR="008932AA">
        <w:rPr>
          <w:b/>
          <w:sz w:val="40"/>
          <w:szCs w:val="40"/>
        </w:rPr>
        <w:t>.</w:t>
      </w:r>
      <w:r w:rsidR="00115A81">
        <w:rPr>
          <w:b/>
          <w:sz w:val="40"/>
          <w:szCs w:val="40"/>
        </w:rPr>
        <w:t xml:space="preserve"> Estudio de Caso </w:t>
      </w:r>
      <w:r w:rsidR="008628D6">
        <w:rPr>
          <w:b/>
          <w:sz w:val="40"/>
          <w:szCs w:val="40"/>
        </w:rPr>
        <w:t>U</w:t>
      </w:r>
      <w:r w:rsidR="008932AA">
        <w:rPr>
          <w:b/>
          <w:sz w:val="40"/>
          <w:szCs w:val="40"/>
        </w:rPr>
        <w:t xml:space="preserve">niversidad </w:t>
      </w:r>
      <w:r w:rsidR="008628D6">
        <w:rPr>
          <w:b/>
          <w:sz w:val="40"/>
          <w:szCs w:val="40"/>
        </w:rPr>
        <w:t>Na</w:t>
      </w:r>
      <w:r w:rsidR="008932AA">
        <w:rPr>
          <w:b/>
          <w:sz w:val="40"/>
          <w:szCs w:val="40"/>
        </w:rPr>
        <w:t xml:space="preserve">cional de </w:t>
      </w:r>
      <w:r w:rsidR="008628D6">
        <w:rPr>
          <w:b/>
          <w:sz w:val="40"/>
          <w:szCs w:val="40"/>
        </w:rPr>
        <w:t>M</w:t>
      </w:r>
      <w:r w:rsidR="008932AA">
        <w:rPr>
          <w:b/>
          <w:sz w:val="40"/>
          <w:szCs w:val="40"/>
        </w:rPr>
        <w:t>isiones</w:t>
      </w:r>
    </w:p>
    <w:p w14:paraId="351C95EC" w14:textId="77777777" w:rsidR="00236AE2" w:rsidRPr="00AE07A6" w:rsidRDefault="00236AE2" w:rsidP="00236AE2"/>
    <w:p w14:paraId="24B03CA1" w14:textId="77777777" w:rsidR="00236AE2" w:rsidRDefault="00236AE2" w:rsidP="00236AE2"/>
    <w:p w14:paraId="15039AB4" w14:textId="77777777" w:rsidR="0087074D" w:rsidRDefault="0087074D" w:rsidP="00236AE2"/>
    <w:p w14:paraId="48320421" w14:textId="77777777" w:rsidR="0087074D" w:rsidRPr="00AE07A6" w:rsidRDefault="0087074D" w:rsidP="00236AE2"/>
    <w:p w14:paraId="5D009169" w14:textId="32A5263D" w:rsidR="00130CAD" w:rsidRDefault="00130CAD" w:rsidP="0087074D">
      <w:pPr>
        <w:ind w:left="708"/>
        <w:jc w:val="center"/>
      </w:pPr>
      <w:r>
        <w:t>P</w:t>
      </w:r>
      <w:r w:rsidR="0087074D">
        <w:t>OR</w:t>
      </w:r>
      <w:r>
        <w:t>:</w:t>
      </w:r>
      <w:r w:rsidR="00236AE2" w:rsidRPr="00AE07A6">
        <w:t xml:space="preserve"> Enrique Gauto Sand</w:t>
      </w:r>
    </w:p>
    <w:p w14:paraId="41D55076" w14:textId="77777777" w:rsidR="0087074D" w:rsidRDefault="0087074D" w:rsidP="00130CAD">
      <w:pPr>
        <w:ind w:left="708"/>
      </w:pPr>
    </w:p>
    <w:p w14:paraId="696DC17F" w14:textId="77777777" w:rsidR="0087074D" w:rsidRPr="004B01F0" w:rsidRDefault="0087074D" w:rsidP="004B01F0">
      <w:pPr>
        <w:ind w:left="708"/>
        <w:jc w:val="center"/>
      </w:pPr>
      <w:r>
        <w:rPr>
          <w:rFonts w:eastAsia="Tahoma"/>
        </w:rPr>
        <w:t xml:space="preserve">   </w:t>
      </w:r>
      <w:r w:rsidRPr="004B01F0">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14:paraId="30167AB2" w14:textId="40460FDF" w:rsidR="0087074D" w:rsidRDefault="0087074D" w:rsidP="004B01F0">
      <w:pPr>
        <w:ind w:left="708"/>
        <w:jc w:val="center"/>
      </w:pPr>
      <w:r>
        <w:t xml:space="preserve"> </w:t>
      </w:r>
    </w:p>
    <w:p w14:paraId="4B765F98" w14:textId="77777777" w:rsidR="0087074D" w:rsidRDefault="0087074D" w:rsidP="004B01F0">
      <w:pPr>
        <w:ind w:left="708"/>
        <w:jc w:val="center"/>
      </w:pPr>
    </w:p>
    <w:p w14:paraId="173E319F" w14:textId="77777777" w:rsidR="0087074D" w:rsidRDefault="0087074D" w:rsidP="004B01F0">
      <w:pPr>
        <w:ind w:left="708"/>
        <w:jc w:val="center"/>
      </w:pPr>
    </w:p>
    <w:p w14:paraId="5ADBB0BB" w14:textId="31A2E249" w:rsidR="0087074D" w:rsidRDefault="0087074D" w:rsidP="0087074D">
      <w:pPr>
        <w:ind w:left="708"/>
        <w:jc w:val="center"/>
      </w:pPr>
      <w:r w:rsidRPr="004B01F0">
        <w:t>Director</w:t>
      </w:r>
      <w:r w:rsidR="00617748">
        <w:t>a</w:t>
      </w:r>
      <w:r w:rsidRPr="004B01F0">
        <w:t xml:space="preserve">: Alice </w:t>
      </w:r>
      <w:proofErr w:type="spellStart"/>
      <w:r w:rsidRPr="004B01F0">
        <w:t>Rambo</w:t>
      </w:r>
      <w:proofErr w:type="spellEnd"/>
      <w:r w:rsidRPr="004B01F0">
        <w:t xml:space="preserve"> </w:t>
      </w:r>
    </w:p>
    <w:p w14:paraId="3917E427" w14:textId="77777777" w:rsidR="0087074D" w:rsidRDefault="0087074D" w:rsidP="004B01F0">
      <w:pPr>
        <w:ind w:left="708"/>
        <w:jc w:val="center"/>
      </w:pPr>
    </w:p>
    <w:p w14:paraId="23A799AB" w14:textId="77777777" w:rsidR="0087074D" w:rsidRDefault="0087074D" w:rsidP="004B01F0">
      <w:pPr>
        <w:ind w:left="708"/>
        <w:jc w:val="center"/>
      </w:pPr>
    </w:p>
    <w:p w14:paraId="4FC97C31" w14:textId="79D74454" w:rsidR="00130CAD" w:rsidRPr="00130CAD" w:rsidRDefault="00130CAD" w:rsidP="0087074D">
      <w:pPr>
        <w:ind w:left="708"/>
        <w:jc w:val="center"/>
      </w:pPr>
      <w:r w:rsidRPr="004B01F0">
        <w:t xml:space="preserve">Prof. </w:t>
      </w:r>
      <w:proofErr w:type="spellStart"/>
      <w:r w:rsidRPr="004B01F0">
        <w:t>Tit</w:t>
      </w:r>
      <w:proofErr w:type="spellEnd"/>
      <w:r w:rsidRPr="004B01F0">
        <w:t>. de la Cátedra “Trabajo Final”: Dr. Kuna, Horacio Daniel</w:t>
      </w:r>
    </w:p>
    <w:p w14:paraId="69C9F2D6" w14:textId="77777777" w:rsidR="00236AE2" w:rsidRPr="00AE07A6" w:rsidRDefault="00236AE2">
      <w:r w:rsidRPr="00AE07A6">
        <w:br w:type="page"/>
      </w:r>
    </w:p>
    <w:sdt>
      <w:sdtPr>
        <w:rPr>
          <w:rFonts w:asciiTheme="minorHAnsi" w:eastAsiaTheme="minorHAnsi" w:hAnsiTheme="minorHAnsi" w:cstheme="minorBidi"/>
          <w:color w:val="auto"/>
          <w:sz w:val="22"/>
          <w:szCs w:val="22"/>
          <w:lang w:val="es-ES" w:eastAsia="en-US"/>
        </w:rPr>
        <w:id w:val="-1526870673"/>
        <w:docPartObj>
          <w:docPartGallery w:val="Table of Contents"/>
          <w:docPartUnique/>
        </w:docPartObj>
      </w:sdtPr>
      <w:sdtEndPr>
        <w:rPr>
          <w:rFonts w:ascii="Times New Roman" w:eastAsia="Times New Roman" w:hAnsi="Times New Roman" w:cs="Times New Roman"/>
          <w:b/>
          <w:bCs/>
          <w:sz w:val="24"/>
          <w:szCs w:val="24"/>
          <w:lang w:val="es-AR" w:eastAsia="es-AR"/>
        </w:rPr>
      </w:sdtEndPr>
      <w:sdtContent>
        <w:p w14:paraId="61DD9C5C" w14:textId="639B64ED" w:rsidR="00FD7513" w:rsidRPr="00FD7513" w:rsidRDefault="00FD7513">
          <w:pPr>
            <w:pStyle w:val="TtulodeTDC"/>
            <w:rPr>
              <w:color w:val="auto"/>
            </w:rPr>
          </w:pPr>
          <w:r w:rsidRPr="00FD7513">
            <w:rPr>
              <w:color w:val="auto"/>
              <w:lang w:val="es-ES"/>
            </w:rPr>
            <w:t>Índice</w:t>
          </w:r>
        </w:p>
        <w:p w14:paraId="4D78A0EC" w14:textId="77777777" w:rsidR="00FA1763" w:rsidRDefault="00FD7513">
          <w:pPr>
            <w:pStyle w:val="TDC1"/>
            <w:tabs>
              <w:tab w:val="right" w:leader="dot" w:pos="821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64369620" w:history="1">
            <w:r w:rsidR="00FA1763" w:rsidRPr="00302425">
              <w:rPr>
                <w:rStyle w:val="Hipervnculo"/>
                <w:noProof/>
              </w:rPr>
              <w:t>Capítulo 1</w:t>
            </w:r>
            <w:r w:rsidR="00FA1763">
              <w:rPr>
                <w:noProof/>
                <w:webHidden/>
              </w:rPr>
              <w:tab/>
            </w:r>
            <w:r w:rsidR="00FA1763">
              <w:rPr>
                <w:noProof/>
                <w:webHidden/>
              </w:rPr>
              <w:fldChar w:fldCharType="begin"/>
            </w:r>
            <w:r w:rsidR="00FA1763">
              <w:rPr>
                <w:noProof/>
                <w:webHidden/>
              </w:rPr>
              <w:instrText xml:space="preserve"> PAGEREF _Toc164369620 \h </w:instrText>
            </w:r>
            <w:r w:rsidR="00FA1763">
              <w:rPr>
                <w:noProof/>
                <w:webHidden/>
              </w:rPr>
            </w:r>
            <w:r w:rsidR="00FA1763">
              <w:rPr>
                <w:noProof/>
                <w:webHidden/>
              </w:rPr>
              <w:fldChar w:fldCharType="separate"/>
            </w:r>
            <w:r w:rsidR="00FA1763">
              <w:rPr>
                <w:noProof/>
                <w:webHidden/>
              </w:rPr>
              <w:t>1</w:t>
            </w:r>
            <w:r w:rsidR="00FA1763">
              <w:rPr>
                <w:noProof/>
                <w:webHidden/>
              </w:rPr>
              <w:fldChar w:fldCharType="end"/>
            </w:r>
          </w:hyperlink>
        </w:p>
        <w:p w14:paraId="27C268BC" w14:textId="77777777" w:rsidR="00FA1763" w:rsidRDefault="00B5577D">
          <w:pPr>
            <w:pStyle w:val="TDC1"/>
            <w:tabs>
              <w:tab w:val="right" w:leader="dot" w:pos="8211"/>
            </w:tabs>
            <w:rPr>
              <w:rFonts w:asciiTheme="minorHAnsi" w:eastAsiaTheme="minorEastAsia" w:hAnsiTheme="minorHAnsi" w:cstheme="minorBidi"/>
              <w:noProof/>
              <w:sz w:val="22"/>
              <w:szCs w:val="22"/>
            </w:rPr>
          </w:pPr>
          <w:hyperlink w:anchor="_Toc164369621" w:history="1">
            <w:r w:rsidR="00FA1763" w:rsidRPr="00302425">
              <w:rPr>
                <w:rStyle w:val="Hipervnculo"/>
                <w:noProof/>
              </w:rPr>
              <w:t>Introducción</w:t>
            </w:r>
            <w:r w:rsidR="00FA1763">
              <w:rPr>
                <w:noProof/>
                <w:webHidden/>
              </w:rPr>
              <w:tab/>
            </w:r>
            <w:r w:rsidR="00FA1763">
              <w:rPr>
                <w:noProof/>
                <w:webHidden/>
              </w:rPr>
              <w:fldChar w:fldCharType="begin"/>
            </w:r>
            <w:r w:rsidR="00FA1763">
              <w:rPr>
                <w:noProof/>
                <w:webHidden/>
              </w:rPr>
              <w:instrText xml:space="preserve"> PAGEREF _Toc164369621 \h </w:instrText>
            </w:r>
            <w:r w:rsidR="00FA1763">
              <w:rPr>
                <w:noProof/>
                <w:webHidden/>
              </w:rPr>
            </w:r>
            <w:r w:rsidR="00FA1763">
              <w:rPr>
                <w:noProof/>
                <w:webHidden/>
              </w:rPr>
              <w:fldChar w:fldCharType="separate"/>
            </w:r>
            <w:r w:rsidR="00FA1763">
              <w:rPr>
                <w:noProof/>
                <w:webHidden/>
              </w:rPr>
              <w:t>1</w:t>
            </w:r>
            <w:r w:rsidR="00FA1763">
              <w:rPr>
                <w:noProof/>
                <w:webHidden/>
              </w:rPr>
              <w:fldChar w:fldCharType="end"/>
            </w:r>
          </w:hyperlink>
        </w:p>
        <w:p w14:paraId="6838CD76" w14:textId="77777777" w:rsidR="00FA1763" w:rsidRDefault="00B5577D">
          <w:pPr>
            <w:pStyle w:val="TDC2"/>
            <w:tabs>
              <w:tab w:val="left" w:pos="880"/>
              <w:tab w:val="right" w:leader="dot" w:pos="8211"/>
            </w:tabs>
            <w:rPr>
              <w:rFonts w:asciiTheme="minorHAnsi" w:eastAsiaTheme="minorEastAsia" w:hAnsiTheme="minorHAnsi" w:cstheme="minorBidi"/>
              <w:noProof/>
              <w:sz w:val="22"/>
              <w:szCs w:val="22"/>
            </w:rPr>
          </w:pPr>
          <w:hyperlink w:anchor="_Toc164369622" w:history="1">
            <w:r w:rsidR="00FA1763" w:rsidRPr="00302425">
              <w:rPr>
                <w:rStyle w:val="Hipervnculo"/>
                <w:noProof/>
              </w:rPr>
              <w:t>1.1.</w:t>
            </w:r>
            <w:r w:rsidR="00FA1763">
              <w:rPr>
                <w:rFonts w:asciiTheme="minorHAnsi" w:eastAsiaTheme="minorEastAsia" w:hAnsiTheme="minorHAnsi" w:cstheme="minorBidi"/>
                <w:noProof/>
                <w:sz w:val="22"/>
                <w:szCs w:val="22"/>
              </w:rPr>
              <w:tab/>
            </w:r>
            <w:r w:rsidR="00FA1763" w:rsidRPr="00302425">
              <w:rPr>
                <w:rStyle w:val="Hipervnculo"/>
                <w:noProof/>
              </w:rPr>
              <w:t>Motivación</w:t>
            </w:r>
            <w:r w:rsidR="00FA1763">
              <w:rPr>
                <w:noProof/>
                <w:webHidden/>
              </w:rPr>
              <w:tab/>
            </w:r>
            <w:r w:rsidR="00FA1763">
              <w:rPr>
                <w:noProof/>
                <w:webHidden/>
              </w:rPr>
              <w:fldChar w:fldCharType="begin"/>
            </w:r>
            <w:r w:rsidR="00FA1763">
              <w:rPr>
                <w:noProof/>
                <w:webHidden/>
              </w:rPr>
              <w:instrText xml:space="preserve"> PAGEREF _Toc164369622 \h </w:instrText>
            </w:r>
            <w:r w:rsidR="00FA1763">
              <w:rPr>
                <w:noProof/>
                <w:webHidden/>
              </w:rPr>
            </w:r>
            <w:r w:rsidR="00FA1763">
              <w:rPr>
                <w:noProof/>
                <w:webHidden/>
              </w:rPr>
              <w:fldChar w:fldCharType="separate"/>
            </w:r>
            <w:r w:rsidR="00FA1763">
              <w:rPr>
                <w:noProof/>
                <w:webHidden/>
              </w:rPr>
              <w:t>2</w:t>
            </w:r>
            <w:r w:rsidR="00FA1763">
              <w:rPr>
                <w:noProof/>
                <w:webHidden/>
              </w:rPr>
              <w:fldChar w:fldCharType="end"/>
            </w:r>
          </w:hyperlink>
        </w:p>
        <w:p w14:paraId="662F078C" w14:textId="77777777" w:rsidR="00FA1763" w:rsidRDefault="00B5577D">
          <w:pPr>
            <w:pStyle w:val="TDC2"/>
            <w:tabs>
              <w:tab w:val="left" w:pos="880"/>
              <w:tab w:val="right" w:leader="dot" w:pos="8211"/>
            </w:tabs>
            <w:rPr>
              <w:rFonts w:asciiTheme="minorHAnsi" w:eastAsiaTheme="minorEastAsia" w:hAnsiTheme="minorHAnsi" w:cstheme="minorBidi"/>
              <w:noProof/>
              <w:sz w:val="22"/>
              <w:szCs w:val="22"/>
            </w:rPr>
          </w:pPr>
          <w:hyperlink w:anchor="_Toc164369623" w:history="1">
            <w:r w:rsidR="00FA1763" w:rsidRPr="00302425">
              <w:rPr>
                <w:rStyle w:val="Hipervnculo"/>
                <w:noProof/>
              </w:rPr>
              <w:t>1.2.</w:t>
            </w:r>
            <w:r w:rsidR="00FA1763">
              <w:rPr>
                <w:rFonts w:asciiTheme="minorHAnsi" w:eastAsiaTheme="minorEastAsia" w:hAnsiTheme="minorHAnsi" w:cstheme="minorBidi"/>
                <w:noProof/>
                <w:sz w:val="22"/>
                <w:szCs w:val="22"/>
              </w:rPr>
              <w:tab/>
            </w:r>
            <w:r w:rsidR="00FA1763" w:rsidRPr="00302425">
              <w:rPr>
                <w:rStyle w:val="Hipervnculo"/>
                <w:noProof/>
              </w:rPr>
              <w:t>Objetivos</w:t>
            </w:r>
            <w:r w:rsidR="00FA1763">
              <w:rPr>
                <w:noProof/>
                <w:webHidden/>
              </w:rPr>
              <w:tab/>
            </w:r>
            <w:r w:rsidR="00FA1763">
              <w:rPr>
                <w:noProof/>
                <w:webHidden/>
              </w:rPr>
              <w:fldChar w:fldCharType="begin"/>
            </w:r>
            <w:r w:rsidR="00FA1763">
              <w:rPr>
                <w:noProof/>
                <w:webHidden/>
              </w:rPr>
              <w:instrText xml:space="preserve"> PAGEREF _Toc164369623 \h </w:instrText>
            </w:r>
            <w:r w:rsidR="00FA1763">
              <w:rPr>
                <w:noProof/>
                <w:webHidden/>
              </w:rPr>
            </w:r>
            <w:r w:rsidR="00FA1763">
              <w:rPr>
                <w:noProof/>
                <w:webHidden/>
              </w:rPr>
              <w:fldChar w:fldCharType="separate"/>
            </w:r>
            <w:r w:rsidR="00FA1763">
              <w:rPr>
                <w:noProof/>
                <w:webHidden/>
              </w:rPr>
              <w:t>2</w:t>
            </w:r>
            <w:r w:rsidR="00FA1763">
              <w:rPr>
                <w:noProof/>
                <w:webHidden/>
              </w:rPr>
              <w:fldChar w:fldCharType="end"/>
            </w:r>
          </w:hyperlink>
        </w:p>
        <w:p w14:paraId="35418457"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24" w:history="1">
            <w:r w:rsidR="00FA1763" w:rsidRPr="00302425">
              <w:rPr>
                <w:rStyle w:val="Hipervnculo"/>
                <w:noProof/>
              </w:rPr>
              <w:t>1.2.1.</w:t>
            </w:r>
            <w:r w:rsidR="00FA1763">
              <w:rPr>
                <w:rFonts w:asciiTheme="minorHAnsi" w:eastAsiaTheme="minorEastAsia" w:hAnsiTheme="minorHAnsi" w:cstheme="minorBidi"/>
                <w:noProof/>
                <w:sz w:val="22"/>
                <w:szCs w:val="22"/>
              </w:rPr>
              <w:tab/>
            </w:r>
            <w:r w:rsidR="00FA1763" w:rsidRPr="00302425">
              <w:rPr>
                <w:rStyle w:val="Hipervnculo"/>
                <w:noProof/>
              </w:rPr>
              <w:t>Objetivo General:</w:t>
            </w:r>
            <w:r w:rsidR="00FA1763">
              <w:rPr>
                <w:noProof/>
                <w:webHidden/>
              </w:rPr>
              <w:tab/>
            </w:r>
            <w:r w:rsidR="00FA1763">
              <w:rPr>
                <w:noProof/>
                <w:webHidden/>
              </w:rPr>
              <w:fldChar w:fldCharType="begin"/>
            </w:r>
            <w:r w:rsidR="00FA1763">
              <w:rPr>
                <w:noProof/>
                <w:webHidden/>
              </w:rPr>
              <w:instrText xml:space="preserve"> PAGEREF _Toc164369624 \h </w:instrText>
            </w:r>
            <w:r w:rsidR="00FA1763">
              <w:rPr>
                <w:noProof/>
                <w:webHidden/>
              </w:rPr>
            </w:r>
            <w:r w:rsidR="00FA1763">
              <w:rPr>
                <w:noProof/>
                <w:webHidden/>
              </w:rPr>
              <w:fldChar w:fldCharType="separate"/>
            </w:r>
            <w:r w:rsidR="00FA1763">
              <w:rPr>
                <w:noProof/>
                <w:webHidden/>
              </w:rPr>
              <w:t>2</w:t>
            </w:r>
            <w:r w:rsidR="00FA1763">
              <w:rPr>
                <w:noProof/>
                <w:webHidden/>
              </w:rPr>
              <w:fldChar w:fldCharType="end"/>
            </w:r>
          </w:hyperlink>
        </w:p>
        <w:p w14:paraId="2D7EC876"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25" w:history="1">
            <w:r w:rsidR="00FA1763" w:rsidRPr="00302425">
              <w:rPr>
                <w:rStyle w:val="Hipervnculo"/>
                <w:noProof/>
              </w:rPr>
              <w:t>1.2.2.</w:t>
            </w:r>
            <w:r w:rsidR="00FA1763">
              <w:rPr>
                <w:rFonts w:asciiTheme="minorHAnsi" w:eastAsiaTheme="minorEastAsia" w:hAnsiTheme="minorHAnsi" w:cstheme="minorBidi"/>
                <w:noProof/>
                <w:sz w:val="22"/>
                <w:szCs w:val="22"/>
              </w:rPr>
              <w:tab/>
            </w:r>
            <w:r w:rsidR="00FA1763" w:rsidRPr="00302425">
              <w:rPr>
                <w:rStyle w:val="Hipervnculo"/>
                <w:noProof/>
              </w:rPr>
              <w:t>Objetivos Específicos:</w:t>
            </w:r>
            <w:r w:rsidR="00FA1763">
              <w:rPr>
                <w:noProof/>
                <w:webHidden/>
              </w:rPr>
              <w:tab/>
            </w:r>
            <w:r w:rsidR="00FA1763">
              <w:rPr>
                <w:noProof/>
                <w:webHidden/>
              </w:rPr>
              <w:fldChar w:fldCharType="begin"/>
            </w:r>
            <w:r w:rsidR="00FA1763">
              <w:rPr>
                <w:noProof/>
                <w:webHidden/>
              </w:rPr>
              <w:instrText xml:space="preserve"> PAGEREF _Toc164369625 \h </w:instrText>
            </w:r>
            <w:r w:rsidR="00FA1763">
              <w:rPr>
                <w:noProof/>
                <w:webHidden/>
              </w:rPr>
            </w:r>
            <w:r w:rsidR="00FA1763">
              <w:rPr>
                <w:noProof/>
                <w:webHidden/>
              </w:rPr>
              <w:fldChar w:fldCharType="separate"/>
            </w:r>
            <w:r w:rsidR="00FA1763">
              <w:rPr>
                <w:noProof/>
                <w:webHidden/>
              </w:rPr>
              <w:t>2</w:t>
            </w:r>
            <w:r w:rsidR="00FA1763">
              <w:rPr>
                <w:noProof/>
                <w:webHidden/>
              </w:rPr>
              <w:fldChar w:fldCharType="end"/>
            </w:r>
          </w:hyperlink>
        </w:p>
        <w:p w14:paraId="73DD1BF3" w14:textId="77777777" w:rsidR="00FA1763" w:rsidRDefault="00B5577D">
          <w:pPr>
            <w:pStyle w:val="TDC2"/>
            <w:tabs>
              <w:tab w:val="left" w:pos="880"/>
              <w:tab w:val="right" w:leader="dot" w:pos="8211"/>
            </w:tabs>
            <w:rPr>
              <w:rFonts w:asciiTheme="minorHAnsi" w:eastAsiaTheme="minorEastAsia" w:hAnsiTheme="minorHAnsi" w:cstheme="minorBidi"/>
              <w:noProof/>
              <w:sz w:val="22"/>
              <w:szCs w:val="22"/>
            </w:rPr>
          </w:pPr>
          <w:hyperlink w:anchor="_Toc164369626" w:history="1">
            <w:r w:rsidR="00FA1763" w:rsidRPr="00302425">
              <w:rPr>
                <w:rStyle w:val="Hipervnculo"/>
                <w:noProof/>
              </w:rPr>
              <w:t>1.3.</w:t>
            </w:r>
            <w:r w:rsidR="00FA1763">
              <w:rPr>
                <w:rFonts w:asciiTheme="minorHAnsi" w:eastAsiaTheme="minorEastAsia" w:hAnsiTheme="minorHAnsi" w:cstheme="minorBidi"/>
                <w:noProof/>
                <w:sz w:val="22"/>
                <w:szCs w:val="22"/>
              </w:rPr>
              <w:tab/>
            </w:r>
            <w:r w:rsidR="00FA1763" w:rsidRPr="00302425">
              <w:rPr>
                <w:rStyle w:val="Hipervnculo"/>
                <w:noProof/>
              </w:rPr>
              <w:t>Estructura del documento</w:t>
            </w:r>
            <w:r w:rsidR="00FA1763">
              <w:rPr>
                <w:noProof/>
                <w:webHidden/>
              </w:rPr>
              <w:tab/>
            </w:r>
            <w:r w:rsidR="00FA1763">
              <w:rPr>
                <w:noProof/>
                <w:webHidden/>
              </w:rPr>
              <w:fldChar w:fldCharType="begin"/>
            </w:r>
            <w:r w:rsidR="00FA1763">
              <w:rPr>
                <w:noProof/>
                <w:webHidden/>
              </w:rPr>
              <w:instrText xml:space="preserve"> PAGEREF _Toc164369626 \h </w:instrText>
            </w:r>
            <w:r w:rsidR="00FA1763">
              <w:rPr>
                <w:noProof/>
                <w:webHidden/>
              </w:rPr>
            </w:r>
            <w:r w:rsidR="00FA1763">
              <w:rPr>
                <w:noProof/>
                <w:webHidden/>
              </w:rPr>
              <w:fldChar w:fldCharType="separate"/>
            </w:r>
            <w:r w:rsidR="00FA1763">
              <w:rPr>
                <w:noProof/>
                <w:webHidden/>
              </w:rPr>
              <w:t>2</w:t>
            </w:r>
            <w:r w:rsidR="00FA1763">
              <w:rPr>
                <w:noProof/>
                <w:webHidden/>
              </w:rPr>
              <w:fldChar w:fldCharType="end"/>
            </w:r>
          </w:hyperlink>
        </w:p>
        <w:p w14:paraId="04862541" w14:textId="77777777" w:rsidR="00FA1763" w:rsidRDefault="00B5577D">
          <w:pPr>
            <w:pStyle w:val="TDC1"/>
            <w:tabs>
              <w:tab w:val="right" w:leader="dot" w:pos="8211"/>
            </w:tabs>
            <w:rPr>
              <w:rFonts w:asciiTheme="minorHAnsi" w:eastAsiaTheme="minorEastAsia" w:hAnsiTheme="minorHAnsi" w:cstheme="minorBidi"/>
              <w:noProof/>
              <w:sz w:val="22"/>
              <w:szCs w:val="22"/>
            </w:rPr>
          </w:pPr>
          <w:hyperlink w:anchor="_Toc164369627" w:history="1">
            <w:r w:rsidR="00FA1763" w:rsidRPr="00302425">
              <w:rPr>
                <w:rStyle w:val="Hipervnculo"/>
                <w:noProof/>
              </w:rPr>
              <w:t>Capítulo 2</w:t>
            </w:r>
            <w:r w:rsidR="00FA1763">
              <w:rPr>
                <w:noProof/>
                <w:webHidden/>
              </w:rPr>
              <w:tab/>
            </w:r>
            <w:r w:rsidR="00FA1763">
              <w:rPr>
                <w:noProof/>
                <w:webHidden/>
              </w:rPr>
              <w:fldChar w:fldCharType="begin"/>
            </w:r>
            <w:r w:rsidR="00FA1763">
              <w:rPr>
                <w:noProof/>
                <w:webHidden/>
              </w:rPr>
              <w:instrText xml:space="preserve"> PAGEREF _Toc164369627 \h </w:instrText>
            </w:r>
            <w:r w:rsidR="00FA1763">
              <w:rPr>
                <w:noProof/>
                <w:webHidden/>
              </w:rPr>
            </w:r>
            <w:r w:rsidR="00FA1763">
              <w:rPr>
                <w:noProof/>
                <w:webHidden/>
              </w:rPr>
              <w:fldChar w:fldCharType="separate"/>
            </w:r>
            <w:r w:rsidR="00FA1763">
              <w:rPr>
                <w:noProof/>
                <w:webHidden/>
              </w:rPr>
              <w:t>3</w:t>
            </w:r>
            <w:r w:rsidR="00FA1763">
              <w:rPr>
                <w:noProof/>
                <w:webHidden/>
              </w:rPr>
              <w:fldChar w:fldCharType="end"/>
            </w:r>
          </w:hyperlink>
        </w:p>
        <w:p w14:paraId="294FD85A" w14:textId="77777777" w:rsidR="00FA1763" w:rsidRDefault="00B5577D">
          <w:pPr>
            <w:pStyle w:val="TDC1"/>
            <w:tabs>
              <w:tab w:val="right" w:leader="dot" w:pos="8211"/>
            </w:tabs>
            <w:rPr>
              <w:rFonts w:asciiTheme="minorHAnsi" w:eastAsiaTheme="minorEastAsia" w:hAnsiTheme="minorHAnsi" w:cstheme="minorBidi"/>
              <w:noProof/>
              <w:sz w:val="22"/>
              <w:szCs w:val="22"/>
            </w:rPr>
          </w:pPr>
          <w:hyperlink w:anchor="_Toc164369628" w:history="1">
            <w:r w:rsidR="00FA1763" w:rsidRPr="00302425">
              <w:rPr>
                <w:rStyle w:val="Hipervnculo"/>
                <w:noProof/>
              </w:rPr>
              <w:t>Marco Teórico</w:t>
            </w:r>
            <w:r w:rsidR="00FA1763">
              <w:rPr>
                <w:noProof/>
                <w:webHidden/>
              </w:rPr>
              <w:tab/>
            </w:r>
            <w:r w:rsidR="00FA1763">
              <w:rPr>
                <w:noProof/>
                <w:webHidden/>
              </w:rPr>
              <w:fldChar w:fldCharType="begin"/>
            </w:r>
            <w:r w:rsidR="00FA1763">
              <w:rPr>
                <w:noProof/>
                <w:webHidden/>
              </w:rPr>
              <w:instrText xml:space="preserve"> PAGEREF _Toc164369628 \h </w:instrText>
            </w:r>
            <w:r w:rsidR="00FA1763">
              <w:rPr>
                <w:noProof/>
                <w:webHidden/>
              </w:rPr>
            </w:r>
            <w:r w:rsidR="00FA1763">
              <w:rPr>
                <w:noProof/>
                <w:webHidden/>
              </w:rPr>
              <w:fldChar w:fldCharType="separate"/>
            </w:r>
            <w:r w:rsidR="00FA1763">
              <w:rPr>
                <w:noProof/>
                <w:webHidden/>
              </w:rPr>
              <w:t>3</w:t>
            </w:r>
            <w:r w:rsidR="00FA1763">
              <w:rPr>
                <w:noProof/>
                <w:webHidden/>
              </w:rPr>
              <w:fldChar w:fldCharType="end"/>
            </w:r>
          </w:hyperlink>
        </w:p>
        <w:p w14:paraId="772BAED6" w14:textId="77777777" w:rsidR="00FA1763" w:rsidRDefault="00B5577D">
          <w:pPr>
            <w:pStyle w:val="TDC2"/>
            <w:tabs>
              <w:tab w:val="left" w:pos="880"/>
              <w:tab w:val="right" w:leader="dot" w:pos="8211"/>
            </w:tabs>
            <w:rPr>
              <w:rFonts w:asciiTheme="minorHAnsi" w:eastAsiaTheme="minorEastAsia" w:hAnsiTheme="minorHAnsi" w:cstheme="minorBidi"/>
              <w:noProof/>
              <w:sz w:val="22"/>
              <w:szCs w:val="22"/>
            </w:rPr>
          </w:pPr>
          <w:hyperlink w:anchor="_Toc164369629" w:history="1">
            <w:r w:rsidR="00FA1763" w:rsidRPr="00302425">
              <w:rPr>
                <w:rStyle w:val="Hipervnculo"/>
                <w:noProof/>
              </w:rPr>
              <w:t>2.1.</w:t>
            </w:r>
            <w:r w:rsidR="00FA1763">
              <w:rPr>
                <w:rFonts w:asciiTheme="minorHAnsi" w:eastAsiaTheme="minorEastAsia" w:hAnsiTheme="minorHAnsi" w:cstheme="minorBidi"/>
                <w:noProof/>
                <w:sz w:val="22"/>
                <w:szCs w:val="22"/>
              </w:rPr>
              <w:tab/>
            </w:r>
            <w:r w:rsidR="00FA1763" w:rsidRPr="00302425">
              <w:rPr>
                <w:rStyle w:val="Hipervnculo"/>
                <w:noProof/>
              </w:rPr>
              <w:t>Tráfico web</w:t>
            </w:r>
            <w:r w:rsidR="00FA1763">
              <w:rPr>
                <w:noProof/>
                <w:webHidden/>
              </w:rPr>
              <w:tab/>
            </w:r>
            <w:r w:rsidR="00FA1763">
              <w:rPr>
                <w:noProof/>
                <w:webHidden/>
              </w:rPr>
              <w:fldChar w:fldCharType="begin"/>
            </w:r>
            <w:r w:rsidR="00FA1763">
              <w:rPr>
                <w:noProof/>
                <w:webHidden/>
              </w:rPr>
              <w:instrText xml:space="preserve"> PAGEREF _Toc164369629 \h </w:instrText>
            </w:r>
            <w:r w:rsidR="00FA1763">
              <w:rPr>
                <w:noProof/>
                <w:webHidden/>
              </w:rPr>
            </w:r>
            <w:r w:rsidR="00FA1763">
              <w:rPr>
                <w:noProof/>
                <w:webHidden/>
              </w:rPr>
              <w:fldChar w:fldCharType="separate"/>
            </w:r>
            <w:r w:rsidR="00FA1763">
              <w:rPr>
                <w:noProof/>
                <w:webHidden/>
              </w:rPr>
              <w:t>4</w:t>
            </w:r>
            <w:r w:rsidR="00FA1763">
              <w:rPr>
                <w:noProof/>
                <w:webHidden/>
              </w:rPr>
              <w:fldChar w:fldCharType="end"/>
            </w:r>
          </w:hyperlink>
        </w:p>
        <w:p w14:paraId="61DF4625" w14:textId="77777777" w:rsidR="00FA1763" w:rsidRDefault="00B5577D">
          <w:pPr>
            <w:pStyle w:val="TDC2"/>
            <w:tabs>
              <w:tab w:val="left" w:pos="880"/>
              <w:tab w:val="right" w:leader="dot" w:pos="8211"/>
            </w:tabs>
            <w:rPr>
              <w:rFonts w:asciiTheme="minorHAnsi" w:eastAsiaTheme="minorEastAsia" w:hAnsiTheme="minorHAnsi" w:cstheme="minorBidi"/>
              <w:noProof/>
              <w:sz w:val="22"/>
              <w:szCs w:val="22"/>
            </w:rPr>
          </w:pPr>
          <w:hyperlink w:anchor="_Toc164369630" w:history="1">
            <w:r w:rsidR="00FA1763" w:rsidRPr="00302425">
              <w:rPr>
                <w:rStyle w:val="Hipervnculo"/>
                <w:noProof/>
              </w:rPr>
              <w:t>2.2.</w:t>
            </w:r>
            <w:r w:rsidR="00FA1763">
              <w:rPr>
                <w:rFonts w:asciiTheme="minorHAnsi" w:eastAsiaTheme="minorEastAsia" w:hAnsiTheme="minorHAnsi" w:cstheme="minorBidi"/>
                <w:noProof/>
                <w:sz w:val="22"/>
                <w:szCs w:val="22"/>
              </w:rPr>
              <w:tab/>
            </w:r>
            <w:r w:rsidR="00FA1763" w:rsidRPr="00302425">
              <w:rPr>
                <w:rStyle w:val="Hipervnculo"/>
                <w:noProof/>
              </w:rPr>
              <w:t>Series de tiempo</w:t>
            </w:r>
            <w:r w:rsidR="00FA1763">
              <w:rPr>
                <w:noProof/>
                <w:webHidden/>
              </w:rPr>
              <w:tab/>
            </w:r>
            <w:r w:rsidR="00FA1763">
              <w:rPr>
                <w:noProof/>
                <w:webHidden/>
              </w:rPr>
              <w:fldChar w:fldCharType="begin"/>
            </w:r>
            <w:r w:rsidR="00FA1763">
              <w:rPr>
                <w:noProof/>
                <w:webHidden/>
              </w:rPr>
              <w:instrText xml:space="preserve"> PAGEREF _Toc164369630 \h </w:instrText>
            </w:r>
            <w:r w:rsidR="00FA1763">
              <w:rPr>
                <w:noProof/>
                <w:webHidden/>
              </w:rPr>
            </w:r>
            <w:r w:rsidR="00FA1763">
              <w:rPr>
                <w:noProof/>
                <w:webHidden/>
              </w:rPr>
              <w:fldChar w:fldCharType="separate"/>
            </w:r>
            <w:r w:rsidR="00FA1763">
              <w:rPr>
                <w:noProof/>
                <w:webHidden/>
              </w:rPr>
              <w:t>4</w:t>
            </w:r>
            <w:r w:rsidR="00FA1763">
              <w:rPr>
                <w:noProof/>
                <w:webHidden/>
              </w:rPr>
              <w:fldChar w:fldCharType="end"/>
            </w:r>
          </w:hyperlink>
        </w:p>
        <w:p w14:paraId="4D92E3C4" w14:textId="77777777" w:rsidR="00FA1763" w:rsidRDefault="00B5577D">
          <w:pPr>
            <w:pStyle w:val="TDC2"/>
            <w:tabs>
              <w:tab w:val="left" w:pos="880"/>
              <w:tab w:val="right" w:leader="dot" w:pos="8211"/>
            </w:tabs>
            <w:rPr>
              <w:rFonts w:asciiTheme="minorHAnsi" w:eastAsiaTheme="minorEastAsia" w:hAnsiTheme="minorHAnsi" w:cstheme="minorBidi"/>
              <w:noProof/>
              <w:sz w:val="22"/>
              <w:szCs w:val="22"/>
            </w:rPr>
          </w:pPr>
          <w:hyperlink w:anchor="_Toc164369631" w:history="1">
            <w:r w:rsidR="00FA1763" w:rsidRPr="00302425">
              <w:rPr>
                <w:rStyle w:val="Hipervnculo"/>
                <w:noProof/>
              </w:rPr>
              <w:t>2.1.</w:t>
            </w:r>
            <w:r w:rsidR="00FA1763">
              <w:rPr>
                <w:rFonts w:asciiTheme="minorHAnsi" w:eastAsiaTheme="minorEastAsia" w:hAnsiTheme="minorHAnsi" w:cstheme="minorBidi"/>
                <w:noProof/>
                <w:sz w:val="22"/>
                <w:szCs w:val="22"/>
              </w:rPr>
              <w:tab/>
            </w:r>
            <w:r w:rsidR="00FA1763" w:rsidRPr="00302425">
              <w:rPr>
                <w:rStyle w:val="Hipervnculo"/>
                <w:noProof/>
              </w:rPr>
              <w:t>Pronóstico de  series de tiempo de tráfico web</w:t>
            </w:r>
            <w:r w:rsidR="00FA1763">
              <w:rPr>
                <w:noProof/>
                <w:webHidden/>
              </w:rPr>
              <w:tab/>
            </w:r>
            <w:r w:rsidR="00FA1763">
              <w:rPr>
                <w:noProof/>
                <w:webHidden/>
              </w:rPr>
              <w:fldChar w:fldCharType="begin"/>
            </w:r>
            <w:r w:rsidR="00FA1763">
              <w:rPr>
                <w:noProof/>
                <w:webHidden/>
              </w:rPr>
              <w:instrText xml:space="preserve"> PAGEREF _Toc164369631 \h </w:instrText>
            </w:r>
            <w:r w:rsidR="00FA1763">
              <w:rPr>
                <w:noProof/>
                <w:webHidden/>
              </w:rPr>
            </w:r>
            <w:r w:rsidR="00FA1763">
              <w:rPr>
                <w:noProof/>
                <w:webHidden/>
              </w:rPr>
              <w:fldChar w:fldCharType="separate"/>
            </w:r>
            <w:r w:rsidR="00FA1763">
              <w:rPr>
                <w:noProof/>
                <w:webHidden/>
              </w:rPr>
              <w:t>4</w:t>
            </w:r>
            <w:r w:rsidR="00FA1763">
              <w:rPr>
                <w:noProof/>
                <w:webHidden/>
              </w:rPr>
              <w:fldChar w:fldCharType="end"/>
            </w:r>
          </w:hyperlink>
        </w:p>
        <w:p w14:paraId="1738A661" w14:textId="77777777" w:rsidR="00FA1763" w:rsidRDefault="00B5577D">
          <w:pPr>
            <w:pStyle w:val="TDC2"/>
            <w:tabs>
              <w:tab w:val="left" w:pos="880"/>
              <w:tab w:val="right" w:leader="dot" w:pos="8211"/>
            </w:tabs>
            <w:rPr>
              <w:rFonts w:asciiTheme="minorHAnsi" w:eastAsiaTheme="minorEastAsia" w:hAnsiTheme="minorHAnsi" w:cstheme="minorBidi"/>
              <w:noProof/>
              <w:sz w:val="22"/>
              <w:szCs w:val="22"/>
            </w:rPr>
          </w:pPr>
          <w:hyperlink w:anchor="_Toc164369632" w:history="1">
            <w:r w:rsidR="00FA1763" w:rsidRPr="00302425">
              <w:rPr>
                <w:rStyle w:val="Hipervnculo"/>
                <w:noProof/>
              </w:rPr>
              <w:t>2.2.</w:t>
            </w:r>
            <w:r w:rsidR="00FA1763">
              <w:rPr>
                <w:rFonts w:asciiTheme="minorHAnsi" w:eastAsiaTheme="minorEastAsia" w:hAnsiTheme="minorHAnsi" w:cstheme="minorBidi"/>
                <w:noProof/>
                <w:sz w:val="22"/>
                <w:szCs w:val="22"/>
              </w:rPr>
              <w:tab/>
            </w:r>
            <w:r w:rsidR="00FA1763" w:rsidRPr="00302425">
              <w:rPr>
                <w:rStyle w:val="Hipervnculo"/>
                <w:noProof/>
              </w:rPr>
              <w:t>Evaluación de desempeño de los modelos predictivos</w:t>
            </w:r>
            <w:r w:rsidR="00FA1763">
              <w:rPr>
                <w:noProof/>
                <w:webHidden/>
              </w:rPr>
              <w:tab/>
            </w:r>
            <w:r w:rsidR="00FA1763">
              <w:rPr>
                <w:noProof/>
                <w:webHidden/>
              </w:rPr>
              <w:fldChar w:fldCharType="begin"/>
            </w:r>
            <w:r w:rsidR="00FA1763">
              <w:rPr>
                <w:noProof/>
                <w:webHidden/>
              </w:rPr>
              <w:instrText xml:space="preserve"> PAGEREF _Toc164369632 \h </w:instrText>
            </w:r>
            <w:r w:rsidR="00FA1763">
              <w:rPr>
                <w:noProof/>
                <w:webHidden/>
              </w:rPr>
            </w:r>
            <w:r w:rsidR="00FA1763">
              <w:rPr>
                <w:noProof/>
                <w:webHidden/>
              </w:rPr>
              <w:fldChar w:fldCharType="separate"/>
            </w:r>
            <w:r w:rsidR="00FA1763">
              <w:rPr>
                <w:noProof/>
                <w:webHidden/>
              </w:rPr>
              <w:t>6</w:t>
            </w:r>
            <w:r w:rsidR="00FA1763">
              <w:rPr>
                <w:noProof/>
                <w:webHidden/>
              </w:rPr>
              <w:fldChar w:fldCharType="end"/>
            </w:r>
          </w:hyperlink>
        </w:p>
        <w:p w14:paraId="73539859" w14:textId="77777777" w:rsidR="00FA1763" w:rsidRDefault="00B5577D">
          <w:pPr>
            <w:pStyle w:val="TDC1"/>
            <w:tabs>
              <w:tab w:val="right" w:leader="dot" w:pos="8211"/>
            </w:tabs>
            <w:rPr>
              <w:rFonts w:asciiTheme="minorHAnsi" w:eastAsiaTheme="minorEastAsia" w:hAnsiTheme="minorHAnsi" w:cstheme="minorBidi"/>
              <w:noProof/>
              <w:sz w:val="22"/>
              <w:szCs w:val="22"/>
            </w:rPr>
          </w:pPr>
          <w:hyperlink w:anchor="_Toc164369633" w:history="1">
            <w:r w:rsidR="00FA1763" w:rsidRPr="00302425">
              <w:rPr>
                <w:rStyle w:val="Hipervnculo"/>
                <w:noProof/>
              </w:rPr>
              <w:t>Capítulo 3</w:t>
            </w:r>
            <w:r w:rsidR="00FA1763">
              <w:rPr>
                <w:noProof/>
                <w:webHidden/>
              </w:rPr>
              <w:tab/>
            </w:r>
            <w:r w:rsidR="00FA1763">
              <w:rPr>
                <w:noProof/>
                <w:webHidden/>
              </w:rPr>
              <w:fldChar w:fldCharType="begin"/>
            </w:r>
            <w:r w:rsidR="00FA1763">
              <w:rPr>
                <w:noProof/>
                <w:webHidden/>
              </w:rPr>
              <w:instrText xml:space="preserve"> PAGEREF _Toc164369633 \h </w:instrText>
            </w:r>
            <w:r w:rsidR="00FA1763">
              <w:rPr>
                <w:noProof/>
                <w:webHidden/>
              </w:rPr>
            </w:r>
            <w:r w:rsidR="00FA1763">
              <w:rPr>
                <w:noProof/>
                <w:webHidden/>
              </w:rPr>
              <w:fldChar w:fldCharType="separate"/>
            </w:r>
            <w:r w:rsidR="00FA1763">
              <w:rPr>
                <w:noProof/>
                <w:webHidden/>
              </w:rPr>
              <w:t>7</w:t>
            </w:r>
            <w:r w:rsidR="00FA1763">
              <w:rPr>
                <w:noProof/>
                <w:webHidden/>
              </w:rPr>
              <w:fldChar w:fldCharType="end"/>
            </w:r>
          </w:hyperlink>
        </w:p>
        <w:p w14:paraId="6908889D" w14:textId="77777777" w:rsidR="00FA1763" w:rsidRDefault="00B5577D">
          <w:pPr>
            <w:pStyle w:val="TDC1"/>
            <w:tabs>
              <w:tab w:val="right" w:leader="dot" w:pos="8211"/>
            </w:tabs>
            <w:rPr>
              <w:rFonts w:asciiTheme="minorHAnsi" w:eastAsiaTheme="minorEastAsia" w:hAnsiTheme="minorHAnsi" w:cstheme="minorBidi"/>
              <w:noProof/>
              <w:sz w:val="22"/>
              <w:szCs w:val="22"/>
            </w:rPr>
          </w:pPr>
          <w:hyperlink w:anchor="_Toc164369634" w:history="1">
            <w:r w:rsidR="00FA1763" w:rsidRPr="00302425">
              <w:rPr>
                <w:rStyle w:val="Hipervnculo"/>
                <w:noProof/>
              </w:rPr>
              <w:t>Descripción del problema</w:t>
            </w:r>
            <w:r w:rsidR="00FA1763">
              <w:rPr>
                <w:noProof/>
                <w:webHidden/>
              </w:rPr>
              <w:tab/>
            </w:r>
            <w:r w:rsidR="00FA1763">
              <w:rPr>
                <w:noProof/>
                <w:webHidden/>
              </w:rPr>
              <w:fldChar w:fldCharType="begin"/>
            </w:r>
            <w:r w:rsidR="00FA1763">
              <w:rPr>
                <w:noProof/>
                <w:webHidden/>
              </w:rPr>
              <w:instrText xml:space="preserve"> PAGEREF _Toc164369634 \h </w:instrText>
            </w:r>
            <w:r w:rsidR="00FA1763">
              <w:rPr>
                <w:noProof/>
                <w:webHidden/>
              </w:rPr>
            </w:r>
            <w:r w:rsidR="00FA1763">
              <w:rPr>
                <w:noProof/>
                <w:webHidden/>
              </w:rPr>
              <w:fldChar w:fldCharType="separate"/>
            </w:r>
            <w:r w:rsidR="00FA1763">
              <w:rPr>
                <w:noProof/>
                <w:webHidden/>
              </w:rPr>
              <w:t>7</w:t>
            </w:r>
            <w:r w:rsidR="00FA1763">
              <w:rPr>
                <w:noProof/>
                <w:webHidden/>
              </w:rPr>
              <w:fldChar w:fldCharType="end"/>
            </w:r>
          </w:hyperlink>
        </w:p>
        <w:p w14:paraId="076DD9A9" w14:textId="77777777" w:rsidR="00FA1763" w:rsidRDefault="00B5577D">
          <w:pPr>
            <w:pStyle w:val="TDC2"/>
            <w:tabs>
              <w:tab w:val="left" w:pos="880"/>
              <w:tab w:val="right" w:leader="dot" w:pos="8211"/>
            </w:tabs>
            <w:rPr>
              <w:rFonts w:asciiTheme="minorHAnsi" w:eastAsiaTheme="minorEastAsia" w:hAnsiTheme="minorHAnsi" w:cstheme="minorBidi"/>
              <w:noProof/>
              <w:sz w:val="22"/>
              <w:szCs w:val="22"/>
            </w:rPr>
          </w:pPr>
          <w:hyperlink w:anchor="_Toc164369635" w:history="1">
            <w:r w:rsidR="00FA1763" w:rsidRPr="00302425">
              <w:rPr>
                <w:rStyle w:val="Hipervnculo"/>
                <w:bCs/>
                <w:iCs/>
                <w:noProof/>
              </w:rPr>
              <w:t>3.1</w:t>
            </w:r>
            <w:r w:rsidR="00FA1763">
              <w:rPr>
                <w:rFonts w:asciiTheme="minorHAnsi" w:eastAsiaTheme="minorEastAsia" w:hAnsiTheme="minorHAnsi" w:cstheme="minorBidi"/>
                <w:noProof/>
                <w:sz w:val="22"/>
                <w:szCs w:val="22"/>
              </w:rPr>
              <w:tab/>
            </w:r>
            <w:r w:rsidR="00FA1763" w:rsidRPr="00302425">
              <w:rPr>
                <w:rStyle w:val="Hipervnculo"/>
                <w:bCs/>
                <w:iCs/>
                <w:noProof/>
              </w:rPr>
              <w:t>El problema</w:t>
            </w:r>
            <w:r w:rsidR="00FA1763">
              <w:rPr>
                <w:noProof/>
                <w:webHidden/>
              </w:rPr>
              <w:tab/>
            </w:r>
            <w:r w:rsidR="00FA1763">
              <w:rPr>
                <w:noProof/>
                <w:webHidden/>
              </w:rPr>
              <w:fldChar w:fldCharType="begin"/>
            </w:r>
            <w:r w:rsidR="00FA1763">
              <w:rPr>
                <w:noProof/>
                <w:webHidden/>
              </w:rPr>
              <w:instrText xml:space="preserve"> PAGEREF _Toc164369635 \h </w:instrText>
            </w:r>
            <w:r w:rsidR="00FA1763">
              <w:rPr>
                <w:noProof/>
                <w:webHidden/>
              </w:rPr>
            </w:r>
            <w:r w:rsidR="00FA1763">
              <w:rPr>
                <w:noProof/>
                <w:webHidden/>
              </w:rPr>
              <w:fldChar w:fldCharType="separate"/>
            </w:r>
            <w:r w:rsidR="00FA1763">
              <w:rPr>
                <w:noProof/>
                <w:webHidden/>
              </w:rPr>
              <w:t>8</w:t>
            </w:r>
            <w:r w:rsidR="00FA1763">
              <w:rPr>
                <w:noProof/>
                <w:webHidden/>
              </w:rPr>
              <w:fldChar w:fldCharType="end"/>
            </w:r>
          </w:hyperlink>
        </w:p>
        <w:p w14:paraId="1C43EE15" w14:textId="77777777" w:rsidR="00FA1763" w:rsidRDefault="00B5577D">
          <w:pPr>
            <w:pStyle w:val="TDC2"/>
            <w:tabs>
              <w:tab w:val="left" w:pos="880"/>
              <w:tab w:val="right" w:leader="dot" w:pos="8211"/>
            </w:tabs>
            <w:rPr>
              <w:rFonts w:asciiTheme="minorHAnsi" w:eastAsiaTheme="minorEastAsia" w:hAnsiTheme="minorHAnsi" w:cstheme="minorBidi"/>
              <w:noProof/>
              <w:sz w:val="22"/>
              <w:szCs w:val="22"/>
            </w:rPr>
          </w:pPr>
          <w:hyperlink w:anchor="_Toc164369636" w:history="1">
            <w:r w:rsidR="00FA1763" w:rsidRPr="00302425">
              <w:rPr>
                <w:rStyle w:val="Hipervnculo"/>
                <w:noProof/>
              </w:rPr>
              <w:t>3.2</w:t>
            </w:r>
            <w:r w:rsidR="00FA1763">
              <w:rPr>
                <w:rFonts w:asciiTheme="minorHAnsi" w:eastAsiaTheme="minorEastAsia" w:hAnsiTheme="minorHAnsi" w:cstheme="minorBidi"/>
                <w:noProof/>
                <w:sz w:val="22"/>
                <w:szCs w:val="22"/>
              </w:rPr>
              <w:tab/>
            </w:r>
            <w:r w:rsidR="00FA1763" w:rsidRPr="00302425">
              <w:rPr>
                <w:rStyle w:val="Hipervnculo"/>
                <w:noProof/>
              </w:rPr>
              <w:t>Estructura Organizacional</w:t>
            </w:r>
            <w:r w:rsidR="00FA1763">
              <w:rPr>
                <w:noProof/>
                <w:webHidden/>
              </w:rPr>
              <w:tab/>
            </w:r>
            <w:r w:rsidR="00FA1763">
              <w:rPr>
                <w:noProof/>
                <w:webHidden/>
              </w:rPr>
              <w:fldChar w:fldCharType="begin"/>
            </w:r>
            <w:r w:rsidR="00FA1763">
              <w:rPr>
                <w:noProof/>
                <w:webHidden/>
              </w:rPr>
              <w:instrText xml:space="preserve"> PAGEREF _Toc164369636 \h </w:instrText>
            </w:r>
            <w:r w:rsidR="00FA1763">
              <w:rPr>
                <w:noProof/>
                <w:webHidden/>
              </w:rPr>
            </w:r>
            <w:r w:rsidR="00FA1763">
              <w:rPr>
                <w:noProof/>
                <w:webHidden/>
              </w:rPr>
              <w:fldChar w:fldCharType="separate"/>
            </w:r>
            <w:r w:rsidR="00FA1763">
              <w:rPr>
                <w:noProof/>
                <w:webHidden/>
              </w:rPr>
              <w:t>8</w:t>
            </w:r>
            <w:r w:rsidR="00FA1763">
              <w:rPr>
                <w:noProof/>
                <w:webHidden/>
              </w:rPr>
              <w:fldChar w:fldCharType="end"/>
            </w:r>
          </w:hyperlink>
        </w:p>
        <w:p w14:paraId="75114C41" w14:textId="77777777" w:rsidR="00FA1763" w:rsidRDefault="00B5577D">
          <w:pPr>
            <w:pStyle w:val="TDC3"/>
            <w:tabs>
              <w:tab w:val="right" w:leader="dot" w:pos="8211"/>
            </w:tabs>
            <w:rPr>
              <w:rFonts w:asciiTheme="minorHAnsi" w:eastAsiaTheme="minorEastAsia" w:hAnsiTheme="minorHAnsi" w:cstheme="minorBidi"/>
              <w:noProof/>
              <w:sz w:val="22"/>
              <w:szCs w:val="22"/>
            </w:rPr>
          </w:pPr>
          <w:hyperlink w:anchor="_Toc164369637" w:history="1">
            <w:r w:rsidR="00FA1763" w:rsidRPr="00302425">
              <w:rPr>
                <w:rStyle w:val="Hipervnculo"/>
                <w:noProof/>
              </w:rPr>
              <w:t>Organigrama</w:t>
            </w:r>
            <w:r w:rsidR="00FA1763">
              <w:rPr>
                <w:noProof/>
                <w:webHidden/>
              </w:rPr>
              <w:tab/>
            </w:r>
            <w:r w:rsidR="00FA1763">
              <w:rPr>
                <w:noProof/>
                <w:webHidden/>
              </w:rPr>
              <w:fldChar w:fldCharType="begin"/>
            </w:r>
            <w:r w:rsidR="00FA1763">
              <w:rPr>
                <w:noProof/>
                <w:webHidden/>
              </w:rPr>
              <w:instrText xml:space="preserve"> PAGEREF _Toc164369637 \h </w:instrText>
            </w:r>
            <w:r w:rsidR="00FA1763">
              <w:rPr>
                <w:noProof/>
                <w:webHidden/>
              </w:rPr>
            </w:r>
            <w:r w:rsidR="00FA1763">
              <w:rPr>
                <w:noProof/>
                <w:webHidden/>
              </w:rPr>
              <w:fldChar w:fldCharType="separate"/>
            </w:r>
            <w:r w:rsidR="00FA1763">
              <w:rPr>
                <w:noProof/>
                <w:webHidden/>
              </w:rPr>
              <w:t>8</w:t>
            </w:r>
            <w:r w:rsidR="00FA1763">
              <w:rPr>
                <w:noProof/>
                <w:webHidden/>
              </w:rPr>
              <w:fldChar w:fldCharType="end"/>
            </w:r>
          </w:hyperlink>
        </w:p>
        <w:p w14:paraId="33A75565" w14:textId="77777777" w:rsidR="00FA1763" w:rsidRDefault="00B5577D">
          <w:pPr>
            <w:pStyle w:val="TDC1"/>
            <w:tabs>
              <w:tab w:val="right" w:leader="dot" w:pos="8211"/>
            </w:tabs>
            <w:rPr>
              <w:rFonts w:asciiTheme="minorHAnsi" w:eastAsiaTheme="minorEastAsia" w:hAnsiTheme="minorHAnsi" w:cstheme="minorBidi"/>
              <w:noProof/>
              <w:sz w:val="22"/>
              <w:szCs w:val="22"/>
            </w:rPr>
          </w:pPr>
          <w:hyperlink w:anchor="_Toc164369638" w:history="1">
            <w:r w:rsidR="00FA1763" w:rsidRPr="00302425">
              <w:rPr>
                <w:rStyle w:val="Hipervnculo"/>
                <w:noProof/>
              </w:rPr>
              <w:t>Capítulo 4</w:t>
            </w:r>
            <w:r w:rsidR="00FA1763">
              <w:rPr>
                <w:noProof/>
                <w:webHidden/>
              </w:rPr>
              <w:tab/>
            </w:r>
            <w:r w:rsidR="00FA1763">
              <w:rPr>
                <w:noProof/>
                <w:webHidden/>
              </w:rPr>
              <w:fldChar w:fldCharType="begin"/>
            </w:r>
            <w:r w:rsidR="00FA1763">
              <w:rPr>
                <w:noProof/>
                <w:webHidden/>
              </w:rPr>
              <w:instrText xml:space="preserve"> PAGEREF _Toc164369638 \h </w:instrText>
            </w:r>
            <w:r w:rsidR="00FA1763">
              <w:rPr>
                <w:noProof/>
                <w:webHidden/>
              </w:rPr>
            </w:r>
            <w:r w:rsidR="00FA1763">
              <w:rPr>
                <w:noProof/>
                <w:webHidden/>
              </w:rPr>
              <w:fldChar w:fldCharType="separate"/>
            </w:r>
            <w:r w:rsidR="00FA1763">
              <w:rPr>
                <w:noProof/>
                <w:webHidden/>
              </w:rPr>
              <w:t>10</w:t>
            </w:r>
            <w:r w:rsidR="00FA1763">
              <w:rPr>
                <w:noProof/>
                <w:webHidden/>
              </w:rPr>
              <w:fldChar w:fldCharType="end"/>
            </w:r>
          </w:hyperlink>
        </w:p>
        <w:p w14:paraId="3583E03B" w14:textId="77777777" w:rsidR="00FA1763" w:rsidRDefault="00B5577D">
          <w:pPr>
            <w:pStyle w:val="TDC1"/>
            <w:tabs>
              <w:tab w:val="right" w:leader="dot" w:pos="8211"/>
            </w:tabs>
            <w:rPr>
              <w:rFonts w:asciiTheme="minorHAnsi" w:eastAsiaTheme="minorEastAsia" w:hAnsiTheme="minorHAnsi" w:cstheme="minorBidi"/>
              <w:noProof/>
              <w:sz w:val="22"/>
              <w:szCs w:val="22"/>
            </w:rPr>
          </w:pPr>
          <w:hyperlink w:anchor="_Toc164369639" w:history="1">
            <w:r w:rsidR="00FA1763" w:rsidRPr="00302425">
              <w:rPr>
                <w:rStyle w:val="Hipervnculo"/>
                <w:noProof/>
              </w:rPr>
              <w:t>Solución Propuesta</w:t>
            </w:r>
            <w:r w:rsidR="00FA1763">
              <w:rPr>
                <w:noProof/>
                <w:webHidden/>
              </w:rPr>
              <w:tab/>
            </w:r>
            <w:r w:rsidR="00FA1763">
              <w:rPr>
                <w:noProof/>
                <w:webHidden/>
              </w:rPr>
              <w:fldChar w:fldCharType="begin"/>
            </w:r>
            <w:r w:rsidR="00FA1763">
              <w:rPr>
                <w:noProof/>
                <w:webHidden/>
              </w:rPr>
              <w:instrText xml:space="preserve"> PAGEREF _Toc164369639 \h </w:instrText>
            </w:r>
            <w:r w:rsidR="00FA1763">
              <w:rPr>
                <w:noProof/>
                <w:webHidden/>
              </w:rPr>
            </w:r>
            <w:r w:rsidR="00FA1763">
              <w:rPr>
                <w:noProof/>
                <w:webHidden/>
              </w:rPr>
              <w:fldChar w:fldCharType="separate"/>
            </w:r>
            <w:r w:rsidR="00FA1763">
              <w:rPr>
                <w:noProof/>
                <w:webHidden/>
              </w:rPr>
              <w:t>10</w:t>
            </w:r>
            <w:r w:rsidR="00FA1763">
              <w:rPr>
                <w:noProof/>
                <w:webHidden/>
              </w:rPr>
              <w:fldChar w:fldCharType="end"/>
            </w:r>
          </w:hyperlink>
        </w:p>
        <w:p w14:paraId="1F3DF76D" w14:textId="77777777" w:rsidR="00FA1763" w:rsidRDefault="00B5577D">
          <w:pPr>
            <w:pStyle w:val="TDC2"/>
            <w:tabs>
              <w:tab w:val="left" w:pos="880"/>
              <w:tab w:val="right" w:leader="dot" w:pos="8211"/>
            </w:tabs>
            <w:rPr>
              <w:rFonts w:asciiTheme="minorHAnsi" w:eastAsiaTheme="minorEastAsia" w:hAnsiTheme="minorHAnsi" w:cstheme="minorBidi"/>
              <w:noProof/>
              <w:sz w:val="22"/>
              <w:szCs w:val="22"/>
            </w:rPr>
          </w:pPr>
          <w:hyperlink w:anchor="_Toc164369640" w:history="1">
            <w:r w:rsidR="00FA1763" w:rsidRPr="00302425">
              <w:rPr>
                <w:rStyle w:val="Hipervnculo"/>
                <w:noProof/>
              </w:rPr>
              <w:t>4.1</w:t>
            </w:r>
            <w:r w:rsidR="00FA1763">
              <w:rPr>
                <w:rFonts w:asciiTheme="minorHAnsi" w:eastAsiaTheme="minorEastAsia" w:hAnsiTheme="minorHAnsi" w:cstheme="minorBidi"/>
                <w:noProof/>
                <w:sz w:val="22"/>
                <w:szCs w:val="22"/>
              </w:rPr>
              <w:tab/>
            </w:r>
            <w:r w:rsidR="00FA1763" w:rsidRPr="00302425">
              <w:rPr>
                <w:rStyle w:val="Hipervnculo"/>
                <w:noProof/>
              </w:rPr>
              <w:t>Materiales y Métodos</w:t>
            </w:r>
            <w:r w:rsidR="00FA1763">
              <w:rPr>
                <w:noProof/>
                <w:webHidden/>
              </w:rPr>
              <w:tab/>
            </w:r>
            <w:r w:rsidR="00FA1763">
              <w:rPr>
                <w:noProof/>
                <w:webHidden/>
              </w:rPr>
              <w:fldChar w:fldCharType="begin"/>
            </w:r>
            <w:r w:rsidR="00FA1763">
              <w:rPr>
                <w:noProof/>
                <w:webHidden/>
              </w:rPr>
              <w:instrText xml:space="preserve"> PAGEREF _Toc164369640 \h </w:instrText>
            </w:r>
            <w:r w:rsidR="00FA1763">
              <w:rPr>
                <w:noProof/>
                <w:webHidden/>
              </w:rPr>
            </w:r>
            <w:r w:rsidR="00FA1763">
              <w:rPr>
                <w:noProof/>
                <w:webHidden/>
              </w:rPr>
              <w:fldChar w:fldCharType="separate"/>
            </w:r>
            <w:r w:rsidR="00FA1763">
              <w:rPr>
                <w:noProof/>
                <w:webHidden/>
              </w:rPr>
              <w:t>11</w:t>
            </w:r>
            <w:r w:rsidR="00FA1763">
              <w:rPr>
                <w:noProof/>
                <w:webHidden/>
              </w:rPr>
              <w:fldChar w:fldCharType="end"/>
            </w:r>
          </w:hyperlink>
        </w:p>
        <w:p w14:paraId="2749C8B9" w14:textId="77777777" w:rsidR="00FA1763" w:rsidRDefault="00B5577D">
          <w:pPr>
            <w:pStyle w:val="TDC2"/>
            <w:tabs>
              <w:tab w:val="left" w:pos="880"/>
              <w:tab w:val="right" w:leader="dot" w:pos="8211"/>
            </w:tabs>
            <w:rPr>
              <w:rFonts w:asciiTheme="minorHAnsi" w:eastAsiaTheme="minorEastAsia" w:hAnsiTheme="minorHAnsi" w:cstheme="minorBidi"/>
              <w:noProof/>
              <w:sz w:val="22"/>
              <w:szCs w:val="22"/>
            </w:rPr>
          </w:pPr>
          <w:hyperlink w:anchor="_Toc164369641" w:history="1">
            <w:r w:rsidR="00FA1763" w:rsidRPr="00302425">
              <w:rPr>
                <w:rStyle w:val="Hipervnculo"/>
                <w:noProof/>
              </w:rPr>
              <w:t>4.2</w:t>
            </w:r>
            <w:r w:rsidR="00FA1763">
              <w:rPr>
                <w:rFonts w:asciiTheme="minorHAnsi" w:eastAsiaTheme="minorEastAsia" w:hAnsiTheme="minorHAnsi" w:cstheme="minorBidi"/>
                <w:noProof/>
                <w:sz w:val="22"/>
                <w:szCs w:val="22"/>
              </w:rPr>
              <w:tab/>
            </w:r>
            <w:r w:rsidR="00FA1763" w:rsidRPr="00302425">
              <w:rPr>
                <w:rStyle w:val="Hipervnculo"/>
                <w:noProof/>
              </w:rPr>
              <w:t>Herramientas</w:t>
            </w:r>
            <w:r w:rsidR="00FA1763">
              <w:rPr>
                <w:noProof/>
                <w:webHidden/>
              </w:rPr>
              <w:tab/>
            </w:r>
            <w:r w:rsidR="00FA1763">
              <w:rPr>
                <w:noProof/>
                <w:webHidden/>
              </w:rPr>
              <w:fldChar w:fldCharType="begin"/>
            </w:r>
            <w:r w:rsidR="00FA1763">
              <w:rPr>
                <w:noProof/>
                <w:webHidden/>
              </w:rPr>
              <w:instrText xml:space="preserve"> PAGEREF _Toc164369641 \h </w:instrText>
            </w:r>
            <w:r w:rsidR="00FA1763">
              <w:rPr>
                <w:noProof/>
                <w:webHidden/>
              </w:rPr>
            </w:r>
            <w:r w:rsidR="00FA1763">
              <w:rPr>
                <w:noProof/>
                <w:webHidden/>
              </w:rPr>
              <w:fldChar w:fldCharType="separate"/>
            </w:r>
            <w:r w:rsidR="00FA1763">
              <w:rPr>
                <w:noProof/>
                <w:webHidden/>
              </w:rPr>
              <w:t>13</w:t>
            </w:r>
            <w:r w:rsidR="00FA1763">
              <w:rPr>
                <w:noProof/>
                <w:webHidden/>
              </w:rPr>
              <w:fldChar w:fldCharType="end"/>
            </w:r>
          </w:hyperlink>
        </w:p>
        <w:p w14:paraId="54A6168E"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42" w:history="1">
            <w:r w:rsidR="00FA1763" w:rsidRPr="00302425">
              <w:rPr>
                <w:rStyle w:val="Hipervnculo"/>
                <w:noProof/>
              </w:rPr>
              <w:t>4.2.1</w:t>
            </w:r>
            <w:r w:rsidR="00FA1763">
              <w:rPr>
                <w:rFonts w:asciiTheme="minorHAnsi" w:eastAsiaTheme="minorEastAsia" w:hAnsiTheme="minorHAnsi" w:cstheme="minorBidi"/>
                <w:noProof/>
                <w:sz w:val="22"/>
                <w:szCs w:val="22"/>
              </w:rPr>
              <w:tab/>
            </w:r>
            <w:r w:rsidR="00FA1763" w:rsidRPr="00302425">
              <w:rPr>
                <w:rStyle w:val="Hipervnculo"/>
                <w:noProof/>
              </w:rPr>
              <w:t>Python</w:t>
            </w:r>
            <w:r w:rsidR="00FA1763">
              <w:rPr>
                <w:noProof/>
                <w:webHidden/>
              </w:rPr>
              <w:tab/>
            </w:r>
            <w:r w:rsidR="00FA1763">
              <w:rPr>
                <w:noProof/>
                <w:webHidden/>
              </w:rPr>
              <w:fldChar w:fldCharType="begin"/>
            </w:r>
            <w:r w:rsidR="00FA1763">
              <w:rPr>
                <w:noProof/>
                <w:webHidden/>
              </w:rPr>
              <w:instrText xml:space="preserve"> PAGEREF _Toc164369642 \h </w:instrText>
            </w:r>
            <w:r w:rsidR="00FA1763">
              <w:rPr>
                <w:noProof/>
                <w:webHidden/>
              </w:rPr>
            </w:r>
            <w:r w:rsidR="00FA1763">
              <w:rPr>
                <w:noProof/>
                <w:webHidden/>
              </w:rPr>
              <w:fldChar w:fldCharType="separate"/>
            </w:r>
            <w:r w:rsidR="00FA1763">
              <w:rPr>
                <w:noProof/>
                <w:webHidden/>
              </w:rPr>
              <w:t>13</w:t>
            </w:r>
            <w:r w:rsidR="00FA1763">
              <w:rPr>
                <w:noProof/>
                <w:webHidden/>
              </w:rPr>
              <w:fldChar w:fldCharType="end"/>
            </w:r>
          </w:hyperlink>
        </w:p>
        <w:p w14:paraId="02BC2C04"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43" w:history="1">
            <w:r w:rsidR="00FA1763" w:rsidRPr="00302425">
              <w:rPr>
                <w:rStyle w:val="Hipervnculo"/>
                <w:noProof/>
              </w:rPr>
              <w:t>4.2.2</w:t>
            </w:r>
            <w:r w:rsidR="00FA1763">
              <w:rPr>
                <w:rFonts w:asciiTheme="minorHAnsi" w:eastAsiaTheme="minorEastAsia" w:hAnsiTheme="minorHAnsi" w:cstheme="minorBidi"/>
                <w:noProof/>
                <w:sz w:val="22"/>
                <w:szCs w:val="22"/>
              </w:rPr>
              <w:tab/>
            </w:r>
            <w:r w:rsidR="00FA1763" w:rsidRPr="00302425">
              <w:rPr>
                <w:rStyle w:val="Hipervnculo"/>
                <w:noProof/>
              </w:rPr>
              <w:t>Google Drive</w:t>
            </w:r>
            <w:r w:rsidR="00FA1763">
              <w:rPr>
                <w:noProof/>
                <w:webHidden/>
              </w:rPr>
              <w:tab/>
            </w:r>
            <w:r w:rsidR="00FA1763">
              <w:rPr>
                <w:noProof/>
                <w:webHidden/>
              </w:rPr>
              <w:fldChar w:fldCharType="begin"/>
            </w:r>
            <w:r w:rsidR="00FA1763">
              <w:rPr>
                <w:noProof/>
                <w:webHidden/>
              </w:rPr>
              <w:instrText xml:space="preserve"> PAGEREF _Toc164369643 \h </w:instrText>
            </w:r>
            <w:r w:rsidR="00FA1763">
              <w:rPr>
                <w:noProof/>
                <w:webHidden/>
              </w:rPr>
            </w:r>
            <w:r w:rsidR="00FA1763">
              <w:rPr>
                <w:noProof/>
                <w:webHidden/>
              </w:rPr>
              <w:fldChar w:fldCharType="separate"/>
            </w:r>
            <w:r w:rsidR="00FA1763">
              <w:rPr>
                <w:noProof/>
                <w:webHidden/>
              </w:rPr>
              <w:t>13</w:t>
            </w:r>
            <w:r w:rsidR="00FA1763">
              <w:rPr>
                <w:noProof/>
                <w:webHidden/>
              </w:rPr>
              <w:fldChar w:fldCharType="end"/>
            </w:r>
          </w:hyperlink>
        </w:p>
        <w:p w14:paraId="07F1548C"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44" w:history="1">
            <w:r w:rsidR="00FA1763" w:rsidRPr="00302425">
              <w:rPr>
                <w:rStyle w:val="Hipervnculo"/>
                <w:noProof/>
              </w:rPr>
              <w:t>4.2.3</w:t>
            </w:r>
            <w:r w:rsidR="00FA1763">
              <w:rPr>
                <w:rFonts w:asciiTheme="minorHAnsi" w:eastAsiaTheme="minorEastAsia" w:hAnsiTheme="minorHAnsi" w:cstheme="minorBidi"/>
                <w:noProof/>
                <w:sz w:val="22"/>
                <w:szCs w:val="22"/>
              </w:rPr>
              <w:tab/>
            </w:r>
            <w:r w:rsidR="00FA1763" w:rsidRPr="00302425">
              <w:rPr>
                <w:rStyle w:val="Hipervnculo"/>
                <w:noProof/>
              </w:rPr>
              <w:t>Universal Analytics (UA)</w:t>
            </w:r>
            <w:r w:rsidR="00FA1763">
              <w:rPr>
                <w:noProof/>
                <w:webHidden/>
              </w:rPr>
              <w:tab/>
            </w:r>
            <w:r w:rsidR="00FA1763">
              <w:rPr>
                <w:noProof/>
                <w:webHidden/>
              </w:rPr>
              <w:fldChar w:fldCharType="begin"/>
            </w:r>
            <w:r w:rsidR="00FA1763">
              <w:rPr>
                <w:noProof/>
                <w:webHidden/>
              </w:rPr>
              <w:instrText xml:space="preserve"> PAGEREF _Toc164369644 \h </w:instrText>
            </w:r>
            <w:r w:rsidR="00FA1763">
              <w:rPr>
                <w:noProof/>
                <w:webHidden/>
              </w:rPr>
            </w:r>
            <w:r w:rsidR="00FA1763">
              <w:rPr>
                <w:noProof/>
                <w:webHidden/>
              </w:rPr>
              <w:fldChar w:fldCharType="separate"/>
            </w:r>
            <w:r w:rsidR="00FA1763">
              <w:rPr>
                <w:noProof/>
                <w:webHidden/>
              </w:rPr>
              <w:t>13</w:t>
            </w:r>
            <w:r w:rsidR="00FA1763">
              <w:rPr>
                <w:noProof/>
                <w:webHidden/>
              </w:rPr>
              <w:fldChar w:fldCharType="end"/>
            </w:r>
          </w:hyperlink>
        </w:p>
        <w:p w14:paraId="50453017"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45" w:history="1">
            <w:r w:rsidR="00FA1763" w:rsidRPr="00302425">
              <w:rPr>
                <w:rStyle w:val="Hipervnculo"/>
                <w:noProof/>
              </w:rPr>
              <w:t>4.2.4</w:t>
            </w:r>
            <w:r w:rsidR="00FA1763">
              <w:rPr>
                <w:rFonts w:asciiTheme="minorHAnsi" w:eastAsiaTheme="minorEastAsia" w:hAnsiTheme="minorHAnsi" w:cstheme="minorBidi"/>
                <w:noProof/>
                <w:sz w:val="22"/>
                <w:szCs w:val="22"/>
              </w:rPr>
              <w:tab/>
            </w:r>
            <w:r w:rsidR="00FA1763" w:rsidRPr="00302425">
              <w:rPr>
                <w:rStyle w:val="Hipervnculo"/>
                <w:noProof/>
              </w:rPr>
              <w:t>Google Analytics 4 (GA4)</w:t>
            </w:r>
            <w:r w:rsidR="00FA1763">
              <w:rPr>
                <w:noProof/>
                <w:webHidden/>
              </w:rPr>
              <w:tab/>
            </w:r>
            <w:r w:rsidR="00FA1763">
              <w:rPr>
                <w:noProof/>
                <w:webHidden/>
              </w:rPr>
              <w:fldChar w:fldCharType="begin"/>
            </w:r>
            <w:r w:rsidR="00FA1763">
              <w:rPr>
                <w:noProof/>
                <w:webHidden/>
              </w:rPr>
              <w:instrText xml:space="preserve"> PAGEREF _Toc164369645 \h </w:instrText>
            </w:r>
            <w:r w:rsidR="00FA1763">
              <w:rPr>
                <w:noProof/>
                <w:webHidden/>
              </w:rPr>
            </w:r>
            <w:r w:rsidR="00FA1763">
              <w:rPr>
                <w:noProof/>
                <w:webHidden/>
              </w:rPr>
              <w:fldChar w:fldCharType="separate"/>
            </w:r>
            <w:r w:rsidR="00FA1763">
              <w:rPr>
                <w:noProof/>
                <w:webHidden/>
              </w:rPr>
              <w:t>13</w:t>
            </w:r>
            <w:r w:rsidR="00FA1763">
              <w:rPr>
                <w:noProof/>
                <w:webHidden/>
              </w:rPr>
              <w:fldChar w:fldCharType="end"/>
            </w:r>
          </w:hyperlink>
        </w:p>
        <w:p w14:paraId="0952B9CB"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46" w:history="1">
            <w:r w:rsidR="00FA1763" w:rsidRPr="00302425">
              <w:rPr>
                <w:rStyle w:val="Hipervnculo"/>
                <w:noProof/>
              </w:rPr>
              <w:t>4.2.5</w:t>
            </w:r>
            <w:r w:rsidR="00FA1763">
              <w:rPr>
                <w:rFonts w:asciiTheme="minorHAnsi" w:eastAsiaTheme="minorEastAsia" w:hAnsiTheme="minorHAnsi" w:cstheme="minorBidi"/>
                <w:noProof/>
                <w:sz w:val="22"/>
                <w:szCs w:val="22"/>
              </w:rPr>
              <w:tab/>
            </w:r>
            <w:r w:rsidR="00FA1763" w:rsidRPr="00302425">
              <w:rPr>
                <w:rStyle w:val="Hipervnculo"/>
                <w:noProof/>
              </w:rPr>
              <w:t>Looker Studio</w:t>
            </w:r>
            <w:r w:rsidR="00FA1763">
              <w:rPr>
                <w:noProof/>
                <w:webHidden/>
              </w:rPr>
              <w:tab/>
            </w:r>
            <w:r w:rsidR="00FA1763">
              <w:rPr>
                <w:noProof/>
                <w:webHidden/>
              </w:rPr>
              <w:fldChar w:fldCharType="begin"/>
            </w:r>
            <w:r w:rsidR="00FA1763">
              <w:rPr>
                <w:noProof/>
                <w:webHidden/>
              </w:rPr>
              <w:instrText xml:space="preserve"> PAGEREF _Toc164369646 \h </w:instrText>
            </w:r>
            <w:r w:rsidR="00FA1763">
              <w:rPr>
                <w:noProof/>
                <w:webHidden/>
              </w:rPr>
            </w:r>
            <w:r w:rsidR="00FA1763">
              <w:rPr>
                <w:noProof/>
                <w:webHidden/>
              </w:rPr>
              <w:fldChar w:fldCharType="separate"/>
            </w:r>
            <w:r w:rsidR="00FA1763">
              <w:rPr>
                <w:noProof/>
                <w:webHidden/>
              </w:rPr>
              <w:t>13</w:t>
            </w:r>
            <w:r w:rsidR="00FA1763">
              <w:rPr>
                <w:noProof/>
                <w:webHidden/>
              </w:rPr>
              <w:fldChar w:fldCharType="end"/>
            </w:r>
          </w:hyperlink>
        </w:p>
        <w:p w14:paraId="45AE43F6"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47" w:history="1">
            <w:r w:rsidR="00FA1763" w:rsidRPr="00302425">
              <w:rPr>
                <w:rStyle w:val="Hipervnculo"/>
                <w:noProof/>
              </w:rPr>
              <w:t>4.2.6</w:t>
            </w:r>
            <w:r w:rsidR="00FA1763">
              <w:rPr>
                <w:rFonts w:asciiTheme="minorHAnsi" w:eastAsiaTheme="minorEastAsia" w:hAnsiTheme="minorHAnsi" w:cstheme="minorBidi"/>
                <w:noProof/>
                <w:sz w:val="22"/>
                <w:szCs w:val="22"/>
              </w:rPr>
              <w:tab/>
            </w:r>
            <w:r w:rsidR="00FA1763" w:rsidRPr="00302425">
              <w:rPr>
                <w:rStyle w:val="Hipervnculo"/>
                <w:noProof/>
              </w:rPr>
              <w:t>Microsoft Word</w:t>
            </w:r>
            <w:r w:rsidR="00FA1763">
              <w:rPr>
                <w:noProof/>
                <w:webHidden/>
              </w:rPr>
              <w:tab/>
            </w:r>
            <w:r w:rsidR="00FA1763">
              <w:rPr>
                <w:noProof/>
                <w:webHidden/>
              </w:rPr>
              <w:fldChar w:fldCharType="begin"/>
            </w:r>
            <w:r w:rsidR="00FA1763">
              <w:rPr>
                <w:noProof/>
                <w:webHidden/>
              </w:rPr>
              <w:instrText xml:space="preserve"> PAGEREF _Toc164369647 \h </w:instrText>
            </w:r>
            <w:r w:rsidR="00FA1763">
              <w:rPr>
                <w:noProof/>
                <w:webHidden/>
              </w:rPr>
            </w:r>
            <w:r w:rsidR="00FA1763">
              <w:rPr>
                <w:noProof/>
                <w:webHidden/>
              </w:rPr>
              <w:fldChar w:fldCharType="separate"/>
            </w:r>
            <w:r w:rsidR="00FA1763">
              <w:rPr>
                <w:noProof/>
                <w:webHidden/>
              </w:rPr>
              <w:t>13</w:t>
            </w:r>
            <w:r w:rsidR="00FA1763">
              <w:rPr>
                <w:noProof/>
                <w:webHidden/>
              </w:rPr>
              <w:fldChar w:fldCharType="end"/>
            </w:r>
          </w:hyperlink>
        </w:p>
        <w:p w14:paraId="49721C71"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48" w:history="1">
            <w:r w:rsidR="00FA1763" w:rsidRPr="00302425">
              <w:rPr>
                <w:rStyle w:val="Hipervnculo"/>
                <w:noProof/>
              </w:rPr>
              <w:t>4.2.7</w:t>
            </w:r>
            <w:r w:rsidR="00FA1763">
              <w:rPr>
                <w:rFonts w:asciiTheme="minorHAnsi" w:eastAsiaTheme="minorEastAsia" w:hAnsiTheme="minorHAnsi" w:cstheme="minorBidi"/>
                <w:noProof/>
                <w:sz w:val="22"/>
                <w:szCs w:val="22"/>
              </w:rPr>
              <w:tab/>
            </w:r>
            <w:r w:rsidR="00FA1763" w:rsidRPr="00302425">
              <w:rPr>
                <w:rStyle w:val="Hipervnculo"/>
                <w:noProof/>
              </w:rPr>
              <w:t>Microsoft Excel</w:t>
            </w:r>
            <w:r w:rsidR="00FA1763">
              <w:rPr>
                <w:noProof/>
                <w:webHidden/>
              </w:rPr>
              <w:tab/>
            </w:r>
            <w:r w:rsidR="00FA1763">
              <w:rPr>
                <w:noProof/>
                <w:webHidden/>
              </w:rPr>
              <w:fldChar w:fldCharType="begin"/>
            </w:r>
            <w:r w:rsidR="00FA1763">
              <w:rPr>
                <w:noProof/>
                <w:webHidden/>
              </w:rPr>
              <w:instrText xml:space="preserve"> PAGEREF _Toc164369648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39BA005B"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49" w:history="1">
            <w:r w:rsidR="00FA1763" w:rsidRPr="00302425">
              <w:rPr>
                <w:rStyle w:val="Hipervnculo"/>
                <w:noProof/>
              </w:rPr>
              <w:t>4.2.8</w:t>
            </w:r>
            <w:r w:rsidR="00FA1763">
              <w:rPr>
                <w:rFonts w:asciiTheme="minorHAnsi" w:eastAsiaTheme="minorEastAsia" w:hAnsiTheme="minorHAnsi" w:cstheme="minorBidi"/>
                <w:noProof/>
                <w:sz w:val="22"/>
                <w:szCs w:val="22"/>
              </w:rPr>
              <w:tab/>
            </w:r>
            <w:r w:rsidR="00FA1763" w:rsidRPr="00302425">
              <w:rPr>
                <w:rStyle w:val="Hipervnculo"/>
                <w:noProof/>
              </w:rPr>
              <w:t>Numpy</w:t>
            </w:r>
            <w:r w:rsidR="00FA1763">
              <w:rPr>
                <w:noProof/>
                <w:webHidden/>
              </w:rPr>
              <w:tab/>
            </w:r>
            <w:r w:rsidR="00FA1763">
              <w:rPr>
                <w:noProof/>
                <w:webHidden/>
              </w:rPr>
              <w:fldChar w:fldCharType="begin"/>
            </w:r>
            <w:r w:rsidR="00FA1763">
              <w:rPr>
                <w:noProof/>
                <w:webHidden/>
              </w:rPr>
              <w:instrText xml:space="preserve"> PAGEREF _Toc164369649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2FAC6CB7"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50" w:history="1">
            <w:r w:rsidR="00FA1763" w:rsidRPr="00302425">
              <w:rPr>
                <w:rStyle w:val="Hipervnculo"/>
                <w:noProof/>
              </w:rPr>
              <w:t>4.2.9</w:t>
            </w:r>
            <w:r w:rsidR="00FA1763">
              <w:rPr>
                <w:rFonts w:asciiTheme="minorHAnsi" w:eastAsiaTheme="minorEastAsia" w:hAnsiTheme="minorHAnsi" w:cstheme="minorBidi"/>
                <w:noProof/>
                <w:sz w:val="22"/>
                <w:szCs w:val="22"/>
              </w:rPr>
              <w:tab/>
            </w:r>
            <w:r w:rsidR="00FA1763" w:rsidRPr="00302425">
              <w:rPr>
                <w:rStyle w:val="Hipervnculo"/>
                <w:noProof/>
              </w:rPr>
              <w:t>Tensorflow</w:t>
            </w:r>
            <w:r w:rsidR="00FA1763">
              <w:rPr>
                <w:noProof/>
                <w:webHidden/>
              </w:rPr>
              <w:tab/>
            </w:r>
            <w:r w:rsidR="00FA1763">
              <w:rPr>
                <w:noProof/>
                <w:webHidden/>
              </w:rPr>
              <w:fldChar w:fldCharType="begin"/>
            </w:r>
            <w:r w:rsidR="00FA1763">
              <w:rPr>
                <w:noProof/>
                <w:webHidden/>
              </w:rPr>
              <w:instrText xml:space="preserve"> PAGEREF _Toc164369650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04D3712A"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51" w:history="1">
            <w:r w:rsidR="00FA1763" w:rsidRPr="00302425">
              <w:rPr>
                <w:rStyle w:val="Hipervnculo"/>
                <w:noProof/>
              </w:rPr>
              <w:t>4.2.10</w:t>
            </w:r>
            <w:r w:rsidR="00FA1763">
              <w:rPr>
                <w:rFonts w:asciiTheme="minorHAnsi" w:eastAsiaTheme="minorEastAsia" w:hAnsiTheme="minorHAnsi" w:cstheme="minorBidi"/>
                <w:noProof/>
                <w:sz w:val="22"/>
                <w:szCs w:val="22"/>
              </w:rPr>
              <w:tab/>
            </w:r>
            <w:r w:rsidR="00FA1763" w:rsidRPr="00302425">
              <w:rPr>
                <w:rStyle w:val="Hipervnculo"/>
                <w:noProof/>
              </w:rPr>
              <w:t>Keras</w:t>
            </w:r>
            <w:r w:rsidR="00FA1763">
              <w:rPr>
                <w:noProof/>
                <w:webHidden/>
              </w:rPr>
              <w:tab/>
            </w:r>
            <w:r w:rsidR="00FA1763">
              <w:rPr>
                <w:noProof/>
                <w:webHidden/>
              </w:rPr>
              <w:fldChar w:fldCharType="begin"/>
            </w:r>
            <w:r w:rsidR="00FA1763">
              <w:rPr>
                <w:noProof/>
                <w:webHidden/>
              </w:rPr>
              <w:instrText xml:space="preserve"> PAGEREF _Toc164369651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3EA91314"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52" w:history="1">
            <w:r w:rsidR="00FA1763" w:rsidRPr="00302425">
              <w:rPr>
                <w:rStyle w:val="Hipervnculo"/>
                <w:noProof/>
              </w:rPr>
              <w:t>4.2.11</w:t>
            </w:r>
            <w:r w:rsidR="00FA1763">
              <w:rPr>
                <w:rFonts w:asciiTheme="minorHAnsi" w:eastAsiaTheme="minorEastAsia" w:hAnsiTheme="minorHAnsi" w:cstheme="minorBidi"/>
                <w:noProof/>
                <w:sz w:val="22"/>
                <w:szCs w:val="22"/>
              </w:rPr>
              <w:tab/>
            </w:r>
            <w:r w:rsidR="00FA1763" w:rsidRPr="00302425">
              <w:rPr>
                <w:rStyle w:val="Hipervnculo"/>
                <w:noProof/>
              </w:rPr>
              <w:t>Pandas</w:t>
            </w:r>
            <w:r w:rsidR="00FA1763">
              <w:rPr>
                <w:noProof/>
                <w:webHidden/>
              </w:rPr>
              <w:tab/>
            </w:r>
            <w:r w:rsidR="00FA1763">
              <w:rPr>
                <w:noProof/>
                <w:webHidden/>
              </w:rPr>
              <w:fldChar w:fldCharType="begin"/>
            </w:r>
            <w:r w:rsidR="00FA1763">
              <w:rPr>
                <w:noProof/>
                <w:webHidden/>
              </w:rPr>
              <w:instrText xml:space="preserve"> PAGEREF _Toc164369652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774DB04B"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53" w:history="1">
            <w:r w:rsidR="00FA1763" w:rsidRPr="00302425">
              <w:rPr>
                <w:rStyle w:val="Hipervnculo"/>
                <w:noProof/>
              </w:rPr>
              <w:t>4.2.12</w:t>
            </w:r>
            <w:r w:rsidR="00FA1763">
              <w:rPr>
                <w:rFonts w:asciiTheme="minorHAnsi" w:eastAsiaTheme="minorEastAsia" w:hAnsiTheme="minorHAnsi" w:cstheme="minorBidi"/>
                <w:noProof/>
                <w:sz w:val="22"/>
                <w:szCs w:val="22"/>
              </w:rPr>
              <w:tab/>
            </w:r>
            <w:r w:rsidR="00FA1763" w:rsidRPr="00302425">
              <w:rPr>
                <w:rStyle w:val="Hipervnculo"/>
                <w:noProof/>
              </w:rPr>
              <w:t>Matplotlib</w:t>
            </w:r>
            <w:r w:rsidR="00FA1763">
              <w:rPr>
                <w:noProof/>
                <w:webHidden/>
              </w:rPr>
              <w:tab/>
            </w:r>
            <w:r w:rsidR="00FA1763">
              <w:rPr>
                <w:noProof/>
                <w:webHidden/>
              </w:rPr>
              <w:fldChar w:fldCharType="begin"/>
            </w:r>
            <w:r w:rsidR="00FA1763">
              <w:rPr>
                <w:noProof/>
                <w:webHidden/>
              </w:rPr>
              <w:instrText xml:space="preserve"> PAGEREF _Toc164369653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7A7118C4"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54" w:history="1">
            <w:r w:rsidR="00FA1763" w:rsidRPr="00302425">
              <w:rPr>
                <w:rStyle w:val="Hipervnculo"/>
                <w:noProof/>
              </w:rPr>
              <w:t>4.2.13</w:t>
            </w:r>
            <w:r w:rsidR="00FA1763">
              <w:rPr>
                <w:rFonts w:asciiTheme="minorHAnsi" w:eastAsiaTheme="minorEastAsia" w:hAnsiTheme="minorHAnsi" w:cstheme="minorBidi"/>
                <w:noProof/>
                <w:sz w:val="22"/>
                <w:szCs w:val="22"/>
              </w:rPr>
              <w:tab/>
            </w:r>
            <w:r w:rsidR="00FA1763" w:rsidRPr="00302425">
              <w:rPr>
                <w:rStyle w:val="Hipervnculo"/>
                <w:noProof/>
              </w:rPr>
              <w:t>Google Colaboratory</w:t>
            </w:r>
            <w:r w:rsidR="00FA1763">
              <w:rPr>
                <w:noProof/>
                <w:webHidden/>
              </w:rPr>
              <w:tab/>
            </w:r>
            <w:r w:rsidR="00FA1763">
              <w:rPr>
                <w:noProof/>
                <w:webHidden/>
              </w:rPr>
              <w:fldChar w:fldCharType="begin"/>
            </w:r>
            <w:r w:rsidR="00FA1763">
              <w:rPr>
                <w:noProof/>
                <w:webHidden/>
              </w:rPr>
              <w:instrText xml:space="preserve"> PAGEREF _Toc164369654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5FD00A37"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55" w:history="1">
            <w:r w:rsidR="00FA1763" w:rsidRPr="00302425">
              <w:rPr>
                <w:rStyle w:val="Hipervnculo"/>
                <w:noProof/>
              </w:rPr>
              <w:t>4.2.14</w:t>
            </w:r>
            <w:r w:rsidR="00FA1763">
              <w:rPr>
                <w:rFonts w:asciiTheme="minorHAnsi" w:eastAsiaTheme="minorEastAsia" w:hAnsiTheme="minorHAnsi" w:cstheme="minorBidi"/>
                <w:noProof/>
                <w:sz w:val="22"/>
                <w:szCs w:val="22"/>
              </w:rPr>
              <w:tab/>
            </w:r>
            <w:r w:rsidR="00FA1763" w:rsidRPr="00302425">
              <w:rPr>
                <w:rStyle w:val="Hipervnculo"/>
                <w:noProof/>
              </w:rPr>
              <w:t>Git</w:t>
            </w:r>
            <w:r w:rsidR="00FA1763">
              <w:rPr>
                <w:noProof/>
                <w:webHidden/>
              </w:rPr>
              <w:tab/>
            </w:r>
            <w:r w:rsidR="00FA1763">
              <w:rPr>
                <w:noProof/>
                <w:webHidden/>
              </w:rPr>
              <w:fldChar w:fldCharType="begin"/>
            </w:r>
            <w:r w:rsidR="00FA1763">
              <w:rPr>
                <w:noProof/>
                <w:webHidden/>
              </w:rPr>
              <w:instrText xml:space="preserve"> PAGEREF _Toc164369655 \h </w:instrText>
            </w:r>
            <w:r w:rsidR="00FA1763">
              <w:rPr>
                <w:noProof/>
                <w:webHidden/>
              </w:rPr>
            </w:r>
            <w:r w:rsidR="00FA1763">
              <w:rPr>
                <w:noProof/>
                <w:webHidden/>
              </w:rPr>
              <w:fldChar w:fldCharType="separate"/>
            </w:r>
            <w:r w:rsidR="00FA1763">
              <w:rPr>
                <w:noProof/>
                <w:webHidden/>
              </w:rPr>
              <w:t>14</w:t>
            </w:r>
            <w:r w:rsidR="00FA1763">
              <w:rPr>
                <w:noProof/>
                <w:webHidden/>
              </w:rPr>
              <w:fldChar w:fldCharType="end"/>
            </w:r>
          </w:hyperlink>
        </w:p>
        <w:p w14:paraId="4B24D94A"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56" w:history="1">
            <w:r w:rsidR="00FA1763" w:rsidRPr="00302425">
              <w:rPr>
                <w:rStyle w:val="Hipervnculo"/>
                <w:noProof/>
              </w:rPr>
              <w:t>4.2.15</w:t>
            </w:r>
            <w:r w:rsidR="00FA1763">
              <w:rPr>
                <w:rFonts w:asciiTheme="minorHAnsi" w:eastAsiaTheme="minorEastAsia" w:hAnsiTheme="minorHAnsi" w:cstheme="minorBidi"/>
                <w:noProof/>
                <w:sz w:val="22"/>
                <w:szCs w:val="22"/>
              </w:rPr>
              <w:tab/>
            </w:r>
            <w:r w:rsidR="00FA1763" w:rsidRPr="00302425">
              <w:rPr>
                <w:rStyle w:val="Hipervnculo"/>
                <w:noProof/>
              </w:rPr>
              <w:t>Hiperparametros (</w:t>
            </w:r>
            <w:r w:rsidR="00FA1763" w:rsidRPr="00302425">
              <w:rPr>
                <w:rStyle w:val="Hipervnculo"/>
                <w:i/>
                <w:noProof/>
              </w:rPr>
              <w:t>Hyperparameters</w:t>
            </w:r>
            <w:r w:rsidR="00FA1763" w:rsidRPr="00302425">
              <w:rPr>
                <w:rStyle w:val="Hipervnculo"/>
                <w:noProof/>
              </w:rPr>
              <w:t>)</w:t>
            </w:r>
            <w:r w:rsidR="00FA1763">
              <w:rPr>
                <w:noProof/>
                <w:webHidden/>
              </w:rPr>
              <w:tab/>
            </w:r>
            <w:r w:rsidR="00FA1763">
              <w:rPr>
                <w:noProof/>
                <w:webHidden/>
              </w:rPr>
              <w:fldChar w:fldCharType="begin"/>
            </w:r>
            <w:r w:rsidR="00FA1763">
              <w:rPr>
                <w:noProof/>
                <w:webHidden/>
              </w:rPr>
              <w:instrText xml:space="preserve"> PAGEREF _Toc164369656 \h </w:instrText>
            </w:r>
            <w:r w:rsidR="00FA1763">
              <w:rPr>
                <w:noProof/>
                <w:webHidden/>
              </w:rPr>
            </w:r>
            <w:r w:rsidR="00FA1763">
              <w:rPr>
                <w:noProof/>
                <w:webHidden/>
              </w:rPr>
              <w:fldChar w:fldCharType="separate"/>
            </w:r>
            <w:r w:rsidR="00FA1763">
              <w:rPr>
                <w:noProof/>
                <w:webHidden/>
              </w:rPr>
              <w:t>15</w:t>
            </w:r>
            <w:r w:rsidR="00FA1763">
              <w:rPr>
                <w:noProof/>
                <w:webHidden/>
              </w:rPr>
              <w:fldChar w:fldCharType="end"/>
            </w:r>
          </w:hyperlink>
        </w:p>
        <w:p w14:paraId="5FB0C8A4"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57" w:history="1">
            <w:r w:rsidR="00FA1763" w:rsidRPr="00302425">
              <w:rPr>
                <w:rStyle w:val="Hipervnculo"/>
                <w:noProof/>
              </w:rPr>
              <w:t>4.2.16</w:t>
            </w:r>
            <w:r w:rsidR="00FA1763">
              <w:rPr>
                <w:rFonts w:asciiTheme="minorHAnsi" w:eastAsiaTheme="minorEastAsia" w:hAnsiTheme="minorHAnsi" w:cstheme="minorBidi"/>
                <w:noProof/>
                <w:sz w:val="22"/>
                <w:szCs w:val="22"/>
              </w:rPr>
              <w:tab/>
            </w:r>
            <w:r w:rsidR="00FA1763" w:rsidRPr="00302425">
              <w:rPr>
                <w:rStyle w:val="Hipervnculo"/>
                <w:noProof/>
              </w:rPr>
              <w:t>Época (</w:t>
            </w:r>
            <w:r w:rsidR="00FA1763" w:rsidRPr="00302425">
              <w:rPr>
                <w:rStyle w:val="Hipervnculo"/>
                <w:i/>
                <w:noProof/>
              </w:rPr>
              <w:t>Epoch)</w:t>
            </w:r>
            <w:r w:rsidR="00FA1763">
              <w:rPr>
                <w:noProof/>
                <w:webHidden/>
              </w:rPr>
              <w:tab/>
            </w:r>
            <w:r w:rsidR="00FA1763">
              <w:rPr>
                <w:noProof/>
                <w:webHidden/>
              </w:rPr>
              <w:fldChar w:fldCharType="begin"/>
            </w:r>
            <w:r w:rsidR="00FA1763">
              <w:rPr>
                <w:noProof/>
                <w:webHidden/>
              </w:rPr>
              <w:instrText xml:space="preserve"> PAGEREF _Toc164369657 \h </w:instrText>
            </w:r>
            <w:r w:rsidR="00FA1763">
              <w:rPr>
                <w:noProof/>
                <w:webHidden/>
              </w:rPr>
            </w:r>
            <w:r w:rsidR="00FA1763">
              <w:rPr>
                <w:noProof/>
                <w:webHidden/>
              </w:rPr>
              <w:fldChar w:fldCharType="separate"/>
            </w:r>
            <w:r w:rsidR="00FA1763">
              <w:rPr>
                <w:noProof/>
                <w:webHidden/>
              </w:rPr>
              <w:t>15</w:t>
            </w:r>
            <w:r w:rsidR="00FA1763">
              <w:rPr>
                <w:noProof/>
                <w:webHidden/>
              </w:rPr>
              <w:fldChar w:fldCharType="end"/>
            </w:r>
          </w:hyperlink>
        </w:p>
        <w:p w14:paraId="1C0E36D6"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58" w:history="1">
            <w:r w:rsidR="00FA1763" w:rsidRPr="00302425">
              <w:rPr>
                <w:rStyle w:val="Hipervnculo"/>
                <w:noProof/>
              </w:rPr>
              <w:t>4.2.17</w:t>
            </w:r>
            <w:r w:rsidR="00FA1763">
              <w:rPr>
                <w:rFonts w:asciiTheme="minorHAnsi" w:eastAsiaTheme="minorEastAsia" w:hAnsiTheme="minorHAnsi" w:cstheme="minorBidi"/>
                <w:noProof/>
                <w:sz w:val="22"/>
                <w:szCs w:val="22"/>
              </w:rPr>
              <w:tab/>
            </w:r>
            <w:r w:rsidR="00FA1763" w:rsidRPr="00302425">
              <w:rPr>
                <w:rStyle w:val="Hipervnculo"/>
                <w:noProof/>
              </w:rPr>
              <w:t>Trial</w:t>
            </w:r>
            <w:r w:rsidR="00FA1763">
              <w:rPr>
                <w:noProof/>
                <w:webHidden/>
              </w:rPr>
              <w:tab/>
            </w:r>
            <w:r w:rsidR="00FA1763">
              <w:rPr>
                <w:noProof/>
                <w:webHidden/>
              </w:rPr>
              <w:fldChar w:fldCharType="begin"/>
            </w:r>
            <w:r w:rsidR="00FA1763">
              <w:rPr>
                <w:noProof/>
                <w:webHidden/>
              </w:rPr>
              <w:instrText xml:space="preserve"> PAGEREF _Toc164369658 \h </w:instrText>
            </w:r>
            <w:r w:rsidR="00FA1763">
              <w:rPr>
                <w:noProof/>
                <w:webHidden/>
              </w:rPr>
            </w:r>
            <w:r w:rsidR="00FA1763">
              <w:rPr>
                <w:noProof/>
                <w:webHidden/>
              </w:rPr>
              <w:fldChar w:fldCharType="separate"/>
            </w:r>
            <w:r w:rsidR="00FA1763">
              <w:rPr>
                <w:noProof/>
                <w:webHidden/>
              </w:rPr>
              <w:t>15</w:t>
            </w:r>
            <w:r w:rsidR="00FA1763">
              <w:rPr>
                <w:noProof/>
                <w:webHidden/>
              </w:rPr>
              <w:fldChar w:fldCharType="end"/>
            </w:r>
          </w:hyperlink>
        </w:p>
        <w:p w14:paraId="685A81DD"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59" w:history="1">
            <w:r w:rsidR="00FA1763" w:rsidRPr="00302425">
              <w:rPr>
                <w:rStyle w:val="Hipervnculo"/>
                <w:noProof/>
              </w:rPr>
              <w:t>4.2.18</w:t>
            </w:r>
            <w:r w:rsidR="00FA1763">
              <w:rPr>
                <w:rFonts w:asciiTheme="minorHAnsi" w:eastAsiaTheme="minorEastAsia" w:hAnsiTheme="minorHAnsi" w:cstheme="minorBidi"/>
                <w:noProof/>
                <w:sz w:val="22"/>
                <w:szCs w:val="22"/>
              </w:rPr>
              <w:tab/>
            </w:r>
            <w:r w:rsidR="00FA1763" w:rsidRPr="00302425">
              <w:rPr>
                <w:rStyle w:val="Hipervnculo"/>
                <w:noProof/>
              </w:rPr>
              <w:t>Unidad Recurrente con Puerta – GRU (</w:t>
            </w:r>
            <w:r w:rsidR="00FA1763" w:rsidRPr="00302425">
              <w:rPr>
                <w:rStyle w:val="Hipervnculo"/>
                <w:i/>
                <w:noProof/>
              </w:rPr>
              <w:t>Gate Recurrent Unit</w:t>
            </w:r>
            <w:r w:rsidR="00FA1763" w:rsidRPr="00302425">
              <w:rPr>
                <w:rStyle w:val="Hipervnculo"/>
                <w:noProof/>
              </w:rPr>
              <w:t>)</w:t>
            </w:r>
            <w:r w:rsidR="00FA1763">
              <w:rPr>
                <w:noProof/>
                <w:webHidden/>
              </w:rPr>
              <w:tab/>
            </w:r>
            <w:r w:rsidR="00FA1763">
              <w:rPr>
                <w:noProof/>
                <w:webHidden/>
              </w:rPr>
              <w:fldChar w:fldCharType="begin"/>
            </w:r>
            <w:r w:rsidR="00FA1763">
              <w:rPr>
                <w:noProof/>
                <w:webHidden/>
              </w:rPr>
              <w:instrText xml:space="preserve"> PAGEREF _Toc164369659 \h </w:instrText>
            </w:r>
            <w:r w:rsidR="00FA1763">
              <w:rPr>
                <w:noProof/>
                <w:webHidden/>
              </w:rPr>
            </w:r>
            <w:r w:rsidR="00FA1763">
              <w:rPr>
                <w:noProof/>
                <w:webHidden/>
              </w:rPr>
              <w:fldChar w:fldCharType="separate"/>
            </w:r>
            <w:r w:rsidR="00FA1763">
              <w:rPr>
                <w:noProof/>
                <w:webHidden/>
              </w:rPr>
              <w:t>15</w:t>
            </w:r>
            <w:r w:rsidR="00FA1763">
              <w:rPr>
                <w:noProof/>
                <w:webHidden/>
              </w:rPr>
              <w:fldChar w:fldCharType="end"/>
            </w:r>
          </w:hyperlink>
        </w:p>
        <w:p w14:paraId="7334D81E"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60" w:history="1">
            <w:r w:rsidR="00FA1763" w:rsidRPr="00302425">
              <w:rPr>
                <w:rStyle w:val="Hipervnculo"/>
                <w:noProof/>
              </w:rPr>
              <w:t>4.2.19</w:t>
            </w:r>
            <w:r w:rsidR="00FA1763">
              <w:rPr>
                <w:rFonts w:asciiTheme="minorHAnsi" w:eastAsiaTheme="minorEastAsia" w:hAnsiTheme="minorHAnsi" w:cstheme="minorBidi"/>
                <w:noProof/>
                <w:sz w:val="22"/>
                <w:szCs w:val="22"/>
              </w:rPr>
              <w:tab/>
            </w:r>
            <w:r w:rsidR="00FA1763" w:rsidRPr="00302425">
              <w:rPr>
                <w:rStyle w:val="Hipervnculo"/>
                <w:noProof/>
              </w:rPr>
              <w:t>Arquitectura Codificador-Decodificador (</w:t>
            </w:r>
            <w:r w:rsidR="00FA1763" w:rsidRPr="00302425">
              <w:rPr>
                <w:rStyle w:val="Hipervnculo"/>
                <w:i/>
                <w:noProof/>
              </w:rPr>
              <w:t>Encoder-Decoder</w:t>
            </w:r>
            <w:r w:rsidR="00FA1763" w:rsidRPr="00302425">
              <w:rPr>
                <w:rStyle w:val="Hipervnculo"/>
                <w:noProof/>
              </w:rPr>
              <w:t>)</w:t>
            </w:r>
            <w:r w:rsidR="00FA1763">
              <w:rPr>
                <w:noProof/>
                <w:webHidden/>
              </w:rPr>
              <w:tab/>
            </w:r>
            <w:r w:rsidR="00FA1763">
              <w:rPr>
                <w:noProof/>
                <w:webHidden/>
              </w:rPr>
              <w:fldChar w:fldCharType="begin"/>
            </w:r>
            <w:r w:rsidR="00FA1763">
              <w:rPr>
                <w:noProof/>
                <w:webHidden/>
              </w:rPr>
              <w:instrText xml:space="preserve"> PAGEREF _Toc164369660 \h </w:instrText>
            </w:r>
            <w:r w:rsidR="00FA1763">
              <w:rPr>
                <w:noProof/>
                <w:webHidden/>
              </w:rPr>
            </w:r>
            <w:r w:rsidR="00FA1763">
              <w:rPr>
                <w:noProof/>
                <w:webHidden/>
              </w:rPr>
              <w:fldChar w:fldCharType="separate"/>
            </w:r>
            <w:r w:rsidR="00FA1763">
              <w:rPr>
                <w:noProof/>
                <w:webHidden/>
              </w:rPr>
              <w:t>17</w:t>
            </w:r>
            <w:r w:rsidR="00FA1763">
              <w:rPr>
                <w:noProof/>
                <w:webHidden/>
              </w:rPr>
              <w:fldChar w:fldCharType="end"/>
            </w:r>
          </w:hyperlink>
        </w:p>
        <w:p w14:paraId="4D53F920"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61" w:history="1">
            <w:r w:rsidR="00FA1763" w:rsidRPr="00302425">
              <w:rPr>
                <w:rStyle w:val="Hipervnculo"/>
                <w:noProof/>
              </w:rPr>
              <w:t>4.2.20</w:t>
            </w:r>
            <w:r w:rsidR="00FA1763">
              <w:rPr>
                <w:rFonts w:asciiTheme="minorHAnsi" w:eastAsiaTheme="minorEastAsia" w:hAnsiTheme="minorHAnsi" w:cstheme="minorBidi"/>
                <w:noProof/>
                <w:sz w:val="22"/>
                <w:szCs w:val="22"/>
              </w:rPr>
              <w:tab/>
            </w:r>
            <w:r w:rsidR="00FA1763" w:rsidRPr="00302425">
              <w:rPr>
                <w:rStyle w:val="Hipervnculo"/>
                <w:noProof/>
              </w:rPr>
              <w:t>Algoritmo Optimización Bayesiana (</w:t>
            </w:r>
            <w:r w:rsidR="00FA1763" w:rsidRPr="00302425">
              <w:rPr>
                <w:rStyle w:val="Hipervnculo"/>
                <w:i/>
                <w:noProof/>
              </w:rPr>
              <w:t>Bayesian Otimization</w:t>
            </w:r>
            <w:r w:rsidR="00FA1763" w:rsidRPr="00302425">
              <w:rPr>
                <w:rStyle w:val="Hipervnculo"/>
                <w:noProof/>
              </w:rPr>
              <w:t>)</w:t>
            </w:r>
            <w:r w:rsidR="00FA1763">
              <w:rPr>
                <w:noProof/>
                <w:webHidden/>
              </w:rPr>
              <w:tab/>
            </w:r>
            <w:r w:rsidR="00FA1763">
              <w:rPr>
                <w:noProof/>
                <w:webHidden/>
              </w:rPr>
              <w:fldChar w:fldCharType="begin"/>
            </w:r>
            <w:r w:rsidR="00FA1763">
              <w:rPr>
                <w:noProof/>
                <w:webHidden/>
              </w:rPr>
              <w:instrText xml:space="preserve"> PAGEREF _Toc164369661 \h </w:instrText>
            </w:r>
            <w:r w:rsidR="00FA1763">
              <w:rPr>
                <w:noProof/>
                <w:webHidden/>
              </w:rPr>
            </w:r>
            <w:r w:rsidR="00FA1763">
              <w:rPr>
                <w:noProof/>
                <w:webHidden/>
              </w:rPr>
              <w:fldChar w:fldCharType="separate"/>
            </w:r>
            <w:r w:rsidR="00FA1763">
              <w:rPr>
                <w:noProof/>
                <w:webHidden/>
              </w:rPr>
              <w:t>17</w:t>
            </w:r>
            <w:r w:rsidR="00FA1763">
              <w:rPr>
                <w:noProof/>
                <w:webHidden/>
              </w:rPr>
              <w:fldChar w:fldCharType="end"/>
            </w:r>
          </w:hyperlink>
        </w:p>
        <w:p w14:paraId="29890EC7"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62" w:history="1">
            <w:r w:rsidR="00FA1763" w:rsidRPr="00302425">
              <w:rPr>
                <w:rStyle w:val="Hipervnculo"/>
                <w:noProof/>
              </w:rPr>
              <w:t>4.2.21</w:t>
            </w:r>
            <w:r w:rsidR="00FA1763">
              <w:rPr>
                <w:rFonts w:asciiTheme="minorHAnsi" w:eastAsiaTheme="minorEastAsia" w:hAnsiTheme="minorHAnsi" w:cstheme="minorBidi"/>
                <w:noProof/>
                <w:sz w:val="22"/>
                <w:szCs w:val="22"/>
              </w:rPr>
              <w:tab/>
            </w:r>
            <w:r w:rsidR="00FA1763" w:rsidRPr="00302425">
              <w:rPr>
                <w:rStyle w:val="Hipervnculo"/>
                <w:noProof/>
              </w:rPr>
              <w:t>Algoritmo Hyperband</w:t>
            </w:r>
            <w:r w:rsidR="00FA1763">
              <w:rPr>
                <w:noProof/>
                <w:webHidden/>
              </w:rPr>
              <w:tab/>
            </w:r>
            <w:r w:rsidR="00FA1763">
              <w:rPr>
                <w:noProof/>
                <w:webHidden/>
              </w:rPr>
              <w:fldChar w:fldCharType="begin"/>
            </w:r>
            <w:r w:rsidR="00FA1763">
              <w:rPr>
                <w:noProof/>
                <w:webHidden/>
              </w:rPr>
              <w:instrText xml:space="preserve"> PAGEREF _Toc164369662 \h </w:instrText>
            </w:r>
            <w:r w:rsidR="00FA1763">
              <w:rPr>
                <w:noProof/>
                <w:webHidden/>
              </w:rPr>
            </w:r>
            <w:r w:rsidR="00FA1763">
              <w:rPr>
                <w:noProof/>
                <w:webHidden/>
              </w:rPr>
              <w:fldChar w:fldCharType="separate"/>
            </w:r>
            <w:r w:rsidR="00FA1763">
              <w:rPr>
                <w:noProof/>
                <w:webHidden/>
              </w:rPr>
              <w:t>17</w:t>
            </w:r>
            <w:r w:rsidR="00FA1763">
              <w:rPr>
                <w:noProof/>
                <w:webHidden/>
              </w:rPr>
              <w:fldChar w:fldCharType="end"/>
            </w:r>
          </w:hyperlink>
        </w:p>
        <w:p w14:paraId="0A08AD15"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63" w:history="1">
            <w:r w:rsidR="00FA1763" w:rsidRPr="00302425">
              <w:rPr>
                <w:rStyle w:val="Hipervnculo"/>
                <w:noProof/>
              </w:rPr>
              <w:t>4.2.22</w:t>
            </w:r>
            <w:r w:rsidR="00FA1763">
              <w:rPr>
                <w:rFonts w:asciiTheme="minorHAnsi" w:eastAsiaTheme="minorEastAsia" w:hAnsiTheme="minorHAnsi" w:cstheme="minorBidi"/>
                <w:noProof/>
                <w:sz w:val="22"/>
                <w:szCs w:val="22"/>
              </w:rPr>
              <w:tab/>
            </w:r>
            <w:r w:rsidR="00FA1763" w:rsidRPr="00302425">
              <w:rPr>
                <w:rStyle w:val="Hipervnculo"/>
                <w:noProof/>
              </w:rPr>
              <w:t>Algoritmo Búsqueda Aleatoria (</w:t>
            </w:r>
            <w:r w:rsidR="00FA1763" w:rsidRPr="00302425">
              <w:rPr>
                <w:rStyle w:val="Hipervnculo"/>
                <w:i/>
                <w:noProof/>
              </w:rPr>
              <w:t>Random Search</w:t>
            </w:r>
            <w:r w:rsidR="00FA1763" w:rsidRPr="00302425">
              <w:rPr>
                <w:rStyle w:val="Hipervnculo"/>
                <w:noProof/>
              </w:rPr>
              <w:t>)</w:t>
            </w:r>
            <w:r w:rsidR="00FA1763">
              <w:rPr>
                <w:noProof/>
                <w:webHidden/>
              </w:rPr>
              <w:tab/>
            </w:r>
            <w:r w:rsidR="00FA1763">
              <w:rPr>
                <w:noProof/>
                <w:webHidden/>
              </w:rPr>
              <w:fldChar w:fldCharType="begin"/>
            </w:r>
            <w:r w:rsidR="00FA1763">
              <w:rPr>
                <w:noProof/>
                <w:webHidden/>
              </w:rPr>
              <w:instrText xml:space="preserve"> PAGEREF _Toc164369663 \h </w:instrText>
            </w:r>
            <w:r w:rsidR="00FA1763">
              <w:rPr>
                <w:noProof/>
                <w:webHidden/>
              </w:rPr>
            </w:r>
            <w:r w:rsidR="00FA1763">
              <w:rPr>
                <w:noProof/>
                <w:webHidden/>
              </w:rPr>
              <w:fldChar w:fldCharType="separate"/>
            </w:r>
            <w:r w:rsidR="00FA1763">
              <w:rPr>
                <w:noProof/>
                <w:webHidden/>
              </w:rPr>
              <w:t>17</w:t>
            </w:r>
            <w:r w:rsidR="00FA1763">
              <w:rPr>
                <w:noProof/>
                <w:webHidden/>
              </w:rPr>
              <w:fldChar w:fldCharType="end"/>
            </w:r>
          </w:hyperlink>
        </w:p>
        <w:p w14:paraId="09E4A85E"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64" w:history="1">
            <w:r w:rsidR="00FA1763" w:rsidRPr="00302425">
              <w:rPr>
                <w:rStyle w:val="Hipervnculo"/>
                <w:noProof/>
              </w:rPr>
              <w:t>4.2.23</w:t>
            </w:r>
            <w:r w:rsidR="00FA1763">
              <w:rPr>
                <w:rFonts w:asciiTheme="minorHAnsi" w:eastAsiaTheme="minorEastAsia" w:hAnsiTheme="minorHAnsi" w:cstheme="minorBidi"/>
                <w:noProof/>
                <w:sz w:val="22"/>
                <w:szCs w:val="22"/>
              </w:rPr>
              <w:tab/>
            </w:r>
            <w:r w:rsidR="00FA1763" w:rsidRPr="00302425">
              <w:rPr>
                <w:rStyle w:val="Hipervnculo"/>
                <w:noProof/>
              </w:rPr>
              <w:t>Detención Temprana (</w:t>
            </w:r>
            <w:r w:rsidR="00FA1763" w:rsidRPr="00302425">
              <w:rPr>
                <w:rStyle w:val="Hipervnculo"/>
                <w:i/>
                <w:noProof/>
              </w:rPr>
              <w:t>Early Stopping)</w:t>
            </w:r>
            <w:r w:rsidR="00FA1763">
              <w:rPr>
                <w:noProof/>
                <w:webHidden/>
              </w:rPr>
              <w:tab/>
            </w:r>
            <w:r w:rsidR="00FA1763">
              <w:rPr>
                <w:noProof/>
                <w:webHidden/>
              </w:rPr>
              <w:fldChar w:fldCharType="begin"/>
            </w:r>
            <w:r w:rsidR="00FA1763">
              <w:rPr>
                <w:noProof/>
                <w:webHidden/>
              </w:rPr>
              <w:instrText xml:space="preserve"> PAGEREF _Toc164369664 \h </w:instrText>
            </w:r>
            <w:r w:rsidR="00FA1763">
              <w:rPr>
                <w:noProof/>
                <w:webHidden/>
              </w:rPr>
            </w:r>
            <w:r w:rsidR="00FA1763">
              <w:rPr>
                <w:noProof/>
                <w:webHidden/>
              </w:rPr>
              <w:fldChar w:fldCharType="separate"/>
            </w:r>
            <w:r w:rsidR="00FA1763">
              <w:rPr>
                <w:noProof/>
                <w:webHidden/>
              </w:rPr>
              <w:t>18</w:t>
            </w:r>
            <w:r w:rsidR="00FA1763">
              <w:rPr>
                <w:noProof/>
                <w:webHidden/>
              </w:rPr>
              <w:fldChar w:fldCharType="end"/>
            </w:r>
          </w:hyperlink>
        </w:p>
        <w:p w14:paraId="241BD84B" w14:textId="77777777" w:rsidR="00FA1763" w:rsidRDefault="00B5577D">
          <w:pPr>
            <w:pStyle w:val="TDC3"/>
            <w:tabs>
              <w:tab w:val="left" w:pos="1320"/>
              <w:tab w:val="right" w:leader="dot" w:pos="8211"/>
            </w:tabs>
            <w:rPr>
              <w:rFonts w:asciiTheme="minorHAnsi" w:eastAsiaTheme="minorEastAsia" w:hAnsiTheme="minorHAnsi" w:cstheme="minorBidi"/>
              <w:noProof/>
              <w:sz w:val="22"/>
              <w:szCs w:val="22"/>
            </w:rPr>
          </w:pPr>
          <w:hyperlink w:anchor="_Toc164369665" w:history="1">
            <w:r w:rsidR="00FA1763" w:rsidRPr="00302425">
              <w:rPr>
                <w:rStyle w:val="Hipervnculo"/>
                <w:noProof/>
              </w:rPr>
              <w:t>4.2.24</w:t>
            </w:r>
            <w:r w:rsidR="00FA1763">
              <w:rPr>
                <w:rFonts w:asciiTheme="minorHAnsi" w:eastAsiaTheme="minorEastAsia" w:hAnsiTheme="minorHAnsi" w:cstheme="minorBidi"/>
                <w:noProof/>
                <w:sz w:val="22"/>
                <w:szCs w:val="22"/>
              </w:rPr>
              <w:tab/>
            </w:r>
            <w:r w:rsidR="00FA1763" w:rsidRPr="00302425">
              <w:rPr>
                <w:rStyle w:val="Hipervnculo"/>
                <w:noProof/>
              </w:rPr>
              <w:t>Github</w:t>
            </w:r>
            <w:r w:rsidR="00FA1763">
              <w:rPr>
                <w:noProof/>
                <w:webHidden/>
              </w:rPr>
              <w:tab/>
            </w:r>
            <w:r w:rsidR="00FA1763">
              <w:rPr>
                <w:noProof/>
                <w:webHidden/>
              </w:rPr>
              <w:fldChar w:fldCharType="begin"/>
            </w:r>
            <w:r w:rsidR="00FA1763">
              <w:rPr>
                <w:noProof/>
                <w:webHidden/>
              </w:rPr>
              <w:instrText xml:space="preserve"> PAGEREF _Toc164369665 \h </w:instrText>
            </w:r>
            <w:r w:rsidR="00FA1763">
              <w:rPr>
                <w:noProof/>
                <w:webHidden/>
              </w:rPr>
            </w:r>
            <w:r w:rsidR="00FA1763">
              <w:rPr>
                <w:noProof/>
                <w:webHidden/>
              </w:rPr>
              <w:fldChar w:fldCharType="separate"/>
            </w:r>
            <w:r w:rsidR="00FA1763">
              <w:rPr>
                <w:noProof/>
                <w:webHidden/>
              </w:rPr>
              <w:t>18</w:t>
            </w:r>
            <w:r w:rsidR="00FA1763">
              <w:rPr>
                <w:noProof/>
                <w:webHidden/>
              </w:rPr>
              <w:fldChar w:fldCharType="end"/>
            </w:r>
          </w:hyperlink>
        </w:p>
        <w:p w14:paraId="5B458D49" w14:textId="77777777" w:rsidR="00FA1763" w:rsidRDefault="00B5577D">
          <w:pPr>
            <w:pStyle w:val="TDC2"/>
            <w:tabs>
              <w:tab w:val="right" w:leader="dot" w:pos="8211"/>
            </w:tabs>
            <w:rPr>
              <w:rFonts w:asciiTheme="minorHAnsi" w:eastAsiaTheme="minorEastAsia" w:hAnsiTheme="minorHAnsi" w:cstheme="minorBidi"/>
              <w:noProof/>
              <w:sz w:val="22"/>
              <w:szCs w:val="22"/>
            </w:rPr>
          </w:pPr>
          <w:hyperlink w:anchor="_Toc164369666" w:history="1">
            <w:r w:rsidR="00FA1763" w:rsidRPr="00302425">
              <w:rPr>
                <w:rStyle w:val="Hipervnculo"/>
                <w:noProof/>
              </w:rPr>
              <w:t>4.3 Comprensión de los datos</w:t>
            </w:r>
            <w:r w:rsidR="00FA1763">
              <w:rPr>
                <w:noProof/>
                <w:webHidden/>
              </w:rPr>
              <w:tab/>
            </w:r>
            <w:r w:rsidR="00FA1763">
              <w:rPr>
                <w:noProof/>
                <w:webHidden/>
              </w:rPr>
              <w:fldChar w:fldCharType="begin"/>
            </w:r>
            <w:r w:rsidR="00FA1763">
              <w:rPr>
                <w:noProof/>
                <w:webHidden/>
              </w:rPr>
              <w:instrText xml:space="preserve"> PAGEREF _Toc164369666 \h </w:instrText>
            </w:r>
            <w:r w:rsidR="00FA1763">
              <w:rPr>
                <w:noProof/>
                <w:webHidden/>
              </w:rPr>
            </w:r>
            <w:r w:rsidR="00FA1763">
              <w:rPr>
                <w:noProof/>
                <w:webHidden/>
              </w:rPr>
              <w:fldChar w:fldCharType="separate"/>
            </w:r>
            <w:r w:rsidR="00FA1763">
              <w:rPr>
                <w:noProof/>
                <w:webHidden/>
              </w:rPr>
              <w:t>19</w:t>
            </w:r>
            <w:r w:rsidR="00FA1763">
              <w:rPr>
                <w:noProof/>
                <w:webHidden/>
              </w:rPr>
              <w:fldChar w:fldCharType="end"/>
            </w:r>
          </w:hyperlink>
        </w:p>
        <w:p w14:paraId="164A13C5" w14:textId="77777777" w:rsidR="00FA1763" w:rsidRDefault="00B5577D">
          <w:pPr>
            <w:pStyle w:val="TDC3"/>
            <w:tabs>
              <w:tab w:val="right" w:leader="dot" w:pos="8211"/>
            </w:tabs>
            <w:rPr>
              <w:rFonts w:asciiTheme="minorHAnsi" w:eastAsiaTheme="minorEastAsia" w:hAnsiTheme="minorHAnsi" w:cstheme="minorBidi"/>
              <w:noProof/>
              <w:sz w:val="22"/>
              <w:szCs w:val="22"/>
            </w:rPr>
          </w:pPr>
          <w:hyperlink w:anchor="_Toc164369667" w:history="1">
            <w:r w:rsidR="00FA1763" w:rsidRPr="00302425">
              <w:rPr>
                <w:rStyle w:val="Hipervnculo"/>
                <w:noProof/>
              </w:rPr>
              <w:t>4.3.1 Recolección de datos iniciales</w:t>
            </w:r>
            <w:r w:rsidR="00FA1763">
              <w:rPr>
                <w:noProof/>
                <w:webHidden/>
              </w:rPr>
              <w:tab/>
            </w:r>
            <w:r w:rsidR="00FA1763">
              <w:rPr>
                <w:noProof/>
                <w:webHidden/>
              </w:rPr>
              <w:fldChar w:fldCharType="begin"/>
            </w:r>
            <w:r w:rsidR="00FA1763">
              <w:rPr>
                <w:noProof/>
                <w:webHidden/>
              </w:rPr>
              <w:instrText xml:space="preserve"> PAGEREF _Toc164369667 \h </w:instrText>
            </w:r>
            <w:r w:rsidR="00FA1763">
              <w:rPr>
                <w:noProof/>
                <w:webHidden/>
              </w:rPr>
            </w:r>
            <w:r w:rsidR="00FA1763">
              <w:rPr>
                <w:noProof/>
                <w:webHidden/>
              </w:rPr>
              <w:fldChar w:fldCharType="separate"/>
            </w:r>
            <w:r w:rsidR="00FA1763">
              <w:rPr>
                <w:noProof/>
                <w:webHidden/>
              </w:rPr>
              <w:t>19</w:t>
            </w:r>
            <w:r w:rsidR="00FA1763">
              <w:rPr>
                <w:noProof/>
                <w:webHidden/>
              </w:rPr>
              <w:fldChar w:fldCharType="end"/>
            </w:r>
          </w:hyperlink>
        </w:p>
        <w:p w14:paraId="32E535C6" w14:textId="77777777" w:rsidR="00FA1763" w:rsidRDefault="00B5577D">
          <w:pPr>
            <w:pStyle w:val="TDC3"/>
            <w:tabs>
              <w:tab w:val="right" w:leader="dot" w:pos="8211"/>
            </w:tabs>
            <w:rPr>
              <w:rFonts w:asciiTheme="minorHAnsi" w:eastAsiaTheme="minorEastAsia" w:hAnsiTheme="minorHAnsi" w:cstheme="minorBidi"/>
              <w:noProof/>
              <w:sz w:val="22"/>
              <w:szCs w:val="22"/>
            </w:rPr>
          </w:pPr>
          <w:hyperlink w:anchor="_Toc164369668" w:history="1">
            <w:r w:rsidR="00FA1763" w:rsidRPr="00302425">
              <w:rPr>
                <w:rStyle w:val="Hipervnculo"/>
                <w:noProof/>
              </w:rPr>
              <w:t>4.3.2 Preparación de los datos</w:t>
            </w:r>
            <w:r w:rsidR="00FA1763">
              <w:rPr>
                <w:noProof/>
                <w:webHidden/>
              </w:rPr>
              <w:tab/>
            </w:r>
            <w:r w:rsidR="00FA1763">
              <w:rPr>
                <w:noProof/>
                <w:webHidden/>
              </w:rPr>
              <w:fldChar w:fldCharType="begin"/>
            </w:r>
            <w:r w:rsidR="00FA1763">
              <w:rPr>
                <w:noProof/>
                <w:webHidden/>
              </w:rPr>
              <w:instrText xml:space="preserve"> PAGEREF _Toc164369668 \h </w:instrText>
            </w:r>
            <w:r w:rsidR="00FA1763">
              <w:rPr>
                <w:noProof/>
                <w:webHidden/>
              </w:rPr>
            </w:r>
            <w:r w:rsidR="00FA1763">
              <w:rPr>
                <w:noProof/>
                <w:webHidden/>
              </w:rPr>
              <w:fldChar w:fldCharType="separate"/>
            </w:r>
            <w:r w:rsidR="00FA1763">
              <w:rPr>
                <w:noProof/>
                <w:webHidden/>
              </w:rPr>
              <w:t>20</w:t>
            </w:r>
            <w:r w:rsidR="00FA1763">
              <w:rPr>
                <w:noProof/>
                <w:webHidden/>
              </w:rPr>
              <w:fldChar w:fldCharType="end"/>
            </w:r>
          </w:hyperlink>
        </w:p>
        <w:p w14:paraId="1E4CB22A" w14:textId="77777777" w:rsidR="00FA1763" w:rsidRDefault="00B5577D">
          <w:pPr>
            <w:pStyle w:val="TDC3"/>
            <w:tabs>
              <w:tab w:val="right" w:leader="dot" w:pos="8211"/>
            </w:tabs>
            <w:rPr>
              <w:rFonts w:asciiTheme="minorHAnsi" w:eastAsiaTheme="minorEastAsia" w:hAnsiTheme="minorHAnsi" w:cstheme="minorBidi"/>
              <w:noProof/>
              <w:sz w:val="22"/>
              <w:szCs w:val="22"/>
            </w:rPr>
          </w:pPr>
          <w:hyperlink w:anchor="_Toc164369669" w:history="1">
            <w:r w:rsidR="00FA1763" w:rsidRPr="00302425">
              <w:rPr>
                <w:rStyle w:val="Hipervnculo"/>
                <w:noProof/>
              </w:rPr>
              <w:t>4.3.3 Predictor Flag</w:t>
            </w:r>
            <w:r w:rsidR="00FA1763">
              <w:rPr>
                <w:noProof/>
                <w:webHidden/>
              </w:rPr>
              <w:tab/>
            </w:r>
            <w:r w:rsidR="00FA1763">
              <w:rPr>
                <w:noProof/>
                <w:webHidden/>
              </w:rPr>
              <w:fldChar w:fldCharType="begin"/>
            </w:r>
            <w:r w:rsidR="00FA1763">
              <w:rPr>
                <w:noProof/>
                <w:webHidden/>
              </w:rPr>
              <w:instrText xml:space="preserve"> PAGEREF _Toc164369669 \h </w:instrText>
            </w:r>
            <w:r w:rsidR="00FA1763">
              <w:rPr>
                <w:noProof/>
                <w:webHidden/>
              </w:rPr>
            </w:r>
            <w:r w:rsidR="00FA1763">
              <w:rPr>
                <w:noProof/>
                <w:webHidden/>
              </w:rPr>
              <w:fldChar w:fldCharType="separate"/>
            </w:r>
            <w:r w:rsidR="00FA1763">
              <w:rPr>
                <w:noProof/>
                <w:webHidden/>
              </w:rPr>
              <w:t>22</w:t>
            </w:r>
            <w:r w:rsidR="00FA1763">
              <w:rPr>
                <w:noProof/>
                <w:webHidden/>
              </w:rPr>
              <w:fldChar w:fldCharType="end"/>
            </w:r>
          </w:hyperlink>
        </w:p>
        <w:p w14:paraId="7F5BC8CD" w14:textId="77777777" w:rsidR="00FA1763" w:rsidRDefault="00B5577D">
          <w:pPr>
            <w:pStyle w:val="TDC3"/>
            <w:tabs>
              <w:tab w:val="right" w:leader="dot" w:pos="8211"/>
            </w:tabs>
            <w:rPr>
              <w:rFonts w:asciiTheme="minorHAnsi" w:eastAsiaTheme="minorEastAsia" w:hAnsiTheme="minorHAnsi" w:cstheme="minorBidi"/>
              <w:noProof/>
              <w:sz w:val="22"/>
              <w:szCs w:val="22"/>
            </w:rPr>
          </w:pPr>
          <w:hyperlink w:anchor="_Toc164369670" w:history="1">
            <w:r w:rsidR="00FA1763" w:rsidRPr="00302425">
              <w:rPr>
                <w:rStyle w:val="Hipervnculo"/>
                <w:noProof/>
              </w:rPr>
              <w:t>4.3.4 Detección de Anomalías</w:t>
            </w:r>
            <w:r w:rsidR="00FA1763">
              <w:rPr>
                <w:noProof/>
                <w:webHidden/>
              </w:rPr>
              <w:tab/>
            </w:r>
            <w:r w:rsidR="00FA1763">
              <w:rPr>
                <w:noProof/>
                <w:webHidden/>
              </w:rPr>
              <w:fldChar w:fldCharType="begin"/>
            </w:r>
            <w:r w:rsidR="00FA1763">
              <w:rPr>
                <w:noProof/>
                <w:webHidden/>
              </w:rPr>
              <w:instrText xml:space="preserve"> PAGEREF _Toc164369670 \h </w:instrText>
            </w:r>
            <w:r w:rsidR="00FA1763">
              <w:rPr>
                <w:noProof/>
                <w:webHidden/>
              </w:rPr>
            </w:r>
            <w:r w:rsidR="00FA1763">
              <w:rPr>
                <w:noProof/>
                <w:webHidden/>
              </w:rPr>
              <w:fldChar w:fldCharType="separate"/>
            </w:r>
            <w:r w:rsidR="00FA1763">
              <w:rPr>
                <w:noProof/>
                <w:webHidden/>
              </w:rPr>
              <w:t>23</w:t>
            </w:r>
            <w:r w:rsidR="00FA1763">
              <w:rPr>
                <w:noProof/>
                <w:webHidden/>
              </w:rPr>
              <w:fldChar w:fldCharType="end"/>
            </w:r>
          </w:hyperlink>
        </w:p>
        <w:p w14:paraId="7F334E9D" w14:textId="77777777" w:rsidR="00FA1763" w:rsidRDefault="00B5577D">
          <w:pPr>
            <w:pStyle w:val="TDC2"/>
            <w:tabs>
              <w:tab w:val="right" w:leader="dot" w:pos="8211"/>
            </w:tabs>
            <w:rPr>
              <w:rFonts w:asciiTheme="minorHAnsi" w:eastAsiaTheme="minorEastAsia" w:hAnsiTheme="minorHAnsi" w:cstheme="minorBidi"/>
              <w:noProof/>
              <w:sz w:val="22"/>
              <w:szCs w:val="22"/>
            </w:rPr>
          </w:pPr>
          <w:hyperlink w:anchor="_Toc164369671" w:history="1">
            <w:r w:rsidR="00FA1763" w:rsidRPr="00302425">
              <w:rPr>
                <w:rStyle w:val="Hipervnculo"/>
                <w:bCs/>
                <w:iCs/>
                <w:noProof/>
              </w:rPr>
              <w:t>4 Modelos</w:t>
            </w:r>
            <w:r w:rsidR="00FA1763">
              <w:rPr>
                <w:noProof/>
                <w:webHidden/>
              </w:rPr>
              <w:tab/>
            </w:r>
            <w:r w:rsidR="00FA1763">
              <w:rPr>
                <w:noProof/>
                <w:webHidden/>
              </w:rPr>
              <w:fldChar w:fldCharType="begin"/>
            </w:r>
            <w:r w:rsidR="00FA1763">
              <w:rPr>
                <w:noProof/>
                <w:webHidden/>
              </w:rPr>
              <w:instrText xml:space="preserve"> PAGEREF _Toc164369671 \h </w:instrText>
            </w:r>
            <w:r w:rsidR="00FA1763">
              <w:rPr>
                <w:noProof/>
                <w:webHidden/>
              </w:rPr>
            </w:r>
            <w:r w:rsidR="00FA1763">
              <w:rPr>
                <w:noProof/>
                <w:webHidden/>
              </w:rPr>
              <w:fldChar w:fldCharType="separate"/>
            </w:r>
            <w:r w:rsidR="00FA1763">
              <w:rPr>
                <w:noProof/>
                <w:webHidden/>
              </w:rPr>
              <w:t>24</w:t>
            </w:r>
            <w:r w:rsidR="00FA1763">
              <w:rPr>
                <w:noProof/>
                <w:webHidden/>
              </w:rPr>
              <w:fldChar w:fldCharType="end"/>
            </w:r>
          </w:hyperlink>
        </w:p>
        <w:p w14:paraId="6E5BDDD6" w14:textId="77777777" w:rsidR="00FA1763" w:rsidRDefault="00B5577D">
          <w:pPr>
            <w:pStyle w:val="TDC2"/>
            <w:tabs>
              <w:tab w:val="right" w:leader="dot" w:pos="8211"/>
            </w:tabs>
            <w:rPr>
              <w:rFonts w:asciiTheme="minorHAnsi" w:eastAsiaTheme="minorEastAsia" w:hAnsiTheme="minorHAnsi" w:cstheme="minorBidi"/>
              <w:noProof/>
              <w:sz w:val="22"/>
              <w:szCs w:val="22"/>
            </w:rPr>
          </w:pPr>
          <w:hyperlink w:anchor="_Toc164369672" w:history="1">
            <w:r w:rsidR="00FA1763" w:rsidRPr="00302425">
              <w:rPr>
                <w:rStyle w:val="Hipervnculo"/>
                <w:bCs/>
                <w:iCs/>
                <w:noProof/>
              </w:rPr>
              <w:t>3.5 Selección de Modelos</w:t>
            </w:r>
            <w:r w:rsidR="00FA1763">
              <w:rPr>
                <w:noProof/>
                <w:webHidden/>
              </w:rPr>
              <w:tab/>
            </w:r>
            <w:r w:rsidR="00FA1763">
              <w:rPr>
                <w:noProof/>
                <w:webHidden/>
              </w:rPr>
              <w:fldChar w:fldCharType="begin"/>
            </w:r>
            <w:r w:rsidR="00FA1763">
              <w:rPr>
                <w:noProof/>
                <w:webHidden/>
              </w:rPr>
              <w:instrText xml:space="preserve"> PAGEREF _Toc164369672 \h </w:instrText>
            </w:r>
            <w:r w:rsidR="00FA1763">
              <w:rPr>
                <w:noProof/>
                <w:webHidden/>
              </w:rPr>
            </w:r>
            <w:r w:rsidR="00FA1763">
              <w:rPr>
                <w:noProof/>
                <w:webHidden/>
              </w:rPr>
              <w:fldChar w:fldCharType="separate"/>
            </w:r>
            <w:r w:rsidR="00FA1763">
              <w:rPr>
                <w:noProof/>
                <w:webHidden/>
              </w:rPr>
              <w:t>24</w:t>
            </w:r>
            <w:r w:rsidR="00FA1763">
              <w:rPr>
                <w:noProof/>
                <w:webHidden/>
              </w:rPr>
              <w:fldChar w:fldCharType="end"/>
            </w:r>
          </w:hyperlink>
        </w:p>
        <w:p w14:paraId="555A3DDF" w14:textId="77777777" w:rsidR="00FA1763" w:rsidRDefault="00B5577D">
          <w:pPr>
            <w:pStyle w:val="TDC1"/>
            <w:tabs>
              <w:tab w:val="right" w:leader="dot" w:pos="8211"/>
            </w:tabs>
            <w:rPr>
              <w:rFonts w:asciiTheme="minorHAnsi" w:eastAsiaTheme="minorEastAsia" w:hAnsiTheme="minorHAnsi" w:cstheme="minorBidi"/>
              <w:noProof/>
              <w:sz w:val="22"/>
              <w:szCs w:val="22"/>
            </w:rPr>
          </w:pPr>
          <w:hyperlink w:anchor="_Toc164369673" w:history="1">
            <w:r w:rsidR="00FA1763" w:rsidRPr="00302425">
              <w:rPr>
                <w:rStyle w:val="Hipervnculo"/>
                <w:noProof/>
              </w:rPr>
              <w:t>Desarrollo</w:t>
            </w:r>
            <w:r w:rsidR="00FA1763">
              <w:rPr>
                <w:noProof/>
                <w:webHidden/>
              </w:rPr>
              <w:tab/>
            </w:r>
            <w:r w:rsidR="00FA1763">
              <w:rPr>
                <w:noProof/>
                <w:webHidden/>
              </w:rPr>
              <w:fldChar w:fldCharType="begin"/>
            </w:r>
            <w:r w:rsidR="00FA1763">
              <w:rPr>
                <w:noProof/>
                <w:webHidden/>
              </w:rPr>
              <w:instrText xml:space="preserve"> PAGEREF _Toc164369673 \h </w:instrText>
            </w:r>
            <w:r w:rsidR="00FA1763">
              <w:rPr>
                <w:noProof/>
                <w:webHidden/>
              </w:rPr>
            </w:r>
            <w:r w:rsidR="00FA1763">
              <w:rPr>
                <w:noProof/>
                <w:webHidden/>
              </w:rPr>
              <w:fldChar w:fldCharType="separate"/>
            </w:r>
            <w:r w:rsidR="00FA1763">
              <w:rPr>
                <w:noProof/>
                <w:webHidden/>
              </w:rPr>
              <w:t>26</w:t>
            </w:r>
            <w:r w:rsidR="00FA1763">
              <w:rPr>
                <w:noProof/>
                <w:webHidden/>
              </w:rPr>
              <w:fldChar w:fldCharType="end"/>
            </w:r>
          </w:hyperlink>
        </w:p>
        <w:p w14:paraId="020479D8" w14:textId="77777777" w:rsidR="00FA1763" w:rsidRDefault="00B5577D">
          <w:pPr>
            <w:pStyle w:val="TDC3"/>
            <w:tabs>
              <w:tab w:val="right" w:leader="dot" w:pos="8211"/>
            </w:tabs>
            <w:rPr>
              <w:rFonts w:asciiTheme="minorHAnsi" w:eastAsiaTheme="minorEastAsia" w:hAnsiTheme="minorHAnsi" w:cstheme="minorBidi"/>
              <w:noProof/>
              <w:sz w:val="22"/>
              <w:szCs w:val="22"/>
            </w:rPr>
          </w:pPr>
          <w:hyperlink w:anchor="_Toc164369674" w:history="1">
            <w:r w:rsidR="00FA1763" w:rsidRPr="00302425">
              <w:rPr>
                <w:rStyle w:val="Hipervnculo"/>
                <w:noProof/>
              </w:rPr>
              <w:t>Pruebas Editorial Universitaria</w:t>
            </w:r>
            <w:r w:rsidR="00FA1763">
              <w:rPr>
                <w:noProof/>
                <w:webHidden/>
              </w:rPr>
              <w:tab/>
            </w:r>
            <w:r w:rsidR="00FA1763">
              <w:rPr>
                <w:noProof/>
                <w:webHidden/>
              </w:rPr>
              <w:fldChar w:fldCharType="begin"/>
            </w:r>
            <w:r w:rsidR="00FA1763">
              <w:rPr>
                <w:noProof/>
                <w:webHidden/>
              </w:rPr>
              <w:instrText xml:space="preserve"> PAGEREF _Toc164369674 \h </w:instrText>
            </w:r>
            <w:r w:rsidR="00FA1763">
              <w:rPr>
                <w:noProof/>
                <w:webHidden/>
              </w:rPr>
            </w:r>
            <w:r w:rsidR="00FA1763">
              <w:rPr>
                <w:noProof/>
                <w:webHidden/>
              </w:rPr>
              <w:fldChar w:fldCharType="separate"/>
            </w:r>
            <w:r w:rsidR="00FA1763">
              <w:rPr>
                <w:noProof/>
                <w:webHidden/>
              </w:rPr>
              <w:t>33</w:t>
            </w:r>
            <w:r w:rsidR="00FA1763">
              <w:rPr>
                <w:noProof/>
                <w:webHidden/>
              </w:rPr>
              <w:fldChar w:fldCharType="end"/>
            </w:r>
          </w:hyperlink>
        </w:p>
        <w:p w14:paraId="00C3012E" w14:textId="77777777" w:rsidR="00FA1763" w:rsidRDefault="00B5577D">
          <w:pPr>
            <w:pStyle w:val="TDC3"/>
            <w:tabs>
              <w:tab w:val="right" w:leader="dot" w:pos="8211"/>
            </w:tabs>
            <w:rPr>
              <w:rFonts w:asciiTheme="minorHAnsi" w:eastAsiaTheme="minorEastAsia" w:hAnsiTheme="minorHAnsi" w:cstheme="minorBidi"/>
              <w:noProof/>
              <w:sz w:val="22"/>
              <w:szCs w:val="22"/>
            </w:rPr>
          </w:pPr>
          <w:hyperlink w:anchor="_Toc164369675" w:history="1">
            <w:r w:rsidR="00FA1763" w:rsidRPr="00302425">
              <w:rPr>
                <w:rStyle w:val="Hipervnculo"/>
                <w:noProof/>
              </w:rPr>
              <w:t>Conversión de Modelos de UA a GA4 de Tum Transmedia</w:t>
            </w:r>
            <w:r w:rsidR="00FA1763">
              <w:rPr>
                <w:noProof/>
                <w:webHidden/>
              </w:rPr>
              <w:tab/>
            </w:r>
            <w:r w:rsidR="00FA1763">
              <w:rPr>
                <w:noProof/>
                <w:webHidden/>
              </w:rPr>
              <w:fldChar w:fldCharType="begin"/>
            </w:r>
            <w:r w:rsidR="00FA1763">
              <w:rPr>
                <w:noProof/>
                <w:webHidden/>
              </w:rPr>
              <w:instrText xml:space="preserve"> PAGEREF _Toc164369675 \h </w:instrText>
            </w:r>
            <w:r w:rsidR="00FA1763">
              <w:rPr>
                <w:noProof/>
                <w:webHidden/>
              </w:rPr>
            </w:r>
            <w:r w:rsidR="00FA1763">
              <w:rPr>
                <w:noProof/>
                <w:webHidden/>
              </w:rPr>
              <w:fldChar w:fldCharType="separate"/>
            </w:r>
            <w:r w:rsidR="00FA1763">
              <w:rPr>
                <w:noProof/>
                <w:webHidden/>
              </w:rPr>
              <w:t>34</w:t>
            </w:r>
            <w:r w:rsidR="00FA1763">
              <w:rPr>
                <w:noProof/>
                <w:webHidden/>
              </w:rPr>
              <w:fldChar w:fldCharType="end"/>
            </w:r>
          </w:hyperlink>
        </w:p>
        <w:p w14:paraId="5410ED8C" w14:textId="77777777" w:rsidR="00FA1763" w:rsidRDefault="00B5577D">
          <w:pPr>
            <w:pStyle w:val="TDC3"/>
            <w:tabs>
              <w:tab w:val="right" w:leader="dot" w:pos="8211"/>
            </w:tabs>
            <w:rPr>
              <w:rFonts w:asciiTheme="minorHAnsi" w:eastAsiaTheme="minorEastAsia" w:hAnsiTheme="minorHAnsi" w:cstheme="minorBidi"/>
              <w:noProof/>
              <w:sz w:val="22"/>
              <w:szCs w:val="22"/>
            </w:rPr>
          </w:pPr>
          <w:hyperlink w:anchor="_Toc164369676" w:history="1">
            <w:r w:rsidR="00FA1763" w:rsidRPr="00302425">
              <w:rPr>
                <w:rStyle w:val="Hipervnculo"/>
                <w:noProof/>
              </w:rPr>
              <w:t>Conversión de Modelos de UA a GA4 de Editorial Universitaria</w:t>
            </w:r>
            <w:r w:rsidR="00FA1763">
              <w:rPr>
                <w:noProof/>
                <w:webHidden/>
              </w:rPr>
              <w:tab/>
            </w:r>
            <w:r w:rsidR="00FA1763">
              <w:rPr>
                <w:noProof/>
                <w:webHidden/>
              </w:rPr>
              <w:fldChar w:fldCharType="begin"/>
            </w:r>
            <w:r w:rsidR="00FA1763">
              <w:rPr>
                <w:noProof/>
                <w:webHidden/>
              </w:rPr>
              <w:instrText xml:space="preserve"> PAGEREF _Toc164369676 \h </w:instrText>
            </w:r>
            <w:r w:rsidR="00FA1763">
              <w:rPr>
                <w:noProof/>
                <w:webHidden/>
              </w:rPr>
            </w:r>
            <w:r w:rsidR="00FA1763">
              <w:rPr>
                <w:noProof/>
                <w:webHidden/>
              </w:rPr>
              <w:fldChar w:fldCharType="separate"/>
            </w:r>
            <w:r w:rsidR="00FA1763">
              <w:rPr>
                <w:noProof/>
                <w:webHidden/>
              </w:rPr>
              <w:t>34</w:t>
            </w:r>
            <w:r w:rsidR="00FA1763">
              <w:rPr>
                <w:noProof/>
                <w:webHidden/>
              </w:rPr>
              <w:fldChar w:fldCharType="end"/>
            </w:r>
          </w:hyperlink>
        </w:p>
        <w:p w14:paraId="2875E84D" w14:textId="77777777" w:rsidR="00FA1763" w:rsidRDefault="00B5577D">
          <w:pPr>
            <w:pStyle w:val="TDC1"/>
            <w:tabs>
              <w:tab w:val="right" w:leader="dot" w:pos="8211"/>
            </w:tabs>
            <w:rPr>
              <w:rFonts w:asciiTheme="minorHAnsi" w:eastAsiaTheme="minorEastAsia" w:hAnsiTheme="minorHAnsi" w:cstheme="minorBidi"/>
              <w:noProof/>
              <w:sz w:val="22"/>
              <w:szCs w:val="22"/>
            </w:rPr>
          </w:pPr>
          <w:hyperlink w:anchor="_Toc164369677" w:history="1">
            <w:r w:rsidR="00FA1763" w:rsidRPr="00302425">
              <w:rPr>
                <w:rStyle w:val="Hipervnculo"/>
                <w:noProof/>
              </w:rPr>
              <w:t>Capítulo 5</w:t>
            </w:r>
            <w:r w:rsidR="00FA1763">
              <w:rPr>
                <w:noProof/>
                <w:webHidden/>
              </w:rPr>
              <w:tab/>
            </w:r>
            <w:r w:rsidR="00FA1763">
              <w:rPr>
                <w:noProof/>
                <w:webHidden/>
              </w:rPr>
              <w:fldChar w:fldCharType="begin"/>
            </w:r>
            <w:r w:rsidR="00FA1763">
              <w:rPr>
                <w:noProof/>
                <w:webHidden/>
              </w:rPr>
              <w:instrText xml:space="preserve"> PAGEREF _Toc164369677 \h </w:instrText>
            </w:r>
            <w:r w:rsidR="00FA1763">
              <w:rPr>
                <w:noProof/>
                <w:webHidden/>
              </w:rPr>
            </w:r>
            <w:r w:rsidR="00FA1763">
              <w:rPr>
                <w:noProof/>
                <w:webHidden/>
              </w:rPr>
              <w:fldChar w:fldCharType="separate"/>
            </w:r>
            <w:r w:rsidR="00FA1763">
              <w:rPr>
                <w:noProof/>
                <w:webHidden/>
              </w:rPr>
              <w:t>37</w:t>
            </w:r>
            <w:r w:rsidR="00FA1763">
              <w:rPr>
                <w:noProof/>
                <w:webHidden/>
              </w:rPr>
              <w:fldChar w:fldCharType="end"/>
            </w:r>
          </w:hyperlink>
        </w:p>
        <w:p w14:paraId="4E5D8D8A" w14:textId="77777777" w:rsidR="00FA1763" w:rsidRDefault="00B5577D">
          <w:pPr>
            <w:pStyle w:val="TDC1"/>
            <w:tabs>
              <w:tab w:val="right" w:leader="dot" w:pos="8211"/>
            </w:tabs>
            <w:rPr>
              <w:rFonts w:asciiTheme="minorHAnsi" w:eastAsiaTheme="minorEastAsia" w:hAnsiTheme="minorHAnsi" w:cstheme="minorBidi"/>
              <w:noProof/>
              <w:sz w:val="22"/>
              <w:szCs w:val="22"/>
            </w:rPr>
          </w:pPr>
          <w:hyperlink w:anchor="_Toc164369678" w:history="1">
            <w:r w:rsidR="00FA1763" w:rsidRPr="00302425">
              <w:rPr>
                <w:rStyle w:val="Hipervnculo"/>
                <w:noProof/>
              </w:rPr>
              <w:t>Conclusión</w:t>
            </w:r>
            <w:r w:rsidR="00FA1763">
              <w:rPr>
                <w:noProof/>
                <w:webHidden/>
              </w:rPr>
              <w:tab/>
            </w:r>
            <w:r w:rsidR="00FA1763">
              <w:rPr>
                <w:noProof/>
                <w:webHidden/>
              </w:rPr>
              <w:fldChar w:fldCharType="begin"/>
            </w:r>
            <w:r w:rsidR="00FA1763">
              <w:rPr>
                <w:noProof/>
                <w:webHidden/>
              </w:rPr>
              <w:instrText xml:space="preserve"> PAGEREF _Toc164369678 \h </w:instrText>
            </w:r>
            <w:r w:rsidR="00FA1763">
              <w:rPr>
                <w:noProof/>
                <w:webHidden/>
              </w:rPr>
            </w:r>
            <w:r w:rsidR="00FA1763">
              <w:rPr>
                <w:noProof/>
                <w:webHidden/>
              </w:rPr>
              <w:fldChar w:fldCharType="separate"/>
            </w:r>
            <w:r w:rsidR="00FA1763">
              <w:rPr>
                <w:noProof/>
                <w:webHidden/>
              </w:rPr>
              <w:t>37</w:t>
            </w:r>
            <w:r w:rsidR="00FA1763">
              <w:rPr>
                <w:noProof/>
                <w:webHidden/>
              </w:rPr>
              <w:fldChar w:fldCharType="end"/>
            </w:r>
          </w:hyperlink>
        </w:p>
        <w:p w14:paraId="760BD07B" w14:textId="77777777" w:rsidR="00FA1763" w:rsidRDefault="00B5577D">
          <w:pPr>
            <w:pStyle w:val="TDC2"/>
            <w:tabs>
              <w:tab w:val="right" w:leader="dot" w:pos="8211"/>
            </w:tabs>
            <w:rPr>
              <w:rFonts w:asciiTheme="minorHAnsi" w:eastAsiaTheme="minorEastAsia" w:hAnsiTheme="minorHAnsi" w:cstheme="minorBidi"/>
              <w:noProof/>
              <w:sz w:val="22"/>
              <w:szCs w:val="22"/>
            </w:rPr>
          </w:pPr>
          <w:hyperlink w:anchor="_Toc164369679" w:history="1">
            <w:r w:rsidR="00FA1763" w:rsidRPr="00302425">
              <w:rPr>
                <w:rStyle w:val="Hipervnculo"/>
                <w:noProof/>
              </w:rPr>
              <w:t>5.1 Conclusiones</w:t>
            </w:r>
            <w:r w:rsidR="00FA1763">
              <w:rPr>
                <w:noProof/>
                <w:webHidden/>
              </w:rPr>
              <w:tab/>
            </w:r>
            <w:r w:rsidR="00FA1763">
              <w:rPr>
                <w:noProof/>
                <w:webHidden/>
              </w:rPr>
              <w:fldChar w:fldCharType="begin"/>
            </w:r>
            <w:r w:rsidR="00FA1763">
              <w:rPr>
                <w:noProof/>
                <w:webHidden/>
              </w:rPr>
              <w:instrText xml:space="preserve"> PAGEREF _Toc164369679 \h </w:instrText>
            </w:r>
            <w:r w:rsidR="00FA1763">
              <w:rPr>
                <w:noProof/>
                <w:webHidden/>
              </w:rPr>
            </w:r>
            <w:r w:rsidR="00FA1763">
              <w:rPr>
                <w:noProof/>
                <w:webHidden/>
              </w:rPr>
              <w:fldChar w:fldCharType="separate"/>
            </w:r>
            <w:r w:rsidR="00FA1763">
              <w:rPr>
                <w:noProof/>
                <w:webHidden/>
              </w:rPr>
              <w:t>38</w:t>
            </w:r>
            <w:r w:rsidR="00FA1763">
              <w:rPr>
                <w:noProof/>
                <w:webHidden/>
              </w:rPr>
              <w:fldChar w:fldCharType="end"/>
            </w:r>
          </w:hyperlink>
        </w:p>
        <w:p w14:paraId="3E49E75C" w14:textId="77777777" w:rsidR="00FA1763" w:rsidRDefault="00B5577D">
          <w:pPr>
            <w:pStyle w:val="TDC2"/>
            <w:tabs>
              <w:tab w:val="right" w:leader="dot" w:pos="8211"/>
            </w:tabs>
            <w:rPr>
              <w:rFonts w:asciiTheme="minorHAnsi" w:eastAsiaTheme="minorEastAsia" w:hAnsiTheme="minorHAnsi" w:cstheme="minorBidi"/>
              <w:noProof/>
              <w:sz w:val="22"/>
              <w:szCs w:val="22"/>
            </w:rPr>
          </w:pPr>
          <w:hyperlink w:anchor="_Toc164369680" w:history="1">
            <w:r w:rsidR="00FA1763" w:rsidRPr="00302425">
              <w:rPr>
                <w:rStyle w:val="Hipervnculo"/>
                <w:noProof/>
              </w:rPr>
              <w:t>5.2 Futuras líneas de investigación</w:t>
            </w:r>
            <w:r w:rsidR="00FA1763">
              <w:rPr>
                <w:noProof/>
                <w:webHidden/>
              </w:rPr>
              <w:tab/>
            </w:r>
            <w:r w:rsidR="00FA1763">
              <w:rPr>
                <w:noProof/>
                <w:webHidden/>
              </w:rPr>
              <w:fldChar w:fldCharType="begin"/>
            </w:r>
            <w:r w:rsidR="00FA1763">
              <w:rPr>
                <w:noProof/>
                <w:webHidden/>
              </w:rPr>
              <w:instrText xml:space="preserve"> PAGEREF _Toc164369680 \h </w:instrText>
            </w:r>
            <w:r w:rsidR="00FA1763">
              <w:rPr>
                <w:noProof/>
                <w:webHidden/>
              </w:rPr>
            </w:r>
            <w:r w:rsidR="00FA1763">
              <w:rPr>
                <w:noProof/>
                <w:webHidden/>
              </w:rPr>
              <w:fldChar w:fldCharType="separate"/>
            </w:r>
            <w:r w:rsidR="00FA1763">
              <w:rPr>
                <w:noProof/>
                <w:webHidden/>
              </w:rPr>
              <w:t>38</w:t>
            </w:r>
            <w:r w:rsidR="00FA1763">
              <w:rPr>
                <w:noProof/>
                <w:webHidden/>
              </w:rPr>
              <w:fldChar w:fldCharType="end"/>
            </w:r>
          </w:hyperlink>
        </w:p>
        <w:p w14:paraId="343D84D2" w14:textId="77777777" w:rsidR="00FA1763" w:rsidRDefault="00B5577D">
          <w:pPr>
            <w:pStyle w:val="TDC1"/>
            <w:tabs>
              <w:tab w:val="right" w:leader="dot" w:pos="8211"/>
            </w:tabs>
            <w:rPr>
              <w:rFonts w:asciiTheme="minorHAnsi" w:eastAsiaTheme="minorEastAsia" w:hAnsiTheme="minorHAnsi" w:cstheme="minorBidi"/>
              <w:noProof/>
              <w:sz w:val="22"/>
              <w:szCs w:val="22"/>
            </w:rPr>
          </w:pPr>
          <w:hyperlink w:anchor="_Toc164369681" w:history="1">
            <w:r w:rsidR="00FA1763" w:rsidRPr="00302425">
              <w:rPr>
                <w:rStyle w:val="Hipervnculo"/>
                <w:noProof/>
              </w:rPr>
              <w:t>Anexo</w:t>
            </w:r>
            <w:r w:rsidR="00FA1763">
              <w:rPr>
                <w:noProof/>
                <w:webHidden/>
              </w:rPr>
              <w:tab/>
            </w:r>
            <w:r w:rsidR="00FA1763">
              <w:rPr>
                <w:noProof/>
                <w:webHidden/>
              </w:rPr>
              <w:fldChar w:fldCharType="begin"/>
            </w:r>
            <w:r w:rsidR="00FA1763">
              <w:rPr>
                <w:noProof/>
                <w:webHidden/>
              </w:rPr>
              <w:instrText xml:space="preserve"> PAGEREF _Toc164369681 \h </w:instrText>
            </w:r>
            <w:r w:rsidR="00FA1763">
              <w:rPr>
                <w:noProof/>
                <w:webHidden/>
              </w:rPr>
            </w:r>
            <w:r w:rsidR="00FA1763">
              <w:rPr>
                <w:noProof/>
                <w:webHidden/>
              </w:rPr>
              <w:fldChar w:fldCharType="separate"/>
            </w:r>
            <w:r w:rsidR="00FA1763">
              <w:rPr>
                <w:noProof/>
                <w:webHidden/>
              </w:rPr>
              <w:t>40</w:t>
            </w:r>
            <w:r w:rsidR="00FA1763">
              <w:rPr>
                <w:noProof/>
                <w:webHidden/>
              </w:rPr>
              <w:fldChar w:fldCharType="end"/>
            </w:r>
          </w:hyperlink>
        </w:p>
        <w:p w14:paraId="371D424F" w14:textId="77777777" w:rsidR="00FA1763" w:rsidRDefault="00B5577D">
          <w:pPr>
            <w:pStyle w:val="TDC1"/>
            <w:tabs>
              <w:tab w:val="right" w:leader="dot" w:pos="8211"/>
            </w:tabs>
            <w:rPr>
              <w:rFonts w:asciiTheme="minorHAnsi" w:eastAsiaTheme="minorEastAsia" w:hAnsiTheme="minorHAnsi" w:cstheme="minorBidi"/>
              <w:noProof/>
              <w:sz w:val="22"/>
              <w:szCs w:val="22"/>
            </w:rPr>
          </w:pPr>
          <w:hyperlink w:anchor="_Toc164369682" w:history="1">
            <w:r w:rsidR="00FA1763" w:rsidRPr="00302425">
              <w:rPr>
                <w:rStyle w:val="Hipervnculo"/>
                <w:noProof/>
                <w:lang w:val="en-US"/>
              </w:rPr>
              <w:t>Bibliografía</w:t>
            </w:r>
            <w:r w:rsidR="00FA1763">
              <w:rPr>
                <w:noProof/>
                <w:webHidden/>
              </w:rPr>
              <w:tab/>
            </w:r>
            <w:r w:rsidR="00FA1763">
              <w:rPr>
                <w:noProof/>
                <w:webHidden/>
              </w:rPr>
              <w:fldChar w:fldCharType="begin"/>
            </w:r>
            <w:r w:rsidR="00FA1763">
              <w:rPr>
                <w:noProof/>
                <w:webHidden/>
              </w:rPr>
              <w:instrText xml:space="preserve"> PAGEREF _Toc164369682 \h </w:instrText>
            </w:r>
            <w:r w:rsidR="00FA1763">
              <w:rPr>
                <w:noProof/>
                <w:webHidden/>
              </w:rPr>
            </w:r>
            <w:r w:rsidR="00FA1763">
              <w:rPr>
                <w:noProof/>
                <w:webHidden/>
              </w:rPr>
              <w:fldChar w:fldCharType="separate"/>
            </w:r>
            <w:r w:rsidR="00FA1763">
              <w:rPr>
                <w:noProof/>
                <w:webHidden/>
              </w:rPr>
              <w:t>42</w:t>
            </w:r>
            <w:r w:rsidR="00FA1763">
              <w:rPr>
                <w:noProof/>
                <w:webHidden/>
              </w:rPr>
              <w:fldChar w:fldCharType="end"/>
            </w:r>
          </w:hyperlink>
        </w:p>
        <w:p w14:paraId="0DC4722E" w14:textId="67F58C8A" w:rsidR="00FD7513" w:rsidRDefault="00FD7513">
          <w:r>
            <w:rPr>
              <w:b/>
              <w:bCs/>
            </w:rPr>
            <w:fldChar w:fldCharType="end"/>
          </w:r>
        </w:p>
      </w:sdtContent>
    </w:sdt>
    <w:p w14:paraId="7344D41C" w14:textId="77777777" w:rsidR="005A39A9" w:rsidRDefault="000C04D6">
      <w:pPr>
        <w:sectPr w:rsidR="005A39A9" w:rsidSect="0064209D">
          <w:pgSz w:w="11907" w:h="16840" w:code="9"/>
          <w:pgMar w:top="2268" w:right="1418" w:bottom="1418" w:left="2268" w:header="709" w:footer="709" w:gutter="0"/>
          <w:cols w:space="708"/>
          <w:docGrid w:linePitch="360"/>
        </w:sectPr>
      </w:pPr>
      <w:r>
        <w:br w:type="page"/>
      </w:r>
    </w:p>
    <w:p w14:paraId="6FD67217" w14:textId="2F7C9F12" w:rsidR="002F2B1E" w:rsidRDefault="002F2B1E" w:rsidP="002F2B1E">
      <w:pPr>
        <w:pStyle w:val="Ttulo1"/>
        <w:rPr>
          <w:szCs w:val="28"/>
        </w:rPr>
      </w:pPr>
      <w:bookmarkStart w:id="0" w:name="__RefHeading___Toc2502_16391338711"/>
      <w:bookmarkStart w:id="1" w:name="_Toc164369620"/>
      <w:r>
        <w:lastRenderedPageBreak/>
        <w:t>Capítulo 1</w:t>
      </w:r>
      <w:bookmarkEnd w:id="0"/>
      <w:bookmarkEnd w:id="1"/>
    </w:p>
    <w:p w14:paraId="10E3D73E" w14:textId="77777777" w:rsidR="002F2B1E" w:rsidRDefault="002F2B1E" w:rsidP="002F2B1E">
      <w:pPr>
        <w:pStyle w:val="Textbody"/>
      </w:pPr>
    </w:p>
    <w:p w14:paraId="0FC514CE" w14:textId="77777777" w:rsidR="002F2B1E" w:rsidRDefault="002F2B1E" w:rsidP="002F2B1E">
      <w:pPr>
        <w:pStyle w:val="Textbody"/>
      </w:pPr>
    </w:p>
    <w:p w14:paraId="16BBEDEB" w14:textId="77777777" w:rsidR="002F2B1E" w:rsidRDefault="002F2B1E" w:rsidP="002F2B1E">
      <w:pPr>
        <w:pStyle w:val="Textbody"/>
      </w:pPr>
    </w:p>
    <w:p w14:paraId="3697D46E" w14:textId="77777777" w:rsidR="008C43B3" w:rsidRDefault="008C43B3" w:rsidP="002F2B1E">
      <w:pPr>
        <w:pStyle w:val="Textbody"/>
      </w:pPr>
    </w:p>
    <w:p w14:paraId="79BD6064" w14:textId="77777777" w:rsidR="008C43B3" w:rsidRDefault="008C43B3" w:rsidP="002F2B1E">
      <w:pPr>
        <w:pStyle w:val="Textbody"/>
      </w:pPr>
    </w:p>
    <w:p w14:paraId="42A303FF" w14:textId="77777777" w:rsidR="002F2B1E" w:rsidRDefault="002F2B1E" w:rsidP="00516294">
      <w:pPr>
        <w:pStyle w:val="Ttulo1"/>
      </w:pPr>
      <w:bookmarkStart w:id="2" w:name="__RefHeading___Toc2504_16391338711"/>
      <w:bookmarkStart w:id="3" w:name="_Toc164369621"/>
      <w:r>
        <w:t>Introducción</w:t>
      </w:r>
      <w:bookmarkEnd w:id="2"/>
      <w:bookmarkEnd w:id="3"/>
    </w:p>
    <w:p w14:paraId="46E5104B" w14:textId="77777777" w:rsidR="00715F65" w:rsidRDefault="00715F65" w:rsidP="00C5254D">
      <w:pPr>
        <w:ind w:left="1080"/>
        <w:jc w:val="both"/>
      </w:pPr>
    </w:p>
    <w:p w14:paraId="3B309834" w14:textId="3F5E7681" w:rsidR="00C5254D" w:rsidRPr="00BE6C98" w:rsidRDefault="00C5254D" w:rsidP="00C5254D">
      <w:pPr>
        <w:ind w:left="1080"/>
        <w:jc w:val="both"/>
        <w:rPr>
          <w:rStyle w:val="Hipervnculo"/>
          <w:color w:val="auto"/>
          <w:u w:val="none"/>
        </w:rPr>
      </w:pPr>
    </w:p>
    <w:p w14:paraId="0573719F" w14:textId="3377F4E5" w:rsidR="00535422" w:rsidRDefault="00535422">
      <w:pPr>
        <w:spacing w:after="160" w:line="259" w:lineRule="auto"/>
        <w:rPr>
          <w:rStyle w:val="Hipervnculo"/>
          <w:color w:val="auto"/>
          <w:u w:val="none"/>
        </w:rPr>
      </w:pPr>
      <w:r>
        <w:rPr>
          <w:rStyle w:val="Hipervnculo"/>
          <w:color w:val="auto"/>
          <w:u w:val="none"/>
        </w:rPr>
        <w:br w:type="page"/>
      </w:r>
    </w:p>
    <w:p w14:paraId="297D3125" w14:textId="002C177D" w:rsidR="002F2B1E" w:rsidRPr="002F2B1E" w:rsidRDefault="002F2B1E" w:rsidP="00BF62BC">
      <w:pPr>
        <w:pStyle w:val="Ttulo2"/>
        <w:numPr>
          <w:ilvl w:val="0"/>
          <w:numId w:val="2"/>
        </w:numPr>
        <w:rPr>
          <w:szCs w:val="28"/>
        </w:rPr>
      </w:pPr>
      <w:bookmarkStart w:id="4" w:name="_Toc164369622"/>
      <w:bookmarkStart w:id="5" w:name="_Toc444510845"/>
      <w:r w:rsidRPr="002F2B1E">
        <w:rPr>
          <w:szCs w:val="28"/>
        </w:rPr>
        <w:lastRenderedPageBreak/>
        <w:t>Motivación</w:t>
      </w:r>
      <w:bookmarkEnd w:id="4"/>
    </w:p>
    <w:p w14:paraId="368DCE28" w14:textId="77777777" w:rsidR="002F2B1E" w:rsidRPr="002F2B1E" w:rsidRDefault="002F2B1E" w:rsidP="002F2B1E"/>
    <w:p w14:paraId="71C54FD9" w14:textId="77777777" w:rsidR="00656527" w:rsidRPr="002F2B1E" w:rsidRDefault="00656527" w:rsidP="00BF62BC">
      <w:pPr>
        <w:pStyle w:val="Ttulo2"/>
        <w:numPr>
          <w:ilvl w:val="0"/>
          <w:numId w:val="2"/>
        </w:numPr>
        <w:rPr>
          <w:szCs w:val="28"/>
        </w:rPr>
      </w:pPr>
      <w:bookmarkStart w:id="6" w:name="_Toc164369623"/>
      <w:r w:rsidRPr="002F2B1E">
        <w:rPr>
          <w:szCs w:val="28"/>
        </w:rPr>
        <w:t>Objetivos</w:t>
      </w:r>
      <w:bookmarkEnd w:id="5"/>
      <w:bookmarkEnd w:id="6"/>
    </w:p>
    <w:p w14:paraId="371668F5" w14:textId="77777777" w:rsidR="00656527" w:rsidRPr="00656527" w:rsidRDefault="00656527" w:rsidP="00656527">
      <w:pPr>
        <w:pStyle w:val="Prrafodelista"/>
        <w:ind w:left="1080"/>
        <w:jc w:val="both"/>
      </w:pPr>
    </w:p>
    <w:p w14:paraId="4F7364A7" w14:textId="0D0D51BE" w:rsidR="00FB3E64" w:rsidRDefault="00236AE2" w:rsidP="00BF62BC">
      <w:pPr>
        <w:pStyle w:val="Ttulo3"/>
        <w:numPr>
          <w:ilvl w:val="0"/>
          <w:numId w:val="1"/>
        </w:numPr>
      </w:pPr>
      <w:bookmarkStart w:id="7" w:name="_Toc164369624"/>
      <w:r w:rsidRPr="002F2B1E">
        <w:t>Objetivo General</w:t>
      </w:r>
      <w:r w:rsidR="00794022">
        <w:t>:</w:t>
      </w:r>
      <w:bookmarkEnd w:id="7"/>
    </w:p>
    <w:p w14:paraId="74276BA2" w14:textId="02824A01" w:rsidR="00C40BF3" w:rsidRDefault="00FB3E64" w:rsidP="00656E42">
      <w:pPr>
        <w:ind w:left="1440"/>
      </w:pPr>
      <w:r>
        <w:t>Pronosticar  series de tiempo de tráfico web</w:t>
      </w:r>
      <w:r w:rsidR="00C40BF3">
        <w:t xml:space="preserve"> y</w:t>
      </w:r>
      <w:r>
        <w:t xml:space="preserve"> </w:t>
      </w:r>
      <w:r w:rsidR="00C40BF3">
        <w:t>medir el desempeño de modelos aplicados sobre datos extraídos de las páginas institucionales</w:t>
      </w:r>
      <w:r w:rsidR="00DA7A36">
        <w:t xml:space="preserve"> de la </w:t>
      </w:r>
      <w:proofErr w:type="spellStart"/>
      <w:r w:rsidR="00FF5C09">
        <w:t>U.Na.M</w:t>
      </w:r>
      <w:proofErr w:type="spellEnd"/>
      <w:r w:rsidR="00FF5C09">
        <w:t>.</w:t>
      </w:r>
    </w:p>
    <w:p w14:paraId="3AFC7740" w14:textId="77777777" w:rsidR="00FB3E64" w:rsidRPr="00656527" w:rsidRDefault="00FB3E64" w:rsidP="00656E42">
      <w:pPr>
        <w:ind w:left="1134"/>
      </w:pPr>
    </w:p>
    <w:p w14:paraId="4C69FE3A" w14:textId="6E64F967" w:rsidR="00CA6CBF" w:rsidRPr="00AE07A6" w:rsidRDefault="00CA6CBF" w:rsidP="00656E42"/>
    <w:p w14:paraId="54EC6C54" w14:textId="29D56DD5" w:rsidR="00236AE2" w:rsidRPr="0065036A" w:rsidRDefault="00236AE2" w:rsidP="00BF62BC">
      <w:pPr>
        <w:pStyle w:val="Ttulo3"/>
        <w:numPr>
          <w:ilvl w:val="0"/>
          <w:numId w:val="1"/>
        </w:numPr>
      </w:pPr>
      <w:bookmarkStart w:id="8" w:name="_Toc164369625"/>
      <w:r w:rsidRPr="0065036A">
        <w:t>Objetivos Específicos</w:t>
      </w:r>
      <w:r w:rsidR="00794022">
        <w:t>:</w:t>
      </w:r>
      <w:bookmarkEnd w:id="8"/>
    </w:p>
    <w:p w14:paraId="3740B193" w14:textId="452797D8" w:rsidR="001C7CC5" w:rsidRDefault="00C61094" w:rsidP="00656E42">
      <w:pPr>
        <w:ind w:left="1440"/>
      </w:pPr>
      <w:r>
        <w:t>-</w:t>
      </w:r>
      <w:r w:rsidR="000C04D6" w:rsidRPr="00C61094">
        <w:t xml:space="preserve">Relevar y analizar distintos modelos de pronóstico de series de tiempo </w:t>
      </w:r>
      <w:r w:rsidR="000F0E99">
        <w:tab/>
      </w:r>
      <w:r w:rsidR="000C04D6" w:rsidRPr="00C61094">
        <w:t>de tráfico web.</w:t>
      </w:r>
    </w:p>
    <w:p w14:paraId="086EBE70" w14:textId="008338D3" w:rsidR="00887728" w:rsidRDefault="00887728" w:rsidP="00656E42">
      <w:pPr>
        <w:ind w:left="1440"/>
      </w:pPr>
      <w:r>
        <w:t xml:space="preserve">-Determinar la adecuación de cada uno de los modelos propuestos de la </w:t>
      </w:r>
      <w:r w:rsidR="000F0E99">
        <w:tab/>
      </w:r>
      <w:r>
        <w:t>bibliografía a la problemática.</w:t>
      </w:r>
    </w:p>
    <w:p w14:paraId="6C0FDA90" w14:textId="29001477" w:rsidR="00EB5E74" w:rsidRDefault="00EB5E74" w:rsidP="00656E42">
      <w:pPr>
        <w:ind w:left="1440"/>
      </w:pPr>
      <w:r w:rsidRPr="00A62FC3">
        <w:t>-Definir indicadores para medir el desempeño de los modelos.</w:t>
      </w:r>
    </w:p>
    <w:p w14:paraId="47ECB67A" w14:textId="7DCDE2A6" w:rsidR="001C7CC5" w:rsidRDefault="00C61094" w:rsidP="00656E42">
      <w:pPr>
        <w:ind w:left="1440"/>
      </w:pPr>
      <w:r>
        <w:t>-</w:t>
      </w:r>
      <w:r w:rsidR="000F0E99" w:rsidRPr="00A62FC3">
        <w:t xml:space="preserve">Generar </w:t>
      </w:r>
      <w:r w:rsidR="000F0E99">
        <w:t>los</w:t>
      </w:r>
      <w:r w:rsidR="000F0E99" w:rsidRPr="00C61094">
        <w:t xml:space="preserve"> modelo</w:t>
      </w:r>
      <w:r w:rsidR="000F0E99">
        <w:t>s</w:t>
      </w:r>
      <w:r w:rsidR="000F0E99" w:rsidRPr="00C61094">
        <w:t xml:space="preserve"> </w:t>
      </w:r>
      <w:r w:rsidR="000F0E99">
        <w:t>a utilizar</w:t>
      </w:r>
      <w:r w:rsidR="000F0E99" w:rsidRPr="00C61094">
        <w:t>.</w:t>
      </w:r>
    </w:p>
    <w:p w14:paraId="0BBFB7A7" w14:textId="12D12D92" w:rsidR="00887728" w:rsidRPr="00A62FC3" w:rsidRDefault="00887728" w:rsidP="00656E42">
      <w:pPr>
        <w:ind w:left="1440"/>
      </w:pPr>
      <w:r>
        <w:t>-</w:t>
      </w:r>
      <w:r w:rsidR="00843513" w:rsidRPr="00A62FC3">
        <w:t>Realizar la evaluación del desempeño de los modelos.</w:t>
      </w:r>
    </w:p>
    <w:p w14:paraId="66E6542A" w14:textId="77777777" w:rsidR="002F2B1E" w:rsidRDefault="00843513" w:rsidP="00656E42">
      <w:pPr>
        <w:ind w:left="1440"/>
      </w:pPr>
      <w:r w:rsidRPr="00A62FC3">
        <w:t xml:space="preserve">-Validar </w:t>
      </w:r>
      <w:r>
        <w:t>los</w:t>
      </w:r>
      <w:r w:rsidRPr="00C61094">
        <w:t xml:space="preserve"> modelo</w:t>
      </w:r>
      <w:r>
        <w:t>s.</w:t>
      </w:r>
    </w:p>
    <w:p w14:paraId="74EA47E8" w14:textId="77777777" w:rsidR="002F2B1E" w:rsidRDefault="002F2B1E" w:rsidP="00BF62BC">
      <w:pPr>
        <w:pStyle w:val="Ttulo2"/>
        <w:numPr>
          <w:ilvl w:val="0"/>
          <w:numId w:val="2"/>
        </w:numPr>
      </w:pPr>
      <w:bookmarkStart w:id="9" w:name="_Toc164369626"/>
      <w:r>
        <w:t>Estructura del documento</w:t>
      </w:r>
      <w:bookmarkEnd w:id="9"/>
    </w:p>
    <w:p w14:paraId="60CD4388" w14:textId="6E301EE1" w:rsidR="00B873F6" w:rsidRDefault="00B873F6" w:rsidP="005A39A9">
      <w:pPr>
        <w:tabs>
          <w:tab w:val="left" w:pos="5880"/>
        </w:tabs>
      </w:pPr>
    </w:p>
    <w:p w14:paraId="7321F63A" w14:textId="77777777" w:rsidR="002F2B1E" w:rsidRDefault="002F2B1E" w:rsidP="005A39A9">
      <w:pPr>
        <w:tabs>
          <w:tab w:val="left" w:pos="5880"/>
        </w:tabs>
      </w:pPr>
    </w:p>
    <w:p w14:paraId="78F00B73" w14:textId="77777777" w:rsidR="002F2B1E" w:rsidRDefault="002F2B1E" w:rsidP="005A39A9">
      <w:pPr>
        <w:tabs>
          <w:tab w:val="left" w:pos="5880"/>
        </w:tabs>
      </w:pPr>
    </w:p>
    <w:p w14:paraId="2BF428B3" w14:textId="77777777" w:rsidR="002F2B1E" w:rsidRDefault="002F2B1E" w:rsidP="005A39A9">
      <w:pPr>
        <w:tabs>
          <w:tab w:val="left" w:pos="5880"/>
        </w:tabs>
      </w:pPr>
    </w:p>
    <w:p w14:paraId="50CA207C" w14:textId="77777777" w:rsidR="002F2B1E" w:rsidRDefault="002F2B1E" w:rsidP="005A39A9">
      <w:pPr>
        <w:tabs>
          <w:tab w:val="left" w:pos="5880"/>
        </w:tabs>
      </w:pPr>
    </w:p>
    <w:p w14:paraId="754D1D7E" w14:textId="2A7172EB" w:rsidR="002F2B1E" w:rsidRDefault="002F2B1E">
      <w:pPr>
        <w:spacing w:after="160" w:line="259" w:lineRule="auto"/>
      </w:pPr>
      <w:r>
        <w:br w:type="page"/>
      </w:r>
    </w:p>
    <w:p w14:paraId="24270963" w14:textId="22093F40" w:rsidR="002F2B1E" w:rsidRDefault="00C016C7" w:rsidP="002F2B1E">
      <w:pPr>
        <w:pStyle w:val="Ttulo1"/>
        <w:rPr>
          <w:szCs w:val="28"/>
        </w:rPr>
      </w:pPr>
      <w:bookmarkStart w:id="10" w:name="__RefHeading___Toc2502_1639133871"/>
      <w:bookmarkStart w:id="11" w:name="_Toc164369627"/>
      <w:r>
        <w:lastRenderedPageBreak/>
        <w:t>Capítulo</w:t>
      </w:r>
      <w:r w:rsidR="002F2B1E">
        <w:t xml:space="preserve"> 2</w:t>
      </w:r>
      <w:bookmarkEnd w:id="10"/>
      <w:bookmarkEnd w:id="11"/>
    </w:p>
    <w:p w14:paraId="089FE61F" w14:textId="77777777" w:rsidR="002F2B1E" w:rsidRDefault="002F2B1E" w:rsidP="002F2B1E">
      <w:pPr>
        <w:pStyle w:val="Textbody"/>
      </w:pPr>
    </w:p>
    <w:p w14:paraId="794BEDDA" w14:textId="77777777" w:rsidR="002F2B1E" w:rsidRDefault="002F2B1E" w:rsidP="002F2B1E">
      <w:pPr>
        <w:pStyle w:val="Textbody"/>
      </w:pPr>
    </w:p>
    <w:p w14:paraId="70F0C60B" w14:textId="77777777" w:rsidR="002F2B1E" w:rsidRDefault="002F2B1E" w:rsidP="002F2B1E">
      <w:pPr>
        <w:pStyle w:val="Textbody"/>
      </w:pPr>
    </w:p>
    <w:p w14:paraId="40329B40" w14:textId="77777777" w:rsidR="008C43B3" w:rsidRDefault="008C43B3" w:rsidP="002F2B1E">
      <w:pPr>
        <w:pStyle w:val="Textbody"/>
      </w:pPr>
    </w:p>
    <w:p w14:paraId="7282DD7D" w14:textId="77777777" w:rsidR="008C43B3" w:rsidRDefault="008C43B3" w:rsidP="002F2B1E">
      <w:pPr>
        <w:pStyle w:val="Textbody"/>
      </w:pPr>
    </w:p>
    <w:p w14:paraId="5FEA8BF4" w14:textId="77777777" w:rsidR="002F2B1E" w:rsidRDefault="002F2B1E" w:rsidP="002F2B1E">
      <w:pPr>
        <w:pStyle w:val="Ttulo1"/>
      </w:pPr>
      <w:bookmarkStart w:id="12" w:name="__RefHeading___Toc2504_1639133871"/>
      <w:bookmarkStart w:id="13" w:name="_Toc164369628"/>
      <w:r>
        <w:t>Marco Teórico</w:t>
      </w:r>
      <w:bookmarkEnd w:id="12"/>
      <w:bookmarkEnd w:id="13"/>
    </w:p>
    <w:p w14:paraId="7132B5DD" w14:textId="77777777" w:rsidR="004833B4" w:rsidRDefault="004833B4" w:rsidP="004833B4"/>
    <w:p w14:paraId="4177DD51" w14:textId="21780896" w:rsidR="008C43B3" w:rsidRDefault="008C43B3">
      <w:pPr>
        <w:spacing w:after="160" w:line="259" w:lineRule="auto"/>
      </w:pPr>
      <w:r>
        <w:br w:type="page"/>
      </w:r>
    </w:p>
    <w:p w14:paraId="14EE25DB" w14:textId="77777777" w:rsidR="004833B4" w:rsidRDefault="004833B4" w:rsidP="004833B4"/>
    <w:p w14:paraId="2E7233FC" w14:textId="715925B0" w:rsidR="004833B4" w:rsidRDefault="00C016C7" w:rsidP="004833B4">
      <w:r>
        <w:t xml:space="preserve">En este capítulo se presenta el marco teórico del trabajo realizado, comenzando con la definición de </w:t>
      </w:r>
      <w:r w:rsidR="00743FEF">
        <w:t>tráfico web y series de tiempo, luego con variados ejemplos de la literatura de distintas tecnologías que realizan el pronóstico de series de tiempo de tráfico web</w:t>
      </w:r>
      <w:r w:rsidR="009F651F" w:rsidRPr="009F651F">
        <w:t xml:space="preserve"> </w:t>
      </w:r>
      <w:r w:rsidR="009F651F">
        <w:t>finalizando con las formas de medir el desempeño de los modelos.</w:t>
      </w:r>
    </w:p>
    <w:p w14:paraId="44F48C47" w14:textId="77777777" w:rsidR="00C016C7" w:rsidRDefault="00C016C7" w:rsidP="004833B4"/>
    <w:p w14:paraId="0FA55694" w14:textId="69A5B81C" w:rsidR="00C016C7" w:rsidRPr="00727A74" w:rsidRDefault="00412E0D" w:rsidP="00BF62BC">
      <w:pPr>
        <w:pStyle w:val="Ttulo2"/>
        <w:numPr>
          <w:ilvl w:val="0"/>
          <w:numId w:val="3"/>
        </w:numPr>
        <w:tabs>
          <w:tab w:val="left" w:pos="426"/>
        </w:tabs>
        <w:ind w:left="426"/>
        <w:rPr>
          <w:szCs w:val="28"/>
        </w:rPr>
      </w:pPr>
      <w:bookmarkStart w:id="14" w:name="_Toc164369629"/>
      <w:r w:rsidRPr="00727A74">
        <w:rPr>
          <w:szCs w:val="28"/>
        </w:rPr>
        <w:t>Tráfico web</w:t>
      </w:r>
      <w:bookmarkEnd w:id="14"/>
    </w:p>
    <w:p w14:paraId="0BB1DE6C" w14:textId="622C63DA" w:rsidR="00412E0D" w:rsidRPr="00727A74" w:rsidRDefault="00412E0D" w:rsidP="00412E0D">
      <w:pPr>
        <w:rPr>
          <w:sz w:val="28"/>
          <w:szCs w:val="28"/>
        </w:rPr>
      </w:pPr>
      <w:r w:rsidRPr="00727A74">
        <w:rPr>
          <w:sz w:val="28"/>
          <w:szCs w:val="28"/>
        </w:rPr>
        <w:tab/>
      </w:r>
    </w:p>
    <w:p w14:paraId="1B8592EF" w14:textId="4449D485" w:rsidR="002957FB" w:rsidRDefault="00A26428" w:rsidP="00412E0D">
      <w:r>
        <w:t>El trafico web es generado por los usuarios de una página web, el trafico web son los datos que se envían y se reciben correspondientes a los usuarios que visitan la página web</w:t>
      </w:r>
      <w:r w:rsidR="002957FB" w:rsidRPr="00091F42">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2957FB" w:rsidRPr="00091F42">
        <w:fldChar w:fldCharType="separate"/>
      </w:r>
      <w:r w:rsidR="006D661F" w:rsidRPr="006D661F">
        <w:rPr>
          <w:noProof/>
        </w:rPr>
        <w:t>[1]</w:t>
      </w:r>
      <w:r w:rsidR="002957FB" w:rsidRPr="00091F42">
        <w:fldChar w:fldCharType="end"/>
      </w:r>
      <w:r w:rsidR="00B25C4A" w:rsidRPr="00091F42">
        <w:t>.</w:t>
      </w:r>
    </w:p>
    <w:p w14:paraId="5D102DE4" w14:textId="77777777" w:rsidR="006007E9" w:rsidRPr="00091F42" w:rsidRDefault="006007E9" w:rsidP="00412E0D"/>
    <w:p w14:paraId="552D2D7F" w14:textId="5431BA90" w:rsidR="00412E0D" w:rsidRDefault="00412E0D" w:rsidP="00412E0D">
      <w:pPr>
        <w:pStyle w:val="Ttulo2"/>
        <w:numPr>
          <w:ilvl w:val="0"/>
          <w:numId w:val="3"/>
        </w:numPr>
        <w:ind w:left="426"/>
        <w:rPr>
          <w:szCs w:val="28"/>
        </w:rPr>
      </w:pPr>
      <w:bookmarkStart w:id="15" w:name="_Toc164369630"/>
      <w:r w:rsidRPr="00245FB5">
        <w:rPr>
          <w:szCs w:val="28"/>
        </w:rPr>
        <w:t>Series de tiempo</w:t>
      </w:r>
      <w:bookmarkEnd w:id="15"/>
    </w:p>
    <w:p w14:paraId="12CF1728" w14:textId="77777777" w:rsidR="00245FB5" w:rsidRPr="00245FB5" w:rsidRDefault="00245FB5" w:rsidP="00245FB5"/>
    <w:p w14:paraId="413751E7" w14:textId="27CC1416" w:rsidR="00412E0D" w:rsidRPr="00B75457" w:rsidRDefault="00245FB5" w:rsidP="00DC091E">
      <w:r>
        <w:rPr>
          <w:sz w:val="28"/>
          <w:szCs w:val="28"/>
        </w:rPr>
        <w:tab/>
      </w:r>
      <w:r w:rsidR="00D44BD5">
        <w:t>Las series de tiempo son un</w:t>
      </w:r>
      <w:r w:rsidRPr="00245FB5">
        <w:t xml:space="preserve"> </w:t>
      </w:r>
      <w:r w:rsidR="00D44BD5">
        <w:t>conjunto de valores</w:t>
      </w:r>
      <w:r w:rsidRPr="00245FB5">
        <w:t xml:space="preserve"> medidos </w:t>
      </w:r>
      <w:r w:rsidR="00D44BD5">
        <w:t xml:space="preserve">en orden secuencial  </w:t>
      </w:r>
      <w:r w:rsidRPr="00245FB5">
        <w:t>en el tiempo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rsidR="00E953D0">
        <w:t xml:space="preserve">; </w:t>
      </w:r>
      <w:r w:rsidR="00F56529">
        <w:t xml:space="preserve">cuando se miden </w:t>
      </w:r>
      <w:r w:rsidR="00E953D0">
        <w:t>los datos</w:t>
      </w:r>
      <w:r w:rsidR="00F56529">
        <w:t xml:space="preserve"> para generar una serie</w:t>
      </w:r>
      <w:r w:rsidR="00E953D0">
        <w:t xml:space="preserve"> de tiempo</w:t>
      </w:r>
      <w:r w:rsidR="00F56529">
        <w:t>, generalmente se toman los valores con la misma separación en tiempo entre cada valor</w:t>
      </w:r>
      <w:r w:rsidR="00F57415">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rsidR="00F57415">
        <w:fldChar w:fldCharType="separate"/>
      </w:r>
      <w:r w:rsidR="006D661F" w:rsidRPr="006D661F">
        <w:rPr>
          <w:noProof/>
        </w:rPr>
        <w:t>[3]</w:t>
      </w:r>
      <w:r w:rsidR="00F57415">
        <w:fldChar w:fldCharType="end"/>
      </w:r>
      <w:r w:rsidR="00F57415">
        <w:t>.</w:t>
      </w:r>
    </w:p>
    <w:p w14:paraId="35999632" w14:textId="77777777" w:rsidR="00245FB5" w:rsidRPr="00B75457" w:rsidRDefault="00245FB5" w:rsidP="00412E0D"/>
    <w:p w14:paraId="574F1886" w14:textId="77777777" w:rsidR="0063394D" w:rsidRPr="00727A74" w:rsidRDefault="0063394D" w:rsidP="0063394D">
      <w:pPr>
        <w:pStyle w:val="Ttulo2"/>
        <w:numPr>
          <w:ilvl w:val="0"/>
          <w:numId w:val="7"/>
        </w:numPr>
        <w:ind w:left="426"/>
        <w:rPr>
          <w:szCs w:val="28"/>
        </w:rPr>
      </w:pPr>
      <w:bookmarkStart w:id="16" w:name="_Toc164369631"/>
      <w:bookmarkStart w:id="17" w:name="_Toc114647323"/>
      <w:r w:rsidRPr="00727A74">
        <w:rPr>
          <w:szCs w:val="28"/>
        </w:rPr>
        <w:t>Pronóstico de  series de tiempo de tráfico web</w:t>
      </w:r>
      <w:bookmarkEnd w:id="16"/>
      <w:r w:rsidRPr="00727A74">
        <w:rPr>
          <w:szCs w:val="28"/>
        </w:rPr>
        <w:t xml:space="preserve"> </w:t>
      </w:r>
    </w:p>
    <w:p w14:paraId="106C9ECF" w14:textId="77777777" w:rsidR="0063394D" w:rsidRDefault="0063394D" w:rsidP="0063394D"/>
    <w:p w14:paraId="32151250" w14:textId="13CB8825" w:rsidR="0063394D" w:rsidRDefault="0063394D" w:rsidP="0063394D">
      <w:r>
        <w:t>El pronóstico de series de tiempo</w:t>
      </w:r>
      <w:r w:rsidR="009A1424" w:rsidRPr="009A1424">
        <w:t xml:space="preserve"> </w:t>
      </w:r>
      <w:r w:rsidR="009A1424">
        <w:t>se basa en las observaciones pasadas de la serie de tiempo a pronosticar y otras entradas, siendo</w:t>
      </w:r>
      <w:r>
        <w:t xml:space="preserve"> el proceso de predecir valor</w:t>
      </w:r>
      <w:r w:rsidR="009A1424">
        <w:t>es</w:t>
      </w:r>
      <w:r>
        <w:t xml:space="preserve"> futuro</w:t>
      </w:r>
      <w:r w:rsidR="009A1424">
        <w:t>s</w:t>
      </w:r>
      <w:r>
        <w:t xml:space="preserve"> de una serie de tiempo </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rsidR="00862844">
        <w:t>.</w:t>
      </w:r>
    </w:p>
    <w:p w14:paraId="6D6C59DB" w14:textId="1934FC13" w:rsidR="0063394D" w:rsidRDefault="0063394D" w:rsidP="0063394D">
      <w:r w:rsidRPr="00460128">
        <w:t xml:space="preserve">Entre las formas del pronóstico de series de tiempo de </w:t>
      </w:r>
      <w:r>
        <w:t>tráfico</w:t>
      </w:r>
      <w:r w:rsidRPr="00460128">
        <w:t xml:space="preserve"> web </w:t>
      </w:r>
      <w:r w:rsidR="001D5A62">
        <w:t>los autores en</w:t>
      </w:r>
      <w:r w:rsidR="001D5A62">
        <w:fldChar w:fldCharType="begin" w:fldLock="1"/>
      </w:r>
      <w:r w:rsidR="001D5A62">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rPr>
        <w:t>[4]</w:t>
      </w:r>
      <w:r w:rsidR="001D5A62">
        <w:fldChar w:fldCharType="end"/>
      </w:r>
      <w:r w:rsidR="001D5A62">
        <w:t xml:space="preserve"> proponen </w:t>
      </w:r>
      <w:r>
        <w:t>redes</w:t>
      </w:r>
      <w:r w:rsidR="007C2972">
        <w:t xml:space="preserve"> Modelo Generativo A</w:t>
      </w:r>
      <w:r w:rsidR="007C2972" w:rsidRPr="007C2972">
        <w:t>dversario</w:t>
      </w:r>
      <w:r w:rsidR="007C2972">
        <w:t xml:space="preserve"> -</w:t>
      </w:r>
      <w:r>
        <w:t xml:space="preserve"> </w:t>
      </w:r>
      <w:r w:rsidR="007C2972">
        <w:t>GAN</w:t>
      </w:r>
      <w:r w:rsidR="007C2972" w:rsidRPr="006E56C1">
        <w:rPr>
          <w:i/>
        </w:rPr>
        <w:t xml:space="preserve"> </w:t>
      </w:r>
      <w:r>
        <w:t>(</w:t>
      </w:r>
      <w:proofErr w:type="spellStart"/>
      <w:r w:rsidR="007C2972" w:rsidRPr="006E56C1">
        <w:rPr>
          <w:i/>
        </w:rPr>
        <w:t>Generative</w:t>
      </w:r>
      <w:proofErr w:type="spellEnd"/>
      <w:r w:rsidR="007C2972" w:rsidRPr="006E56C1">
        <w:rPr>
          <w:i/>
        </w:rPr>
        <w:t xml:space="preserve"> </w:t>
      </w:r>
      <w:proofErr w:type="spellStart"/>
      <w:r w:rsidR="007C2972" w:rsidRPr="006E56C1">
        <w:rPr>
          <w:i/>
        </w:rPr>
        <w:t>Adversarial</w:t>
      </w:r>
      <w:proofErr w:type="spellEnd"/>
      <w:r w:rsidR="007C2972" w:rsidRPr="006E56C1">
        <w:rPr>
          <w:i/>
        </w:rPr>
        <w:t xml:space="preserve"> </w:t>
      </w:r>
      <w:proofErr w:type="spellStart"/>
      <w:r w:rsidR="007C2972" w:rsidRPr="006E56C1">
        <w:rPr>
          <w:i/>
        </w:rPr>
        <w:t>model</w:t>
      </w:r>
      <w:proofErr w:type="spellEnd"/>
      <w:r>
        <w:t>)</w:t>
      </w:r>
      <w:r w:rsidR="001D5A62">
        <w:fldChar w:fldCharType="begin" w:fldLock="1"/>
      </w:r>
      <w:r w:rsidR="006F40A5">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w:instrText>
      </w:r>
      <w:r w:rsidR="006F40A5" w:rsidRPr="007C2972">
        <w:instrTex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7C2972">
        <w:rPr>
          <w:noProof/>
        </w:rPr>
        <w:t>[4]</w:t>
      </w:r>
      <w:r w:rsidR="001D5A62">
        <w:fldChar w:fldCharType="end"/>
      </w:r>
      <w:r w:rsidRPr="007C2972">
        <w:t xml:space="preserve"> con</w:t>
      </w:r>
      <w:r w:rsidR="007C2972" w:rsidRPr="007C2972">
        <w:t xml:space="preserve"> </w:t>
      </w:r>
      <w:proofErr w:type="spellStart"/>
      <w:r w:rsidR="007C2972" w:rsidRPr="007C2972">
        <w:t>reders</w:t>
      </w:r>
      <w:proofErr w:type="spellEnd"/>
      <w:r w:rsidR="007C2972" w:rsidRPr="007C2972">
        <w:t xml:space="preserve"> de Memoria a Corto y Largo Plazo </w:t>
      </w:r>
      <w:r w:rsidR="007C2972">
        <w:t xml:space="preserve">– LSTM </w:t>
      </w:r>
      <w:r w:rsidRPr="007C2972">
        <w:t>(</w:t>
      </w:r>
      <w:r w:rsidR="007C2972" w:rsidRPr="007C2972">
        <w:rPr>
          <w:i/>
        </w:rPr>
        <w:t xml:space="preserve">Long Short </w:t>
      </w:r>
      <w:proofErr w:type="spellStart"/>
      <w:r w:rsidR="007C2972" w:rsidRPr="007C2972">
        <w:rPr>
          <w:i/>
        </w:rPr>
        <w:t>Term</w:t>
      </w:r>
      <w:proofErr w:type="spellEnd"/>
      <w:r w:rsidR="007C2972" w:rsidRPr="007C2972">
        <w:rPr>
          <w:i/>
        </w:rPr>
        <w:t xml:space="preserve"> </w:t>
      </w:r>
      <w:proofErr w:type="spellStart"/>
      <w:r w:rsidR="007C2972" w:rsidRPr="007C2972">
        <w:rPr>
          <w:i/>
        </w:rPr>
        <w:t>Memory</w:t>
      </w:r>
      <w:proofErr w:type="spellEnd"/>
      <w:r w:rsidRPr="007C2972">
        <w:t>)</w:t>
      </w:r>
      <w:r>
        <w:fldChar w:fldCharType="begin" w:fldLock="1"/>
      </w:r>
      <w:r w:rsidR="001D5A62" w:rsidRPr="007C2972">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7C2972">
        <w:rPr>
          <w:noProof/>
        </w:rPr>
        <w:t>[5]</w:t>
      </w:r>
      <w:r>
        <w:fldChar w:fldCharType="end"/>
      </w:r>
      <w:r w:rsidRPr="007C2972">
        <w:t xml:space="preserve"> y un </w:t>
      </w:r>
      <w:proofErr w:type="spellStart"/>
      <w:r w:rsidRPr="007C2972">
        <w:t>perceptrón</w:t>
      </w:r>
      <w:proofErr w:type="spellEnd"/>
      <w:r w:rsidRPr="007C2972">
        <w:t xml:space="preserve"> multicapa</w:t>
      </w:r>
      <w:r w:rsidR="007C2972">
        <w:t xml:space="preserve"> - </w:t>
      </w:r>
      <w:r w:rsidR="007C2972" w:rsidRPr="007C2972">
        <w:t>MLP</w:t>
      </w:r>
      <w:r w:rsidRPr="007C2972">
        <w:t xml:space="preserve"> (</w:t>
      </w:r>
      <w:proofErr w:type="spellStart"/>
      <w:r w:rsidR="007C2972" w:rsidRPr="007C2972">
        <w:rPr>
          <w:i/>
        </w:rPr>
        <w:t>Multilayer</w:t>
      </w:r>
      <w:proofErr w:type="spellEnd"/>
      <w:r w:rsidR="007C2972" w:rsidRPr="007C2972">
        <w:rPr>
          <w:i/>
        </w:rPr>
        <w:t xml:space="preserve"> </w:t>
      </w:r>
      <w:proofErr w:type="spellStart"/>
      <w:r w:rsidR="007C2972" w:rsidRPr="007C2972">
        <w:rPr>
          <w:i/>
        </w:rPr>
        <w:t>Perceptron</w:t>
      </w:r>
      <w:proofErr w:type="spellEnd"/>
      <w:r w:rsidRPr="007C2972">
        <w:t>)</w:t>
      </w:r>
      <w:ins w:id="18" w:author="enrique gauto sand" w:date="2022-10-07T17:51:00Z">
        <w:r>
          <w:fldChar w:fldCharType="begin" w:fldLock="1"/>
        </w:r>
      </w:ins>
      <w:r w:rsidR="001D5A62" w:rsidRPr="007C2972">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w:instrText>
      </w:r>
      <w:r w:rsidR="001D5A62">
        <w:instrText>"family":"Huang","given":"Lisheng","non-dropping-particle":"","parse-names":false,"suffix":""},{"dropping-particle":"","family":"Liu","given":"Baoyang","non-dropping-particle":"","parse-names":false,"suffix":""}],"container-title":"Knowledge-Based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[6]","plainTextFormattedCitation":"[6]","previouslyFormattedCitation":"[6]"},"properties":{"noteIndex":0},"schema":"https://github.com/citation-style-language/schema/raw/master/csl-citation.json"}</w:instrText>
      </w:r>
      <w:r>
        <w:fldChar w:fldCharType="separate"/>
      </w:r>
      <w:r w:rsidR="001D5A62" w:rsidRPr="001D5A62">
        <w:rPr>
          <w:noProof/>
        </w:rPr>
        <w:t>[6]</w:t>
      </w:r>
      <w:ins w:id="19" w:author="enrique gauto sand" w:date="2022-10-07T17:51:00Z">
        <w:r>
          <w:fldChar w:fldCharType="end"/>
        </w:r>
      </w:ins>
      <w:r w:rsidR="001D5A62">
        <w:t>, donde LSTM y GAN actuarían como generador y el MLP</w:t>
      </w:r>
      <w:r>
        <w:t xml:space="preserve"> como discriminador</w:t>
      </w:r>
      <w:r w:rsidR="001D5A62">
        <w:t>,</w:t>
      </w:r>
      <w:r>
        <w:t xml:space="preserve"> para generar series de tiempo dado el </w:t>
      </w:r>
      <w:r w:rsidR="00AB2566">
        <w:t>conjunto de datos</w:t>
      </w:r>
      <w:r>
        <w:t xml:space="preserve"> real, finalmente se realizaría el pronóstico con la librería </w:t>
      </w:r>
      <w:proofErr w:type="spellStart"/>
      <w:r w:rsidR="00AB2566" w:rsidRPr="001D5A62">
        <w:rPr>
          <w:i/>
        </w:rPr>
        <w:t>P</w:t>
      </w:r>
      <w:r w:rsidRPr="001D5A62">
        <w:rPr>
          <w:i/>
        </w:rPr>
        <w:t>rophet</w:t>
      </w:r>
      <w:proofErr w:type="spellEnd"/>
      <w:r>
        <w:fldChar w:fldCharType="begin" w:fldLock="1"/>
      </w:r>
      <w:r w:rsidR="001D5A62">
        <w:instrText>ADDIN CSL_CITATION {"citationItems":[{"id":"ITEM-1","itemData":{"URL":"https://research.facebook.com/blog/2017/2/prophet-forecasting-at-scale/","accessed":{"date-parts":[["2020","10","24"]]},"id":"ITEM-1","issued":{"date-parts":[["0"]]},"title":"Prophet: forecasting at scale","type":"webpage"},"uris":["http://www.mendeley.com/documents/?uuid=d3b83cf2-b1af-4f0d-8c58-235beb0b4067"]}],"mendeley":{"formattedCitation":"[7]","plainTextFormattedCitation":"[7]","previouslyFormattedCitation":"[7]"},"properties":{"noteIndex":0},"schema":"https://github.com/citation-style-language/schema/raw/master/csl-citation.json"}</w:instrText>
      </w:r>
      <w:r>
        <w:fldChar w:fldCharType="separate"/>
      </w:r>
      <w:r w:rsidR="001D5A62" w:rsidRPr="001D5A62">
        <w:rPr>
          <w:noProof/>
        </w:rPr>
        <w:t>[7]</w:t>
      </w:r>
      <w:r>
        <w:fldChar w:fldCharType="end"/>
      </w:r>
      <w:r>
        <w:t xml:space="preserve"> comparando la combinación de tecnologías anteriores con métodos estadísticos</w:t>
      </w:r>
      <w:r w:rsidR="006F40A5">
        <w:t>,</w:t>
      </w:r>
      <w:r>
        <w:t xml:space="preserve"> finalmente llegando a la conclusión de que</w:t>
      </w:r>
      <w:r w:rsidR="00AB2566">
        <w:t xml:space="preserve"> los autores</w:t>
      </w:r>
      <w:r>
        <w:t xml:space="preserve"> no obtuvieron una diferencia notable</w:t>
      </w:r>
      <w:r w:rsidR="006F40A5">
        <w:fldChar w:fldCharType="begin" w:fldLock="1"/>
      </w:r>
      <w:r w:rsidR="007013DD">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6F40A5">
        <w:fldChar w:fldCharType="separate"/>
      </w:r>
      <w:r w:rsidR="006F40A5" w:rsidRPr="006F40A5">
        <w:rPr>
          <w:noProof/>
        </w:rPr>
        <w:t>[4]</w:t>
      </w:r>
      <w:r w:rsidR="006F40A5">
        <w:fldChar w:fldCharType="end"/>
      </w:r>
      <w:r>
        <w:t xml:space="preserve">. </w:t>
      </w:r>
    </w:p>
    <w:p w14:paraId="70C01BBE" w14:textId="77777777" w:rsidR="0063394D" w:rsidRDefault="0063394D" w:rsidP="0063394D"/>
    <w:p w14:paraId="14F54B87" w14:textId="6BFCA84F" w:rsidR="0063394D" w:rsidRPr="002957FB" w:rsidRDefault="0063394D" w:rsidP="0063394D">
      <w:r w:rsidRPr="00460128">
        <w:t xml:space="preserve">Entre las formas del pronóstico de series de tiempo de </w:t>
      </w:r>
      <w:r>
        <w:t>tráfico</w:t>
      </w:r>
      <w:r w:rsidRPr="00460128">
        <w:t xml:space="preserve"> web </w:t>
      </w:r>
      <w:r w:rsidR="008B0A5E" w:rsidRPr="008B0A5E">
        <w:rPr>
          <w:highlight w:val="yellow"/>
        </w:rPr>
        <w:t xml:space="preserve">que </w:t>
      </w:r>
      <w:r w:rsidRPr="008B0A5E">
        <w:rPr>
          <w:highlight w:val="yellow"/>
        </w:rPr>
        <w:t>existe</w:t>
      </w:r>
      <w:r w:rsidR="008B0A5E" w:rsidRPr="008B0A5E">
        <w:rPr>
          <w:highlight w:val="yellow"/>
        </w:rPr>
        <w:t>n</w:t>
      </w:r>
      <w:r w:rsidR="008B0A5E">
        <w:t>,</w:t>
      </w:r>
      <w:r w:rsidRPr="00460128">
        <w:t xml:space="preserve"> </w:t>
      </w:r>
      <w:r w:rsidR="008B0A5E">
        <w:t xml:space="preserve">los </w:t>
      </w:r>
      <w:r w:rsidR="008B0A5E" w:rsidRPr="008B0A5E">
        <w:rPr>
          <w:highlight w:val="yellow"/>
        </w:rPr>
        <w:t xml:space="preserve">autores en </w:t>
      </w:r>
      <w:r w:rsidR="007013DD" w:rsidRPr="008B0A5E">
        <w:rPr>
          <w:highlight w:val="yellow"/>
        </w:rPr>
        <w:fldChar w:fldCharType="begin" w:fldLock="1"/>
      </w:r>
      <w:r w:rsidR="007013DD" w:rsidRPr="008B0A5E">
        <w:rPr>
          <w:highlight w:val="yellow"/>
        </w:rPr>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7013DD" w:rsidRPr="008B0A5E">
        <w:rPr>
          <w:highlight w:val="yellow"/>
        </w:rPr>
        <w:fldChar w:fldCharType="separate"/>
      </w:r>
      <w:r w:rsidR="007013DD" w:rsidRPr="008B0A5E">
        <w:rPr>
          <w:noProof/>
          <w:highlight w:val="yellow"/>
        </w:rPr>
        <w:t>[8]</w:t>
      </w:r>
      <w:r w:rsidR="007013DD" w:rsidRPr="008B0A5E">
        <w:rPr>
          <w:highlight w:val="yellow"/>
        </w:rPr>
        <w:fldChar w:fldCharType="end"/>
      </w:r>
      <w:r w:rsidR="007013DD">
        <w:t xml:space="preserve">  </w:t>
      </w:r>
      <w:r w:rsidR="008B0A5E">
        <w:t xml:space="preserve">proponen </w:t>
      </w:r>
      <w:r w:rsidRPr="00460128">
        <w:t>la</w:t>
      </w:r>
      <w:r>
        <w:t xml:space="preserve"> técnica de redes neuronales </w:t>
      </w:r>
      <w:r w:rsidRPr="00625A8E">
        <w:t>LSTM</w:t>
      </w:r>
      <w:r>
        <w:fldChar w:fldCharType="begin" w:fldLock="1"/>
      </w:r>
      <w:r w:rsidR="001D5A62">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rPr>
        <w:t>[5]</w:t>
      </w:r>
      <w:r>
        <w:fldChar w:fldCharType="end"/>
      </w:r>
      <w:r>
        <w:t xml:space="preserve"> </w:t>
      </w:r>
      <w:r w:rsidRPr="00460128">
        <w:t>con entrenamiento asíncrono distribuido</w:t>
      </w:r>
      <w:r>
        <w:t xml:space="preserve">, </w:t>
      </w:r>
      <w:r w:rsidRPr="00460128">
        <w:t xml:space="preserve">cuya métrica de desempeño </w:t>
      </w:r>
      <w:r w:rsidR="00862844">
        <w:t>que se utilizó según el autor en</w:t>
      </w:r>
      <w:r w:rsidR="00862844">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862844">
        <w:fldChar w:fldCharType="separate"/>
      </w:r>
      <w:r w:rsidR="001D5A62" w:rsidRPr="001D5A62">
        <w:rPr>
          <w:noProof/>
        </w:rPr>
        <w:t>[8]</w:t>
      </w:r>
      <w:r w:rsidR="00862844">
        <w:fldChar w:fldCharType="end"/>
      </w:r>
      <w:r w:rsidR="00862844">
        <w:t xml:space="preserve"> </w:t>
      </w:r>
      <w:r w:rsidR="007C2972">
        <w:t>es el Error Medio Absoluto -</w:t>
      </w:r>
      <w:r w:rsidRPr="00460128">
        <w:t xml:space="preserve"> 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rsidRPr="00460128">
        <w:t xml:space="preserve"> y la </w:t>
      </w:r>
      <w:r w:rsidR="00862844" w:rsidRPr="00460128">
        <w:t xml:space="preserve">función </w:t>
      </w:r>
      <w:r w:rsidR="00862844">
        <w:t xml:space="preserve"> de </w:t>
      </w:r>
      <w:r w:rsidRPr="00460128">
        <w:t>pérdida de Huber</w:t>
      </w:r>
      <w:r>
        <w:fldChar w:fldCharType="begin" w:fldLock="1"/>
      </w:r>
      <w:r w:rsidR="001D5A62">
        <w:instrText>ADDIN CSL_CITATION {"citationItems":[{"id":"ITEM-1","itemData":{"DOI":"10.1109/CVPR46437.2021.00522","ISBN":"9781665445092","ISSN":"10636919","abstract":"The Huber loss is a robust loss function used for a wide range of regression tasks. To utilize the Huber loss, a parameter that controls the transitions from a quadratic function to an absolute value function needs to be selected. We believe the standard probabilistic interpretation that relates the Huber loss to the Huber density fails to provide adequate intuition for identifying the transition point. As a result, a hyper-parameter search is often necessary to determine an appropriate value. In this work, we propose an alternative probabilistic interpretation of the Huber loss, which relates minimizing the loss to minimizing an upper-bound on the Kullback-Leibler divergence between Laplace distributions, where one distribution represents the noise in the ground-truth and the other represents the noise in the prediction. In addition, we show that the parameters of the Laplace distributions are directly related to the transition point of the Huber loss. We demonstrate, through a toy problem, that the optimal transition point of the Huber loss is closely related to the distribution of the noise in the ground-truth data. As a result, our interpretation provides an intuitive way to identify well-suited hyper-parameters by approximating the amount of noise in the data, which we demonstrate through a case study and experimentation on the Faster R-CNN and RetinaNet object detectors.","author":[{"dropping-particle":"","family":"Meyer","given":"Gregory P","non-dropping-particle":"","parse-names":false,"suffix":""}],"container-title":"Proceedings of the IEEE Computer Society Conference on Computer Vision and Pattern Recognition","id":"ITEM-1","issued":{"date-parts":[["2021"]]},"page":"5257-5265","title":"An Alternative Probabilistic Interpretation of the Huber Loss","type":"paper-conference"},"uris":["http://www.mendeley.com/documents/?uuid=ea833728-8215-34aa-b24b-e26f262a24b3"]}],"mendeley":{"formattedCitation":"[10]","plainTextFormattedCitation":"[10]","previouslyFormattedCitation":"[10]"},"properties":{"noteIndex":0},"schema":"https://github.com/citation-style-language/schema/raw/master/csl-citation.json"}</w:instrText>
      </w:r>
      <w:r>
        <w:fldChar w:fldCharType="separate"/>
      </w:r>
      <w:r w:rsidR="001D5A62" w:rsidRPr="001D5A62">
        <w:rPr>
          <w:noProof/>
        </w:rPr>
        <w:t>[10]</w:t>
      </w:r>
      <w:r>
        <w:fldChar w:fldCharType="end"/>
      </w:r>
      <w:r w:rsidRPr="00460128">
        <w:t xml:space="preserve"> para probar la precisión del modelo</w:t>
      </w:r>
      <w:r>
        <w:t>,</w:t>
      </w:r>
      <w:r w:rsidRPr="00460128">
        <w:t xml:space="preserve"> han logrado un buen grad</w:t>
      </w:r>
      <w:r w:rsidR="00D76A14">
        <w:t xml:space="preserve">o de asertividad con 200 épocas, </w:t>
      </w:r>
      <w:r>
        <w:t xml:space="preserve">en el documento </w:t>
      </w:r>
      <w:r w:rsidRPr="007B7446">
        <w:t>científico</w:t>
      </w:r>
      <w:r w:rsidRPr="007B7446">
        <w:fldChar w:fldCharType="begin" w:fldLock="1"/>
      </w:r>
      <w:r w:rsidR="001D5A62" w:rsidRPr="007B7446">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7B7446">
        <w:fldChar w:fldCharType="separate"/>
      </w:r>
      <w:r w:rsidR="001D5A62" w:rsidRPr="007B7446">
        <w:rPr>
          <w:noProof/>
        </w:rPr>
        <w:t>[8]</w:t>
      </w:r>
      <w:r w:rsidRPr="007B7446">
        <w:fldChar w:fldCharType="end"/>
      </w:r>
      <w:r w:rsidRPr="007B7446">
        <w:t xml:space="preserve"> menciona</w:t>
      </w:r>
      <w:r w:rsidR="008B0A5E">
        <w:t xml:space="preserve">n </w:t>
      </w:r>
      <w:r w:rsidR="008B0A5E" w:rsidRPr="008B0A5E">
        <w:rPr>
          <w:highlight w:val="yellow"/>
        </w:rPr>
        <w:t>que</w:t>
      </w:r>
      <w:r w:rsidRPr="007B7446">
        <w:t xml:space="preserve"> </w:t>
      </w:r>
      <w:r w:rsidR="00D76A14" w:rsidRPr="007B7446">
        <w:t>obtuvieron una MAE en promedio menor que 30, lo que consideran un buen resultado</w:t>
      </w:r>
      <w:r w:rsidRPr="00460128">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460128">
        <w:fldChar w:fldCharType="separate"/>
      </w:r>
      <w:r w:rsidR="001D5A62" w:rsidRPr="001D5A62">
        <w:rPr>
          <w:noProof/>
        </w:rPr>
        <w:t>[8]</w:t>
      </w:r>
      <w:r w:rsidRPr="00460128">
        <w:fldChar w:fldCharType="end"/>
      </w:r>
      <w:r w:rsidRPr="002957FB">
        <w:t>.</w:t>
      </w:r>
    </w:p>
    <w:p w14:paraId="215F2521" w14:textId="77777777" w:rsidR="0063394D" w:rsidRPr="002957FB" w:rsidRDefault="0063394D" w:rsidP="0063394D"/>
    <w:p w14:paraId="7DAB2633" w14:textId="77777777" w:rsidR="007C2972" w:rsidRDefault="0063394D" w:rsidP="0063394D">
      <w:r w:rsidRPr="00C165E4">
        <w:t>Hay otro artículo</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rsidRPr="00C165E4">
        <w:t xml:space="preserve"> en el cual se menciona el u</w:t>
      </w:r>
      <w:r>
        <w:t>s</w:t>
      </w:r>
      <w:r w:rsidRPr="00C165E4">
        <w:t>o de</w:t>
      </w:r>
      <w:r w:rsidR="007C2972">
        <w:t xml:space="preserve"> Redes Neuronales Recurrentes -RNN</w:t>
      </w:r>
      <w:r w:rsidRPr="00C165E4">
        <w:t xml:space="preserve"> </w:t>
      </w:r>
      <w:r>
        <w:t>(</w:t>
      </w:r>
      <w:proofErr w:type="spellStart"/>
      <w:r w:rsidRPr="002D4C7A">
        <w:rPr>
          <w:i/>
        </w:rPr>
        <w:t>Recurrent</w:t>
      </w:r>
      <w:proofErr w:type="spellEnd"/>
      <w:r w:rsidRPr="002D4C7A">
        <w:rPr>
          <w:i/>
        </w:rPr>
        <w:t xml:space="preserve"> Neural Networks</w:t>
      </w:r>
      <w:r>
        <w:t xml:space="preserve">) </w:t>
      </w:r>
      <w:r w:rsidRPr="00C165E4">
        <w:t>seq2seq</w:t>
      </w:r>
      <w:r w:rsidRPr="00C165E4">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Pr="00C165E4">
        <w:fldChar w:fldCharType="separate"/>
      </w:r>
      <w:r w:rsidR="006D661F" w:rsidRPr="006D661F">
        <w:rPr>
          <w:noProof/>
        </w:rPr>
        <w:t>[1]</w:t>
      </w:r>
      <w:r w:rsidRPr="00C165E4">
        <w:fldChar w:fldCharType="end"/>
      </w:r>
      <w:r w:rsidRPr="00C165E4">
        <w:t xml:space="preserve"> </w:t>
      </w:r>
      <w:r w:rsidRPr="002957FB">
        <w:t xml:space="preserve">con la ayuda de la arquitectura  </w:t>
      </w:r>
      <w:r w:rsidR="007C2972">
        <w:t>Codificador –Decodificador (</w:t>
      </w:r>
      <w:proofErr w:type="spellStart"/>
      <w:r w:rsidRPr="007B7446">
        <w:rPr>
          <w:i/>
        </w:rPr>
        <w:t>encoder</w:t>
      </w:r>
      <w:proofErr w:type="spellEnd"/>
      <w:r w:rsidRPr="007B7446">
        <w:rPr>
          <w:i/>
        </w:rPr>
        <w:t>/</w:t>
      </w:r>
      <w:proofErr w:type="spellStart"/>
      <w:r w:rsidRPr="007B7446">
        <w:rPr>
          <w:i/>
        </w:rPr>
        <w:t>decoder</w:t>
      </w:r>
      <w:proofErr w:type="spellEnd"/>
      <w:r w:rsidR="007C2972">
        <w:rPr>
          <w:i/>
        </w:rPr>
        <w:t>)</w:t>
      </w:r>
      <w:r w:rsidR="0088236D">
        <w:rPr>
          <w:i/>
        </w:rPr>
        <w:fldChar w:fldCharType="begin" w:fldLock="1"/>
      </w:r>
      <w:r w:rsidR="0088236D">
        <w:rPr>
          <w:i/>
        </w:rPr>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88236D">
        <w:rPr>
          <w:i/>
        </w:rPr>
        <w:fldChar w:fldCharType="separate"/>
      </w:r>
      <w:r w:rsidR="0088236D" w:rsidRPr="0088236D">
        <w:rPr>
          <w:noProof/>
        </w:rPr>
        <w:t>[11]</w:t>
      </w:r>
      <w:r w:rsidR="0088236D">
        <w:rPr>
          <w:i/>
        </w:rPr>
        <w:fldChar w:fldCharType="end"/>
      </w:r>
      <w:r>
        <w:t>, el</w:t>
      </w:r>
      <w:r w:rsidRPr="002957FB">
        <w:t xml:space="preserve"> </w:t>
      </w:r>
      <w:proofErr w:type="spellStart"/>
      <w:r w:rsidRPr="007B7446">
        <w:rPr>
          <w:i/>
        </w:rPr>
        <w:t>encoder</w:t>
      </w:r>
      <w:proofErr w:type="spellEnd"/>
      <w:r w:rsidR="007C2972">
        <w:t xml:space="preserve"> es </w:t>
      </w:r>
      <w:proofErr w:type="spellStart"/>
      <w:r w:rsidR="007C2972">
        <w:t>cuDNN</w:t>
      </w:r>
      <w:proofErr w:type="spellEnd"/>
      <w:r w:rsidR="007C2972">
        <w:t>-</w:t>
      </w:r>
      <w:r w:rsidRPr="002957FB">
        <w:t>GRU</w:t>
      </w:r>
      <w:r>
        <w:t xml:space="preserve"> </w:t>
      </w:r>
    </w:p>
    <w:p w14:paraId="5A202779" w14:textId="3F120887" w:rsidR="0063394D" w:rsidRPr="00C165E4" w:rsidRDefault="007C2972" w:rsidP="0063394D">
      <w:r>
        <w:lastRenderedPageBreak/>
        <w:t xml:space="preserve">Es decir una Unidad Recurrente con Puerta </w:t>
      </w:r>
      <w:r w:rsidR="0063394D">
        <w:t>(</w:t>
      </w:r>
      <w:proofErr w:type="spellStart"/>
      <w:r w:rsidR="0063394D" w:rsidRPr="0015160E">
        <w:rPr>
          <w:i/>
        </w:rPr>
        <w:t>Gate</w:t>
      </w:r>
      <w:proofErr w:type="spellEnd"/>
      <w:r w:rsidR="0063394D" w:rsidRPr="0015160E">
        <w:rPr>
          <w:i/>
        </w:rPr>
        <w:t xml:space="preserve"> </w:t>
      </w:r>
      <w:proofErr w:type="spellStart"/>
      <w:r w:rsidR="0063394D" w:rsidRPr="0015160E">
        <w:rPr>
          <w:i/>
        </w:rPr>
        <w:t>Recurrent</w:t>
      </w:r>
      <w:proofErr w:type="spellEnd"/>
      <w:r w:rsidR="0063394D" w:rsidRPr="0015160E">
        <w:rPr>
          <w:i/>
        </w:rPr>
        <w:t xml:space="preserve"> </w:t>
      </w:r>
      <w:proofErr w:type="spellStart"/>
      <w:r w:rsidR="0063394D" w:rsidRPr="0015160E">
        <w:rPr>
          <w:i/>
        </w:rPr>
        <w:t>Unit</w:t>
      </w:r>
      <w:proofErr w:type="spellEnd"/>
      <w:r w:rsidR="0063394D">
        <w:t>)</w:t>
      </w:r>
      <w:r w:rsidR="0063394D">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rsidR="0063394D">
        <w:fldChar w:fldCharType="separate"/>
      </w:r>
      <w:r w:rsidR="0088236D" w:rsidRPr="0088236D">
        <w:rPr>
          <w:noProof/>
        </w:rPr>
        <w:t>[12]</w:t>
      </w:r>
      <w:r w:rsidR="0063394D">
        <w:fldChar w:fldCharType="end"/>
      </w:r>
      <w:r w:rsidR="0063394D" w:rsidRPr="002957FB">
        <w:t xml:space="preserve"> </w:t>
      </w:r>
      <w:r w:rsidR="00E31030">
        <w:t xml:space="preserve">con </w:t>
      </w:r>
      <w:proofErr w:type="spellStart"/>
      <w:r w:rsidR="00E31030">
        <w:t>backend</w:t>
      </w:r>
      <w:proofErr w:type="spellEnd"/>
      <w:r w:rsidR="00E31030">
        <w:t xml:space="preserve"> de CUDA, </w:t>
      </w:r>
      <w:r w:rsidR="0063394D" w:rsidRPr="002957FB">
        <w:t>ya que realiza la tarea con m</w:t>
      </w:r>
      <w:r w:rsidR="00862844">
        <w:t>ay</w:t>
      </w:r>
      <w:r w:rsidR="0063394D" w:rsidRPr="002957FB">
        <w:t>or velocidad en compara</w:t>
      </w:r>
      <w:r w:rsidR="0063394D">
        <w:t>ción con los tensores regulares, e</w:t>
      </w:r>
      <w:r w:rsidR="0063394D" w:rsidRPr="002957FB">
        <w:t xml:space="preserve">l </w:t>
      </w:r>
      <w:proofErr w:type="spellStart"/>
      <w:r w:rsidR="0063394D" w:rsidRPr="007B7446">
        <w:rPr>
          <w:i/>
        </w:rPr>
        <w:t>decoder</w:t>
      </w:r>
      <w:proofErr w:type="spellEnd"/>
      <w:r w:rsidR="0063394D">
        <w:t xml:space="preserve"> es </w:t>
      </w:r>
      <w:proofErr w:type="spellStart"/>
      <w:r w:rsidR="0063394D">
        <w:t>TensorFlow</w:t>
      </w:r>
      <w:proofErr w:type="spellEnd"/>
      <w:r w:rsidR="0063394D">
        <w:t xml:space="preserve"> </w:t>
      </w:r>
      <w:proofErr w:type="spellStart"/>
      <w:r w:rsidR="0063394D">
        <w:t>GRUBlockCell</w:t>
      </w:r>
      <w:proofErr w:type="spellEnd"/>
      <w:r w:rsidR="0063394D">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rsidR="0063394D">
        <w:fldChar w:fldCharType="separate"/>
      </w:r>
      <w:r w:rsidR="0088236D" w:rsidRPr="0088236D">
        <w:rPr>
          <w:noProof/>
        </w:rPr>
        <w:t>[12]</w:t>
      </w:r>
      <w:r w:rsidR="0063394D">
        <w:fldChar w:fldCharType="end"/>
      </w:r>
      <w:r w:rsidR="00862844">
        <w:t>,</w:t>
      </w:r>
      <w:r w:rsidR="0063394D">
        <w:t xml:space="preserve"> </w:t>
      </w:r>
      <w:r w:rsidR="00862844">
        <w:t>en este documento científico</w:t>
      </w:r>
      <w:r w:rsidR="00862844">
        <w:fldChar w:fldCharType="begin" w:fldLock="1"/>
      </w:r>
      <w:r w:rsidR="00862844">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62844">
        <w:fldChar w:fldCharType="separate"/>
      </w:r>
      <w:r w:rsidR="00862844" w:rsidRPr="006D661F">
        <w:rPr>
          <w:noProof/>
        </w:rPr>
        <w:t>[1]</w:t>
      </w:r>
      <w:r w:rsidR="00862844">
        <w:fldChar w:fldCharType="end"/>
      </w:r>
      <w:r w:rsidR="00862844">
        <w:t xml:space="preserve"> menciona que </w:t>
      </w:r>
      <w:r w:rsidR="0063394D">
        <w:t>realiza</w:t>
      </w:r>
      <w:r w:rsidR="00862844">
        <w:t>ron</w:t>
      </w:r>
      <w:r w:rsidR="0063394D">
        <w:t xml:space="preserve"> algunos cambios al modelo ganador de </w:t>
      </w:r>
      <w:proofErr w:type="spellStart"/>
      <w:r w:rsidR="0063394D" w:rsidRPr="002D4C7A">
        <w:rPr>
          <w:i/>
        </w:rPr>
        <w:t>Kaggle</w:t>
      </w:r>
      <w:proofErr w:type="spellEnd"/>
      <w:r w:rsidR="0063394D">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rsidR="0063394D">
        <w:fldChar w:fldCharType="separate"/>
      </w:r>
      <w:r w:rsidR="0088236D" w:rsidRPr="0088236D">
        <w:rPr>
          <w:noProof/>
        </w:rPr>
        <w:t>[12]</w:t>
      </w:r>
      <w:r w:rsidR="0063394D">
        <w:fldChar w:fldCharType="end"/>
      </w:r>
      <w:r w:rsidR="0063394D">
        <w:t xml:space="preserve"> </w:t>
      </w:r>
      <w:r w:rsidR="007B7446">
        <w:t>como agregar la mediana de 7,30,90 y 180 días, usaron</w:t>
      </w:r>
      <w:r w:rsidR="0063394D">
        <w:t xml:space="preserve"> para medir el desempeño del modelo la </w:t>
      </w:r>
      <w:r w:rsidR="00862844">
        <w:t>métrica</w:t>
      </w:r>
      <w:r w:rsidR="0063394D">
        <w:t xml:space="preserve"> </w:t>
      </w:r>
      <w:r w:rsidR="00E31030">
        <w:t>Error Absoluto Medio Porcentual Simétrico -</w:t>
      </w:r>
      <w:r w:rsidR="00E31030" w:rsidRPr="002D4C7A">
        <w:t xml:space="preserve">SMAPE </w:t>
      </w:r>
      <w:r w:rsidR="0063394D" w:rsidRPr="002D4C7A">
        <w:t>(</w:t>
      </w:r>
      <w:proofErr w:type="spellStart"/>
      <w:r w:rsidR="00E31030" w:rsidRPr="00FA47D1">
        <w:rPr>
          <w:i/>
        </w:rPr>
        <w:t>Symmetric</w:t>
      </w:r>
      <w:proofErr w:type="spellEnd"/>
      <w:r w:rsidR="00E31030" w:rsidRPr="00FA47D1">
        <w:rPr>
          <w:i/>
        </w:rPr>
        <w:t xml:space="preserve"> Mean </w:t>
      </w:r>
      <w:proofErr w:type="spellStart"/>
      <w:r w:rsidR="00E31030" w:rsidRPr="00FA47D1">
        <w:rPr>
          <w:i/>
        </w:rPr>
        <w:t>Absolute</w:t>
      </w:r>
      <w:proofErr w:type="spellEnd"/>
      <w:r w:rsidR="00E31030" w:rsidRPr="00FA47D1">
        <w:rPr>
          <w:i/>
        </w:rPr>
        <w:t xml:space="preserve"> </w:t>
      </w:r>
      <w:proofErr w:type="spellStart"/>
      <w:r w:rsidR="00E31030" w:rsidRPr="00FA47D1">
        <w:rPr>
          <w:i/>
        </w:rPr>
        <w:t>Percentage</w:t>
      </w:r>
      <w:proofErr w:type="spellEnd"/>
      <w:r w:rsidR="00E31030" w:rsidRPr="00FA47D1">
        <w:rPr>
          <w:i/>
        </w:rPr>
        <w:t xml:space="preserve"> Error</w:t>
      </w:r>
      <w:r w:rsidR="0063394D" w:rsidRPr="002D4C7A">
        <w:t>)</w:t>
      </w:r>
      <w:r w:rsidR="0063394D">
        <w:fldChar w:fldCharType="begin" w:fldLock="1"/>
      </w:r>
      <w:r w:rsidR="0088236D">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[13]","plainTextFormattedCitation":"[13]","previouslyFormattedCitation":"[13]"},"properties":{"noteIndex":0},"schema":"https://github.com/citation-style-language/schema/raw/master/csl-citation.json"}</w:instrText>
      </w:r>
      <w:r w:rsidR="0063394D">
        <w:fldChar w:fldCharType="separate"/>
      </w:r>
      <w:r w:rsidR="0088236D" w:rsidRPr="0088236D">
        <w:rPr>
          <w:noProof/>
        </w:rPr>
        <w:t>[13]</w:t>
      </w:r>
      <w:r w:rsidR="0063394D">
        <w:fldChar w:fldCharType="end"/>
      </w:r>
      <w:r w:rsidR="0063394D">
        <w:t xml:space="preserve"> </w:t>
      </w:r>
      <w:r w:rsidR="00862844">
        <w:t xml:space="preserve">donde comentan los autores que </w:t>
      </w:r>
      <w:r w:rsidR="0063394D">
        <w:t xml:space="preserve">obtuvieron </w:t>
      </w:r>
      <w:r w:rsidR="007B7446">
        <w:t>un SMAPE de 0.349</w:t>
      </w:r>
      <w:r w:rsidR="0063394D">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63394D">
        <w:fldChar w:fldCharType="separate"/>
      </w:r>
      <w:r w:rsidR="006D661F" w:rsidRPr="006D661F">
        <w:rPr>
          <w:noProof/>
        </w:rPr>
        <w:t>[1]</w:t>
      </w:r>
      <w:r w:rsidR="0063394D">
        <w:fldChar w:fldCharType="end"/>
      </w:r>
      <w:r w:rsidR="0063394D">
        <w:t>.</w:t>
      </w:r>
    </w:p>
    <w:p w14:paraId="1E97278C" w14:textId="77777777" w:rsidR="0063394D" w:rsidRPr="00C165E4" w:rsidRDefault="0063394D" w:rsidP="0063394D"/>
    <w:p w14:paraId="308F7F9D" w14:textId="64ACDB0E" w:rsidR="0063394D" w:rsidRPr="00C165E4" w:rsidRDefault="0063394D" w:rsidP="0063394D">
      <w:r>
        <w:t>En otro artículo</w:t>
      </w:r>
      <w:r>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rPr>
        <w:t>[14]</w:t>
      </w:r>
      <w:r>
        <w:fldChar w:fldCharType="end"/>
      </w:r>
      <w:r>
        <w:t xml:space="preserve">, </w:t>
      </w:r>
      <w:r w:rsidR="006B134D">
        <w:t>proponen utilizar</w:t>
      </w:r>
      <w:r>
        <w:t xml:space="preserve"> un enfoque híbrido de </w:t>
      </w:r>
      <w:r w:rsidR="00E31030" w:rsidRPr="00E31030">
        <w:t xml:space="preserve">optimización de enjambre de partículas </w:t>
      </w:r>
      <w:r w:rsidR="00E31030">
        <w:t>(</w:t>
      </w:r>
      <w:proofErr w:type="spellStart"/>
      <w:r w:rsidRPr="00091F42">
        <w:rPr>
          <w:i/>
        </w:rPr>
        <w:t>particle</w:t>
      </w:r>
      <w:proofErr w:type="spellEnd"/>
      <w:r w:rsidRPr="00091F42">
        <w:rPr>
          <w:i/>
        </w:rPr>
        <w:t xml:space="preserve"> </w:t>
      </w:r>
      <w:proofErr w:type="spellStart"/>
      <w:r w:rsidRPr="00091F42">
        <w:rPr>
          <w:i/>
        </w:rPr>
        <w:t>swarm</w:t>
      </w:r>
      <w:proofErr w:type="spellEnd"/>
      <w:r w:rsidRPr="00091F42">
        <w:rPr>
          <w:i/>
        </w:rPr>
        <w:t xml:space="preserve"> </w:t>
      </w:r>
      <w:proofErr w:type="spellStart"/>
      <w:r w:rsidRPr="00091F42">
        <w:rPr>
          <w:i/>
        </w:rPr>
        <w:t>optimization</w:t>
      </w:r>
      <w:proofErr w:type="spellEnd"/>
      <w:r w:rsidR="00E31030">
        <w:rPr>
          <w:i/>
        </w:rPr>
        <w:t>)</w:t>
      </w:r>
      <w:r w:rsidRPr="00091F42">
        <w:t xml:space="preserve"> </w:t>
      </w:r>
      <w:r w:rsidR="00E31030">
        <w:t xml:space="preserve"> e inspiración cuántica (</w:t>
      </w:r>
      <w:r w:rsidRPr="00091F42">
        <w:rPr>
          <w:i/>
        </w:rPr>
        <w:t>quantum-</w:t>
      </w:r>
      <w:proofErr w:type="spellStart"/>
      <w:r w:rsidRPr="00091F42">
        <w:rPr>
          <w:i/>
        </w:rPr>
        <w:t>inspired</w:t>
      </w:r>
      <w:proofErr w:type="spellEnd"/>
      <w:r w:rsidR="00E31030">
        <w:rPr>
          <w:i/>
        </w:rPr>
        <w:t>)</w:t>
      </w:r>
      <w:r w:rsidRPr="00091F42">
        <w:t xml:space="preserve"> </w:t>
      </w:r>
      <w:r>
        <w:t>resultando en Q</w:t>
      </w:r>
      <w:r w:rsidRPr="00091F42">
        <w:t>PSO</w:t>
      </w:r>
      <w:r>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88236D" w:rsidRPr="00E31030">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E31030">
        <w:rPr>
          <w:noProof/>
        </w:rPr>
        <w:t>[14]</w:t>
      </w:r>
      <w:r>
        <w:fldChar w:fldCharType="end"/>
      </w:r>
      <w:r w:rsidRPr="00E31030">
        <w:t xml:space="preserve"> y  redes </w:t>
      </w:r>
      <w:proofErr w:type="spellStart"/>
      <w:r w:rsidR="00E31030" w:rsidRPr="00E31030">
        <w:t>Exogenas</w:t>
      </w:r>
      <w:proofErr w:type="spellEnd"/>
      <w:r w:rsidR="00E31030" w:rsidRPr="00E31030">
        <w:t xml:space="preserve"> </w:t>
      </w:r>
      <w:proofErr w:type="spellStart"/>
      <w:r w:rsidR="00E31030" w:rsidRPr="00E31030">
        <w:t>A</w:t>
      </w:r>
      <w:r w:rsidR="00E31030">
        <w:t>utorregresivas</w:t>
      </w:r>
      <w:proofErr w:type="spellEnd"/>
      <w:r w:rsidR="00E31030">
        <w:t xml:space="preserve"> No Lineales – </w:t>
      </w:r>
      <w:r w:rsidRPr="00E31030">
        <w:t>NARX</w:t>
      </w:r>
      <w:r w:rsidR="00E31030">
        <w:t>(</w:t>
      </w:r>
      <w:proofErr w:type="spellStart"/>
      <w:r w:rsidR="00E31030" w:rsidRPr="00E31030">
        <w:rPr>
          <w:i/>
        </w:rPr>
        <w:t>Nonlinear</w:t>
      </w:r>
      <w:proofErr w:type="spellEnd"/>
      <w:r w:rsidR="00E31030" w:rsidRPr="00E31030">
        <w:rPr>
          <w:i/>
        </w:rPr>
        <w:t xml:space="preserve"> </w:t>
      </w:r>
      <w:proofErr w:type="spellStart"/>
      <w:r w:rsidR="00E31030" w:rsidRPr="00E31030">
        <w:rPr>
          <w:i/>
        </w:rPr>
        <w:t>autoregressive</w:t>
      </w:r>
      <w:proofErr w:type="spellEnd"/>
      <w:r w:rsidR="00E31030" w:rsidRPr="00E31030">
        <w:rPr>
          <w:i/>
        </w:rPr>
        <w:t xml:space="preserve"> </w:t>
      </w:r>
      <w:proofErr w:type="spellStart"/>
      <w:r w:rsidR="00E31030" w:rsidRPr="00E31030">
        <w:rPr>
          <w:i/>
        </w:rPr>
        <w:t>exogenous</w:t>
      </w:r>
      <w:proofErr w:type="spellEnd"/>
      <w:r w:rsidR="00E31030">
        <w:t>)</w:t>
      </w:r>
      <w:r>
        <w:fldChar w:fldCharType="begin" w:fldLock="1"/>
      </w:r>
      <w:r w:rsidR="0088236D" w:rsidRPr="00E31030">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[15]","plainTextFormattedCitation":"[15]","previouslyFormattedCitation":"[15]"},"properties":{"noteIndex":0},"schema":"https://github.com/citation-style-language/schema/raw/master/csl-citation.json"}</w:instrText>
      </w:r>
      <w:r>
        <w:fldChar w:fldCharType="separate"/>
      </w:r>
      <w:r w:rsidR="0088236D" w:rsidRPr="00E31030">
        <w:rPr>
          <w:noProof/>
        </w:rPr>
        <w:t>[15]</w:t>
      </w:r>
      <w:r>
        <w:fldChar w:fldCharType="end"/>
      </w:r>
      <w:r w:rsidRPr="00E31030">
        <w:t xml:space="preserve"> resultando en NARX -QPSO</w:t>
      </w:r>
      <w:r>
        <w:fldChar w:fldCharType="begin" w:fldLock="1"/>
      </w:r>
      <w:r w:rsidR="0088236D" w:rsidRPr="00E31030">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w:instrText>
      </w:r>
      <w:r w:rsidR="0088236D" w:rsidRPr="0088236D">
        <w:instrText>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rPr>
        <w:t>[14]</w:t>
      </w:r>
      <w:r>
        <w:fldChar w:fldCharType="end"/>
      </w:r>
      <w:r>
        <w:t xml:space="preserve"> en dicho artículo se menciona que el modelo </w:t>
      </w:r>
      <w:r w:rsidRPr="00091F42">
        <w:t>NARX</w:t>
      </w:r>
      <w:r>
        <w:t xml:space="preserve"> –</w:t>
      </w:r>
      <w:r w:rsidRPr="00091F42">
        <w:t>QPSO</w:t>
      </w:r>
      <w:r>
        <w:t xml:space="preserve"> tiene un rendimiento sobresaliente en los resultados comparados con otros modelos</w:t>
      </w:r>
      <w:r w:rsidR="006B134D">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rsidR="006B134D">
        <w:fldChar w:fldCharType="separate"/>
      </w:r>
      <w:r w:rsidR="0088236D" w:rsidRPr="0088236D">
        <w:rPr>
          <w:noProof/>
        </w:rPr>
        <w:t>[14]</w:t>
      </w:r>
      <w:r w:rsidR="006B134D">
        <w:fldChar w:fldCharType="end"/>
      </w:r>
      <w:r>
        <w:t>.</w:t>
      </w:r>
    </w:p>
    <w:p w14:paraId="7EE713B5" w14:textId="77777777" w:rsidR="0063394D" w:rsidRDefault="0063394D" w:rsidP="0063394D"/>
    <w:p w14:paraId="01EC1160" w14:textId="1DEEB587" w:rsidR="0063394D" w:rsidRPr="007D58DB" w:rsidRDefault="0063394D" w:rsidP="0063394D">
      <w:r w:rsidRPr="007D58DB">
        <w:t>En otro artículo</w:t>
      </w:r>
      <w:r>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fldChar w:fldCharType="separate"/>
      </w:r>
      <w:r w:rsidR="0088236D" w:rsidRPr="0088236D">
        <w:rPr>
          <w:noProof/>
        </w:rPr>
        <w:t>[16]</w:t>
      </w:r>
      <w:r>
        <w:fldChar w:fldCharType="end"/>
      </w:r>
      <w:r w:rsidRPr="007D58DB">
        <w:t xml:space="preserve"> </w:t>
      </w:r>
      <w:r w:rsidR="006B134D">
        <w:t>propone</w:t>
      </w:r>
      <w:r>
        <w:t xml:space="preserve"> un</w:t>
      </w:r>
      <w:r w:rsidR="00AB4BD9">
        <w:t xml:space="preserve"> diseño de un sistema</w:t>
      </w:r>
      <w:r>
        <w:t xml:space="preserve"> </w:t>
      </w:r>
      <w:r w:rsidR="00E31030">
        <w:t>Aprendizaje Automático Automatizado</w:t>
      </w:r>
      <w:r w:rsidR="006B629C">
        <w:t xml:space="preserve"> -</w:t>
      </w:r>
      <w:r w:rsidR="00E31030">
        <w:t xml:space="preserve"> </w:t>
      </w:r>
      <w:proofErr w:type="spellStart"/>
      <w:r w:rsidRPr="002C4AFE">
        <w:rPr>
          <w:i/>
        </w:rPr>
        <w:t>Automated</w:t>
      </w:r>
      <w:proofErr w:type="spellEnd"/>
      <w:r w:rsidRPr="002C4AFE">
        <w:rPr>
          <w:i/>
        </w:rPr>
        <w:t xml:space="preserve"> Machine </w:t>
      </w:r>
      <w:proofErr w:type="spellStart"/>
      <w:r w:rsidRPr="002C4AFE">
        <w:rPr>
          <w:i/>
        </w:rPr>
        <w:t>Learning</w:t>
      </w:r>
      <w:proofErr w:type="spellEnd"/>
      <w:r w:rsidR="006B629C">
        <w:rPr>
          <w:i/>
        </w:rPr>
        <w:t xml:space="preserve"> </w:t>
      </w:r>
      <w:r w:rsidR="006B629C">
        <w:t>(Auto ML)</w:t>
      </w:r>
      <w:r>
        <w:t xml:space="preserve"> </w:t>
      </w:r>
      <w:r w:rsidR="00410C51">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rsidR="00410C51">
        <w:fldChar w:fldCharType="separate"/>
      </w:r>
      <w:r w:rsidR="0088236D" w:rsidRPr="0088236D">
        <w:rPr>
          <w:noProof/>
        </w:rPr>
        <w:t>[16]</w:t>
      </w:r>
      <w:r w:rsidR="00410C51">
        <w:fldChar w:fldCharType="end"/>
      </w:r>
      <w:r>
        <w:t xml:space="preserve">, una arquitectura neuronal nueva denominada </w:t>
      </w:r>
      <w:r w:rsidRPr="002C4AFE">
        <w:t>Auto-</w:t>
      </w:r>
      <w:proofErr w:type="spellStart"/>
      <w:r w:rsidRPr="002C4AFE">
        <w:t>PyTorch</w:t>
      </w:r>
      <w:proofErr w:type="spellEnd"/>
      <w:r w:rsidRPr="002C4AFE">
        <w:t>-TS</w:t>
      </w:r>
      <w:r>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fldChar w:fldCharType="separate"/>
      </w:r>
      <w:r w:rsidR="0088236D" w:rsidRPr="0088236D">
        <w:rPr>
          <w:noProof/>
        </w:rPr>
        <w:t>[16]</w:t>
      </w:r>
      <w:r>
        <w:fldChar w:fldCharType="end"/>
      </w:r>
      <w:r>
        <w:t xml:space="preserve"> donde </w:t>
      </w:r>
      <w:r w:rsidR="003D7CB1">
        <w:t xml:space="preserve">lo </w:t>
      </w:r>
      <w:r>
        <w:t>comparan con otros modelos y demuestran que su modelo tiene un mejor rendimiento</w:t>
      </w:r>
      <w:r w:rsidR="00410C51">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rsidR="00410C51">
        <w:fldChar w:fldCharType="separate"/>
      </w:r>
      <w:r w:rsidR="0088236D" w:rsidRPr="0088236D">
        <w:rPr>
          <w:noProof/>
        </w:rPr>
        <w:t>[16]</w:t>
      </w:r>
      <w:r w:rsidR="00410C51">
        <w:fldChar w:fldCharType="end"/>
      </w:r>
      <w:r>
        <w:t>.</w:t>
      </w:r>
    </w:p>
    <w:p w14:paraId="586344D9" w14:textId="77777777" w:rsidR="0063394D" w:rsidRDefault="0063394D" w:rsidP="0063394D"/>
    <w:p w14:paraId="735522C8" w14:textId="4AD53C70" w:rsidR="0063394D" w:rsidRDefault="0063394D" w:rsidP="0063394D">
      <w:r>
        <w:t>También se propone en</w:t>
      </w:r>
      <w:r w:rsidR="00410C51">
        <w:t xml:space="preserve"> el</w:t>
      </w:r>
      <w:r>
        <w:t xml:space="preserve"> artículo</w:t>
      </w:r>
      <w:r>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fldChar w:fldCharType="separate"/>
      </w:r>
      <w:r w:rsidR="0088236D" w:rsidRPr="0088236D">
        <w:rPr>
          <w:noProof/>
        </w:rPr>
        <w:t>[17]</w:t>
      </w:r>
      <w:r>
        <w:fldChar w:fldCharType="end"/>
      </w:r>
      <w:r>
        <w:t xml:space="preserve"> el uso de un modelo combinado </w:t>
      </w:r>
    </w:p>
    <w:p w14:paraId="24243D5B" w14:textId="3752401A" w:rsidR="0063394D" w:rsidRPr="007D58DB" w:rsidRDefault="00410C51" w:rsidP="0063394D">
      <w:proofErr w:type="spellStart"/>
      <w:r w:rsidRPr="007974A2">
        <w:rPr>
          <w:i/>
        </w:rPr>
        <w:t>Prophet</w:t>
      </w:r>
      <w:proofErr w:type="spellEnd"/>
      <w:r>
        <w:t xml:space="preserve"> y</w:t>
      </w:r>
      <w:r w:rsidR="006B629C">
        <w:t xml:space="preserve"> Maquina de Empuje de Gradiente de Luz</w:t>
      </w:r>
      <w:r w:rsidRPr="00410C51">
        <w:rPr>
          <w:i/>
        </w:rPr>
        <w:t xml:space="preserve"> </w:t>
      </w:r>
      <w:r w:rsidR="006B629C">
        <w:rPr>
          <w:i/>
        </w:rPr>
        <w:t xml:space="preserve">- </w:t>
      </w:r>
      <w:r w:rsidR="006B629C" w:rsidRPr="009D6A2A">
        <w:t>LGBM</w:t>
      </w:r>
      <w:r w:rsidR="006B629C" w:rsidRPr="00410C51">
        <w:rPr>
          <w:i/>
        </w:rPr>
        <w:t xml:space="preserve"> </w:t>
      </w:r>
      <w:r>
        <w:t>(</w:t>
      </w:r>
      <w:r w:rsidR="006B629C" w:rsidRPr="00410C51">
        <w:rPr>
          <w:i/>
        </w:rPr>
        <w:t xml:space="preserve">light </w:t>
      </w:r>
      <w:proofErr w:type="spellStart"/>
      <w:r w:rsidR="006B629C" w:rsidRPr="00410C51">
        <w:rPr>
          <w:i/>
        </w:rPr>
        <w:t>gradient</w:t>
      </w:r>
      <w:proofErr w:type="spellEnd"/>
      <w:r w:rsidR="006B629C" w:rsidRPr="00410C51">
        <w:rPr>
          <w:i/>
        </w:rPr>
        <w:t xml:space="preserve"> </w:t>
      </w:r>
      <w:proofErr w:type="spellStart"/>
      <w:r w:rsidR="006B629C" w:rsidRPr="00410C51">
        <w:rPr>
          <w:i/>
        </w:rPr>
        <w:t>boosting</w:t>
      </w:r>
      <w:proofErr w:type="spellEnd"/>
      <w:r w:rsidR="006B629C" w:rsidRPr="00410C51">
        <w:rPr>
          <w:i/>
        </w:rPr>
        <w:t xml:space="preserve"> machine</w:t>
      </w:r>
      <w:r>
        <w:t>)</w:t>
      </w:r>
      <w:r w:rsidR="0063394D">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rsidR="0063394D">
        <w:fldChar w:fldCharType="separate"/>
      </w:r>
      <w:r w:rsidR="0088236D" w:rsidRPr="0088236D">
        <w:rPr>
          <w:noProof/>
        </w:rPr>
        <w:t>[17]</w:t>
      </w:r>
      <w:r w:rsidR="0063394D">
        <w:fldChar w:fldCharType="end"/>
      </w:r>
      <w:r w:rsidR="0063394D">
        <w:t xml:space="preserve"> </w:t>
      </w:r>
      <w:r>
        <w:t xml:space="preserve">donde </w:t>
      </w:r>
      <w:r w:rsidR="003D7CB1">
        <w:t>se menciona</w:t>
      </w:r>
      <w:r w:rsidR="0063394D">
        <w:t xml:space="preserve"> que tiene mejores resultados comparado con modelos individuales</w:t>
      </w:r>
      <w:r>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fldChar w:fldCharType="separate"/>
      </w:r>
      <w:r w:rsidR="0088236D" w:rsidRPr="0088236D">
        <w:rPr>
          <w:noProof/>
        </w:rPr>
        <w:t>[17]</w:t>
      </w:r>
      <w:r>
        <w:fldChar w:fldCharType="end"/>
      </w:r>
      <w:r w:rsidR="0063394D">
        <w:t>.</w:t>
      </w:r>
    </w:p>
    <w:p w14:paraId="1D5298B6" w14:textId="77777777" w:rsidR="0063394D" w:rsidRPr="007D58DB" w:rsidRDefault="0063394D" w:rsidP="0063394D"/>
    <w:p w14:paraId="04B950FE" w14:textId="01B207E8" w:rsidR="0063394D" w:rsidRDefault="0063394D" w:rsidP="0063394D">
      <w:r w:rsidRPr="004A17D7">
        <w:t xml:space="preserve">Otra tecnología son las redes bidireccionales </w:t>
      </w:r>
      <w:r>
        <w:t>LSTM (BI-LSTM)</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las cuales en este artículo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fueron probadas en el</w:t>
      </w:r>
      <w:r w:rsidR="003D7CB1">
        <w:t xml:space="preserve"> conjunto de datos</w:t>
      </w:r>
      <w:r w:rsidR="00D17883">
        <w:t xml:space="preserve"> (</w:t>
      </w:r>
      <w:proofErr w:type="spellStart"/>
      <w:r w:rsidR="00D17883" w:rsidRPr="00D17883">
        <w:rPr>
          <w:i/>
        </w:rPr>
        <w:t>dataframe</w:t>
      </w:r>
      <w:proofErr w:type="spellEnd"/>
      <w:r w:rsidR="00D17883">
        <w:t>)</w:t>
      </w:r>
      <w:r>
        <w:t xml:space="preserve"> </w:t>
      </w:r>
      <w:r w:rsidRPr="004A17D7">
        <w:rPr>
          <w:i/>
        </w:rPr>
        <w:t>M3-Competition</w:t>
      </w:r>
      <w:r>
        <w:rPr>
          <w:i/>
        </w:rPr>
        <w:fldChar w:fldCharType="begin" w:fldLock="1"/>
      </w:r>
      <w:r w:rsidR="0088236D">
        <w:rPr>
          <w:i/>
        </w:rPr>
        <w:instrText>ADDIN CSL_CITATION {"citationItems":[{"id":"ITEM-1","itemData":{"URL":"https://forecasters.org/resources/time-series-data/m3-competition/","accessed":{"date-parts":[["2022","10","18"]]},"id":"ITEM-1","issued":{"date-parts":[["0"]]},"title":"The M3-Competition Database.","type":"webpage"},"uris":["http://www.mendeley.com/documents/?uuid=e132da2d-54f9-4b9c-8593-6c3dc4401be0"]}],"mendeley":{"formattedCitation":"[18]","plainTextFormattedCitation":"[18]","previouslyFormattedCitation":"[18]"},"properties":{"noteIndex":0},"schema":"https://github.com/citation-style-language/schema/raw/master/csl-citation.json"}</w:instrText>
      </w:r>
      <w:r>
        <w:rPr>
          <w:i/>
        </w:rPr>
        <w:fldChar w:fldCharType="separate"/>
      </w:r>
      <w:r w:rsidR="0088236D" w:rsidRPr="0088236D">
        <w:rPr>
          <w:noProof/>
        </w:rPr>
        <w:t>[18]</w:t>
      </w:r>
      <w:r>
        <w:rPr>
          <w:i/>
        </w:rPr>
        <w:fldChar w:fldCharType="end"/>
      </w:r>
      <w:r w:rsidRPr="004A17D7">
        <w:rPr>
          <w:i/>
        </w:rPr>
        <w:t xml:space="preserve"> </w:t>
      </w:r>
      <w:r>
        <w:t>el cual se usa para probar modelos de pronóstico de series de tiempo dado que pose</w:t>
      </w:r>
      <w:r w:rsidR="00D01FB5">
        <w:t xml:space="preserve">e distintas categorías, </w:t>
      </w:r>
      <w:r w:rsidR="007974A2">
        <w:t>en el artículo</w:t>
      </w:r>
      <w:r w:rsidR="007974A2">
        <w:fldChar w:fldCharType="begin" w:fldLock="1"/>
      </w:r>
      <w:r w:rsidR="007974A2">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rsidR="007974A2">
        <w:fldChar w:fldCharType="separate"/>
      </w:r>
      <w:r w:rsidR="007974A2" w:rsidRPr="006D661F">
        <w:rPr>
          <w:noProof/>
        </w:rPr>
        <w:t>[2]</w:t>
      </w:r>
      <w:r w:rsidR="007974A2">
        <w:fldChar w:fldCharType="end"/>
      </w:r>
      <w:r w:rsidR="007974A2">
        <w:t xml:space="preserve"> mencionan que </w:t>
      </w:r>
      <w:r>
        <w:t>probaron</w:t>
      </w:r>
      <w:r w:rsidR="007974A2">
        <w:t xml:space="preserve"> las redes BI</w:t>
      </w:r>
      <w:r>
        <w:t xml:space="preserve">-LSTM sobre el </w:t>
      </w:r>
      <w:r w:rsidR="003D7CB1">
        <w:t>conjunto de datos</w:t>
      </w:r>
      <w:r>
        <w:t xml:space="preserve"> M3 en el periodo trimestral comparándolo con el modelo</w:t>
      </w:r>
      <w:r w:rsidR="006B629C">
        <w:t xml:space="preserve"> </w:t>
      </w:r>
      <w:r w:rsidR="006B629C" w:rsidRPr="006B629C">
        <w:t xml:space="preserve">Media móvil integrada </w:t>
      </w:r>
      <w:proofErr w:type="spellStart"/>
      <w:r w:rsidR="006B629C" w:rsidRPr="006B629C">
        <w:t>autorregresiva</w:t>
      </w:r>
      <w:proofErr w:type="spellEnd"/>
      <w:r w:rsidR="006B629C">
        <w:t xml:space="preserve"> </w:t>
      </w:r>
      <w:r w:rsidR="006B629C" w:rsidRPr="00460128">
        <w:t>ARIMA</w:t>
      </w:r>
      <w:r>
        <w:t xml:space="preserve"> (</w:t>
      </w:r>
      <w:r w:rsidR="006B629C" w:rsidRPr="009A25AC">
        <w:rPr>
          <w:i/>
        </w:rPr>
        <w:t>Auto-</w:t>
      </w:r>
      <w:proofErr w:type="spellStart"/>
      <w:r w:rsidR="006B629C" w:rsidRPr="009A25AC">
        <w:rPr>
          <w:i/>
        </w:rPr>
        <w:t>Regressive</w:t>
      </w:r>
      <w:proofErr w:type="spellEnd"/>
      <w:r w:rsidR="006B629C" w:rsidRPr="009A25AC">
        <w:rPr>
          <w:i/>
        </w:rPr>
        <w:t xml:space="preserve"> </w:t>
      </w:r>
      <w:proofErr w:type="spellStart"/>
      <w:r w:rsidR="006B629C" w:rsidRPr="009A25AC">
        <w:rPr>
          <w:i/>
        </w:rPr>
        <w:t>Integrated</w:t>
      </w:r>
      <w:proofErr w:type="spellEnd"/>
      <w:r w:rsidR="006B629C" w:rsidRPr="009A25AC">
        <w:rPr>
          <w:i/>
        </w:rPr>
        <w:t xml:space="preserve"> </w:t>
      </w:r>
      <w:proofErr w:type="spellStart"/>
      <w:r w:rsidR="006B629C" w:rsidRPr="009A25AC">
        <w:rPr>
          <w:i/>
        </w:rPr>
        <w:t>Moving</w:t>
      </w:r>
      <w:proofErr w:type="spellEnd"/>
      <w:r w:rsidR="006B629C" w:rsidRPr="009A25AC">
        <w:rPr>
          <w:i/>
        </w:rPr>
        <w:t xml:space="preserve"> </w:t>
      </w:r>
      <w:proofErr w:type="spellStart"/>
      <w:r w:rsidR="006B629C" w:rsidRPr="009A25AC">
        <w:rPr>
          <w:i/>
        </w:rPr>
        <w:t>Average</w:t>
      </w:r>
      <w:proofErr w:type="spellEnd"/>
      <w:r>
        <w:t>)</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t xml:space="preserve"> y otros, donde BI-LSTM tuvo un mejor rendimiento.</w:t>
      </w:r>
    </w:p>
    <w:p w14:paraId="443D199B" w14:textId="770C1EE1" w:rsidR="007974A2" w:rsidRDefault="007974A2">
      <w:pPr>
        <w:spacing w:after="160" w:line="259" w:lineRule="auto"/>
      </w:pPr>
      <w:r>
        <w:br w:type="page"/>
      </w:r>
    </w:p>
    <w:p w14:paraId="340D50B7" w14:textId="24E0F1F9" w:rsidR="0063394D" w:rsidRDefault="0063394D" w:rsidP="0063394D">
      <w:pPr>
        <w:pStyle w:val="Ttulo2"/>
        <w:numPr>
          <w:ilvl w:val="0"/>
          <w:numId w:val="7"/>
        </w:numPr>
        <w:ind w:left="426"/>
      </w:pPr>
      <w:bookmarkStart w:id="20" w:name="_Toc164369632"/>
      <w:r>
        <w:lastRenderedPageBreak/>
        <w:t>Evaluación de desempeño de los modelos predictivos</w:t>
      </w:r>
      <w:bookmarkEnd w:id="20"/>
    </w:p>
    <w:p w14:paraId="64AF9DA2" w14:textId="77777777" w:rsidR="0063394D" w:rsidRDefault="0063394D" w:rsidP="0063394D"/>
    <w:p w14:paraId="49584BA3" w14:textId="25E052D3" w:rsidR="00543796" w:rsidRDefault="00543796" w:rsidP="0063394D">
      <w:r>
        <w:t>El desempeño es la forma de evaluar el modelo, se utiliza</w:t>
      </w:r>
      <w:r w:rsidRPr="008E5609">
        <w:t xml:space="preserve"> </w:t>
      </w:r>
      <w:r>
        <w:t>para comparar los valores predichos del modelo</w:t>
      </w:r>
      <w:r w:rsidRPr="008E5609">
        <w:t xml:space="preserve"> </w:t>
      </w:r>
      <w:r>
        <w:t>entrenado, con  los valores observados</w:t>
      </w:r>
      <w:r>
        <w:fldChar w:fldCharType="begin" w:fldLock="1"/>
      </w:r>
      <w:r w:rsidR="0088236D">
        <w:instrText>ADDIN CSL_CITATION {"citationItems":[{"id":"ITEM-1","itemData":{"abstract":"Performance metrics (error measures) are vital components of the evaluation frameworks in various fields. The intention of this study was to overview of a variety of performance metrics and approaches to their classification. The main goal of the study was to develop a typology that will help to improve our knowledge and understanding of metrics and facilitate their selection in machine learning regression, forecasting and prognostics. Based on the analysis of the structure of numerous performance metrics, we propose a framework of metrics which includes four (4) categories: primary metrics, extended metrics, composite metrics, and hybrid sets of metrics. The paper identified three (3) key components (dimensions) that determine the structure and properties of primary metrics: method of determining point distance, method of normalization, method of aggregation of point distances over a data set.","author":[{"dropping-particle":"","family":"Botchkarev","given":"Alexei","non-dropping-particle":"","parse-names":false,"suffix":""}],"id":"ITEM-1","issued":{"date-parts":[["2018"]]},"title":"Performance Metrics (Error Measures) in Machine Learning Regression, Forecasting and Prognostics: Properties and Typology","type":"article-journal"},"uris":["http://www.mendeley.com/documents/?uuid=37d08c43-3c86-3034-a3e3-2af942979001"]}],"mendeley":{"formattedCitation":"[19]","plainTextFormattedCitation":"[19]","previouslyFormattedCitation":"[19]"},"properties":{"noteIndex":0},"schema":"https://github.com/citation-style-language/schema/raw/master/csl-citation.json"}</w:instrText>
      </w:r>
      <w:r>
        <w:fldChar w:fldCharType="separate"/>
      </w:r>
      <w:r w:rsidR="0088236D" w:rsidRPr="0088236D">
        <w:rPr>
          <w:noProof/>
        </w:rPr>
        <w:t>[19]</w:t>
      </w:r>
      <w:r>
        <w:fldChar w:fldCharType="end"/>
      </w:r>
    </w:p>
    <w:p w14:paraId="43FE7363" w14:textId="77777777" w:rsidR="007C4824" w:rsidRDefault="007C4824" w:rsidP="0063394D"/>
    <w:p w14:paraId="75B4D9D0" w14:textId="6DE18C90" w:rsidR="007C4824" w:rsidRDefault="007C2972" w:rsidP="007C4824">
      <w:pPr>
        <w:jc w:val="both"/>
      </w:pPr>
      <w:r>
        <w:t>La</w:t>
      </w:r>
      <w:r w:rsidRPr="007C2972">
        <w:t xml:space="preserve"> Distancia media cuadrática mínima</w:t>
      </w:r>
      <w:r w:rsidR="007C4824">
        <w:t xml:space="preserve"> </w:t>
      </w:r>
      <w:r>
        <w:t>- RMSE</w:t>
      </w:r>
      <w:r w:rsidRPr="003B7CB0">
        <w:rPr>
          <w:i/>
        </w:rPr>
        <w:t xml:space="preserve"> </w:t>
      </w:r>
      <w:r w:rsidR="007C4824">
        <w:t>(</w:t>
      </w:r>
      <w:proofErr w:type="spellStart"/>
      <w:r w:rsidRPr="003B7CB0">
        <w:rPr>
          <w:i/>
        </w:rPr>
        <w:t>Root</w:t>
      </w:r>
      <w:proofErr w:type="spellEnd"/>
      <w:r w:rsidRPr="003B7CB0">
        <w:rPr>
          <w:i/>
        </w:rPr>
        <w:t xml:space="preserve"> Mean </w:t>
      </w:r>
      <w:proofErr w:type="spellStart"/>
      <w:r w:rsidRPr="003B7CB0">
        <w:rPr>
          <w:i/>
        </w:rPr>
        <w:t>Square</w:t>
      </w:r>
      <w:proofErr w:type="spellEnd"/>
      <w:r w:rsidRPr="003B7CB0">
        <w:rPr>
          <w:i/>
        </w:rPr>
        <w:t xml:space="preserve"> </w:t>
      </w:r>
      <w:proofErr w:type="spellStart"/>
      <w:r w:rsidRPr="003B7CB0">
        <w:rPr>
          <w:i/>
        </w:rPr>
        <w:t>Errors</w:t>
      </w:r>
      <w:proofErr w:type="spellEnd"/>
      <w:r w:rsidR="007C4824">
        <w:t>)</w:t>
      </w:r>
      <w:r w:rsidR="00410C51">
        <w:t xml:space="preserve">: </w:t>
      </w:r>
      <w:r w:rsidR="007C4824" w:rsidRPr="00C77E78">
        <w:t>el error cuadrático medio es una medida de las diferencias entre los valores predichos por un modelo y los valores observados.</w:t>
      </w:r>
    </w:p>
    <w:p w14:paraId="3614F59A" w14:textId="77777777" w:rsidR="007C4824" w:rsidRDefault="007C4824" w:rsidP="007C4824">
      <w:pPr>
        <w:jc w:val="both"/>
      </w:pPr>
    </w:p>
    <w:p w14:paraId="5D1EE44B" w14:textId="67B371DC" w:rsidR="007C4824" w:rsidRPr="0095327E" w:rsidRDefault="007C4824" w:rsidP="0095327E">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sup>
                        <m:r>
                          <w:rPr>
                            <w:rFonts w:ascii="Cambria Math" w:hAnsi="Cambria Math"/>
                          </w:rPr>
                          <m:t>2</m:t>
                        </m:r>
                      </m:sup>
                    </m:sSup>
                  </m:e>
                </m:nary>
              </m:num>
              <m:den>
                <m:r>
                  <w:rPr>
                    <w:rFonts w:ascii="Cambria Math" w:hAnsi="Cambria Math"/>
                  </w:rPr>
                  <m:t>N</m:t>
                </m:r>
              </m:den>
            </m:f>
          </m:e>
        </m:rad>
      </m:oMath>
      <w:r w:rsidR="0095327E">
        <w:t xml:space="preserve">                                                                                            (1)</w:t>
      </w:r>
    </w:p>
    <w:p w14:paraId="25555DE0" w14:textId="2C45BC2E" w:rsidR="007C4824" w:rsidRDefault="00E501A8" w:rsidP="007C4824">
      <w:r>
        <w:t>En la formula (1)</w:t>
      </w:r>
      <w:r w:rsidR="007C4824">
        <w:t xml:space="preserv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7C4824">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7C4824">
        <w:t xml:space="preserve"> es el valor real</w:t>
      </w:r>
      <w:r w:rsidR="007C4824">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rsidR="007C4824">
        <w:fldChar w:fldCharType="separate"/>
      </w:r>
      <w:r w:rsidR="001D5A62" w:rsidRPr="001D5A62">
        <w:rPr>
          <w:noProof/>
        </w:rPr>
        <w:t>[9]</w:t>
      </w:r>
      <w:r w:rsidR="007C4824">
        <w:fldChar w:fldCharType="end"/>
      </w:r>
    </w:p>
    <w:p w14:paraId="1F38099C" w14:textId="77777777" w:rsidR="00C3672F" w:rsidRDefault="00C3672F" w:rsidP="007C4824"/>
    <w:p w14:paraId="43D57193" w14:textId="6B61E39D" w:rsidR="00C3672F" w:rsidRDefault="00C3672F" w:rsidP="007C4824">
      <w:r>
        <w:t xml:space="preserve">El </w:t>
      </w:r>
      <w:r w:rsidR="007C2972">
        <w:t xml:space="preserve">error medio absoluto - </w:t>
      </w:r>
      <w:r w:rsidR="007C2972" w:rsidRPr="00460128">
        <w:t>MAE</w:t>
      </w:r>
      <w:r w:rsidR="007C2972" w:rsidRPr="00884F73">
        <w:rPr>
          <w:i/>
        </w:rPr>
        <w:t xml:space="preserve"> </w:t>
      </w:r>
      <w:r w:rsidRPr="00460128">
        <w:t>(</w:t>
      </w:r>
      <w:r w:rsidR="007C2972" w:rsidRPr="00884F73">
        <w:rPr>
          <w:i/>
        </w:rPr>
        <w:t xml:space="preserve">mean </w:t>
      </w:r>
      <w:proofErr w:type="spellStart"/>
      <w:r w:rsidR="007C2972" w:rsidRPr="00884F73">
        <w:rPr>
          <w:i/>
        </w:rPr>
        <w:t>absolute</w:t>
      </w:r>
      <w:proofErr w:type="spellEnd"/>
      <w:r w:rsidR="007C2972" w:rsidRPr="00884F73">
        <w:rPr>
          <w:i/>
        </w:rPr>
        <w:t xml:space="preserv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w:t>
      </w:r>
      <w:r w:rsidR="007C2972">
        <w:t>se calcula de la siguiente forma:</w:t>
      </w:r>
    </w:p>
    <w:p w14:paraId="0B8F5C79" w14:textId="77777777" w:rsidR="0095327E" w:rsidRDefault="0095327E" w:rsidP="007C4824"/>
    <w:p w14:paraId="5FEAF9F6" w14:textId="240B329F" w:rsidR="0097330F" w:rsidRDefault="0097330F" w:rsidP="007C4824">
      <m:oMath>
        <m:r>
          <w:rPr>
            <w:rFonts w:ascii="Cambria Math" w:hAnsi="Cambria Math"/>
          </w:rPr>
          <m:t xml:space="preserve">MAE=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nary>
          </m:num>
          <m:den>
            <m:r>
              <w:rPr>
                <w:rFonts w:ascii="Cambria Math" w:hAnsi="Cambria Math"/>
              </w:rPr>
              <m:t>N</m:t>
            </m:r>
          </m:den>
        </m:f>
        <m:r>
          <w:rPr>
            <w:rFonts w:ascii="Cambria Math" w:hAnsi="Cambria Math"/>
          </w:rPr>
          <m:t xml:space="preserve"> </m:t>
        </m:r>
      </m:oMath>
      <w:r w:rsidR="0095327E">
        <w:t xml:space="preserve">                                                                                                  (2)</w:t>
      </w:r>
    </w:p>
    <w:p w14:paraId="15DB329A" w14:textId="77777777" w:rsidR="0095327E" w:rsidRDefault="0095327E" w:rsidP="007C4824"/>
    <w:p w14:paraId="29FD8E1F" w14:textId="66E06B7F" w:rsidR="0097330F" w:rsidRDefault="00E501A8" w:rsidP="0097330F">
      <w:r>
        <w:t xml:space="preserve">En la formula (2) </w:t>
      </w:r>
      <w:r w:rsidR="0097330F">
        <w:t xml:space="preserv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97330F">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97330F">
        <w:t xml:space="preserve"> es el valor real</w:t>
      </w:r>
      <w:r w:rsidR="0097330F">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rsidR="0097330F">
        <w:fldChar w:fldCharType="separate"/>
      </w:r>
      <w:r w:rsidR="001D5A62" w:rsidRPr="001D5A62">
        <w:rPr>
          <w:noProof/>
        </w:rPr>
        <w:t>[9]</w:t>
      </w:r>
      <w:r w:rsidR="0097330F">
        <w:fldChar w:fldCharType="end"/>
      </w:r>
      <w:r w:rsidR="0097330F">
        <w:t xml:space="preserve">, </w:t>
      </w:r>
    </w:p>
    <w:p w14:paraId="7AC592C7" w14:textId="77777777" w:rsidR="00543796" w:rsidRDefault="00543796" w:rsidP="007C4824"/>
    <w:p w14:paraId="089CE7AA" w14:textId="4D2A708F" w:rsidR="00543796" w:rsidRDefault="00543796" w:rsidP="000355FF">
      <w:pPr>
        <w:jc w:val="both"/>
      </w:pPr>
      <w:r>
        <w:t xml:space="preserve">La métrica </w:t>
      </w:r>
      <w:r w:rsidR="007C2972">
        <w:t xml:space="preserve">Error Absoluto Medio Porcentual Simétrico - </w:t>
      </w:r>
      <w:r w:rsidR="007C2972" w:rsidRPr="002D4C7A">
        <w:t>SMAPE</w:t>
      </w:r>
      <w:r w:rsidR="007C2972">
        <w:t xml:space="preserve"> </w:t>
      </w:r>
      <w:r w:rsidRPr="002D4C7A">
        <w:t>(</w:t>
      </w:r>
      <w:proofErr w:type="spellStart"/>
      <w:r w:rsidR="007C2972" w:rsidRPr="00C3672F">
        <w:rPr>
          <w:i/>
        </w:rPr>
        <w:t>Symmetric</w:t>
      </w:r>
      <w:proofErr w:type="spellEnd"/>
      <w:r w:rsidR="007C2972" w:rsidRPr="00C3672F">
        <w:rPr>
          <w:i/>
        </w:rPr>
        <w:t xml:space="preserve"> Mean </w:t>
      </w:r>
      <w:proofErr w:type="spellStart"/>
      <w:r w:rsidR="007C2972" w:rsidRPr="00C3672F">
        <w:rPr>
          <w:i/>
        </w:rPr>
        <w:t>Absolute</w:t>
      </w:r>
      <w:proofErr w:type="spellEnd"/>
      <w:r w:rsidR="007C2972" w:rsidRPr="00C3672F">
        <w:rPr>
          <w:i/>
        </w:rPr>
        <w:t xml:space="preserve"> </w:t>
      </w:r>
      <w:proofErr w:type="spellStart"/>
      <w:r w:rsidR="007C2972" w:rsidRPr="00C3672F">
        <w:rPr>
          <w:i/>
        </w:rPr>
        <w:t>Percentage</w:t>
      </w:r>
      <w:proofErr w:type="spellEnd"/>
      <w:r w:rsidR="007C2972" w:rsidRPr="00C3672F">
        <w:rPr>
          <w:i/>
        </w:rPr>
        <w:t xml:space="preserve"> Error</w:t>
      </w:r>
      <w:r w:rsidRPr="002D4C7A">
        <w:t>)</w:t>
      </w:r>
      <w:r>
        <w:fldChar w:fldCharType="begin" w:fldLock="1"/>
      </w:r>
      <w:r w:rsidR="0088236D">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[13]","plainTextFormattedCitation":"[13]","previouslyFormattedCitation":"[13]"},"properties":{"noteIndex":0},"schema":"https://github.com/citation-style-language/schema/raw/master/csl-citation.json"}</w:instrText>
      </w:r>
      <w:r>
        <w:fldChar w:fldCharType="separate"/>
      </w:r>
      <w:r w:rsidR="0088236D" w:rsidRPr="0088236D">
        <w:rPr>
          <w:noProof/>
        </w:rPr>
        <w:t>[13]</w:t>
      </w:r>
      <w:r>
        <w:fldChar w:fldCharType="end"/>
      </w:r>
      <w:r w:rsidR="000355FF">
        <w:t xml:space="preserve"> </w:t>
      </w:r>
      <w:r w:rsidR="007C2972">
        <w:t>se calcula de la siguiente forma:</w:t>
      </w:r>
    </w:p>
    <w:p w14:paraId="71DF4199" w14:textId="77777777" w:rsidR="000355FF" w:rsidRDefault="000355FF" w:rsidP="000355FF">
      <w:pPr>
        <w:jc w:val="both"/>
      </w:pPr>
    </w:p>
    <w:p w14:paraId="0434AF39" w14:textId="77777777" w:rsidR="000355FF" w:rsidRDefault="000355FF" w:rsidP="000355FF">
      <w:pPr>
        <w:jc w:val="both"/>
      </w:pPr>
    </w:p>
    <w:p w14:paraId="1F3C44E9" w14:textId="04E1D744" w:rsidR="000355FF" w:rsidRDefault="000355FF" w:rsidP="000355FF">
      <w:pPr>
        <w:jc w:val="both"/>
      </w:pPr>
      <m:oMath>
        <m:r>
          <w:rPr>
            <w:rFonts w:ascii="Cambria Math" w:hAnsi="Cambria Math"/>
          </w:rPr>
          <m:t>SMAPE</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t=1</m:t>
            </m:r>
          </m:sub>
          <m:sup>
            <m:r>
              <w:rPr>
                <w:rFonts w:ascii="Cambria Math" w:eastAsia="Cambria Math" w:hAnsi="Cambria Math" w:cs="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/2</m:t>
                </m:r>
              </m:den>
            </m:f>
          </m:e>
        </m:nary>
      </m:oMath>
      <w:r w:rsidR="0095327E">
        <w:t xml:space="preserve">                                                                                            (3)</w:t>
      </w:r>
    </w:p>
    <w:p w14:paraId="670C09BE" w14:textId="77777777" w:rsidR="0095327E" w:rsidRPr="003B7CB0" w:rsidRDefault="0095327E" w:rsidP="000355FF">
      <w:pPr>
        <w:jc w:val="both"/>
      </w:pPr>
    </w:p>
    <w:p w14:paraId="7432C99D" w14:textId="3CFD87E7" w:rsidR="000355FF" w:rsidRDefault="00E501A8" w:rsidP="000355FF">
      <w:pPr>
        <w:jc w:val="both"/>
      </w:pPr>
      <w:r>
        <w:t xml:space="preserve">En la formula (3)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97330F">
        <w:t xml:space="preserve"> el valor pronosticado,</w:t>
      </w:r>
      <w:r w:rsidR="00C3672F">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C3672F">
        <w:t xml:space="preserve"> es el valor observado</w:t>
      </w:r>
      <w:r w:rsidR="0097330F">
        <w:t xml:space="preserve"> y n es el tamaño de la muestra</w:t>
      </w:r>
      <w:r w:rsidR="00C3672F">
        <w:t>.</w:t>
      </w:r>
    </w:p>
    <w:p w14:paraId="44A7AC6E" w14:textId="77777777" w:rsidR="002157C1" w:rsidRDefault="002157C1" w:rsidP="000355FF">
      <w:pPr>
        <w:jc w:val="both"/>
      </w:pPr>
    </w:p>
    <w:p w14:paraId="5EBFF1ED" w14:textId="7B02F591" w:rsidR="00AC5A7B" w:rsidRDefault="00AC5A7B" w:rsidP="000355FF">
      <w:pPr>
        <w:jc w:val="both"/>
      </w:pPr>
      <w:r w:rsidRPr="009A2AF1">
        <w:t xml:space="preserve">Si bien existe otra </w:t>
      </w:r>
      <w:r w:rsidR="003F6025" w:rsidRPr="009A2AF1">
        <w:t>alterativa a la fórmula de SMAPE</w:t>
      </w:r>
      <w:r w:rsidRPr="009A2AF1">
        <w:t xml:space="preserve"> donde se toman los valores absolutos de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y </m:t>
        </m:r>
        <m:sSub>
          <m:sSubPr>
            <m:ctrlPr>
              <w:rPr>
                <w:rFonts w:ascii="Cambria Math" w:hAnsi="Cambria Math"/>
                <w:i/>
              </w:rPr>
            </m:ctrlPr>
          </m:sSubPr>
          <m:e>
            <m:r>
              <w:rPr>
                <w:rFonts w:ascii="Cambria Math" w:hAnsi="Cambria Math"/>
              </w:rPr>
              <m:t>F</m:t>
            </m:r>
          </m:e>
          <m:sub>
            <m:r>
              <w:rPr>
                <w:rFonts w:ascii="Cambria Math" w:hAnsi="Cambria Math"/>
              </w:rPr>
              <m:t>t</m:t>
            </m:r>
          </m:sub>
        </m:sSub>
      </m:oMath>
      <w:r w:rsidRPr="009A2AF1">
        <w:t xml:space="preserve"> en el denominador, en este caso se optó por la fórmula original, ya que entre los datos no tenemos valores negativos de vistas.</w:t>
      </w:r>
    </w:p>
    <w:p w14:paraId="15C3E1BD" w14:textId="77777777" w:rsidR="00AC5A7B" w:rsidRDefault="00AC5A7B" w:rsidP="000355FF">
      <w:pPr>
        <w:jc w:val="both"/>
      </w:pPr>
    </w:p>
    <w:p w14:paraId="21C8F2C5" w14:textId="77777777" w:rsidR="00AC5A7B" w:rsidRDefault="00AC5A7B" w:rsidP="000355FF">
      <w:pPr>
        <w:jc w:val="both"/>
      </w:pPr>
    </w:p>
    <w:p w14:paraId="7F6ADF80" w14:textId="77777777" w:rsidR="00C3672F" w:rsidRPr="0063394D" w:rsidRDefault="00C3672F" w:rsidP="000355FF">
      <w:pPr>
        <w:jc w:val="both"/>
      </w:pPr>
    </w:p>
    <w:p w14:paraId="2A726CB0" w14:textId="77777777" w:rsidR="0063394D" w:rsidRDefault="0063394D" w:rsidP="0063394D"/>
    <w:p w14:paraId="517EEC63" w14:textId="77777777" w:rsidR="0063394D" w:rsidRPr="0063394D" w:rsidRDefault="0063394D" w:rsidP="0063394D"/>
    <w:bookmarkEnd w:id="17"/>
    <w:p w14:paraId="6579FE3D" w14:textId="141B57B5" w:rsidR="00706A87" w:rsidRDefault="00706A87">
      <w:pPr>
        <w:spacing w:after="160" w:line="259" w:lineRule="auto"/>
      </w:pPr>
      <w:r>
        <w:br w:type="page"/>
      </w:r>
    </w:p>
    <w:p w14:paraId="780083A8" w14:textId="33EB2544" w:rsidR="00706A87" w:rsidRDefault="00706A87" w:rsidP="00706A87">
      <w:pPr>
        <w:pStyle w:val="Ttulo1"/>
      </w:pPr>
      <w:bookmarkStart w:id="21" w:name="_Toc164369633"/>
      <w:r>
        <w:lastRenderedPageBreak/>
        <w:t>Capítulo 3</w:t>
      </w:r>
      <w:bookmarkEnd w:id="21"/>
    </w:p>
    <w:p w14:paraId="7EF42498" w14:textId="77777777" w:rsidR="00706A87" w:rsidRDefault="00706A87" w:rsidP="00706A87"/>
    <w:p w14:paraId="0C77EC2D" w14:textId="77777777" w:rsidR="00706A87" w:rsidRDefault="00706A87" w:rsidP="00706A87"/>
    <w:p w14:paraId="773BF4ED" w14:textId="77777777" w:rsidR="00706A87" w:rsidRDefault="00706A87" w:rsidP="004833B4"/>
    <w:p w14:paraId="06ADA797" w14:textId="77777777" w:rsidR="008C43B3" w:rsidRDefault="008C43B3" w:rsidP="004833B4"/>
    <w:p w14:paraId="4F02F9B6" w14:textId="77777777" w:rsidR="008C43B3" w:rsidRDefault="008C43B3" w:rsidP="004833B4"/>
    <w:p w14:paraId="24CD4D29" w14:textId="5C21C3EC" w:rsidR="00706A87" w:rsidRDefault="00706A87" w:rsidP="00D44C3A">
      <w:pPr>
        <w:pStyle w:val="Ttulo1"/>
      </w:pPr>
      <w:bookmarkStart w:id="22" w:name="_Toc164369634"/>
      <w:r>
        <w:t>Descripción del problema</w:t>
      </w:r>
      <w:bookmarkEnd w:id="22"/>
      <w:r>
        <w:br w:type="page"/>
      </w:r>
    </w:p>
    <w:p w14:paraId="3ECAE245" w14:textId="275F05FC" w:rsidR="00727A74" w:rsidRDefault="00706A87" w:rsidP="004833B4">
      <w:r>
        <w:lastRenderedPageBreak/>
        <w:t>En este capítulo se describe la problemá</w:t>
      </w:r>
      <w:r w:rsidR="00A209AF">
        <w:t>tica a abarcar como así también la estructura organizacional.</w:t>
      </w:r>
    </w:p>
    <w:p w14:paraId="6E2EEC5E" w14:textId="77777777" w:rsidR="00E65CAF" w:rsidRPr="00E65CAF" w:rsidRDefault="00E65CAF" w:rsidP="004833B4"/>
    <w:p w14:paraId="2DA0F4E5" w14:textId="14A035FE" w:rsidR="00E65CAF" w:rsidRPr="00E65CAF" w:rsidRDefault="00E65CAF" w:rsidP="00A209AF">
      <w:pPr>
        <w:pStyle w:val="Ttulo2"/>
        <w:numPr>
          <w:ilvl w:val="0"/>
          <w:numId w:val="5"/>
        </w:numPr>
        <w:rPr>
          <w:rStyle w:val="Ttulo2Car"/>
          <w:b/>
          <w:bCs/>
          <w:iCs/>
          <w:sz w:val="24"/>
        </w:rPr>
      </w:pPr>
      <w:bookmarkStart w:id="23" w:name="_Toc164369635"/>
      <w:r w:rsidRPr="00E65CAF">
        <w:rPr>
          <w:rStyle w:val="Ttulo2Car"/>
          <w:b/>
          <w:bCs/>
          <w:iCs/>
        </w:rPr>
        <w:t>El problema</w:t>
      </w:r>
      <w:bookmarkEnd w:id="23"/>
    </w:p>
    <w:p w14:paraId="3D2AB5E5" w14:textId="22DE27AA" w:rsidR="00E65CAF" w:rsidRDefault="00E65CAF" w:rsidP="00E65CAF">
      <w:pPr>
        <w:pStyle w:val="Prrafodelista"/>
        <w:ind w:left="709"/>
        <w:jc w:val="both"/>
      </w:pPr>
      <w:r>
        <w:t xml:space="preserve">El presente trabajo pretende hacer análisis de tráfico web </w:t>
      </w:r>
      <w:r w:rsidRPr="00A32BEA">
        <w:t xml:space="preserve">para poder estimar y predecir futuras demandas en </w:t>
      </w:r>
      <w:r>
        <w:t xml:space="preserve">las páginas institucionales de la Universidad Nacional de Misiones – </w:t>
      </w:r>
      <w:proofErr w:type="spellStart"/>
      <w:r>
        <w:t>U.Na.M</w:t>
      </w:r>
      <w:proofErr w:type="spellEnd"/>
      <w:r>
        <w:t>. Para lo cual se consideraran indicadores como volumen de tráfico, cantidad de conexiones, cantidad de visitantes, velocidad de carga de las paginas, páginas vistas, promedio de páginas por vista, porcentaje de rebote, entre otros indicadores según la disponibilidad de los mismos. Siendo provisto por parte del personal técnico referente institucional acceso a las herramientas de captura de datos estadístico de los siguientes enlaces:</w:t>
      </w:r>
    </w:p>
    <w:p w14:paraId="2A90F686" w14:textId="77777777" w:rsidR="00E65CAF" w:rsidRDefault="00E65CAF" w:rsidP="00E65CAF">
      <w:pPr>
        <w:pStyle w:val="Prrafodelista"/>
        <w:numPr>
          <w:ilvl w:val="0"/>
          <w:numId w:val="4"/>
        </w:numPr>
        <w:ind w:left="1560"/>
        <w:jc w:val="both"/>
      </w:pPr>
      <w:r>
        <w:t xml:space="preserve">Sitio Institucional de la </w:t>
      </w:r>
      <w:proofErr w:type="spellStart"/>
      <w:r>
        <w:t>U.Na.M</w:t>
      </w:r>
      <w:proofErr w:type="spellEnd"/>
      <w:r>
        <w:t xml:space="preserve">. disponible en </w:t>
      </w:r>
      <w:hyperlink r:id="rId8" w:history="1">
        <w:r w:rsidRPr="00C51346">
          <w:rPr>
            <w:rStyle w:val="Hipervnculo"/>
          </w:rPr>
          <w:t>https://unam.edu.ar/</w:t>
        </w:r>
      </w:hyperlink>
      <w:r>
        <w:t xml:space="preserve"> </w:t>
      </w:r>
    </w:p>
    <w:p w14:paraId="164E2E7A" w14:textId="77777777" w:rsidR="00E65CAF" w:rsidRDefault="00E65CAF" w:rsidP="00E65CAF">
      <w:pPr>
        <w:pStyle w:val="Prrafodelista"/>
        <w:numPr>
          <w:ilvl w:val="0"/>
          <w:numId w:val="4"/>
        </w:numPr>
        <w:ind w:left="1560"/>
        <w:jc w:val="both"/>
      </w:pPr>
      <w:r>
        <w:t xml:space="preserve">Sitio de la editorial Universitaria disponible en </w:t>
      </w:r>
      <w:hyperlink r:id="rId9" w:history="1">
        <w:r w:rsidRPr="00C51346">
          <w:rPr>
            <w:rStyle w:val="Hipervnculo"/>
          </w:rPr>
          <w:t>https://editorial.unam.edu.ar/</w:t>
        </w:r>
      </w:hyperlink>
      <w:r>
        <w:t xml:space="preserve">  </w:t>
      </w:r>
    </w:p>
    <w:p w14:paraId="5059AFD9" w14:textId="77777777" w:rsidR="00E65CAF" w:rsidRDefault="00E65CAF" w:rsidP="00E65CAF">
      <w:pPr>
        <w:pStyle w:val="Prrafodelista"/>
        <w:numPr>
          <w:ilvl w:val="0"/>
          <w:numId w:val="4"/>
        </w:numPr>
        <w:ind w:left="1560"/>
        <w:jc w:val="both"/>
      </w:pPr>
      <w:r>
        <w:t xml:space="preserve">Portal de acceso al contenido generado por la radio y la televisión de la Universidad disponible en </w:t>
      </w:r>
      <w:hyperlink r:id="rId10" w:history="1">
        <w:r w:rsidRPr="00C51346">
          <w:rPr>
            <w:rStyle w:val="Hipervnculo"/>
          </w:rPr>
          <w:t>https://transmedia.unam.edu.ar/</w:t>
        </w:r>
      </w:hyperlink>
      <w:r>
        <w:t xml:space="preserve"> </w:t>
      </w:r>
    </w:p>
    <w:p w14:paraId="1666189E" w14:textId="470F2BD5" w:rsidR="00D44C3A" w:rsidRDefault="00E65CAF" w:rsidP="00E65CAF">
      <w:pPr>
        <w:ind w:left="709"/>
        <w:jc w:val="both"/>
      </w:pPr>
      <w:r>
        <w:t>De los sitios mencionados anteriormente se extraerán los datos para utilizar en este proyecto con la finalidad de realizar el pronóstico de series de tiempo de  tráfico web. Inicialmente como herramienta de</w:t>
      </w:r>
      <w:r w:rsidRPr="00244E9F">
        <w:t xml:space="preserve"> </w:t>
      </w:r>
      <w:r>
        <w:t>a</w:t>
      </w:r>
      <w:r w:rsidRPr="00244E9F">
        <w:t xml:space="preserve">cceso a los datos se dispone </w:t>
      </w:r>
      <w:r w:rsidR="00620813">
        <w:rPr>
          <w:i/>
        </w:rPr>
        <w:t>Google</w:t>
      </w:r>
      <w:r w:rsidRPr="00FF5C09">
        <w:rPr>
          <w:i/>
        </w:rPr>
        <w:t xml:space="preserve"> </w:t>
      </w:r>
      <w:proofErr w:type="spellStart"/>
      <w:r w:rsidRPr="00FF5C09">
        <w:rPr>
          <w:i/>
        </w:rPr>
        <w:t>analytics</w:t>
      </w:r>
      <w:proofErr w:type="spellEnd"/>
      <w:r>
        <w:rPr>
          <w:i/>
        </w:rPr>
        <w:t xml:space="preserve"> </w:t>
      </w:r>
      <w:r w:rsidRPr="00E65CAF">
        <w:t>con permisos cedidos por los administradores</w:t>
      </w:r>
      <w:r w:rsidR="00A209AF">
        <w:t>.</w:t>
      </w:r>
    </w:p>
    <w:p w14:paraId="320108A2" w14:textId="77777777" w:rsidR="00A209AF" w:rsidRDefault="00A209AF" w:rsidP="00DE2438">
      <w:pPr>
        <w:ind w:left="708" w:hanging="708"/>
        <w:jc w:val="both"/>
      </w:pPr>
    </w:p>
    <w:p w14:paraId="2F341458" w14:textId="77777777" w:rsidR="00E66E31" w:rsidRDefault="00E66E31" w:rsidP="00E66E31">
      <w:pPr>
        <w:pStyle w:val="Ttulo2"/>
        <w:numPr>
          <w:ilvl w:val="0"/>
          <w:numId w:val="5"/>
        </w:numPr>
      </w:pPr>
      <w:bookmarkStart w:id="24" w:name="_Toc164369636"/>
      <w:r>
        <w:t>Estructura Organizacional</w:t>
      </w:r>
      <w:bookmarkEnd w:id="24"/>
    </w:p>
    <w:p w14:paraId="7A6CDF1C" w14:textId="3DCD24D3" w:rsidR="00E66E31" w:rsidRDefault="00E66E31" w:rsidP="00E66E31">
      <w:pPr>
        <w:ind w:left="709"/>
        <w:jc w:val="both"/>
      </w:pPr>
      <w:r>
        <w:t xml:space="preserve">Con el fin de e1 entender el funcionamiento del </w:t>
      </w:r>
      <w:r w:rsidRPr="00A209AF">
        <w:t>Departamento de Gestión de Recursos de Redes y Comunicaciones</w:t>
      </w:r>
      <w:r>
        <w:t xml:space="preserve"> se procede a describir su estructura organizacional, como así también los roles de los trabajadores.</w:t>
      </w:r>
    </w:p>
    <w:p w14:paraId="020A751E" w14:textId="77777777" w:rsidR="00E66E31" w:rsidRDefault="00E66E31" w:rsidP="00E66E31">
      <w:pPr>
        <w:ind w:left="709"/>
        <w:jc w:val="both"/>
      </w:pPr>
    </w:p>
    <w:p w14:paraId="1ADA8D7F" w14:textId="4D92230B" w:rsidR="0095327E" w:rsidRDefault="0095327E" w:rsidP="0095327E">
      <w:pPr>
        <w:pStyle w:val="Ttulo3"/>
      </w:pPr>
      <w:r>
        <w:tab/>
      </w:r>
      <w:bookmarkStart w:id="25" w:name="_Toc164369637"/>
      <w:r w:rsidR="00E66E31">
        <w:t>Organigrama</w:t>
      </w:r>
      <w:bookmarkEnd w:id="25"/>
      <w:r w:rsidR="0058061C">
        <w:t xml:space="preserve"> </w:t>
      </w:r>
    </w:p>
    <w:p w14:paraId="1A2E1C9B" w14:textId="4D72F0F1" w:rsidR="0095327E" w:rsidRDefault="00E66E31" w:rsidP="00A95F4E">
      <w:pPr>
        <w:ind w:left="709"/>
      </w:pPr>
      <w:r>
        <w:rPr>
          <w:noProof/>
        </w:rPr>
        <w:drawing>
          <wp:inline distT="0" distB="0" distL="0" distR="0" wp14:anchorId="599C93F8" wp14:editId="2F0261F3">
            <wp:extent cx="4702175" cy="190748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495"/>
                    <a:stretch/>
                  </pic:blipFill>
                  <pic:spPr bwMode="auto">
                    <a:xfrm>
                      <a:off x="0" y="0"/>
                      <a:ext cx="4777202" cy="1937920"/>
                    </a:xfrm>
                    <a:prstGeom prst="rect">
                      <a:avLst/>
                    </a:prstGeom>
                    <a:ln>
                      <a:noFill/>
                    </a:ln>
                    <a:extLst>
                      <a:ext uri="{53640926-AAD7-44D8-BBD7-CCE9431645EC}">
                        <a14:shadowObscured xmlns:a14="http://schemas.microsoft.com/office/drawing/2010/main"/>
                      </a:ext>
                    </a:extLst>
                  </pic:spPr>
                </pic:pic>
              </a:graphicData>
            </a:graphic>
          </wp:inline>
        </w:drawing>
      </w:r>
    </w:p>
    <w:p w14:paraId="3AA6EAA6" w14:textId="2F695EB5" w:rsidR="00E66E31" w:rsidRPr="0013100D" w:rsidRDefault="00E66E31" w:rsidP="0013100D">
      <w:pPr>
        <w:ind w:left="567"/>
        <w:jc w:val="center"/>
      </w:pPr>
      <w:bookmarkStart w:id="26" w:name="_Ref444020175"/>
      <w:bookmarkStart w:id="27" w:name="_Toc444494514"/>
      <w:r w:rsidRPr="0013100D">
        <w:t>Figura</w:t>
      </w:r>
      <w:bookmarkEnd w:id="26"/>
      <w:r w:rsidRPr="0013100D">
        <w:t xml:space="preserve"> 1: Organigrama del </w:t>
      </w:r>
      <w:bookmarkEnd w:id="27"/>
      <w:r w:rsidRPr="0013100D">
        <w:t>Departamento de Gestión de Recursos de Redes y Comunicaciones</w:t>
      </w:r>
    </w:p>
    <w:p w14:paraId="63810D85" w14:textId="170D1E67" w:rsidR="00E66E31" w:rsidRDefault="004B0846" w:rsidP="004B0846">
      <w:pPr>
        <w:ind w:left="709"/>
        <w:jc w:val="both"/>
      </w:pPr>
      <w:r w:rsidRPr="004B0846">
        <w:t>El Departamento de Gestión de Recursos de Red</w:t>
      </w:r>
      <w:r>
        <w:t>es y Comunicaciones, gestiona</w:t>
      </w:r>
      <w:r w:rsidRPr="004B0846">
        <w:t> la infraestructura</w:t>
      </w:r>
      <w:r>
        <w:t>, además pone a disposición</w:t>
      </w:r>
      <w:r w:rsidRPr="004B0846">
        <w:t> las herramientas para la puesta en servicio de las páginas web y servici</w:t>
      </w:r>
      <w:r>
        <w:t xml:space="preserve">os añadidos. Pero no controla </w:t>
      </w:r>
      <w:r w:rsidRPr="004B0846">
        <w:t xml:space="preserve">los contenidos, diseño o función de </w:t>
      </w:r>
      <w:r>
        <w:t>los</w:t>
      </w:r>
      <w:r w:rsidRPr="004B0846">
        <w:t xml:space="preserve"> sitios</w:t>
      </w:r>
      <w:r>
        <w:t>.</w:t>
      </w:r>
    </w:p>
    <w:p w14:paraId="6FE39943" w14:textId="4414CC6B" w:rsidR="004B0846" w:rsidRPr="0058061C" w:rsidRDefault="004B0846" w:rsidP="0058061C">
      <w:pPr>
        <w:pStyle w:val="Prrafodelista"/>
        <w:numPr>
          <w:ilvl w:val="0"/>
          <w:numId w:val="6"/>
        </w:numPr>
        <w:jc w:val="both"/>
        <w:rPr>
          <w:rFonts w:ascii="Arial" w:hAnsi="Arial" w:cs="Arial"/>
          <w:color w:val="222222"/>
          <w:shd w:val="clear" w:color="auto" w:fill="FFFFFF"/>
        </w:rPr>
      </w:pPr>
      <w:r w:rsidRPr="0058061C">
        <w:rPr>
          <w:b/>
        </w:rPr>
        <w:lastRenderedPageBreak/>
        <w:t>Jefe de departamento</w:t>
      </w:r>
      <w:r>
        <w:t xml:space="preserve">: Realiza las tareas propias del jefe de departamento, </w:t>
      </w:r>
      <w:r w:rsidRPr="0058061C">
        <w:t>también se encarga de mantener las plataformas de los sitios web</w:t>
      </w:r>
      <w:r w:rsidR="0058061C">
        <w:t xml:space="preserve">, por ejemplo </w:t>
      </w:r>
      <w:r w:rsidR="0058061C" w:rsidRPr="0058061C">
        <w:rPr>
          <w:highlight w:val="yellow"/>
        </w:rPr>
        <w:t>Moodle</w:t>
      </w:r>
      <w:r w:rsidR="0058061C">
        <w:t xml:space="preserve"> para Aulas Virtuales</w:t>
      </w:r>
      <w:r w:rsidRPr="0058061C">
        <w:rPr>
          <w:rFonts w:ascii="Arial" w:hAnsi="Arial" w:cs="Arial"/>
          <w:color w:val="222222"/>
          <w:shd w:val="clear" w:color="auto" w:fill="FFFFFF"/>
        </w:rPr>
        <w:t>.</w:t>
      </w:r>
    </w:p>
    <w:p w14:paraId="0EE12EC4" w14:textId="33FEF5D8" w:rsidR="004B0846" w:rsidRDefault="0058061C" w:rsidP="00131283">
      <w:pPr>
        <w:pStyle w:val="Prrafodelista"/>
        <w:numPr>
          <w:ilvl w:val="0"/>
          <w:numId w:val="6"/>
        </w:numPr>
        <w:jc w:val="both"/>
      </w:pPr>
      <w:r w:rsidRPr="0058061C">
        <w:rPr>
          <w:b/>
        </w:rPr>
        <w:t>Técnico 1:</w:t>
      </w:r>
      <w:r w:rsidRPr="0058061C">
        <w:rPr>
          <w:rFonts w:ascii="Arial" w:hAnsi="Arial" w:cs="Arial"/>
          <w:color w:val="222222"/>
          <w:shd w:val="clear" w:color="auto" w:fill="FFFFFF"/>
        </w:rPr>
        <w:t xml:space="preserve"> </w:t>
      </w:r>
      <w:r w:rsidRPr="009F651F">
        <w:t>Se</w:t>
      </w:r>
      <w:r w:rsidRPr="0058061C">
        <w:t xml:space="preserve"> encarga principalmente de la gestión y mantenim</w:t>
      </w:r>
      <w:r>
        <w:t>iento de los servicios de</w:t>
      </w:r>
      <w:r w:rsidR="00131283">
        <w:t xml:space="preserve"> </w:t>
      </w:r>
      <w:r w:rsidR="00131283" w:rsidRPr="00131283">
        <w:t>voz sobre protocolo de Internet</w:t>
      </w:r>
      <w:r w:rsidR="00131283">
        <w:t xml:space="preserve"> - </w:t>
      </w:r>
      <w:proofErr w:type="spellStart"/>
      <w:r w:rsidRPr="0058061C">
        <w:rPr>
          <w:highlight w:val="yellow"/>
        </w:rPr>
        <w:t>VoIP</w:t>
      </w:r>
      <w:proofErr w:type="spellEnd"/>
      <w:r w:rsidRPr="0058061C">
        <w:t xml:space="preserve">, redes </w:t>
      </w:r>
      <w:proofErr w:type="spellStart"/>
      <w:r w:rsidRPr="00336E08">
        <w:rPr>
          <w:highlight w:val="yellow"/>
        </w:rPr>
        <w:t>WiFi</w:t>
      </w:r>
      <w:proofErr w:type="spellEnd"/>
      <w:r w:rsidRPr="0058061C">
        <w:t xml:space="preserve">, gestión de las </w:t>
      </w:r>
      <w:r w:rsidR="00131283" w:rsidRPr="00131283">
        <w:t>Red</w:t>
      </w:r>
      <w:r w:rsidR="00131283">
        <w:t>es</w:t>
      </w:r>
      <w:r w:rsidR="00131283" w:rsidRPr="00131283">
        <w:t xml:space="preserve"> de Área Local Virtual </w:t>
      </w:r>
      <w:r w:rsidR="00131283">
        <w:t xml:space="preserve">- </w:t>
      </w:r>
      <w:r w:rsidRPr="0058061C">
        <w:rPr>
          <w:highlight w:val="yellow"/>
        </w:rPr>
        <w:t>VLAN</w:t>
      </w:r>
      <w:r w:rsidRPr="0058061C">
        <w:t xml:space="preserve"> </w:t>
      </w:r>
      <w:r w:rsidR="00AA1F8D">
        <w:t xml:space="preserve">(Virtual Local </w:t>
      </w:r>
      <w:proofErr w:type="spellStart"/>
      <w:r w:rsidR="00AA1F8D">
        <w:t>Area</w:t>
      </w:r>
      <w:proofErr w:type="spellEnd"/>
      <w:r w:rsidR="00AA1F8D">
        <w:t xml:space="preserve"> Network) </w:t>
      </w:r>
      <w:r w:rsidRPr="0058061C">
        <w:t xml:space="preserve">y redes de la unidad central de Rectorado, gestión de usuarios en la plataforma de </w:t>
      </w:r>
      <w:r w:rsidR="00620813">
        <w:rPr>
          <w:i/>
        </w:rPr>
        <w:t>Google</w:t>
      </w:r>
      <w:r w:rsidRPr="00131283">
        <w:rPr>
          <w:i/>
        </w:rPr>
        <w:t xml:space="preserve"> </w:t>
      </w:r>
      <w:proofErr w:type="spellStart"/>
      <w:r w:rsidRPr="00131283">
        <w:rPr>
          <w:i/>
        </w:rPr>
        <w:t>Workspace</w:t>
      </w:r>
      <w:proofErr w:type="spellEnd"/>
      <w:r w:rsidRPr="00131283">
        <w:rPr>
          <w:i/>
        </w:rPr>
        <w:t xml:space="preserve"> </w:t>
      </w:r>
      <w:proofErr w:type="spellStart"/>
      <w:r w:rsidRPr="00131283">
        <w:rPr>
          <w:i/>
        </w:rPr>
        <w:t>for</w:t>
      </w:r>
      <w:proofErr w:type="spellEnd"/>
      <w:r w:rsidRPr="00131283">
        <w:rPr>
          <w:i/>
        </w:rPr>
        <w:t xml:space="preserve"> </w:t>
      </w:r>
      <w:proofErr w:type="spellStart"/>
      <w:r w:rsidRPr="00131283">
        <w:rPr>
          <w:i/>
        </w:rPr>
        <w:t>education</w:t>
      </w:r>
      <w:proofErr w:type="spellEnd"/>
      <w:r>
        <w:t>, entre otros.</w:t>
      </w:r>
    </w:p>
    <w:p w14:paraId="1EF6C130" w14:textId="42E81F91" w:rsidR="0058061C" w:rsidRDefault="0058061C" w:rsidP="00131283">
      <w:pPr>
        <w:pStyle w:val="Prrafodelista"/>
        <w:numPr>
          <w:ilvl w:val="0"/>
          <w:numId w:val="6"/>
        </w:numPr>
        <w:jc w:val="both"/>
      </w:pPr>
      <w:r w:rsidRPr="0058061C">
        <w:rPr>
          <w:b/>
        </w:rPr>
        <w:t xml:space="preserve">Técnico 2 y Técnico 3: </w:t>
      </w:r>
      <w:r w:rsidRPr="0058061C">
        <w:t>Estos dos técnicos se encargan de la gestión  y ruteo de las redes de la universidad y con los proveedores de servicio, gestión y mantenimiento de los Servidores físicos y virtuales del</w:t>
      </w:r>
      <w:r w:rsidR="00131283">
        <w:t xml:space="preserve"> Centro de Procesamiento de Datos -</w:t>
      </w:r>
      <w:r w:rsidRPr="0058061C">
        <w:t xml:space="preserve"> </w:t>
      </w:r>
      <w:r w:rsidRPr="0058061C">
        <w:rPr>
          <w:highlight w:val="yellow"/>
        </w:rPr>
        <w:t>CPD</w:t>
      </w:r>
      <w:r w:rsidRPr="0058061C">
        <w:t xml:space="preserve">, plataformas de </w:t>
      </w:r>
      <w:r w:rsidR="00131283">
        <w:t>respaldo de datos</w:t>
      </w:r>
      <w:r w:rsidRPr="0058061C">
        <w:t>, sistemas de monitoreo de las plataformas y servicios esenciales de la infraestructura de la universidad com</w:t>
      </w:r>
      <w:r w:rsidRPr="0058061C">
        <w:rPr>
          <w:highlight w:val="yellow"/>
        </w:rPr>
        <w:t>o</w:t>
      </w:r>
      <w:r w:rsidR="00855F79">
        <w:rPr>
          <w:highlight w:val="yellow"/>
        </w:rPr>
        <w:t xml:space="preserve"> Sistema de Nombres de Dominio</w:t>
      </w:r>
      <w:r w:rsidRPr="0058061C">
        <w:rPr>
          <w:highlight w:val="yellow"/>
        </w:rPr>
        <w:t xml:space="preserve"> </w:t>
      </w:r>
      <w:r w:rsidR="00AA1F8D">
        <w:rPr>
          <w:highlight w:val="yellow"/>
        </w:rPr>
        <w:t>–</w:t>
      </w:r>
      <w:r w:rsidR="00855F79">
        <w:rPr>
          <w:highlight w:val="yellow"/>
        </w:rPr>
        <w:t xml:space="preserve"> </w:t>
      </w:r>
      <w:r w:rsidRPr="0058061C">
        <w:rPr>
          <w:highlight w:val="yellow"/>
        </w:rPr>
        <w:t>DNS</w:t>
      </w:r>
      <w:r w:rsidR="00AA1F8D">
        <w:rPr>
          <w:highlight w:val="yellow"/>
        </w:rPr>
        <w:t xml:space="preserve"> (agregar)</w:t>
      </w:r>
      <w:r w:rsidRPr="0058061C">
        <w:rPr>
          <w:highlight w:val="yellow"/>
        </w:rPr>
        <w:t xml:space="preserve">, </w:t>
      </w:r>
      <w:r w:rsidR="00855F79">
        <w:rPr>
          <w:highlight w:val="yellow"/>
        </w:rPr>
        <w:t xml:space="preserve">Protocolo de Puerta de Enlace Fronteriza – BGP, </w:t>
      </w:r>
      <w:r w:rsidR="009A2AF1">
        <w:t>Camino Más Corto Primero –</w:t>
      </w:r>
      <w:r w:rsidR="00855F79">
        <w:rPr>
          <w:highlight w:val="yellow"/>
        </w:rPr>
        <w:t xml:space="preserve"> </w:t>
      </w:r>
      <w:r w:rsidRPr="0058061C">
        <w:rPr>
          <w:highlight w:val="yellow"/>
        </w:rPr>
        <w:t>OSPF</w:t>
      </w:r>
      <w:r w:rsidR="009A2AF1">
        <w:rPr>
          <w:highlight w:val="yellow"/>
        </w:rPr>
        <w:t xml:space="preserve"> (</w:t>
      </w:r>
      <w:r w:rsidR="009A2AF1" w:rsidRPr="00131283">
        <w:rPr>
          <w:i/>
        </w:rPr>
        <w:t xml:space="preserve">Open </w:t>
      </w:r>
      <w:proofErr w:type="spellStart"/>
      <w:r w:rsidR="009A2AF1" w:rsidRPr="00131283">
        <w:rPr>
          <w:i/>
        </w:rPr>
        <w:t>Shortest</w:t>
      </w:r>
      <w:proofErr w:type="spellEnd"/>
      <w:r w:rsidR="009A2AF1" w:rsidRPr="00131283">
        <w:rPr>
          <w:i/>
        </w:rPr>
        <w:t xml:space="preserve"> </w:t>
      </w:r>
      <w:proofErr w:type="spellStart"/>
      <w:r w:rsidR="009A2AF1" w:rsidRPr="00131283">
        <w:rPr>
          <w:i/>
        </w:rPr>
        <w:t>Path</w:t>
      </w:r>
      <w:proofErr w:type="spellEnd"/>
      <w:r w:rsidR="009A2AF1" w:rsidRPr="00131283">
        <w:rPr>
          <w:i/>
        </w:rPr>
        <w:t xml:space="preserve"> </w:t>
      </w:r>
      <w:proofErr w:type="spellStart"/>
      <w:r w:rsidR="009A2AF1" w:rsidRPr="00131283">
        <w:rPr>
          <w:i/>
        </w:rPr>
        <w:t>First</w:t>
      </w:r>
      <w:proofErr w:type="spellEnd"/>
      <w:r w:rsidR="009A2AF1">
        <w:rPr>
          <w:highlight w:val="yellow"/>
        </w:rPr>
        <w:t>)</w:t>
      </w:r>
      <w:r w:rsidRPr="0058061C">
        <w:rPr>
          <w:highlight w:val="yellow"/>
        </w:rPr>
        <w:t xml:space="preserve">, </w:t>
      </w:r>
      <w:r w:rsidR="00131283">
        <w:t xml:space="preserve"> Red Privada V</w:t>
      </w:r>
      <w:r w:rsidR="00131283" w:rsidRPr="00131283">
        <w:t>irtual</w:t>
      </w:r>
      <w:r w:rsidR="00131283" w:rsidRPr="00131283">
        <w:rPr>
          <w:highlight w:val="yellow"/>
        </w:rPr>
        <w:t xml:space="preserve"> </w:t>
      </w:r>
      <w:r w:rsidR="00AA1F8D">
        <w:rPr>
          <w:highlight w:val="yellow"/>
        </w:rPr>
        <w:t>–</w:t>
      </w:r>
      <w:r w:rsidR="00131283">
        <w:rPr>
          <w:highlight w:val="yellow"/>
        </w:rPr>
        <w:t xml:space="preserve"> </w:t>
      </w:r>
      <w:r w:rsidRPr="0058061C">
        <w:rPr>
          <w:highlight w:val="yellow"/>
        </w:rPr>
        <w:t>VPN</w:t>
      </w:r>
      <w:r w:rsidR="00AA1F8D">
        <w:rPr>
          <w:highlight w:val="yellow"/>
        </w:rPr>
        <w:t xml:space="preserve"> (Virtual </w:t>
      </w:r>
      <w:proofErr w:type="spellStart"/>
      <w:r w:rsidR="00AA1F8D">
        <w:rPr>
          <w:highlight w:val="yellow"/>
        </w:rPr>
        <w:t>Private</w:t>
      </w:r>
      <w:proofErr w:type="spellEnd"/>
      <w:r w:rsidR="00AA1F8D">
        <w:rPr>
          <w:highlight w:val="yellow"/>
        </w:rPr>
        <w:t xml:space="preserve"> Network)</w:t>
      </w:r>
      <w:r w:rsidRPr="0058061C">
        <w:rPr>
          <w:highlight w:val="yellow"/>
        </w:rPr>
        <w:t>, etc.</w:t>
      </w:r>
    </w:p>
    <w:p w14:paraId="5E2B0DCF" w14:textId="1726A4FD" w:rsidR="00E71D3A" w:rsidRPr="00AA1F8D" w:rsidRDefault="00E71D3A" w:rsidP="00131283">
      <w:pPr>
        <w:pStyle w:val="Prrafodelista"/>
        <w:numPr>
          <w:ilvl w:val="0"/>
          <w:numId w:val="6"/>
        </w:numPr>
        <w:jc w:val="both"/>
        <w:rPr>
          <w:highlight w:val="red"/>
        </w:rPr>
      </w:pPr>
      <w:r w:rsidRPr="00AA1F8D">
        <w:rPr>
          <w:b/>
          <w:highlight w:val="red"/>
        </w:rPr>
        <w:t xml:space="preserve">Poner en ingles </w:t>
      </w:r>
      <w:proofErr w:type="spellStart"/>
      <w:r w:rsidRPr="00AA1F8D">
        <w:rPr>
          <w:b/>
          <w:highlight w:val="red"/>
        </w:rPr>
        <w:t>esp-</w:t>
      </w:r>
      <w:r w:rsidRPr="00AA1F8D">
        <w:rPr>
          <w:highlight w:val="red"/>
        </w:rPr>
        <w:t>abreviacio</w:t>
      </w:r>
      <w:proofErr w:type="spellEnd"/>
      <w:r w:rsidRPr="00AA1F8D">
        <w:rPr>
          <w:highlight w:val="red"/>
        </w:rPr>
        <w:t xml:space="preserve">-(ingles) </w:t>
      </w:r>
    </w:p>
    <w:p w14:paraId="62D242A1" w14:textId="77E81EE9" w:rsidR="0058061C" w:rsidRPr="0058061C" w:rsidRDefault="0058061C" w:rsidP="0058061C">
      <w:pPr>
        <w:ind w:left="709"/>
        <w:jc w:val="both"/>
        <w:rPr>
          <w:b/>
        </w:rPr>
      </w:pPr>
    </w:p>
    <w:p w14:paraId="0759AAD3" w14:textId="77777777" w:rsidR="0058061C" w:rsidRPr="004B0846" w:rsidRDefault="0058061C" w:rsidP="004B0846">
      <w:pPr>
        <w:ind w:left="709"/>
        <w:jc w:val="both"/>
      </w:pPr>
    </w:p>
    <w:p w14:paraId="3F91BAD0" w14:textId="77777777" w:rsidR="00E66E31" w:rsidRDefault="00E66E31" w:rsidP="00E66E31">
      <w:pPr>
        <w:ind w:left="709"/>
      </w:pPr>
    </w:p>
    <w:p w14:paraId="3C40F2A4" w14:textId="0A8C6BB8" w:rsidR="00D44C3A" w:rsidRDefault="00D44C3A" w:rsidP="00A209AF">
      <w:pPr>
        <w:ind w:left="709"/>
        <w:jc w:val="both"/>
      </w:pPr>
      <w:r>
        <w:br w:type="page"/>
      </w:r>
    </w:p>
    <w:p w14:paraId="2C319B45" w14:textId="77777777" w:rsidR="00A209AF" w:rsidRPr="00A209AF" w:rsidRDefault="00A209AF" w:rsidP="00A209AF"/>
    <w:p w14:paraId="55941527" w14:textId="77777777" w:rsidR="00D44C3A" w:rsidRDefault="00D44C3A" w:rsidP="00E65CAF">
      <w:pPr>
        <w:ind w:left="709"/>
        <w:jc w:val="both"/>
      </w:pPr>
    </w:p>
    <w:p w14:paraId="016CCEDC" w14:textId="77777777" w:rsidR="00E65CAF" w:rsidRDefault="00E65CAF" w:rsidP="00E65CAF">
      <w:pPr>
        <w:ind w:left="709"/>
        <w:jc w:val="both"/>
      </w:pPr>
    </w:p>
    <w:p w14:paraId="464872B6" w14:textId="77777777" w:rsidR="00E65CAF" w:rsidRDefault="00E65CAF" w:rsidP="00E65CAF">
      <w:pPr>
        <w:ind w:left="709"/>
        <w:jc w:val="both"/>
      </w:pPr>
    </w:p>
    <w:p w14:paraId="33678DAA" w14:textId="77777777" w:rsidR="00C0049F" w:rsidRDefault="00C0049F">
      <w:pPr>
        <w:spacing w:after="160" w:line="259" w:lineRule="auto"/>
        <w:rPr>
          <w:rStyle w:val="Ttulo2Car"/>
          <w:b w:val="0"/>
          <w:bCs/>
          <w:iCs/>
        </w:rPr>
      </w:pPr>
    </w:p>
    <w:p w14:paraId="6917DE22" w14:textId="625B9C9D" w:rsidR="00D44C3A" w:rsidRDefault="00D44C3A" w:rsidP="00D44C3A">
      <w:pPr>
        <w:pStyle w:val="Ttulo1"/>
      </w:pPr>
      <w:bookmarkStart w:id="28" w:name="_Toc164369638"/>
      <w:r>
        <w:t>Capítulo 4</w:t>
      </w:r>
      <w:bookmarkEnd w:id="28"/>
    </w:p>
    <w:p w14:paraId="2C236961" w14:textId="77777777" w:rsidR="00E0707D" w:rsidRPr="00E0707D" w:rsidRDefault="00E0707D" w:rsidP="00E0707D">
      <w:pPr>
        <w:rPr>
          <w:sz w:val="52"/>
          <w:szCs w:val="52"/>
        </w:rPr>
      </w:pPr>
    </w:p>
    <w:p w14:paraId="48AEF330" w14:textId="07AFD02C" w:rsidR="00D44C3A" w:rsidRDefault="004004F8" w:rsidP="00E0707D">
      <w:pPr>
        <w:pStyle w:val="Ttulo1"/>
      </w:pPr>
      <w:bookmarkStart w:id="29" w:name="_Toc164369639"/>
      <w:r>
        <w:t>Solución Propuesta</w:t>
      </w:r>
      <w:bookmarkEnd w:id="29"/>
    </w:p>
    <w:p w14:paraId="16834477" w14:textId="77777777" w:rsidR="004004F8" w:rsidRDefault="004004F8" w:rsidP="004004F8">
      <w:pPr>
        <w:rPr>
          <w:rFonts w:eastAsiaTheme="majorEastAsia"/>
        </w:rPr>
      </w:pPr>
    </w:p>
    <w:p w14:paraId="44E6525C" w14:textId="3017F290" w:rsidR="004004F8" w:rsidRDefault="004004F8">
      <w:pPr>
        <w:spacing w:after="160" w:line="259" w:lineRule="auto"/>
        <w:rPr>
          <w:rFonts w:eastAsiaTheme="majorEastAsia"/>
        </w:rPr>
      </w:pPr>
      <w:r>
        <w:rPr>
          <w:rFonts w:eastAsiaTheme="majorEastAsia"/>
        </w:rPr>
        <w:br w:type="page"/>
      </w:r>
    </w:p>
    <w:p w14:paraId="4B32352D" w14:textId="52D8D868" w:rsidR="004004F8" w:rsidRDefault="004004F8">
      <w:pPr>
        <w:spacing w:after="160" w:line="259" w:lineRule="auto"/>
      </w:pPr>
      <w:r>
        <w:lastRenderedPageBreak/>
        <w:t>En este capítulo se describe la metodología seleccionada para la solución</w:t>
      </w:r>
      <w:r w:rsidR="00B3027D">
        <w:t>, como así también las herramientas utilizadas, y además los modelos.</w:t>
      </w:r>
      <w:r>
        <w:t>…</w:t>
      </w:r>
    </w:p>
    <w:p w14:paraId="0328F744" w14:textId="77777777" w:rsidR="004004F8" w:rsidRDefault="004004F8">
      <w:pPr>
        <w:spacing w:after="160" w:line="259" w:lineRule="auto"/>
      </w:pPr>
    </w:p>
    <w:p w14:paraId="5A902D46" w14:textId="77777777" w:rsidR="000E7255" w:rsidRDefault="000E7255" w:rsidP="000E7255">
      <w:pPr>
        <w:pStyle w:val="Ttulo2"/>
        <w:numPr>
          <w:ilvl w:val="0"/>
          <w:numId w:val="12"/>
        </w:numPr>
        <w:ind w:left="284"/>
      </w:pPr>
      <w:bookmarkStart w:id="30" w:name="_Toc164369640"/>
      <w:r>
        <w:t>Materiales y Métodos</w:t>
      </w:r>
      <w:bookmarkEnd w:id="30"/>
    </w:p>
    <w:p w14:paraId="6825CEFD" w14:textId="77777777" w:rsidR="000E7255" w:rsidRDefault="000E7255" w:rsidP="000E7255"/>
    <w:p w14:paraId="24B819F0" w14:textId="193A7CA6" w:rsidR="00BB4E7F" w:rsidRDefault="000E7255" w:rsidP="00466F1D">
      <w:pPr>
        <w:jc w:val="both"/>
      </w:pPr>
      <w:r>
        <w:t>Para el desarrollo d</w:t>
      </w:r>
      <w:r w:rsidR="00BB4E7F">
        <w:t>el presente trabajo se utilizó</w:t>
      </w:r>
      <w:r>
        <w:t xml:space="preserve"> la metodología CRISP-DM</w:t>
      </w:r>
      <w:r>
        <w:fldChar w:fldCharType="begin" w:fldLock="1"/>
      </w:r>
      <w:r w:rsidR="0088236D">
        <w:instrText>ADDIN CSL_CITATION {"citationItems":[{"id":"ITEM-1","itemData":{"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udiger","non-dropping-particle":"","parse-names":false,"suffix":""}],"container-title":"SPSS inc","id":"ITEM-1","issue":"13","issued":{"date-parts":[["2000"]]},"page":"1-73","title":"CRISP-DM 1.0: Step-by-step data mining guide","type":"article-journal","volume":"9"},"uris":["http://www.mendeley.com/documents/?uuid=0dbf831c-8a64-46da-a44d-c3564a46afa2"]}],"mendeley":{"formattedCitation":"[20]","plainTextFormattedCitation":"[20]","previouslyFormattedCitation":"[20]"},"properties":{"noteIndex":0},"schema":"https://github.com/citation-style-language/schema/raw/master/csl-citation.json"}</w:instrText>
      </w:r>
      <w:r>
        <w:fldChar w:fldCharType="separate"/>
      </w:r>
      <w:r w:rsidR="0088236D" w:rsidRPr="0088236D">
        <w:rPr>
          <w:noProof/>
        </w:rPr>
        <w:t>[20]</w:t>
      </w:r>
      <w:r>
        <w:fldChar w:fldCharType="end"/>
      </w:r>
      <w:r>
        <w:t xml:space="preserve"> como guía, ya que hoy en día</w:t>
      </w:r>
      <w:r w:rsidRPr="00573D1F">
        <w:t xml:space="preserve"> </w:t>
      </w:r>
      <w:r>
        <w:t>es un estándar de facto para los proyectos de ciencia de datos y minado de datos</w:t>
      </w:r>
      <w:r>
        <w:fldChar w:fldCharType="begin" w:fldLock="1"/>
      </w:r>
      <w:r w:rsidR="0088236D">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[21]","plainTextFormattedCitation":"[21]","previouslyFormattedCitation":"[21]"},"properties":{"noteIndex":0},"schema":"https://github.com/citation-style-language/schema/raw/master/csl-citation.json"}</w:instrText>
      </w:r>
      <w:r>
        <w:fldChar w:fldCharType="separate"/>
      </w:r>
      <w:r w:rsidR="0088236D" w:rsidRPr="0088236D">
        <w:rPr>
          <w:noProof/>
        </w:rPr>
        <w:t>[21]</w:t>
      </w:r>
      <w:r>
        <w:fldChar w:fldCharType="end"/>
      </w:r>
      <w:r>
        <w:t>.</w:t>
      </w:r>
      <w:r w:rsidR="00BB4E7F">
        <w:t xml:space="preserve"> </w:t>
      </w:r>
    </w:p>
    <w:p w14:paraId="45C7E4AE" w14:textId="77777777" w:rsidR="00BB4E7F" w:rsidRDefault="00BB4E7F" w:rsidP="00BB4E7F">
      <w:pPr>
        <w:ind w:left="709"/>
      </w:pPr>
      <w:r>
        <w:t xml:space="preserve">Las fases generales de la metodología </w:t>
      </w:r>
      <w:r w:rsidRPr="008E3426">
        <w:t>CRISP-DM</w:t>
      </w:r>
      <w:r>
        <w:t xml:space="preserve"> son las siguientes:</w:t>
      </w:r>
    </w:p>
    <w:p w14:paraId="209CAE8B" w14:textId="77777777" w:rsidR="00BB4E7F" w:rsidRDefault="00BB4E7F" w:rsidP="00BB4E7F">
      <w:pPr>
        <w:pStyle w:val="Prrafodelista"/>
        <w:numPr>
          <w:ilvl w:val="0"/>
          <w:numId w:val="20"/>
        </w:numPr>
        <w:ind w:left="1134"/>
      </w:pPr>
      <w:r>
        <w:t>Comprensión del negocio:</w:t>
      </w:r>
    </w:p>
    <w:p w14:paraId="2B6B5D8B" w14:textId="3F9F6193" w:rsidR="00670DB9" w:rsidRDefault="00670DB9" w:rsidP="0014719B">
      <w:pPr>
        <w:pStyle w:val="Prrafodelista"/>
        <w:ind w:left="1416"/>
        <w:jc w:val="both"/>
      </w:pPr>
      <w:r>
        <w:t xml:space="preserve">En esta fase inicial se comprenden los objetivos y los requisitos para cumplir el proyecto de </w:t>
      </w:r>
      <w:r w:rsidR="0014719B" w:rsidRPr="0014719B">
        <w:t>Pronóstico de Series de Tiempo de Tráfico web</w:t>
      </w:r>
      <w:r>
        <w:t xml:space="preserve">, donde también se realizaron entrevistas a </w:t>
      </w:r>
      <w:r>
        <w:tab/>
        <w:t xml:space="preserve">los trabajadores del área de </w:t>
      </w:r>
      <w:r w:rsidRPr="00670DB9">
        <w:t xml:space="preserve">Departamento de Gestión de Recursos de </w:t>
      </w:r>
      <w:r>
        <w:tab/>
      </w:r>
      <w:r w:rsidRPr="00670DB9">
        <w:t>Redes y Comunicaciones</w:t>
      </w:r>
      <w:r>
        <w:t>.</w:t>
      </w:r>
    </w:p>
    <w:p w14:paraId="35E0E157" w14:textId="22DF2056" w:rsidR="00BB4E7F" w:rsidRDefault="00BB4E7F" w:rsidP="00BB4E7F">
      <w:pPr>
        <w:pStyle w:val="Prrafodelista"/>
        <w:ind w:left="1134"/>
      </w:pPr>
    </w:p>
    <w:p w14:paraId="29C09637" w14:textId="1209930E" w:rsidR="00670DB9" w:rsidRDefault="00BB4E7F" w:rsidP="00670DB9">
      <w:pPr>
        <w:pStyle w:val="Prrafodelista"/>
        <w:numPr>
          <w:ilvl w:val="0"/>
          <w:numId w:val="20"/>
        </w:numPr>
        <w:ind w:left="1134"/>
      </w:pPr>
      <w:r>
        <w:t>Comprensión de los datos:</w:t>
      </w:r>
    </w:p>
    <w:p w14:paraId="145B4506" w14:textId="0578D054" w:rsidR="00670DB9" w:rsidRDefault="00670DB9" w:rsidP="00466F1D">
      <w:pPr>
        <w:pStyle w:val="Prrafodelista"/>
        <w:ind w:left="1416"/>
        <w:jc w:val="both"/>
      </w:pPr>
      <w:r>
        <w:t>En esta fase se comenzó</w:t>
      </w:r>
      <w:r w:rsidR="00B3752F">
        <w:t xml:space="preserve"> a ver como extraer los datos de </w:t>
      </w:r>
      <w:r w:rsidR="00620813">
        <w:rPr>
          <w:i/>
        </w:rPr>
        <w:t>Google</w:t>
      </w:r>
      <w:r w:rsidR="00B3752F" w:rsidRPr="00FF5C09">
        <w:rPr>
          <w:i/>
        </w:rPr>
        <w:t xml:space="preserve"> </w:t>
      </w:r>
      <w:proofErr w:type="spellStart"/>
      <w:r w:rsidR="00B3752F" w:rsidRPr="00FF5C09">
        <w:rPr>
          <w:i/>
        </w:rPr>
        <w:t>analytics</w:t>
      </w:r>
      <w:proofErr w:type="spellEnd"/>
      <w:r w:rsidR="00B3752F">
        <w:t xml:space="preserve">, en que formato se pueden descargar los datos de la nube, de los datos que están en la nube sobre tráfico web correspondientes a las páginas de la </w:t>
      </w:r>
      <w:r w:rsidR="00B3752F">
        <w:tab/>
        <w:t xml:space="preserve">universidad entender como son recolectados esos datos y que </w:t>
      </w:r>
      <w:r w:rsidR="00B3752F">
        <w:tab/>
        <w:t>significa cada uno.</w:t>
      </w:r>
    </w:p>
    <w:p w14:paraId="7B24C6C4" w14:textId="1CF0BF59" w:rsidR="00BB4E7F" w:rsidRPr="00960A1C" w:rsidRDefault="00B3752F" w:rsidP="00BB4E7F">
      <w:pPr>
        <w:pStyle w:val="Prrafodelista"/>
        <w:ind w:left="1134"/>
      </w:pPr>
      <w:r>
        <w:tab/>
      </w:r>
      <w:r>
        <w:tab/>
      </w:r>
      <w:r w:rsidR="00CC5E96">
        <w:tab/>
      </w:r>
    </w:p>
    <w:p w14:paraId="4CEA592B" w14:textId="77777777" w:rsidR="00BB4E7F" w:rsidRDefault="00BB4E7F" w:rsidP="00BB4E7F">
      <w:pPr>
        <w:pStyle w:val="Prrafodelista"/>
        <w:numPr>
          <w:ilvl w:val="0"/>
          <w:numId w:val="20"/>
        </w:numPr>
        <w:ind w:left="1134"/>
      </w:pPr>
      <w:r>
        <w:t>Preparación de los datos:</w:t>
      </w:r>
    </w:p>
    <w:p w14:paraId="18CFEE37" w14:textId="636FA240" w:rsidR="00B3752F" w:rsidRDefault="00B3752F" w:rsidP="00466F1D">
      <w:pPr>
        <w:pStyle w:val="Prrafodelista"/>
        <w:ind w:left="1416"/>
        <w:jc w:val="both"/>
      </w:pPr>
      <w:r>
        <w:t xml:space="preserve">En esta fase se procedió a descargar los datos de </w:t>
      </w:r>
      <w:r w:rsidR="00620813">
        <w:rPr>
          <w:i/>
        </w:rPr>
        <w:t>Google</w:t>
      </w:r>
      <w:r w:rsidRPr="00FF5C09">
        <w:rPr>
          <w:i/>
        </w:rPr>
        <w:t xml:space="preserve"> </w:t>
      </w:r>
      <w:proofErr w:type="spellStart"/>
      <w:r w:rsidRPr="00FF5C09">
        <w:rPr>
          <w:i/>
        </w:rPr>
        <w:t>analytics</w:t>
      </w:r>
      <w:proofErr w:type="spellEnd"/>
      <w:r w:rsidR="00293AF9">
        <w:rPr>
          <w:i/>
        </w:rPr>
        <w:t xml:space="preserve">, </w:t>
      </w:r>
      <w:r w:rsidR="00293AF9" w:rsidRPr="00293AF9">
        <w:t xml:space="preserve">esto a través de la herramienta de </w:t>
      </w:r>
      <w:proofErr w:type="spellStart"/>
      <w:r w:rsidR="00293AF9" w:rsidRPr="00293AF9">
        <w:t>Looker</w:t>
      </w:r>
      <w:proofErr w:type="spellEnd"/>
      <w:r w:rsidR="00293AF9" w:rsidRPr="00293AF9">
        <w:t xml:space="preserve"> Studio, también se limpiaron los datos nulos, y se hizo una eliminación de los datos anómalos del </w:t>
      </w:r>
      <w:proofErr w:type="spellStart"/>
      <w:r w:rsidR="00293AF9" w:rsidRPr="00293AF9">
        <w:rPr>
          <w:i/>
        </w:rPr>
        <w:t>dataset</w:t>
      </w:r>
      <w:proofErr w:type="spellEnd"/>
      <w:r w:rsidR="00293AF9">
        <w:t>.</w:t>
      </w:r>
    </w:p>
    <w:p w14:paraId="39695433" w14:textId="400296FC" w:rsidR="00B3752F" w:rsidRDefault="00B3752F" w:rsidP="00B3752F">
      <w:r>
        <w:tab/>
      </w:r>
      <w:r>
        <w:tab/>
      </w:r>
    </w:p>
    <w:p w14:paraId="556BAC26" w14:textId="1090D70D" w:rsidR="00BB4E7F" w:rsidRPr="00960A1C" w:rsidRDefault="00BB4E7F" w:rsidP="00BB4E7F">
      <w:pPr>
        <w:pStyle w:val="Prrafodelista"/>
      </w:pPr>
      <w:r w:rsidRPr="007655C8">
        <w:tab/>
      </w:r>
      <w:r w:rsidRPr="00890AF0">
        <w:rPr>
          <w:highlight w:val="yellow"/>
        </w:rPr>
        <w:t xml:space="preserve">La fase de preparación cubre todas las actividades para construir el </w:t>
      </w:r>
      <w:r w:rsidRPr="00890AF0">
        <w:rPr>
          <w:highlight w:val="yellow"/>
        </w:rPr>
        <w:tab/>
      </w:r>
      <w:proofErr w:type="spellStart"/>
      <w:r w:rsidRPr="00890AF0">
        <w:rPr>
          <w:highlight w:val="yellow"/>
        </w:rPr>
        <w:t>dataset</w:t>
      </w:r>
      <w:proofErr w:type="spellEnd"/>
      <w:r w:rsidRPr="00890AF0">
        <w:rPr>
          <w:highlight w:val="yellow"/>
        </w:rPr>
        <w:t xml:space="preserve"> final a partir de los datos iniciales. Las tareas de preparación </w:t>
      </w:r>
      <w:r w:rsidRPr="00890AF0">
        <w:rPr>
          <w:highlight w:val="yellow"/>
        </w:rPr>
        <w:tab/>
        <w:t>de datos se realizan varias veces y no en ningún orden prescrito</w:t>
      </w:r>
      <w:r w:rsidRPr="00890AF0">
        <w:rPr>
          <w:highlight w:val="yellow"/>
        </w:rPr>
        <w:fldChar w:fldCharType="begin" w:fldLock="1"/>
      </w:r>
      <w:r w:rsidR="00EC2217">
        <w:rPr>
          <w:highlight w:val="yellow"/>
        </w:rPr>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rsidRPr="00890AF0">
        <w:rPr>
          <w:highlight w:val="yellow"/>
        </w:rPr>
        <w:fldChar w:fldCharType="separate"/>
      </w:r>
      <w:r w:rsidRPr="00890AF0">
        <w:rPr>
          <w:noProof/>
          <w:highlight w:val="yellow"/>
        </w:rPr>
        <w:t>[22]</w:t>
      </w:r>
      <w:r w:rsidRPr="00890AF0">
        <w:rPr>
          <w:highlight w:val="yellow"/>
        </w:rPr>
        <w:fldChar w:fldCharType="end"/>
      </w:r>
      <w:r w:rsidRPr="00890AF0">
        <w:rPr>
          <w:highlight w:val="yellow"/>
        </w:rPr>
        <w:t>.</w:t>
      </w:r>
    </w:p>
    <w:p w14:paraId="1EB80C5E" w14:textId="77777777" w:rsidR="00BB4E7F" w:rsidRDefault="00BB4E7F" w:rsidP="00BB4E7F">
      <w:pPr>
        <w:pStyle w:val="Prrafodelista"/>
        <w:numPr>
          <w:ilvl w:val="0"/>
          <w:numId w:val="20"/>
        </w:numPr>
        <w:ind w:left="1134"/>
      </w:pPr>
      <w:r>
        <w:t>Modelado de los datos:</w:t>
      </w:r>
    </w:p>
    <w:p w14:paraId="12928ACC" w14:textId="20C722F4" w:rsidR="00293AF9" w:rsidRDefault="00293AF9" w:rsidP="0058756D">
      <w:pPr>
        <w:pStyle w:val="Prrafodelista"/>
        <w:ind w:left="1416"/>
        <w:jc w:val="both"/>
      </w:pPr>
      <w:r>
        <w:t xml:space="preserve">En esta fase se seleccionó la arquitectura </w:t>
      </w:r>
      <w:proofErr w:type="spellStart"/>
      <w:r w:rsidRPr="00293AF9">
        <w:rPr>
          <w:i/>
          <w:highlight w:val="yellow"/>
        </w:rPr>
        <w:t>encoder</w:t>
      </w:r>
      <w:proofErr w:type="spellEnd"/>
      <w:r w:rsidRPr="00293AF9">
        <w:rPr>
          <w:i/>
          <w:highlight w:val="yellow"/>
        </w:rPr>
        <w:t>/</w:t>
      </w:r>
      <w:proofErr w:type="spellStart"/>
      <w:r w:rsidRPr="00293AF9">
        <w:rPr>
          <w:i/>
          <w:highlight w:val="yellow"/>
        </w:rPr>
        <w:t>decoder</w:t>
      </w:r>
      <w:proofErr w:type="spellEnd"/>
      <w:r>
        <w:t xml:space="preserve"> y la red neuronal GRU a utilizar, como así también se probaron distintos algoritmos que afinaron los modelos a valores óptimos.</w:t>
      </w:r>
    </w:p>
    <w:p w14:paraId="3E1F5DE4" w14:textId="77777777" w:rsidR="00293AF9" w:rsidRDefault="00293AF9" w:rsidP="00293AF9">
      <w:pPr>
        <w:pStyle w:val="Prrafodelista"/>
        <w:ind w:left="1416"/>
      </w:pPr>
    </w:p>
    <w:p w14:paraId="5461D47C" w14:textId="77777777" w:rsidR="00293AF9" w:rsidRDefault="00293AF9" w:rsidP="00293AF9">
      <w:pPr>
        <w:pStyle w:val="Prrafodelista"/>
        <w:ind w:left="1416"/>
      </w:pPr>
    </w:p>
    <w:p w14:paraId="15BF2E78" w14:textId="1795E295" w:rsidR="00BB4E7F" w:rsidRDefault="00BB4E7F" w:rsidP="00BB4E7F">
      <w:pPr>
        <w:pStyle w:val="Prrafodelista"/>
        <w:ind w:left="1134"/>
      </w:pPr>
      <w:r>
        <w:tab/>
      </w:r>
      <w:r w:rsidRPr="00890AF0">
        <w:rPr>
          <w:highlight w:val="yellow"/>
        </w:rPr>
        <w:t xml:space="preserve">En esta fase, se seleccionan y aplican varias técnicas de modelado, y </w:t>
      </w:r>
      <w:r w:rsidRPr="00890AF0">
        <w:rPr>
          <w:highlight w:val="yellow"/>
        </w:rPr>
        <w:tab/>
        <w:t>sus parámetros se calibran a valores óptimos</w:t>
      </w:r>
      <w:r w:rsidRPr="00890AF0">
        <w:rPr>
          <w:highlight w:val="yellow"/>
        </w:rPr>
        <w:fldChar w:fldCharType="begin" w:fldLock="1"/>
      </w:r>
      <w:r w:rsidR="00EC2217">
        <w:rPr>
          <w:highlight w:val="yellow"/>
        </w:rPr>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rsidRPr="00890AF0">
        <w:rPr>
          <w:highlight w:val="yellow"/>
        </w:rPr>
        <w:fldChar w:fldCharType="separate"/>
      </w:r>
      <w:r w:rsidRPr="00890AF0">
        <w:rPr>
          <w:noProof/>
          <w:highlight w:val="yellow"/>
        </w:rPr>
        <w:t>[22]</w:t>
      </w:r>
      <w:r w:rsidRPr="00890AF0">
        <w:rPr>
          <w:highlight w:val="yellow"/>
        </w:rPr>
        <w:fldChar w:fldCharType="end"/>
      </w:r>
      <w:r w:rsidRPr="00890AF0">
        <w:rPr>
          <w:highlight w:val="yellow"/>
        </w:rPr>
        <w:t>.</w:t>
      </w:r>
    </w:p>
    <w:p w14:paraId="62666D89" w14:textId="77777777" w:rsidR="00BB4E7F" w:rsidRDefault="00BB4E7F" w:rsidP="00BB4E7F">
      <w:pPr>
        <w:pStyle w:val="Prrafodelista"/>
        <w:numPr>
          <w:ilvl w:val="0"/>
          <w:numId w:val="20"/>
        </w:numPr>
        <w:ind w:left="1134"/>
      </w:pPr>
      <w:r>
        <w:t>Evaluación:</w:t>
      </w:r>
    </w:p>
    <w:p w14:paraId="03AC16F2" w14:textId="1DBD061B" w:rsidR="00C47D35" w:rsidRDefault="00C47D35" w:rsidP="0058756D">
      <w:pPr>
        <w:pStyle w:val="Prrafodelista"/>
        <w:ind w:left="1416"/>
        <w:jc w:val="both"/>
      </w:pPr>
      <w:r>
        <w:t>En esta fase se diseñaron y realizaron distintas pruebas a los modelos, de ser necesario se volvía a la fase de modelado a ejecutar nuevamente los algoritmos de calibración de los modelos, finalmente los modelos obtenidos con los datos de UA eran probados y reentrenados para ser usados con los datos de GA4.</w:t>
      </w:r>
    </w:p>
    <w:p w14:paraId="01808D61" w14:textId="77777777" w:rsidR="00C47D35" w:rsidRDefault="00C47D35" w:rsidP="00C47D35">
      <w:pPr>
        <w:pStyle w:val="Prrafodelista"/>
        <w:ind w:left="1416"/>
      </w:pPr>
    </w:p>
    <w:p w14:paraId="3BBC6A40" w14:textId="77777777" w:rsidR="00C47D35" w:rsidRDefault="00C47D35" w:rsidP="00C47D35">
      <w:pPr>
        <w:pStyle w:val="Prrafodelista"/>
        <w:ind w:left="1416"/>
      </w:pPr>
    </w:p>
    <w:p w14:paraId="0E85069A" w14:textId="574C07FA" w:rsidR="00BB4E7F" w:rsidRDefault="00BB4E7F" w:rsidP="00BB4E7F">
      <w:pPr>
        <w:pStyle w:val="Prrafodelista"/>
        <w:ind w:left="1134"/>
      </w:pPr>
      <w:r>
        <w:tab/>
      </w:r>
      <w:r w:rsidRPr="00890AF0">
        <w:rPr>
          <w:highlight w:val="yellow"/>
        </w:rPr>
        <w:t xml:space="preserve">En la fase de evaluación, los resultados son evaluados con los </w:t>
      </w:r>
      <w:r w:rsidRPr="00890AF0">
        <w:rPr>
          <w:highlight w:val="yellow"/>
        </w:rPr>
        <w:tab/>
        <w:t xml:space="preserve">objetivos comerciales que se definieron. Por lo tanto, los resultados </w:t>
      </w:r>
      <w:r w:rsidRPr="00890AF0">
        <w:rPr>
          <w:highlight w:val="yellow"/>
        </w:rPr>
        <w:tab/>
        <w:t>deben interpretarse y deben definirse acciones adicionales</w:t>
      </w:r>
      <w:r w:rsidR="002179E5" w:rsidRPr="00890AF0">
        <w:rPr>
          <w:highlight w:val="yellow"/>
        </w:rPr>
        <w:fldChar w:fldCharType="begin" w:fldLock="1"/>
      </w:r>
      <w:r w:rsidR="00EC2217">
        <w:rPr>
          <w:highlight w:val="yellow"/>
        </w:rPr>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rsidR="002179E5" w:rsidRPr="00890AF0">
        <w:rPr>
          <w:highlight w:val="yellow"/>
        </w:rPr>
        <w:fldChar w:fldCharType="separate"/>
      </w:r>
      <w:r w:rsidR="002179E5" w:rsidRPr="00890AF0">
        <w:rPr>
          <w:noProof/>
          <w:highlight w:val="yellow"/>
        </w:rPr>
        <w:t>[22]</w:t>
      </w:r>
      <w:r w:rsidR="002179E5" w:rsidRPr="00890AF0">
        <w:rPr>
          <w:highlight w:val="yellow"/>
        </w:rPr>
        <w:fldChar w:fldCharType="end"/>
      </w:r>
      <w:r w:rsidRPr="00890AF0">
        <w:rPr>
          <w:highlight w:val="yellow"/>
        </w:rPr>
        <w:fldChar w:fldCharType="begin" w:fldLock="1"/>
      </w:r>
      <w:r w:rsidR="00EC2217">
        <w:rPr>
          <w:highlight w:val="yellow"/>
        </w:rPr>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[21]","plainTextFormattedCitation":"[21]","previouslyFormattedCitation":"[21]"},"properties":{"noteIndex":0},"schema":"https://github.com/citation-style-language/schema/raw/master/csl-citation.json"}</w:instrText>
      </w:r>
      <w:r w:rsidRPr="00890AF0">
        <w:rPr>
          <w:highlight w:val="yellow"/>
        </w:rPr>
        <w:fldChar w:fldCharType="separate"/>
      </w:r>
      <w:r w:rsidR="00EC2217" w:rsidRPr="00EC2217">
        <w:rPr>
          <w:noProof/>
          <w:highlight w:val="yellow"/>
        </w:rPr>
        <w:t>[21]</w:t>
      </w:r>
      <w:r w:rsidRPr="00890AF0">
        <w:rPr>
          <w:highlight w:val="yellow"/>
        </w:rPr>
        <w:fldChar w:fldCharType="end"/>
      </w:r>
      <w:r w:rsidRPr="00890AF0">
        <w:rPr>
          <w:highlight w:val="yellow"/>
        </w:rPr>
        <w:t>.</w:t>
      </w:r>
    </w:p>
    <w:p w14:paraId="779FF706" w14:textId="6D5B5E39" w:rsidR="00C47D35" w:rsidRDefault="00890AF0" w:rsidP="00C47D35">
      <w:pPr>
        <w:pStyle w:val="Prrafodelista"/>
        <w:numPr>
          <w:ilvl w:val="0"/>
          <w:numId w:val="20"/>
        </w:numPr>
        <w:ind w:left="1134"/>
      </w:pPr>
      <w:r>
        <w:t>Despliegue</w:t>
      </w:r>
      <w:r w:rsidR="00BB4E7F">
        <w:t>:</w:t>
      </w:r>
    </w:p>
    <w:p w14:paraId="2B995F33" w14:textId="26D80E01" w:rsidR="00C47D35" w:rsidRDefault="00890AF0" w:rsidP="0058756D">
      <w:pPr>
        <w:pStyle w:val="Prrafodelista"/>
        <w:ind w:left="1134"/>
        <w:jc w:val="both"/>
      </w:pPr>
      <w:r>
        <w:tab/>
        <w:t xml:space="preserve">Los últimos modelos obtenidos son funcionales con los datos de GA4, </w:t>
      </w:r>
      <w:r>
        <w:tab/>
        <w:t xml:space="preserve">es decir, se tienen modelos que funcionan con los datos del entorno </w:t>
      </w:r>
      <w:r>
        <w:tab/>
        <w:t xml:space="preserve">real de </w:t>
      </w:r>
      <w:r>
        <w:tab/>
        <w:t xml:space="preserve">más actual, dado que los datos de UA ya no serán recolectados </w:t>
      </w:r>
      <w:r>
        <w:tab/>
        <w:t xml:space="preserve">por </w:t>
      </w:r>
      <w:r w:rsidR="00620813">
        <w:rPr>
          <w:i/>
        </w:rPr>
        <w:t>Google</w:t>
      </w:r>
      <w:r w:rsidRPr="00FF5C09">
        <w:rPr>
          <w:i/>
        </w:rPr>
        <w:t xml:space="preserve"> </w:t>
      </w:r>
      <w:proofErr w:type="spellStart"/>
      <w:r w:rsidRPr="00FF5C09">
        <w:rPr>
          <w:i/>
        </w:rPr>
        <w:t>analytics</w:t>
      </w:r>
      <w:proofErr w:type="spellEnd"/>
      <w:r>
        <w:t>.</w:t>
      </w:r>
    </w:p>
    <w:p w14:paraId="00ABD2DF" w14:textId="77777777" w:rsidR="00890AF0" w:rsidRDefault="00890AF0" w:rsidP="00C47D35">
      <w:pPr>
        <w:pStyle w:val="Prrafodelista"/>
        <w:ind w:left="1134"/>
      </w:pPr>
    </w:p>
    <w:p w14:paraId="5AC56590" w14:textId="606F20CA" w:rsidR="00890AF0" w:rsidRDefault="00890AF0" w:rsidP="0058756D">
      <w:pPr>
        <w:pStyle w:val="Prrafodelista"/>
        <w:ind w:left="1416"/>
        <w:jc w:val="both"/>
      </w:pPr>
      <w:r>
        <w:t xml:space="preserve">En esta última fase se </w:t>
      </w:r>
      <w:r w:rsidRPr="00890AF0">
        <w:rPr>
          <w:highlight w:val="yellow"/>
        </w:rPr>
        <w:t>realizan</w:t>
      </w:r>
      <w:r>
        <w:t xml:space="preserve"> las conclusiones del proyecto</w:t>
      </w:r>
      <w:r w:rsidR="0014719B">
        <w:t xml:space="preserve"> de </w:t>
      </w:r>
      <w:r w:rsidR="0014719B" w:rsidRPr="0014719B">
        <w:t>Pronóstico de Series de Tiempo de Tráfico web</w:t>
      </w:r>
      <w:r w:rsidR="0014719B">
        <w:t xml:space="preserve"> </w:t>
      </w:r>
      <w:r>
        <w:t xml:space="preserve">y se </w:t>
      </w:r>
      <w:r>
        <w:tab/>
        <w:t>analizan las futuras líneas de investigación.</w:t>
      </w:r>
    </w:p>
    <w:p w14:paraId="63D1E760" w14:textId="77777777" w:rsidR="00890AF0" w:rsidRDefault="00890AF0" w:rsidP="00C47D35">
      <w:pPr>
        <w:pStyle w:val="Prrafodelista"/>
        <w:ind w:left="1134"/>
      </w:pPr>
    </w:p>
    <w:p w14:paraId="06A64B75" w14:textId="34A98B77" w:rsidR="00890AF0" w:rsidRDefault="00890AF0" w:rsidP="00C47D35">
      <w:pPr>
        <w:pStyle w:val="Prrafodelista"/>
        <w:ind w:left="1134"/>
      </w:pPr>
      <w:r>
        <w:tab/>
      </w:r>
    </w:p>
    <w:p w14:paraId="72B2E8B7" w14:textId="5BA8ABDD" w:rsidR="00DE5A5C" w:rsidRDefault="00BB4E7F" w:rsidP="00BB4E7F">
      <w:r>
        <w:tab/>
      </w:r>
      <w:r w:rsidRPr="00890AF0">
        <w:rPr>
          <w:highlight w:val="yellow"/>
        </w:rPr>
        <w:t xml:space="preserve">La creación del modelo generalmente no es el final del proyecto. </w:t>
      </w:r>
      <w:r w:rsidRPr="00890AF0">
        <w:rPr>
          <w:highlight w:val="yellow"/>
        </w:rPr>
        <w:tab/>
        <w:t xml:space="preserve">Según los requisitos, la fase de desarrollo puede ser tan simple </w:t>
      </w:r>
      <w:r w:rsidRPr="00890AF0">
        <w:rPr>
          <w:highlight w:val="yellow"/>
        </w:rPr>
        <w:tab/>
      </w:r>
      <w:r w:rsidRPr="00890AF0">
        <w:rPr>
          <w:highlight w:val="green"/>
        </w:rPr>
        <w:t xml:space="preserve">como generar un informe o </w:t>
      </w:r>
      <w:r w:rsidRPr="00890AF0">
        <w:rPr>
          <w:highlight w:val="yellow"/>
        </w:rPr>
        <w:t xml:space="preserve">tan compleja como implementar un </w:t>
      </w:r>
      <w:r w:rsidRPr="00890AF0">
        <w:rPr>
          <w:highlight w:val="yellow"/>
        </w:rPr>
        <w:tab/>
        <w:t>proceso de minado de datos repetible</w:t>
      </w:r>
    </w:p>
    <w:p w14:paraId="343A6610" w14:textId="77777777" w:rsidR="009A2AF1" w:rsidRDefault="009A2AF1" w:rsidP="009A2AF1"/>
    <w:p w14:paraId="3F6A3107" w14:textId="784DEB5D" w:rsidR="00E501A8" w:rsidRDefault="00E501A8">
      <w:pPr>
        <w:spacing w:after="160" w:line="259" w:lineRule="auto"/>
      </w:pPr>
      <w:r>
        <w:br w:type="page"/>
      </w:r>
    </w:p>
    <w:p w14:paraId="77446003" w14:textId="00251C9F" w:rsidR="000E7255" w:rsidRDefault="000E7255" w:rsidP="000E7255">
      <w:pPr>
        <w:pStyle w:val="Ttulo2"/>
        <w:numPr>
          <w:ilvl w:val="0"/>
          <w:numId w:val="12"/>
        </w:numPr>
        <w:ind w:left="284"/>
      </w:pPr>
      <w:bookmarkStart w:id="31" w:name="_Toc164369641"/>
      <w:r>
        <w:lastRenderedPageBreak/>
        <w:t>Herramientas</w:t>
      </w:r>
      <w:bookmarkEnd w:id="31"/>
      <w:r>
        <w:t xml:space="preserve"> </w:t>
      </w:r>
    </w:p>
    <w:p w14:paraId="00AFC489" w14:textId="77777777" w:rsidR="00B3027D" w:rsidRDefault="00B3027D" w:rsidP="004004F8"/>
    <w:p w14:paraId="6B5DFB10" w14:textId="77777777" w:rsidR="00B3027D" w:rsidRDefault="00B3027D" w:rsidP="004004F8"/>
    <w:p w14:paraId="5D61614B" w14:textId="77777777" w:rsidR="00D46505" w:rsidRDefault="00D46505" w:rsidP="00D46505">
      <w:pPr>
        <w:pStyle w:val="Ttulo3"/>
        <w:numPr>
          <w:ilvl w:val="0"/>
          <w:numId w:val="13"/>
        </w:numPr>
        <w:ind w:left="284"/>
      </w:pPr>
      <w:bookmarkStart w:id="32" w:name="_Toc164369642"/>
      <w:r>
        <w:t>Python</w:t>
      </w:r>
      <w:bookmarkEnd w:id="32"/>
    </w:p>
    <w:p w14:paraId="7BDE5176" w14:textId="77777777" w:rsidR="00D46505" w:rsidRDefault="00D46505" w:rsidP="00D46505"/>
    <w:p w14:paraId="1AE80631" w14:textId="2F343336" w:rsidR="00D46505" w:rsidRDefault="00D46505" w:rsidP="00D46505">
      <w:r>
        <w:t xml:space="preserve">Python </w:t>
      </w:r>
      <w:r w:rsidR="00963D72">
        <w:t xml:space="preserve">según dice en su página oficial </w:t>
      </w:r>
      <w:r>
        <w:t>es un lenguaje de programación interpretado, soporta múltiples paradigmas como pudiera ser programación funcional o programación orientada a objetos,  Python es un lenguaje multipropósito, es decir, sirve para solucionar distintos tipos de problemas</w:t>
      </w:r>
      <w:r>
        <w:fldChar w:fldCharType="begin" w:fldLock="1"/>
      </w:r>
      <w:r w:rsidR="00EC2217">
        <w:instrText>ADDIN CSL_CITATION {"citationItems":[{"id":"ITEM-1","itemData":{"URL":"https://docs.python.org/3/","accessed":{"date-parts":[["2024","2","2"]]},"author":[{"dropping-particle":"","family":"Python Software Foundation","given":"","non-dropping-particle":"","parse-names":false,"suffix":""}],"id":"ITEM-1","issued":{"date-parts":[["0"]]},"title":"Python 3.12.1 documentation","type":"webpage"},"uris":["http://www.mendeley.com/documents/?uuid=3a58b6c8-0d7a-41d8-9700-bdea9c276faf"]}],"mendeley":{"formattedCitation":"[23]","plainTextFormattedCitation":"[23]","previouslyFormattedCitation":"[23]"},"properties":{"noteIndex":0},"schema":"https://github.com/citation-style-language/schema/raw/master/csl-citation.json"}</w:instrText>
      </w:r>
      <w:r>
        <w:fldChar w:fldCharType="separate"/>
      </w:r>
      <w:r w:rsidR="00BB4E7F" w:rsidRPr="00BB4E7F">
        <w:rPr>
          <w:noProof/>
        </w:rPr>
        <w:t>[23]</w:t>
      </w:r>
      <w:r>
        <w:fldChar w:fldCharType="end"/>
      </w:r>
      <w:r>
        <w:t>, para este trabajo se utilizaron las versio</w:t>
      </w:r>
      <w:r w:rsidR="00963D72">
        <w:t>nes de P</w:t>
      </w:r>
      <w:r>
        <w:t>ython 3.7.x y 3.10.x.</w:t>
      </w:r>
    </w:p>
    <w:p w14:paraId="5242560C" w14:textId="77777777" w:rsidR="00D46505" w:rsidRDefault="00D46505" w:rsidP="00D46505"/>
    <w:p w14:paraId="31396EB7" w14:textId="1DF86EDC" w:rsidR="00D46505" w:rsidRDefault="00620813" w:rsidP="004004F8">
      <w:pPr>
        <w:pStyle w:val="Ttulo3"/>
        <w:numPr>
          <w:ilvl w:val="0"/>
          <w:numId w:val="13"/>
        </w:numPr>
        <w:ind w:left="284"/>
      </w:pPr>
      <w:bookmarkStart w:id="33" w:name="_Toc164369643"/>
      <w:r>
        <w:t>Google</w:t>
      </w:r>
      <w:r w:rsidR="00D46505">
        <w:t xml:space="preserve"> </w:t>
      </w:r>
      <w:r>
        <w:t>Drive</w:t>
      </w:r>
      <w:bookmarkEnd w:id="33"/>
    </w:p>
    <w:p w14:paraId="27F8C327" w14:textId="77777777" w:rsidR="00DC6255" w:rsidRDefault="00DC6255" w:rsidP="00DC6255"/>
    <w:p w14:paraId="0D6380C5" w14:textId="4833B6E1" w:rsidR="00DC6255" w:rsidRPr="00DC6255" w:rsidRDefault="00620813" w:rsidP="00DC6255">
      <w:r>
        <w:t>Google</w:t>
      </w:r>
      <w:r w:rsidR="00DC6255">
        <w:t xml:space="preserve"> ofrece u</w:t>
      </w:r>
      <w:r w:rsidR="000F5A9B">
        <w:t xml:space="preserve">na plataforma </w:t>
      </w:r>
      <w:r w:rsidR="00DC6255">
        <w:t xml:space="preserve">que permite almacenar archivos </w:t>
      </w:r>
      <w:r w:rsidR="000F5A9B">
        <w:t xml:space="preserve">para uso personal </w:t>
      </w:r>
      <w:r w:rsidR="00DC6255">
        <w:t xml:space="preserve">a </w:t>
      </w:r>
      <w:r w:rsidR="000F5A9B">
        <w:t>sus</w:t>
      </w:r>
      <w:r w:rsidR="00DC6255">
        <w:t xml:space="preserve"> usuarios en la nube, este servicio además permite compartir archivos e</w:t>
      </w:r>
      <w:r w:rsidR="000F5A9B">
        <w:t xml:space="preserve">ntre usuarios de </w:t>
      </w:r>
      <w:r>
        <w:t>Google</w:t>
      </w:r>
      <w:r w:rsidR="000F5A9B">
        <w:t xml:space="preserve"> </w:t>
      </w:r>
      <w:r>
        <w:t>Drive</w:t>
      </w:r>
      <w:r w:rsidR="00DC6255">
        <w:t>, como así también la edición de archivos en tiempo real con las aplicaciones que nos permite conectar</w:t>
      </w:r>
      <w:r w:rsidR="000F5A9B">
        <w:fldChar w:fldCharType="begin" w:fldLock="1"/>
      </w:r>
      <w:r w:rsidR="00EC2217">
        <w:instrText>ADDIN CSL_CITATION {"citationItems":[{"id":"ITEM-1","itemData":{"URL":"https://www.google.com/intl/es-419_ar/drive/","accessed":{"date-parts":[["2024","2","2"]]},"author":[{"dropping-particle":"","family":"Google","given":"","non-dropping-particle":"","parse-names":false,"suffix":""}],"id":"ITEM-1","issued":{"date-parts":[["0"]]},"title":"Plataforma de archivos compartidos y almacenamiento personal en la nube - Google","type":"webpage"},"uris":["http://www.mendeley.com/documents/?uuid=2dcd6697-4406-441c-8bf2-9dcdaa5d5513"]}],"mendeley":{"formattedCitation":"[24]","plainTextFormattedCitation":"[24]","previouslyFormattedCitation":"[24]"},"properties":{"noteIndex":0},"schema":"https://github.com/citation-style-language/schema/raw/master/csl-citation.json"}</w:instrText>
      </w:r>
      <w:r w:rsidR="000F5A9B">
        <w:fldChar w:fldCharType="separate"/>
      </w:r>
      <w:r w:rsidR="00BB4E7F" w:rsidRPr="00BB4E7F">
        <w:rPr>
          <w:noProof/>
        </w:rPr>
        <w:t>[24]</w:t>
      </w:r>
      <w:r w:rsidR="000F5A9B">
        <w:fldChar w:fldCharType="end"/>
      </w:r>
      <w:r w:rsidR="00DC6255">
        <w:t>.</w:t>
      </w:r>
    </w:p>
    <w:p w14:paraId="381F067C" w14:textId="77777777" w:rsidR="00D46505" w:rsidRPr="00D46505" w:rsidRDefault="00D46505" w:rsidP="00D46505"/>
    <w:p w14:paraId="762DD888" w14:textId="6135A901" w:rsidR="00C15381" w:rsidRDefault="00C15381" w:rsidP="00C15381">
      <w:pPr>
        <w:pStyle w:val="Ttulo3"/>
        <w:numPr>
          <w:ilvl w:val="0"/>
          <w:numId w:val="13"/>
        </w:numPr>
        <w:ind w:left="284"/>
      </w:pPr>
      <w:bookmarkStart w:id="34" w:name="_Toc164369644"/>
      <w:r>
        <w:t>Universal</w:t>
      </w:r>
      <w:r w:rsidRPr="00D46505">
        <w:t xml:space="preserve"> </w:t>
      </w:r>
      <w:proofErr w:type="spellStart"/>
      <w:r>
        <w:t>Analytics</w:t>
      </w:r>
      <w:proofErr w:type="spellEnd"/>
      <w:r w:rsidR="003D2BBC">
        <w:t xml:space="preserve"> (UA)</w:t>
      </w:r>
      <w:bookmarkEnd w:id="34"/>
    </w:p>
    <w:p w14:paraId="57D8D590" w14:textId="77777777" w:rsidR="00C15381" w:rsidRDefault="00C15381" w:rsidP="00C15381"/>
    <w:p w14:paraId="3007F666" w14:textId="650B21E6" w:rsidR="00C15381" w:rsidRDefault="00C15381" w:rsidP="00C15381">
      <w:r>
        <w:t xml:space="preserve">Esta es una propiedad de </w:t>
      </w:r>
      <w:proofErr w:type="spellStart"/>
      <w:r>
        <w:t>Analytics</w:t>
      </w:r>
      <w:proofErr w:type="spellEnd"/>
      <w:r>
        <w:t xml:space="preserve">, básicamente según el soporte de </w:t>
      </w:r>
      <w:r w:rsidR="00620813">
        <w:t>Google</w:t>
      </w:r>
      <w:r>
        <w:t xml:space="preserve"> cuando se registran vistas u otro tipo de </w:t>
      </w:r>
      <w:r w:rsidR="003D2BBC">
        <w:t>datos del trafico we</w:t>
      </w:r>
      <w:r w:rsidR="003D2BBC">
        <w:rPr>
          <w:rFonts w:ascii="Segoe UI Symbol" w:hAnsi="Segoe UI Symbol"/>
        </w:rPr>
        <w:t>b</w:t>
      </w:r>
      <w:r>
        <w:t xml:space="preserve"> se recopilan en la propiedad; </w:t>
      </w:r>
      <w:r w:rsidRPr="00336F02">
        <w:t xml:space="preserve">Universal </w:t>
      </w:r>
      <w:proofErr w:type="spellStart"/>
      <w:r w:rsidRPr="00336F02">
        <w:t>Analytics</w:t>
      </w:r>
      <w:proofErr w:type="spellEnd"/>
      <w:r w:rsidRPr="00336F02">
        <w:t xml:space="preserve"> es la generación anterior de </w:t>
      </w:r>
      <w:proofErr w:type="spellStart"/>
      <w:r w:rsidRPr="00336F02">
        <w:t>Analytics</w:t>
      </w:r>
      <w:proofErr w:type="spellEnd"/>
      <w:r>
        <w:t xml:space="preserve"> desde el 1 Julio del 2023 dejó de procesar datos</w:t>
      </w:r>
      <w:r>
        <w:fldChar w:fldCharType="begin" w:fldLock="1"/>
      </w:r>
      <w:r w:rsidR="00EC2217">
        <w:instrText>ADDIN CSL_CITATION {"citationItems":[{"id":"ITEM-1","itemData":{"URL":"https://support.google.com/","accessed":{"date-parts":[["2024","2","2"]]},"author":[{"dropping-particle":"","family":"Google","given":"","non-dropping-particle":"","parse-names":false,"suffix":""}],"id":"ITEM-1","issued":{"date-parts":[["0"]]},"title":"Ayuda de Google","type":"webpage"},"uris":["http://www.mendeley.com/documents/?uuid=7a891f64-2a21-4c20-987b-a61317c7c9b7","http://www.mendeley.com/documents/?uuid=fda33b15-6afe-488f-9da1-e9f0270c3b27"]}],"mendeley":{"formattedCitation":"[25]","plainTextFormattedCitation":"[25]","previouslyFormattedCitation":"[25]"},"properties":{"noteIndex":0},"schema":"https://github.com/citation-style-language/schema/raw/master/csl-citation.json"}</w:instrText>
      </w:r>
      <w:r>
        <w:fldChar w:fldCharType="separate"/>
      </w:r>
      <w:r w:rsidR="00BB4E7F" w:rsidRPr="00BB4E7F">
        <w:rPr>
          <w:noProof/>
        </w:rPr>
        <w:t>[25]</w:t>
      </w:r>
      <w:r>
        <w:fldChar w:fldCharType="end"/>
      </w:r>
      <w:r>
        <w:t xml:space="preserve">. </w:t>
      </w:r>
    </w:p>
    <w:p w14:paraId="5F2CDA96" w14:textId="77777777" w:rsidR="00C15381" w:rsidRDefault="00C15381" w:rsidP="00C15381"/>
    <w:p w14:paraId="03592C5D" w14:textId="2EF618A6" w:rsidR="00D46505" w:rsidRDefault="00620813" w:rsidP="004004F8">
      <w:pPr>
        <w:pStyle w:val="Ttulo3"/>
        <w:numPr>
          <w:ilvl w:val="0"/>
          <w:numId w:val="13"/>
        </w:numPr>
        <w:ind w:left="284"/>
      </w:pPr>
      <w:bookmarkStart w:id="35" w:name="_Toc164369645"/>
      <w:r>
        <w:t>Google</w:t>
      </w:r>
      <w:r w:rsidR="00D46505" w:rsidRPr="00D46505">
        <w:t xml:space="preserve"> </w:t>
      </w:r>
      <w:proofErr w:type="spellStart"/>
      <w:r w:rsidR="00D46505">
        <w:t>Analytics</w:t>
      </w:r>
      <w:proofErr w:type="spellEnd"/>
      <w:r w:rsidR="00C15381">
        <w:t xml:space="preserve"> 4</w:t>
      </w:r>
      <w:r w:rsidR="00E2064E">
        <w:t xml:space="preserve"> </w:t>
      </w:r>
      <w:r w:rsidR="003D2BBC" w:rsidRPr="00C15381">
        <w:t>(GA4)</w:t>
      </w:r>
      <w:bookmarkEnd w:id="35"/>
    </w:p>
    <w:p w14:paraId="677B4183" w14:textId="77777777" w:rsidR="00336F02" w:rsidRDefault="00336F02" w:rsidP="00336F02"/>
    <w:p w14:paraId="4B4667E7" w14:textId="0426773A" w:rsidR="00336F02" w:rsidRPr="00336F02" w:rsidRDefault="003D2BBC" w:rsidP="00336F02">
      <w:r w:rsidRPr="00C15381">
        <w:t>GA4</w:t>
      </w:r>
      <w:r>
        <w:t xml:space="preserve"> </w:t>
      </w:r>
      <w:r w:rsidR="00336F02">
        <w:t xml:space="preserve">es una propiedad de </w:t>
      </w:r>
      <w:proofErr w:type="spellStart"/>
      <w:r w:rsidR="00336F02">
        <w:t>Analytics</w:t>
      </w:r>
      <w:proofErr w:type="spellEnd"/>
      <w:r w:rsidR="00336F02">
        <w:t xml:space="preserve">, según </w:t>
      </w:r>
      <w:r w:rsidR="00C15381">
        <w:t xml:space="preserve">el soporte de </w:t>
      </w:r>
      <w:r w:rsidR="00620813">
        <w:t>Google</w:t>
      </w:r>
      <w:r>
        <w:t>,</w:t>
      </w:r>
      <w:r w:rsidR="00336F02">
        <w:t xml:space="preserve"> </w:t>
      </w:r>
      <w:r>
        <w:t>GA4 recoge datos y los procesa de las páginas web y aplicaciones, mientras que UA no va a funcionar más</w:t>
      </w:r>
      <w:r w:rsidR="00963D72">
        <w:t xml:space="preserve"> GA4 es la nueva generación</w:t>
      </w:r>
      <w:r>
        <w:t>, GA4 por su parte recompila datos desde antes de la fecha e</w:t>
      </w:r>
      <w:r w:rsidR="00963D72">
        <w:t>n la que UA dejo</w:t>
      </w:r>
      <w:r>
        <w:t xml:space="preserve"> de funcionar</w:t>
      </w:r>
      <w:r>
        <w:fldChar w:fldCharType="begin" w:fldLock="1"/>
      </w:r>
      <w:r w:rsidR="00EC2217">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[26]","plainTextFormattedCitation":"[26]","previouslyFormattedCitation":"[26]"},"properties":{"noteIndex":0},"schema":"https://github.com/citation-style-language/schema/raw/master/csl-citation.json"}</w:instrText>
      </w:r>
      <w:r>
        <w:fldChar w:fldCharType="separate"/>
      </w:r>
      <w:r w:rsidR="00BB4E7F" w:rsidRPr="00BB4E7F">
        <w:rPr>
          <w:noProof/>
        </w:rPr>
        <w:t>[26]</w:t>
      </w:r>
      <w:r>
        <w:fldChar w:fldCharType="end"/>
      </w:r>
      <w:r>
        <w:t>.</w:t>
      </w:r>
    </w:p>
    <w:p w14:paraId="1948A32F" w14:textId="77777777" w:rsidR="00D46505" w:rsidRPr="00D46505" w:rsidRDefault="00D46505" w:rsidP="00D46505"/>
    <w:p w14:paraId="0F07A303" w14:textId="21591CE2" w:rsidR="00D46505" w:rsidRDefault="00D46505" w:rsidP="004004F8">
      <w:pPr>
        <w:pStyle w:val="Ttulo3"/>
        <w:numPr>
          <w:ilvl w:val="0"/>
          <w:numId w:val="13"/>
        </w:numPr>
        <w:ind w:left="284"/>
      </w:pPr>
      <w:bookmarkStart w:id="36" w:name="_Toc164369646"/>
      <w:proofErr w:type="spellStart"/>
      <w:r>
        <w:t>Looker</w:t>
      </w:r>
      <w:proofErr w:type="spellEnd"/>
      <w:r>
        <w:t xml:space="preserve"> Studio</w:t>
      </w:r>
      <w:bookmarkEnd w:id="36"/>
      <w:r w:rsidRPr="00D46505">
        <w:t xml:space="preserve"> </w:t>
      </w:r>
    </w:p>
    <w:p w14:paraId="1646AA82" w14:textId="77777777" w:rsidR="00C15381" w:rsidRPr="00C15381" w:rsidRDefault="00C15381" w:rsidP="00C15381"/>
    <w:p w14:paraId="12A8F747" w14:textId="6B11940F" w:rsidR="00D46505" w:rsidRDefault="0074609F" w:rsidP="00D46505">
      <w:r>
        <w:t xml:space="preserve">Según la documentación de </w:t>
      </w:r>
      <w:r w:rsidR="00620813">
        <w:t>Google</w:t>
      </w:r>
      <w:r>
        <w:t xml:space="preserve"> es una herramienta para realizar informes y visualizar los datos, esta herramienta permite la conexión de fuente de datos propios de los usuarios</w:t>
      </w:r>
      <w:r w:rsidR="00EC2217">
        <w:t>,</w:t>
      </w:r>
      <w:r>
        <w:t xml:space="preserve"> como pudiera ser </w:t>
      </w:r>
      <w:r w:rsidR="00620813">
        <w:rPr>
          <w:i/>
        </w:rPr>
        <w:t>Google</w:t>
      </w:r>
      <w:r w:rsidRPr="00EC2217">
        <w:rPr>
          <w:i/>
        </w:rPr>
        <w:t xml:space="preserve"> </w:t>
      </w:r>
      <w:proofErr w:type="spellStart"/>
      <w:r w:rsidRPr="00EC2217">
        <w:rPr>
          <w:i/>
        </w:rPr>
        <w:t>Analytics</w:t>
      </w:r>
      <w:proofErr w:type="spellEnd"/>
      <w:r>
        <w:fldChar w:fldCharType="begin" w:fldLock="1"/>
      </w:r>
      <w:r w:rsidR="00EC2217">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[26]","plainTextFormattedCitation":"[26]","previouslyFormattedCitation":"[26]"},"properties":{"noteIndex":0},"schema":"https://github.com/citation-style-language/schema/raw/master/csl-citation.json"}</w:instrText>
      </w:r>
      <w:r>
        <w:fldChar w:fldCharType="separate"/>
      </w:r>
      <w:r w:rsidR="00BB4E7F" w:rsidRPr="00BB4E7F">
        <w:rPr>
          <w:noProof/>
        </w:rPr>
        <w:t>[26]</w:t>
      </w:r>
      <w:r>
        <w:fldChar w:fldCharType="end"/>
      </w:r>
      <w:r>
        <w:t xml:space="preserve">, </w:t>
      </w:r>
      <w:r w:rsidRPr="00FB6F50">
        <w:t xml:space="preserve">también se pueden exportar datos de tablas de informes </w:t>
      </w:r>
      <w:r w:rsidR="0052654F" w:rsidRPr="00FB6F50">
        <w:t xml:space="preserve">de </w:t>
      </w:r>
      <w:proofErr w:type="spellStart"/>
      <w:r w:rsidR="0052654F" w:rsidRPr="00FB6F50">
        <w:t>Looker</w:t>
      </w:r>
      <w:proofErr w:type="spellEnd"/>
      <w:r w:rsidR="0052654F" w:rsidRPr="00FB6F50">
        <w:t xml:space="preserve"> Studio </w:t>
      </w:r>
      <w:r w:rsidRPr="00FB6F50">
        <w:t>en archivos CSV</w:t>
      </w:r>
      <w:r w:rsidR="00FB6F50">
        <w:t>.</w:t>
      </w:r>
    </w:p>
    <w:p w14:paraId="2A0B406D" w14:textId="77777777" w:rsidR="0074609F" w:rsidRPr="00D46505" w:rsidRDefault="0074609F" w:rsidP="00D46505"/>
    <w:p w14:paraId="3305588C" w14:textId="34B662A9" w:rsidR="00D46505" w:rsidRDefault="00655CBF" w:rsidP="004004F8">
      <w:pPr>
        <w:pStyle w:val="Ttulo3"/>
        <w:numPr>
          <w:ilvl w:val="0"/>
          <w:numId w:val="13"/>
        </w:numPr>
        <w:ind w:left="284"/>
      </w:pPr>
      <w:bookmarkStart w:id="37" w:name="_Toc164369647"/>
      <w:r>
        <w:t xml:space="preserve">Microsoft </w:t>
      </w:r>
      <w:r w:rsidR="00D46505">
        <w:t>Word</w:t>
      </w:r>
      <w:bookmarkEnd w:id="37"/>
    </w:p>
    <w:p w14:paraId="772310EB" w14:textId="77777777" w:rsidR="00D46505" w:rsidRDefault="00D46505" w:rsidP="00D46505"/>
    <w:p w14:paraId="63B66A43" w14:textId="0CED800A" w:rsidR="0085754F" w:rsidRDefault="00655CBF" w:rsidP="00D46505">
      <w:r>
        <w:t xml:space="preserve">Microsoft </w:t>
      </w:r>
      <w:r w:rsidRPr="00655CBF">
        <w:t>Word</w:t>
      </w:r>
      <w:r>
        <w:t xml:space="preserve"> un procesador de texto, este software es de Microsoft, sirve para crear, editar, leer, escribir documentos de texto</w:t>
      </w:r>
      <w:r w:rsidR="00EC2217">
        <w:fldChar w:fldCharType="begin" w:fldLock="1"/>
      </w:r>
      <w:r w:rsidR="008C64D3">
        <w:instrText>ADDIN CSL_CITATION {"citationItems":[{"id":"ITEM-1","itemData":{"URL":"https://www.microsoft.com/es-ar/","accessed":{"date-parts":[["2024","4","16"]]},"id":"ITEM-1","issued":{"date-parts":[["0"]]},"title":"Microsoft: Nube, aplicaciones y juegos","type":"webpage"},"uris":["http://www.mendeley.com/documents/?uuid=475f39ba-4923-334a-b54c-07d6dde0f9a1"]}],"mendeley":{"formattedCitation":"[27]","plainTextFormattedCitation":"[27]","previouslyFormattedCitation":"[27]"},"properties":{"noteIndex":0},"schema":"https://github.com/citation-style-language/schema/raw/master/csl-citation.json"}</w:instrText>
      </w:r>
      <w:r w:rsidR="00EC2217">
        <w:fldChar w:fldCharType="separate"/>
      </w:r>
      <w:r w:rsidR="00EC2217" w:rsidRPr="00EC2217">
        <w:rPr>
          <w:noProof/>
        </w:rPr>
        <w:t>[27]</w:t>
      </w:r>
      <w:r w:rsidR="00EC2217">
        <w:fldChar w:fldCharType="end"/>
      </w:r>
      <w:r>
        <w:t>.</w:t>
      </w:r>
    </w:p>
    <w:p w14:paraId="0E55AB3F" w14:textId="77777777" w:rsidR="0085754F" w:rsidRDefault="0085754F">
      <w:pPr>
        <w:spacing w:after="160" w:line="259" w:lineRule="auto"/>
      </w:pPr>
      <w:r>
        <w:br w:type="page"/>
      </w:r>
    </w:p>
    <w:p w14:paraId="46F68F8A" w14:textId="716B6BEA" w:rsidR="00D46505" w:rsidRDefault="00EC2217" w:rsidP="00D46505">
      <w:pPr>
        <w:pStyle w:val="Ttulo3"/>
        <w:numPr>
          <w:ilvl w:val="0"/>
          <w:numId w:val="13"/>
        </w:numPr>
        <w:ind w:left="284"/>
      </w:pPr>
      <w:bookmarkStart w:id="38" w:name="_Toc164369648"/>
      <w:r>
        <w:lastRenderedPageBreak/>
        <w:t xml:space="preserve">Microsoft </w:t>
      </w:r>
      <w:r w:rsidR="00D46505">
        <w:t>Excel</w:t>
      </w:r>
      <w:bookmarkEnd w:id="38"/>
    </w:p>
    <w:p w14:paraId="174CF512" w14:textId="77777777" w:rsidR="00D46505" w:rsidRDefault="00D46505" w:rsidP="00D46505"/>
    <w:p w14:paraId="4117D3F6" w14:textId="2E910442" w:rsidR="00EC2217" w:rsidRDefault="00EC2217" w:rsidP="00D46505">
      <w:r w:rsidRPr="00EC2217">
        <w:t>Microsoft Excel</w:t>
      </w:r>
      <w:r>
        <w:t xml:space="preserve"> un software para poder crear, leer y</w:t>
      </w:r>
      <w:r w:rsidRPr="00EC2217">
        <w:t xml:space="preserve"> </w:t>
      </w:r>
      <w:r>
        <w:t>editar planillas de cálculos, este software es de Microsoft</w:t>
      </w:r>
      <w:r>
        <w:fldChar w:fldCharType="begin" w:fldLock="1"/>
      </w:r>
      <w:r w:rsidR="008C64D3">
        <w:instrText>ADDIN CSL_CITATION {"citationItems":[{"id":"ITEM-1","itemData":{"URL":"https://www.microsoft.com/es-ar/","accessed":{"date-parts":[["2024","4","16"]]},"id":"ITEM-1","issued":{"date-parts":[["0"]]},"title":"Microsoft: Nube, aplicaciones y juegos","type":"webpage"},"uris":["http://www.mendeley.com/documents/?uuid=475f39ba-4923-334a-b54c-07d6dde0f9a1"]}],"mendeley":{"formattedCitation":"[27]","plainTextFormattedCitation":"[27]","previouslyFormattedCitation":"[27]"},"properties":{"noteIndex":0},"schema":"https://github.com/citation-style-language/schema/raw/master/csl-citation.json"}</w:instrText>
      </w:r>
      <w:r>
        <w:fldChar w:fldCharType="separate"/>
      </w:r>
      <w:r w:rsidRPr="00EC2217">
        <w:rPr>
          <w:noProof/>
        </w:rPr>
        <w:t>[27]</w:t>
      </w:r>
      <w:r>
        <w:fldChar w:fldCharType="end"/>
      </w:r>
      <w:r>
        <w:t>.</w:t>
      </w:r>
    </w:p>
    <w:p w14:paraId="32BC07CE" w14:textId="77777777" w:rsidR="00BB4F3C" w:rsidRPr="00D46505" w:rsidRDefault="00BB4F3C" w:rsidP="00D46505"/>
    <w:p w14:paraId="524080AD" w14:textId="6CCE4FB2" w:rsidR="005A5EA4" w:rsidRDefault="005A5EA4" w:rsidP="004004F8">
      <w:pPr>
        <w:pStyle w:val="Ttulo3"/>
        <w:numPr>
          <w:ilvl w:val="0"/>
          <w:numId w:val="13"/>
        </w:numPr>
        <w:ind w:left="284"/>
      </w:pPr>
      <w:bookmarkStart w:id="39" w:name="_Toc164369649"/>
      <w:proofErr w:type="spellStart"/>
      <w:r>
        <w:t>Numpy</w:t>
      </w:r>
      <w:bookmarkEnd w:id="39"/>
      <w:proofErr w:type="spellEnd"/>
    </w:p>
    <w:p w14:paraId="19ABBB3F" w14:textId="77777777" w:rsidR="005A5EA4" w:rsidRPr="005A5EA4" w:rsidRDefault="005A5EA4" w:rsidP="005A5EA4"/>
    <w:p w14:paraId="41D45D2B" w14:textId="77575ACB" w:rsidR="005A5EA4" w:rsidRDefault="003A3231" w:rsidP="005A5EA4">
      <w:r>
        <w:t>Según su documentación oficial e</w:t>
      </w:r>
      <w:r w:rsidR="005A5EA4">
        <w:t>s una librería</w:t>
      </w:r>
      <w:r>
        <w:rPr>
          <w:i/>
        </w:rPr>
        <w:t>,</w:t>
      </w:r>
      <w:r w:rsidR="005A5EA4">
        <w:t xml:space="preserve"> </w:t>
      </w:r>
      <w:r>
        <w:t xml:space="preserve">es un estándar para trabajar con </w:t>
      </w:r>
      <w:r w:rsidR="005A5EA4">
        <w:t xml:space="preserve"> </w:t>
      </w:r>
      <w:r>
        <w:t xml:space="preserve">datos numéricos en Python, la librería posee estructuras de datos como </w:t>
      </w:r>
      <w:proofErr w:type="spellStart"/>
      <w:r>
        <w:t>Arrays</w:t>
      </w:r>
      <w:proofErr w:type="spellEnd"/>
      <w:r>
        <w:t xml:space="preserve">, además posee funciones para realizar cálculos </w:t>
      </w:r>
      <w:r w:rsidR="00FB6F50">
        <w:t xml:space="preserve">matemáticos con dichos </w:t>
      </w:r>
      <w:proofErr w:type="spellStart"/>
      <w:r w:rsidR="00FB6F50">
        <w:t>Arrays</w:t>
      </w:r>
      <w:proofErr w:type="spellEnd"/>
      <w:r w:rsidR="00FB6F50">
        <w:t xml:space="preserve"> </w:t>
      </w:r>
      <w:r>
        <w:fldChar w:fldCharType="begin" w:fldLock="1"/>
      </w:r>
      <w:r w:rsidR="008C64D3">
        <w:instrText>ADDIN CSL_CITATION {"citationItems":[{"id":"ITEM-1","itemData":{"URL":"https://numpy.org/doc/","accessed":{"date-parts":[["2024","2","5"]]},"author":[{"dropping-particle":"","family":"Numpy.org","given":"","non-dropping-particle":"","parse-names":false,"suffix":""}],"id":"ITEM-1","issued":{"date-parts":[["0"]]},"title":"NumPy Documentation","type":"webpage"},"uris":["http://www.mendeley.com/documents/?uuid=88452242-ef98-4374-b6e7-73053682e2e1"]}],"mendeley":{"formattedCitation":"[28]","plainTextFormattedCitation":"[28]","previouslyFormattedCitation":"[28]"},"properties":{"noteIndex":0},"schema":"https://github.com/citation-style-language/schema/raw/master/csl-citation.json"}</w:instrText>
      </w:r>
      <w:r>
        <w:fldChar w:fldCharType="separate"/>
      </w:r>
      <w:r w:rsidR="00EC2217" w:rsidRPr="00EC2217">
        <w:rPr>
          <w:noProof/>
        </w:rPr>
        <w:t>[28]</w:t>
      </w:r>
      <w:r>
        <w:fldChar w:fldCharType="end"/>
      </w:r>
      <w:r>
        <w:t>.</w:t>
      </w:r>
    </w:p>
    <w:p w14:paraId="1D049568" w14:textId="77777777" w:rsidR="00E2064E" w:rsidRDefault="00E2064E" w:rsidP="005A5EA4"/>
    <w:p w14:paraId="4A232F25" w14:textId="77777777" w:rsidR="00885917" w:rsidRDefault="00885917" w:rsidP="00885917">
      <w:pPr>
        <w:pStyle w:val="Ttulo3"/>
        <w:numPr>
          <w:ilvl w:val="0"/>
          <w:numId w:val="13"/>
        </w:numPr>
        <w:ind w:left="284"/>
      </w:pPr>
      <w:bookmarkStart w:id="40" w:name="_Toc164369650"/>
      <w:proofErr w:type="spellStart"/>
      <w:r>
        <w:t>Tensorflow</w:t>
      </w:r>
      <w:bookmarkEnd w:id="40"/>
      <w:proofErr w:type="spellEnd"/>
      <w:r>
        <w:t xml:space="preserve"> </w:t>
      </w:r>
    </w:p>
    <w:p w14:paraId="2D7705B8" w14:textId="53B306D0" w:rsidR="00885917" w:rsidRDefault="00885917" w:rsidP="005A5EA4">
      <w:r>
        <w:t>Es una biblioteca según su documentación oficial es de código abierto para el aprendizaje automático</w:t>
      </w:r>
      <w:r>
        <w:fldChar w:fldCharType="begin" w:fldLock="1"/>
      </w:r>
      <w:r w:rsidR="008C64D3">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[29]","plainTextFormattedCitation":"[29]","previouslyFormattedCitation":"[29]"},"properties":{"noteIndex":0},"schema":"https://github.com/citation-style-language/schema/raw/master/csl-citation.json"}</w:instrText>
      </w:r>
      <w:r>
        <w:fldChar w:fldCharType="separate"/>
      </w:r>
      <w:r w:rsidR="00EC2217" w:rsidRPr="00EC2217">
        <w:rPr>
          <w:noProof/>
        </w:rPr>
        <w:t>[29]</w:t>
      </w:r>
      <w:r>
        <w:fldChar w:fldCharType="end"/>
      </w:r>
      <w:r>
        <w:t>.</w:t>
      </w:r>
    </w:p>
    <w:p w14:paraId="0874565A" w14:textId="77777777" w:rsidR="003A3231" w:rsidRPr="005A5EA4" w:rsidRDefault="003A3231" w:rsidP="005A5EA4"/>
    <w:p w14:paraId="724A8A5E" w14:textId="7BAB86B0" w:rsidR="00DD6235" w:rsidRDefault="00B44372" w:rsidP="004004F8">
      <w:pPr>
        <w:pStyle w:val="Ttulo3"/>
        <w:numPr>
          <w:ilvl w:val="0"/>
          <w:numId w:val="13"/>
        </w:numPr>
        <w:ind w:left="284"/>
      </w:pPr>
      <w:bookmarkStart w:id="41" w:name="_Toc164369651"/>
      <w:proofErr w:type="spellStart"/>
      <w:r>
        <w:t>Keras</w:t>
      </w:r>
      <w:bookmarkEnd w:id="41"/>
      <w:proofErr w:type="spellEnd"/>
    </w:p>
    <w:p w14:paraId="5A6A830C" w14:textId="77777777" w:rsidR="00E2064E" w:rsidRPr="00E2064E" w:rsidRDefault="00E2064E" w:rsidP="00E2064E"/>
    <w:p w14:paraId="05379878" w14:textId="4FCFA356" w:rsidR="00B44372" w:rsidRDefault="00B44372" w:rsidP="00B44372">
      <w:r>
        <w:t xml:space="preserve">Es una biblioteca que sirve </w:t>
      </w:r>
      <w:r w:rsidR="00621CD6">
        <w:t>de</w:t>
      </w:r>
      <w:r>
        <w:t xml:space="preserve"> </w:t>
      </w:r>
      <w:r w:rsidR="001D52E7">
        <w:t>Interfaz de Programación de Aplicaciones</w:t>
      </w:r>
      <w:r w:rsidR="00FB6F50">
        <w:t>-A</w:t>
      </w:r>
      <w:r w:rsidR="00621CD6" w:rsidRPr="00E2064E">
        <w:t>PI </w:t>
      </w:r>
      <w:r w:rsidR="00621CD6">
        <w:t xml:space="preserve"> (</w:t>
      </w:r>
      <w:proofErr w:type="spellStart"/>
      <w:r w:rsidR="00E2064E" w:rsidRPr="001D52E7">
        <w:rPr>
          <w:i/>
        </w:rPr>
        <w:t>Aplication</w:t>
      </w:r>
      <w:proofErr w:type="spellEnd"/>
      <w:r w:rsidR="00E2064E" w:rsidRPr="001D52E7">
        <w:rPr>
          <w:i/>
        </w:rPr>
        <w:t xml:space="preserve"> </w:t>
      </w:r>
      <w:proofErr w:type="spellStart"/>
      <w:r w:rsidR="00E2064E" w:rsidRPr="001D52E7">
        <w:rPr>
          <w:i/>
        </w:rPr>
        <w:t>Programing</w:t>
      </w:r>
      <w:proofErr w:type="spellEnd"/>
      <w:r w:rsidR="00E2064E" w:rsidRPr="001D52E7">
        <w:rPr>
          <w:i/>
        </w:rPr>
        <w:t xml:space="preserve"> I</w:t>
      </w:r>
      <w:r w:rsidR="00621CD6" w:rsidRPr="001D52E7">
        <w:rPr>
          <w:i/>
        </w:rPr>
        <w:t>nterface</w:t>
      </w:r>
      <w:r w:rsidR="00621CD6">
        <w:t xml:space="preserve">) de alto nivel de </w:t>
      </w:r>
      <w:proofErr w:type="spellStart"/>
      <w:r w:rsidR="00621CD6">
        <w:t>T</w:t>
      </w:r>
      <w:r>
        <w:t>ensorflow</w:t>
      </w:r>
      <w:proofErr w:type="spellEnd"/>
      <w:r w:rsidR="00FB6F50">
        <w:t xml:space="preserve">, actualmente </w:t>
      </w:r>
      <w:proofErr w:type="spellStart"/>
      <w:r w:rsidR="00FB6F50">
        <w:t>K</w:t>
      </w:r>
      <w:r w:rsidR="00621CD6">
        <w:t>eras</w:t>
      </w:r>
      <w:proofErr w:type="spellEnd"/>
      <w:r w:rsidR="00621CD6">
        <w:t xml:space="preserve"> se encuentra dentro de la biblioteca </w:t>
      </w:r>
      <w:proofErr w:type="spellStart"/>
      <w:r w:rsidR="00621CD6">
        <w:t>Tensorflow</w:t>
      </w:r>
      <w:proofErr w:type="spellEnd"/>
      <w:r w:rsidR="00621CD6">
        <w:t xml:space="preserve"> y es una </w:t>
      </w:r>
      <w:r w:rsidR="00FB6F50">
        <w:t>API</w:t>
      </w:r>
      <w:r w:rsidR="00621CD6">
        <w:t xml:space="preserve"> de alto nivel oficial de </w:t>
      </w:r>
      <w:proofErr w:type="spellStart"/>
      <w:r w:rsidR="00621CD6">
        <w:t>Tensorflow</w:t>
      </w:r>
      <w:proofErr w:type="spellEnd"/>
      <w:r w:rsidR="00621CD6">
        <w:fldChar w:fldCharType="begin" w:fldLock="1"/>
      </w:r>
      <w:r w:rsidR="008C64D3">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[29]","plainTextFormattedCitation":"[29]","previouslyFormattedCitation":"[29]"},"properties":{"noteIndex":0},"schema":"https://github.com/citation-style-language/schema/raw/master/csl-citation.json"}</w:instrText>
      </w:r>
      <w:r w:rsidR="00621CD6">
        <w:fldChar w:fldCharType="separate"/>
      </w:r>
      <w:r w:rsidR="00EC2217" w:rsidRPr="00EC2217">
        <w:rPr>
          <w:noProof/>
        </w:rPr>
        <w:t>[29]</w:t>
      </w:r>
      <w:r w:rsidR="00621CD6">
        <w:fldChar w:fldCharType="end"/>
      </w:r>
      <w:r w:rsidR="00621CD6">
        <w:t xml:space="preserve">. </w:t>
      </w:r>
    </w:p>
    <w:p w14:paraId="5C7660AE" w14:textId="77777777" w:rsidR="00885917" w:rsidRPr="00B44372" w:rsidRDefault="00885917" w:rsidP="00B44372"/>
    <w:p w14:paraId="30AB2F49" w14:textId="22207427" w:rsidR="00DD6235" w:rsidRDefault="00885917" w:rsidP="004004F8">
      <w:pPr>
        <w:pStyle w:val="Ttulo3"/>
        <w:numPr>
          <w:ilvl w:val="0"/>
          <w:numId w:val="13"/>
        </w:numPr>
        <w:ind w:left="284"/>
      </w:pPr>
      <w:bookmarkStart w:id="42" w:name="_Toc164369652"/>
      <w:r>
        <w:t>Pandas</w:t>
      </w:r>
      <w:bookmarkEnd w:id="42"/>
    </w:p>
    <w:p w14:paraId="5FC19FE8" w14:textId="77777777" w:rsidR="00885917" w:rsidRDefault="00885917" w:rsidP="00885917"/>
    <w:p w14:paraId="5214D316" w14:textId="6D430FDC" w:rsidR="00885917" w:rsidRDefault="006E7A5D" w:rsidP="00885917">
      <w:r>
        <w:t xml:space="preserve">Es una librería de Python para el análisis y manipulación de datos, posee el objeto </w:t>
      </w:r>
      <w:proofErr w:type="spellStart"/>
      <w:r>
        <w:t>dataframe</w:t>
      </w:r>
      <w:proofErr w:type="spellEnd"/>
      <w:r>
        <w:t xml:space="preserve">, también funciones para manipular </w:t>
      </w:r>
      <w:r w:rsidR="00CB1104">
        <w:t xml:space="preserve">los </w:t>
      </w:r>
      <w:r>
        <w:t xml:space="preserve">datos del </w:t>
      </w:r>
      <w:proofErr w:type="spellStart"/>
      <w:r>
        <w:t>dataframe</w:t>
      </w:r>
      <w:proofErr w:type="spellEnd"/>
      <w:r>
        <w:t xml:space="preserve"> y funciones para leer y escribir archivos CSV (valores separados por coma)</w:t>
      </w:r>
      <w:r>
        <w:fldChar w:fldCharType="begin" w:fldLock="1"/>
      </w:r>
      <w:r w:rsidR="008C64D3">
        <w:instrText>ADDIN CSL_CITATION {"citationItems":[{"id":"ITEM-1","itemData":{"URL":"https://pandas.pydata.org/about/","accessed":{"date-parts":[["2024","2","6"]]},"id":"ITEM-1","issued":{"date-parts":[["0"]]},"title":"About pandas","type":"webpage"},"uris":["http://www.mendeley.com/documents/?uuid=c68314b3-aa4a-4686-a043-3a31e5a9a362"]}],"mendeley":{"formattedCitation":"[30]","plainTextFormattedCitation":"[30]","previouslyFormattedCitation":"[30]"},"properties":{"noteIndex":0},"schema":"https://github.com/citation-style-language/schema/raw/master/csl-citation.json"}</w:instrText>
      </w:r>
      <w:r>
        <w:fldChar w:fldCharType="separate"/>
      </w:r>
      <w:r w:rsidR="00EC2217" w:rsidRPr="00EC2217">
        <w:rPr>
          <w:noProof/>
        </w:rPr>
        <w:t>[30]</w:t>
      </w:r>
      <w:r>
        <w:fldChar w:fldCharType="end"/>
      </w:r>
      <w:r>
        <w:t>.</w:t>
      </w:r>
    </w:p>
    <w:p w14:paraId="03F2C172" w14:textId="77777777" w:rsidR="00885917" w:rsidRPr="00885917" w:rsidRDefault="00885917" w:rsidP="00885917"/>
    <w:p w14:paraId="3241D62B" w14:textId="32CCC1BC" w:rsidR="00DD6235" w:rsidRDefault="00885917" w:rsidP="004004F8">
      <w:pPr>
        <w:pStyle w:val="Ttulo3"/>
        <w:numPr>
          <w:ilvl w:val="0"/>
          <w:numId w:val="13"/>
        </w:numPr>
        <w:ind w:left="284"/>
      </w:pPr>
      <w:bookmarkStart w:id="43" w:name="_Toc164369653"/>
      <w:proofErr w:type="spellStart"/>
      <w:r>
        <w:t>Matplotlib</w:t>
      </w:r>
      <w:bookmarkEnd w:id="43"/>
      <w:proofErr w:type="spellEnd"/>
    </w:p>
    <w:p w14:paraId="54F44378" w14:textId="77777777" w:rsidR="00320E68" w:rsidRPr="00320E68" w:rsidRDefault="00320E68" w:rsidP="00320E68"/>
    <w:p w14:paraId="31CA7E49" w14:textId="1DBC8092" w:rsidR="005A5EA4" w:rsidRDefault="00320E68" w:rsidP="005A5EA4">
      <w:proofErr w:type="spellStart"/>
      <w:r w:rsidRPr="00320E68">
        <w:t>Matplotlib</w:t>
      </w:r>
      <w:proofErr w:type="spellEnd"/>
      <w:r>
        <w:t xml:space="preserve"> según su página oficial es una librería para la creación de gráficas, animaciones, distintas formas de visualización de datos en Python</w:t>
      </w:r>
      <w:r>
        <w:fldChar w:fldCharType="begin" w:fldLock="1"/>
      </w:r>
      <w:r w:rsidR="008C64D3">
        <w:instrText>ADDIN CSL_CITATION {"citationItems":[{"id":"ITEM-1","itemData":{"URL":"https://matplotlib.org/","accessed":{"date-parts":[["2024","2","6"]]},"id":"ITEM-1","issued":{"date-parts":[["0"]]},"title":"https://matplotlib.org/","type":"webpage"},"uris":["http://www.mendeley.com/documents/?uuid=40d547e4-cae3-4929-89b9-5bd844e9eeeb"]}],"mendeley":{"formattedCitation":"[31]","plainTextFormattedCitation":"[31]","previouslyFormattedCitation":"[31]"},"properties":{"noteIndex":0},"schema":"https://github.com/citation-style-language/schema/raw/master/csl-citation.json"}</w:instrText>
      </w:r>
      <w:r>
        <w:fldChar w:fldCharType="separate"/>
      </w:r>
      <w:r w:rsidR="00EC2217" w:rsidRPr="00EC2217">
        <w:rPr>
          <w:noProof/>
        </w:rPr>
        <w:t>[31]</w:t>
      </w:r>
      <w:r>
        <w:fldChar w:fldCharType="end"/>
      </w:r>
      <w:r>
        <w:t>.</w:t>
      </w:r>
    </w:p>
    <w:p w14:paraId="61782F98" w14:textId="0BB40C4A" w:rsidR="00D46505" w:rsidRPr="00D46505" w:rsidRDefault="005A5EA4" w:rsidP="00D46505">
      <w:r>
        <w:tab/>
      </w:r>
    </w:p>
    <w:p w14:paraId="068C00AC" w14:textId="53D67A2C" w:rsidR="00D46505" w:rsidRDefault="00620813" w:rsidP="00D46505">
      <w:pPr>
        <w:pStyle w:val="Ttulo3"/>
        <w:numPr>
          <w:ilvl w:val="0"/>
          <w:numId w:val="13"/>
        </w:numPr>
        <w:ind w:left="284"/>
      </w:pPr>
      <w:bookmarkStart w:id="44" w:name="_Toc164369654"/>
      <w:r>
        <w:t>Google</w:t>
      </w:r>
      <w:r w:rsidR="00D46505">
        <w:t xml:space="preserve"> </w:t>
      </w:r>
      <w:proofErr w:type="spellStart"/>
      <w:r w:rsidR="00D46505">
        <w:t>C</w:t>
      </w:r>
      <w:r w:rsidR="00D46505" w:rsidRPr="00D46505">
        <w:t>olaboratory</w:t>
      </w:r>
      <w:bookmarkEnd w:id="44"/>
      <w:proofErr w:type="spellEnd"/>
    </w:p>
    <w:p w14:paraId="270B9E83" w14:textId="77777777" w:rsidR="000F5A9B" w:rsidRDefault="000F5A9B" w:rsidP="000F5A9B"/>
    <w:p w14:paraId="53478519" w14:textId="64A8CA3B" w:rsidR="006D661F" w:rsidRPr="000F5A9B" w:rsidRDefault="000F5A9B" w:rsidP="000F5A9B">
      <w:r>
        <w:t xml:space="preserve">Según su página oficial </w:t>
      </w:r>
      <w:proofErr w:type="spellStart"/>
      <w:r w:rsidRPr="000F5A9B">
        <w:t>Colaboratory</w:t>
      </w:r>
      <w:proofErr w:type="spellEnd"/>
      <w:r w:rsidR="006D661F">
        <w:t xml:space="preserve"> </w:t>
      </w:r>
      <w:r w:rsidRPr="000F5A9B">
        <w:t>es u</w:t>
      </w:r>
      <w:r w:rsidR="006D661F">
        <w:t xml:space="preserve">n producto de </w:t>
      </w:r>
      <w:r w:rsidR="00620813">
        <w:t>Google</w:t>
      </w:r>
      <w:r w:rsidR="006D661F">
        <w:t xml:space="preserve"> </w:t>
      </w:r>
      <w:proofErr w:type="spellStart"/>
      <w:r w:rsidR="006D661F">
        <w:t>Research</w:t>
      </w:r>
      <w:proofErr w:type="spellEnd"/>
      <w:r w:rsidR="006D661F">
        <w:t xml:space="preserve"> que p</w:t>
      </w:r>
      <w:r w:rsidRPr="000F5A9B">
        <w:t xml:space="preserve">ermite a cualquier usuario escribir y ejecutar código </w:t>
      </w:r>
      <w:r w:rsidR="006D661F">
        <w:t>de Python en la nube</w:t>
      </w:r>
      <w:r w:rsidR="001E70FF">
        <w:t xml:space="preserve">. </w:t>
      </w:r>
      <w:r w:rsidR="006D661F">
        <w:t>Este produc</w:t>
      </w:r>
      <w:r w:rsidR="00620813">
        <w:t>to se pude conectar con Google Drive,</w:t>
      </w:r>
      <w:r w:rsidR="006D661F">
        <w:t xml:space="preserve"> para</w:t>
      </w:r>
      <w:r w:rsidR="00620813">
        <w:t xml:space="preserve"> de esta manera tener acceso y poder</w:t>
      </w:r>
      <w:r w:rsidR="006D661F">
        <w:t xml:space="preserve"> leer</w:t>
      </w:r>
      <w:r w:rsidR="003D4280">
        <w:t xml:space="preserve"> y escribir</w:t>
      </w:r>
      <w:r w:rsidR="006D661F">
        <w:t xml:space="preserve"> los ar</w:t>
      </w:r>
      <w:r w:rsidR="001E70FF">
        <w:t xml:space="preserve">chivos de </w:t>
      </w:r>
      <w:r w:rsidR="00620813">
        <w:t>Google</w:t>
      </w:r>
      <w:r w:rsidR="001E70FF">
        <w:t xml:space="preserve"> </w:t>
      </w:r>
      <w:r w:rsidR="00620813">
        <w:t>Drive</w:t>
      </w:r>
      <w:r w:rsidR="001E70FF">
        <w:fldChar w:fldCharType="begin" w:fldLock="1"/>
      </w:r>
      <w:r w:rsidR="008C64D3">
        <w:instrText>ADDIN CSL_CITATION {"citationItems":[{"id":"ITEM-1","itemData":{"URL":"https://research.google.com/colaboratory","accessed":{"date-parts":[["2024","2","2"]]},"author":[{"dropping-particle":"","family":"Google","given":"","non-dropping-particle":"","parse-names":false,"suffix":""}],"id":"ITEM-1","issued":{"date-parts":[["0"]]},"title":"Google Colab","type":"webpage"},"uris":["http://www.mendeley.com/documents/?uuid=1ed4450f-41f3-4fe1-8941-3293781f6c75","http://www.mendeley.com/documents/?uuid=7910de08-f2da-4a10-8e0d-e5c0750adc2e"]}],"mendeley":{"formattedCitation":"[32]","plainTextFormattedCitation":"[32]","previouslyFormattedCitation":"[32]"},"properties":{"noteIndex":0},"schema":"https://github.com/citation-style-language/schema/raw/master/csl-citation.json"}</w:instrText>
      </w:r>
      <w:r w:rsidR="001E70FF">
        <w:fldChar w:fldCharType="separate"/>
      </w:r>
      <w:r w:rsidR="00EC2217" w:rsidRPr="00EC2217">
        <w:rPr>
          <w:noProof/>
        </w:rPr>
        <w:t>[32]</w:t>
      </w:r>
      <w:r w:rsidR="001E70FF">
        <w:fldChar w:fldCharType="end"/>
      </w:r>
      <w:r w:rsidR="001E70FF">
        <w:t>.</w:t>
      </w:r>
    </w:p>
    <w:p w14:paraId="5AC6D420" w14:textId="77777777" w:rsidR="00D46505" w:rsidRPr="00D46505" w:rsidRDefault="00D46505" w:rsidP="00D46505"/>
    <w:p w14:paraId="00CF6052" w14:textId="0CF49C4B" w:rsidR="000F5A9B" w:rsidRDefault="000F5A9B" w:rsidP="00D46505">
      <w:pPr>
        <w:pStyle w:val="Ttulo3"/>
        <w:numPr>
          <w:ilvl w:val="0"/>
          <w:numId w:val="13"/>
        </w:numPr>
        <w:ind w:left="284"/>
      </w:pPr>
      <w:bookmarkStart w:id="45" w:name="_Toc164369655"/>
      <w:proofErr w:type="spellStart"/>
      <w:r>
        <w:t>Git</w:t>
      </w:r>
      <w:bookmarkEnd w:id="45"/>
      <w:proofErr w:type="spellEnd"/>
    </w:p>
    <w:p w14:paraId="43324541" w14:textId="77777777" w:rsidR="00E2064E" w:rsidRDefault="00E2064E" w:rsidP="00E2064E"/>
    <w:p w14:paraId="7107C912" w14:textId="22C844BA" w:rsidR="00320E68" w:rsidRDefault="00320E68" w:rsidP="00E2064E">
      <w:proofErr w:type="spellStart"/>
      <w:r>
        <w:t>Git</w:t>
      </w:r>
      <w:proofErr w:type="spellEnd"/>
      <w:r>
        <w:t xml:space="preserve"> es un sistema de control de versiones, sirve para control</w:t>
      </w:r>
      <w:r w:rsidR="002925F9">
        <w:t xml:space="preserve">ar las versiones de un proyecto, un proyecto </w:t>
      </w:r>
      <w:r w:rsidR="0054508F">
        <w:t>es un</w:t>
      </w:r>
      <w:r w:rsidR="002925F9">
        <w:t xml:space="preserve"> repositorio de </w:t>
      </w:r>
      <w:proofErr w:type="spellStart"/>
      <w:r w:rsidR="002925F9">
        <w:t>Git</w:t>
      </w:r>
      <w:proofErr w:type="spellEnd"/>
      <w:r w:rsidR="0054508F">
        <w:t>, un proyecto</w:t>
      </w:r>
      <w:r w:rsidR="002925F9">
        <w:t xml:space="preserve"> comprende todo el conjunto de carpetas y archivos al que se le realiza el control de versiones</w:t>
      </w:r>
      <w:r w:rsidR="008E36D9">
        <w:t>,</w:t>
      </w:r>
      <w:r>
        <w:t xml:space="preserve"> de manera </w:t>
      </w:r>
      <w:r>
        <w:lastRenderedPageBreak/>
        <w:t xml:space="preserve">que se </w:t>
      </w:r>
      <w:r w:rsidR="008E36D9">
        <w:t>guardan</w:t>
      </w:r>
      <w:r>
        <w:t xml:space="preserve"> los cambios y también se pueden recuperar las versiones anteriores</w:t>
      </w:r>
      <w:r w:rsidR="008E36D9">
        <w:t xml:space="preserve"> del proyecto</w:t>
      </w:r>
      <w:r w:rsidR="008E36D9">
        <w:fldChar w:fldCharType="begin" w:fldLock="1"/>
      </w:r>
      <w:r w:rsidR="008C64D3">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[33]","plainTextFormattedCitation":"[33]","previouslyFormattedCitation":"[33]"},"properties":{"noteIndex":0},"schema":"https://github.com/citation-style-language/schema/raw/master/csl-citation.json"}</w:instrText>
      </w:r>
      <w:r w:rsidR="008E36D9">
        <w:fldChar w:fldCharType="separate"/>
      </w:r>
      <w:r w:rsidR="00EC2217" w:rsidRPr="00EC2217">
        <w:rPr>
          <w:noProof/>
        </w:rPr>
        <w:t>[33]</w:t>
      </w:r>
      <w:r w:rsidR="008E36D9">
        <w:fldChar w:fldCharType="end"/>
      </w:r>
      <w:r>
        <w:t>.</w:t>
      </w:r>
    </w:p>
    <w:p w14:paraId="6E7670B8" w14:textId="77777777" w:rsidR="002925F9" w:rsidRPr="000F5A9B" w:rsidRDefault="002925F9" w:rsidP="000F5A9B"/>
    <w:p w14:paraId="772F8F26" w14:textId="73379F4A" w:rsidR="0045107D" w:rsidRDefault="0085754F" w:rsidP="00D46505">
      <w:pPr>
        <w:pStyle w:val="Ttulo3"/>
        <w:numPr>
          <w:ilvl w:val="0"/>
          <w:numId w:val="13"/>
        </w:numPr>
        <w:ind w:left="284"/>
      </w:pPr>
      <w:bookmarkStart w:id="46" w:name="_Toc164369656"/>
      <w:proofErr w:type="spellStart"/>
      <w:r>
        <w:t>Hi</w:t>
      </w:r>
      <w:r w:rsidR="0045107D">
        <w:t>perparametros</w:t>
      </w:r>
      <w:proofErr w:type="spellEnd"/>
      <w:r w:rsidR="00745BC2">
        <w:t xml:space="preserve"> (</w:t>
      </w:r>
      <w:proofErr w:type="spellStart"/>
      <w:r w:rsidR="00745BC2" w:rsidRPr="00745BC2">
        <w:rPr>
          <w:i/>
        </w:rPr>
        <w:t>Hyperparameters</w:t>
      </w:r>
      <w:proofErr w:type="spellEnd"/>
      <w:r w:rsidR="00745BC2">
        <w:t>)</w:t>
      </w:r>
      <w:bookmarkEnd w:id="46"/>
    </w:p>
    <w:p w14:paraId="2A5C82A2" w14:textId="77777777" w:rsidR="00077FA2" w:rsidRPr="00077FA2" w:rsidRDefault="00077FA2" w:rsidP="00077FA2"/>
    <w:p w14:paraId="145E31B2" w14:textId="7F55018F" w:rsidR="0045107D" w:rsidRPr="0045107D" w:rsidRDefault="0045107D" w:rsidP="0045107D">
      <w:r>
        <w:t>Son las variables que se utilizaron durante el entrenamiento del modelo</w:t>
      </w:r>
      <w:r w:rsidR="00077FA2">
        <w:t>, como así también pueden definir la topología del modelo</w:t>
      </w:r>
      <w:r>
        <w:t xml:space="preserve">, </w:t>
      </w:r>
      <w:r w:rsidR="00077FA2">
        <w:t>estas variables tienen un impacto en el rendimiento del modelo</w:t>
      </w:r>
      <w:r w:rsidR="00077FA2">
        <w:fldChar w:fldCharType="begin" w:fldLock="1"/>
      </w:r>
      <w:r w:rsidR="008C64D3">
        <w:instrText>ADDIN CSL_CITATION {"citationItems":[{"id":"ITEM-1","itemData":{"URL":"https://www.tensorflow.org/tutorials/keras/keras_tuner","accessed":{"date-parts":[["2024","2","15"]]},"id":"ITEM-1","issued":{"date-parts":[["0"]]},"title":"Introduction to the Keras Tuner","type":"webpage"},"uris":["http://www.mendeley.com/documents/?uuid=58de5e14-e113-4029-8ead-bbe72452d90a"]}],"mendeley":{"formattedCitation":"[34]","plainTextFormattedCitation":"[34]","previouslyFormattedCitation":"[34]"},"properties":{"noteIndex":0},"schema":"https://github.com/citation-style-language/schema/raw/master/csl-citation.json"}</w:instrText>
      </w:r>
      <w:r w:rsidR="00077FA2">
        <w:fldChar w:fldCharType="separate"/>
      </w:r>
      <w:r w:rsidR="00EC2217" w:rsidRPr="00EC2217">
        <w:rPr>
          <w:noProof/>
        </w:rPr>
        <w:t>[34]</w:t>
      </w:r>
      <w:r w:rsidR="00077FA2">
        <w:fldChar w:fldCharType="end"/>
      </w:r>
      <w:r w:rsidR="00077FA2">
        <w:t>.</w:t>
      </w:r>
    </w:p>
    <w:p w14:paraId="15A1C6BB" w14:textId="77777777" w:rsidR="0045107D" w:rsidRPr="0045107D" w:rsidRDefault="0045107D" w:rsidP="0045107D"/>
    <w:p w14:paraId="2D53F018" w14:textId="1DFC37CF" w:rsidR="00503E8E" w:rsidRDefault="00261D51" w:rsidP="00D46505">
      <w:pPr>
        <w:pStyle w:val="Ttulo3"/>
        <w:numPr>
          <w:ilvl w:val="0"/>
          <w:numId w:val="13"/>
        </w:numPr>
        <w:ind w:left="284"/>
      </w:pPr>
      <w:bookmarkStart w:id="47" w:name="_Toc164369657"/>
      <w:r>
        <w:t>Época</w:t>
      </w:r>
      <w:r w:rsidR="009D4817">
        <w:t xml:space="preserve"> </w:t>
      </w:r>
      <w:r w:rsidR="00315517">
        <w:t>(</w:t>
      </w:r>
      <w:proofErr w:type="spellStart"/>
      <w:r w:rsidR="00503E8E" w:rsidRPr="009D4817">
        <w:rPr>
          <w:i/>
        </w:rPr>
        <w:t>Epoch</w:t>
      </w:r>
      <w:proofErr w:type="spellEnd"/>
      <w:r w:rsidR="00315517">
        <w:rPr>
          <w:i/>
        </w:rPr>
        <w:t>)</w:t>
      </w:r>
      <w:bookmarkEnd w:id="47"/>
    </w:p>
    <w:p w14:paraId="09747A3A" w14:textId="045913E9" w:rsidR="003E3259" w:rsidRDefault="003E3259" w:rsidP="003E3259">
      <w:r>
        <w:t>Seg</w:t>
      </w:r>
      <w:r w:rsidR="00261D51">
        <w:t xml:space="preserve">ún la documentación oficial de </w:t>
      </w:r>
      <w:proofErr w:type="spellStart"/>
      <w:r w:rsidR="00261D51" w:rsidRPr="00261D51">
        <w:rPr>
          <w:i/>
        </w:rPr>
        <w:t>K</w:t>
      </w:r>
      <w:r w:rsidRPr="00261D51">
        <w:rPr>
          <w:i/>
        </w:rPr>
        <w:t>eras</w:t>
      </w:r>
      <w:proofErr w:type="spellEnd"/>
      <w:r>
        <w:t xml:space="preserve"> un</w:t>
      </w:r>
      <w:r w:rsidR="00261D51">
        <w:t>a</w:t>
      </w:r>
      <w:r>
        <w:t xml:space="preserve"> </w:t>
      </w:r>
      <w:r w:rsidR="00261D51">
        <w:t>época</w:t>
      </w:r>
      <w:r w:rsidR="00261D51" w:rsidRPr="00261D51">
        <w:rPr>
          <w:i/>
        </w:rPr>
        <w:t xml:space="preserve"> </w:t>
      </w:r>
      <w:r w:rsidR="00261D51">
        <w:rPr>
          <w:i/>
        </w:rPr>
        <w:t>(</w:t>
      </w:r>
      <w:proofErr w:type="spellStart"/>
      <w:r w:rsidRPr="00261D51">
        <w:rPr>
          <w:i/>
        </w:rPr>
        <w:t>Epoch</w:t>
      </w:r>
      <w:proofErr w:type="spellEnd"/>
      <w:r w:rsidR="00261D51">
        <w:rPr>
          <w:i/>
        </w:rPr>
        <w:t>)</w:t>
      </w:r>
      <w:r>
        <w:t xml:space="preserve">, es cuando </w:t>
      </w:r>
      <w:r w:rsidR="003B1411">
        <w:t xml:space="preserve">el </w:t>
      </w:r>
      <w:proofErr w:type="spellStart"/>
      <w:r w:rsidR="003B1411">
        <w:t>mdoelo</w:t>
      </w:r>
      <w:proofErr w:type="spellEnd"/>
      <w:r>
        <w:t xml:space="preserve"> pasa por todo el conjunto de datos</w:t>
      </w:r>
      <w:r w:rsidR="00DD71EB">
        <w:fldChar w:fldCharType="begin" w:fldLock="1"/>
      </w:r>
      <w:r w:rsidR="008C64D3">
        <w:instrText>ADDIN CSL_CITATION {"citationItems":[{"id":"ITEM-1","itemData":{"URL":"https://keras.io/getting_started/faq/#","accessed":{"date-parts":[["2024","2","15"]]},"id":"ITEM-1","issued":{"date-parts":[["0"]]},"title":"Keras FAQ","type":"webpage"},"uris":["http://www.mendeley.com/documents/?uuid=6ef8e9d1-d6a7-4b29-b51f-37374faff8c3"]}],"mendeley":{"formattedCitation":"[35]","plainTextFormattedCitation":"[35]","previouslyFormattedCitation":"[35]"},"properties":{"noteIndex":0},"schema":"https://github.com/citation-style-language/schema/raw/master/csl-citation.json"}</w:instrText>
      </w:r>
      <w:r w:rsidR="00DD71EB">
        <w:fldChar w:fldCharType="separate"/>
      </w:r>
      <w:r w:rsidR="00EC2217" w:rsidRPr="00EC2217">
        <w:rPr>
          <w:noProof/>
        </w:rPr>
        <w:t>[35]</w:t>
      </w:r>
      <w:r w:rsidR="00DD71EB">
        <w:fldChar w:fldCharType="end"/>
      </w:r>
      <w:r w:rsidR="003B1411">
        <w:t xml:space="preserve">, en </w:t>
      </w:r>
      <w:proofErr w:type="spellStart"/>
      <w:r w:rsidR="003B1411" w:rsidRPr="003B1411">
        <w:rPr>
          <w:i/>
        </w:rPr>
        <w:t>K</w:t>
      </w:r>
      <w:r w:rsidRPr="003B1411">
        <w:rPr>
          <w:i/>
        </w:rPr>
        <w:t>eras</w:t>
      </w:r>
      <w:proofErr w:type="spellEnd"/>
      <w:r>
        <w:t xml:space="preserve">, se puede agregar </w:t>
      </w:r>
      <w:proofErr w:type="spellStart"/>
      <w:r w:rsidRPr="001D52E7">
        <w:rPr>
          <w:i/>
          <w:highlight w:val="yellow"/>
        </w:rPr>
        <w:t>callbacks</w:t>
      </w:r>
      <w:proofErr w:type="spellEnd"/>
      <w:r>
        <w:t xml:space="preserve"> al final de una época para guardar o imprimir información, como por ejemplo guardar el modelo, de forma </w:t>
      </w:r>
      <w:r w:rsidR="003B1411">
        <w:t xml:space="preserve">que si se </w:t>
      </w:r>
      <w:r w:rsidR="00C413CC">
        <w:t>ejecutan</w:t>
      </w:r>
      <w:r w:rsidR="00DD71EB">
        <w:t xml:space="preserve"> x cantidad de épocas, se pueda recuperar el modelo con mejor rendimiento</w:t>
      </w:r>
      <w:r w:rsidR="003B1411">
        <w:t xml:space="preserve"> de la mejor época</w:t>
      </w:r>
      <w:r w:rsidR="00DD71EB">
        <w:t>.</w:t>
      </w:r>
    </w:p>
    <w:p w14:paraId="0023C455" w14:textId="77777777" w:rsidR="0045107D" w:rsidRPr="003E3259" w:rsidRDefault="0045107D" w:rsidP="003E3259"/>
    <w:p w14:paraId="7B2892C8" w14:textId="77777777" w:rsidR="00503E8E" w:rsidRPr="00503E8E" w:rsidRDefault="00503E8E" w:rsidP="00503E8E"/>
    <w:p w14:paraId="0EC1EDEB" w14:textId="17D86AEA" w:rsidR="00503E8E" w:rsidRDefault="00503E8E" w:rsidP="00503E8E">
      <w:pPr>
        <w:pStyle w:val="Ttulo3"/>
        <w:numPr>
          <w:ilvl w:val="0"/>
          <w:numId w:val="13"/>
        </w:numPr>
        <w:ind w:left="284"/>
      </w:pPr>
      <w:bookmarkStart w:id="48" w:name="_Toc164369658"/>
      <w:r>
        <w:t>Trial</w:t>
      </w:r>
      <w:bookmarkEnd w:id="48"/>
    </w:p>
    <w:p w14:paraId="648A486E" w14:textId="2DABD621" w:rsidR="00DD71EB" w:rsidRPr="00DD71EB" w:rsidRDefault="00432874" w:rsidP="00DD71EB">
      <w:r>
        <w:t>Según su documentación oficial, un trial es una prueba, donde cada trial tiene x cantidad de épocas,</w:t>
      </w:r>
      <w:r w:rsidR="0045107D">
        <w:t xml:space="preserve"> en un trial se evalúa un conjunto de valores de </w:t>
      </w:r>
      <w:proofErr w:type="spellStart"/>
      <w:r w:rsidR="0045107D" w:rsidRPr="000044AF">
        <w:rPr>
          <w:highlight w:val="yellow"/>
        </w:rPr>
        <w:t>hyperparámetros</w:t>
      </w:r>
      <w:proofErr w:type="spellEnd"/>
      <w:r w:rsidR="0045107D">
        <w:t>, es decir, en cada trial se evalúa una configuración diferente del modelo</w:t>
      </w:r>
      <w:r w:rsidR="0045107D">
        <w:fldChar w:fldCharType="begin" w:fldLock="1"/>
      </w:r>
      <w:r w:rsidR="008C64D3">
        <w:instrText>ADDIN CSL_CITATION {"citationItems":[{"id":"ITEM-1","itemData":{"URL":"https://keras.io/api/keras_tuner/tuners/base_tuner/","accessed":{"date-parts":[["2024","2","15"]]},"id":"ITEM-1","issued":{"date-parts":[["0"]]},"title":"The base Tuner class","type":"webpage"},"uris":["http://www.mendeley.com/documents/?uuid=4b6aae34-e7cd-4ef3-b004-28e213b7cab5"]}],"mendeley":{"formattedCitation":"[36]","plainTextFormattedCitation":"[36]","previouslyFormattedCitation":"[36]"},"properties":{"noteIndex":0},"schema":"https://github.com/citation-style-language/schema/raw/master/csl-citation.json"}</w:instrText>
      </w:r>
      <w:r w:rsidR="0045107D">
        <w:fldChar w:fldCharType="separate"/>
      </w:r>
      <w:r w:rsidR="00EC2217" w:rsidRPr="00EC2217">
        <w:rPr>
          <w:noProof/>
        </w:rPr>
        <w:t>[36]</w:t>
      </w:r>
      <w:r w:rsidR="0045107D">
        <w:fldChar w:fldCharType="end"/>
      </w:r>
      <w:r w:rsidR="0045107D">
        <w:t>.</w:t>
      </w:r>
    </w:p>
    <w:p w14:paraId="12A8C452" w14:textId="77777777" w:rsidR="00DD71EB" w:rsidRPr="00503E8E" w:rsidRDefault="00DD71EB" w:rsidP="00503E8E"/>
    <w:p w14:paraId="423EED99" w14:textId="398CBF5C" w:rsidR="008A184D" w:rsidRDefault="007C2972" w:rsidP="00D84548">
      <w:pPr>
        <w:pStyle w:val="Ttulo3"/>
        <w:numPr>
          <w:ilvl w:val="0"/>
          <w:numId w:val="13"/>
        </w:numPr>
        <w:ind w:left="708" w:hanging="708"/>
      </w:pPr>
      <w:bookmarkStart w:id="49" w:name="_Toc164369659"/>
      <w:r>
        <w:t xml:space="preserve">Unidad Recurrente con Puerta – </w:t>
      </w:r>
      <w:r w:rsidR="008A184D">
        <w:t>GRU</w:t>
      </w:r>
      <w:r>
        <w:t xml:space="preserve"> (</w:t>
      </w:r>
      <w:proofErr w:type="spellStart"/>
      <w:r w:rsidRPr="007C2972">
        <w:rPr>
          <w:i/>
        </w:rPr>
        <w:t>Gate</w:t>
      </w:r>
      <w:proofErr w:type="spellEnd"/>
      <w:r w:rsidRPr="007C2972">
        <w:rPr>
          <w:i/>
        </w:rPr>
        <w:t xml:space="preserve"> </w:t>
      </w:r>
      <w:proofErr w:type="spellStart"/>
      <w:r w:rsidRPr="007C2972">
        <w:rPr>
          <w:i/>
        </w:rPr>
        <w:t>Recurrent</w:t>
      </w:r>
      <w:proofErr w:type="spellEnd"/>
      <w:r w:rsidRPr="007C2972">
        <w:rPr>
          <w:i/>
        </w:rPr>
        <w:t xml:space="preserve"> </w:t>
      </w:r>
      <w:proofErr w:type="spellStart"/>
      <w:r w:rsidRPr="007C2972">
        <w:rPr>
          <w:i/>
        </w:rPr>
        <w:t>Unit</w:t>
      </w:r>
      <w:proofErr w:type="spellEnd"/>
      <w:r>
        <w:t>)</w:t>
      </w:r>
      <w:bookmarkEnd w:id="49"/>
    </w:p>
    <w:p w14:paraId="75880E6C" w14:textId="77777777" w:rsidR="00503E8E" w:rsidRDefault="00503E8E" w:rsidP="00503E8E"/>
    <w:p w14:paraId="1B957833" w14:textId="51E843B6" w:rsidR="000F4078" w:rsidRDefault="0088236D" w:rsidP="0088236D">
      <w:pPr>
        <w:jc w:val="center"/>
      </w:pPr>
      <w:r>
        <w:rPr>
          <w:noProof/>
        </w:rPr>
        <w:drawing>
          <wp:inline distT="0" distB="0" distL="0" distR="0" wp14:anchorId="567A8A5D" wp14:editId="45E7EC72">
            <wp:extent cx="2360295" cy="1533525"/>
            <wp:effectExtent l="0" t="0" r="190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994" t="52900" r="26286" b="19689"/>
                    <a:stretch/>
                  </pic:blipFill>
                  <pic:spPr bwMode="auto">
                    <a:xfrm>
                      <a:off x="0" y="0"/>
                      <a:ext cx="2372219" cy="1541272"/>
                    </a:xfrm>
                    <a:prstGeom prst="rect">
                      <a:avLst/>
                    </a:prstGeom>
                    <a:ln>
                      <a:noFill/>
                    </a:ln>
                    <a:extLst>
                      <a:ext uri="{53640926-AAD7-44D8-BBD7-CCE9431645EC}">
                        <a14:shadowObscured xmlns:a14="http://schemas.microsoft.com/office/drawing/2010/main"/>
                      </a:ext>
                    </a:extLst>
                  </pic:spPr>
                </pic:pic>
              </a:graphicData>
            </a:graphic>
          </wp:inline>
        </w:drawing>
      </w:r>
    </w:p>
    <w:p w14:paraId="75F4AFD0" w14:textId="7213BDB2" w:rsidR="00604F28" w:rsidRDefault="0095327E" w:rsidP="0088236D">
      <w:pPr>
        <w:jc w:val="center"/>
      </w:pPr>
      <w:r>
        <w:t>Figura 2</w:t>
      </w:r>
      <w:r w:rsidR="00604F28">
        <w:t xml:space="preserve">: </w:t>
      </w:r>
      <w:r w:rsidR="00065A8B">
        <w:t xml:space="preserve">Red Neuronal GRU </w:t>
      </w:r>
      <w:r>
        <w:t>(2</w:t>
      </w:r>
      <w:r w:rsidR="00604F28">
        <w:t>)</w:t>
      </w:r>
      <w:r w:rsidR="00065A8B">
        <w:t>.</w:t>
      </w:r>
    </w:p>
    <w:p w14:paraId="1B1853BF" w14:textId="77777777" w:rsidR="00D84548" w:rsidRDefault="00D84548" w:rsidP="00503E8E"/>
    <w:p w14:paraId="0FEDB79D" w14:textId="372126E8" w:rsidR="00046E28" w:rsidRDefault="0088236D" w:rsidP="00503E8E">
      <w:r>
        <w:t xml:space="preserve">Donde </w:t>
      </w:r>
      <w:r w:rsidR="00C33377">
        <w:t xml:space="preserve">r es </w:t>
      </w:r>
      <w:r w:rsidR="00CD6698">
        <w:t>la compuerta de reinicio (</w:t>
      </w:r>
      <w:proofErr w:type="spellStart"/>
      <w:r w:rsidR="00C33377" w:rsidRPr="00CD6698">
        <w:rPr>
          <w:i/>
        </w:rPr>
        <w:t>reset</w:t>
      </w:r>
      <w:proofErr w:type="spellEnd"/>
      <w:r w:rsidR="00C33377" w:rsidRPr="00CD6698">
        <w:rPr>
          <w:i/>
        </w:rPr>
        <w:t xml:space="preserve"> </w:t>
      </w:r>
      <w:proofErr w:type="spellStart"/>
      <w:r w:rsidR="00C33377" w:rsidRPr="00CD6698">
        <w:rPr>
          <w:i/>
        </w:rPr>
        <w:t>gate</w:t>
      </w:r>
      <w:proofErr w:type="spellEnd"/>
      <w:r w:rsidR="00CD6698">
        <w:rPr>
          <w:i/>
        </w:rPr>
        <w:t>)</w:t>
      </w:r>
      <w:r w:rsidR="00C33377" w:rsidRPr="00CD6698">
        <w:t xml:space="preserve"> </w:t>
      </w:r>
      <w:r w:rsidR="00C33377">
        <w:t xml:space="preserve">y z </w:t>
      </w:r>
      <w:r w:rsidR="00CD6698">
        <w:t>es la compuerta de actualización (</w:t>
      </w:r>
      <w:proofErr w:type="spellStart"/>
      <w:r w:rsidR="00C33377" w:rsidRPr="00CD6698">
        <w:rPr>
          <w:i/>
        </w:rPr>
        <w:t>update</w:t>
      </w:r>
      <w:proofErr w:type="spellEnd"/>
      <w:r w:rsidR="00C33377" w:rsidRPr="00CD6698">
        <w:rPr>
          <w:i/>
        </w:rPr>
        <w:t xml:space="preserve"> </w:t>
      </w:r>
      <w:proofErr w:type="spellStart"/>
      <w:r w:rsidR="00C33377" w:rsidRPr="00CD6698">
        <w:rPr>
          <w:i/>
        </w:rPr>
        <w:t>gate</w:t>
      </w:r>
      <w:proofErr w:type="spellEnd"/>
      <w:r w:rsidR="00CD6698">
        <w:t>)</w:t>
      </w:r>
      <w:r w:rsidR="00046E28">
        <w:t xml:space="preserve"> </w:t>
      </w:r>
      <w:r w:rsidR="00C33377">
        <w:t>y h’ es el candidato a activación y h es la activación</w:t>
      </w:r>
      <w:r w:rsidR="00046E28">
        <w:fldChar w:fldCharType="begin" w:fldLock="1"/>
      </w:r>
      <w:r w:rsidR="004516C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046E28">
        <w:fldChar w:fldCharType="separate"/>
      </w:r>
      <w:r w:rsidR="00046E28" w:rsidRPr="00046E28">
        <w:rPr>
          <w:noProof/>
        </w:rPr>
        <w:t>[11]</w:t>
      </w:r>
      <w:r w:rsidR="00046E28">
        <w:fldChar w:fldCharType="end"/>
      </w:r>
      <w:r w:rsidR="00046E28">
        <w:t>.</w:t>
      </w:r>
    </w:p>
    <w:p w14:paraId="76F56529" w14:textId="2DA9CEEA" w:rsidR="0088236D" w:rsidRDefault="00C33377" w:rsidP="00503E8E">
      <w:r>
        <w:t xml:space="preserve"> </w:t>
      </w:r>
    </w:p>
    <w:p w14:paraId="4F387A59" w14:textId="341F1C7D" w:rsidR="002850ED" w:rsidRDefault="00CD6698" w:rsidP="00503E8E">
      <w:r>
        <w:t xml:space="preserve">La siguiente formula </w:t>
      </w:r>
      <w:r w:rsidR="00E501A8">
        <w:t>(4</w:t>
      </w:r>
      <w:r w:rsidR="00604F28">
        <w:t xml:space="preserve">) </w:t>
      </w:r>
      <w:r>
        <w:t>es</w:t>
      </w:r>
      <w:r w:rsidR="00F74CCE">
        <w:t xml:space="preserve"> para cada j-</w:t>
      </w:r>
      <w:proofErr w:type="spellStart"/>
      <w:r w:rsidR="00F74CCE">
        <w:t>esimo</w:t>
      </w:r>
      <w:proofErr w:type="spellEnd"/>
      <w:r w:rsidR="00F74CCE">
        <w:t xml:space="preserve"> valor de la compuerta de </w:t>
      </w:r>
      <w:proofErr w:type="spellStart"/>
      <w:r w:rsidR="00F74CCE">
        <w:t>reset</w:t>
      </w:r>
      <w:proofErr w:type="spellEnd"/>
      <w:r w:rsidR="00F74CCE">
        <w:t>.</w:t>
      </w:r>
    </w:p>
    <w:p w14:paraId="6961EFE6" w14:textId="77777777" w:rsidR="009A2AF1" w:rsidRDefault="009A2AF1" w:rsidP="00503E8E"/>
    <w:p w14:paraId="44BA7DD3" w14:textId="093E5D0F" w:rsidR="002850ED" w:rsidRDefault="00B5577D" w:rsidP="00503E8E">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x</m:t>
                </m:r>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e>
          <m:sub>
            <m:r>
              <w:rPr>
                <w:rFonts w:ascii="Cambria Math" w:hAnsi="Cambria Math"/>
              </w:rPr>
              <m:t>j</m:t>
            </m:r>
          </m:sub>
        </m:sSub>
        <m:r>
          <w:rPr>
            <w:rFonts w:ascii="Cambria Math" w:hAnsi="Cambria Math"/>
          </w:rPr>
          <m:t>)</m:t>
        </m:r>
      </m:oMath>
      <w:r w:rsidR="0095327E">
        <w:t xml:space="preserve">                                                                                   (4)</w:t>
      </w:r>
    </w:p>
    <w:p w14:paraId="2271DD35" w14:textId="77777777" w:rsidR="0088236D" w:rsidRDefault="0088236D" w:rsidP="00503E8E"/>
    <w:p w14:paraId="24560BDB" w14:textId="594BFDED" w:rsidR="00F74CCE" w:rsidRDefault="00E501A8" w:rsidP="00503E8E">
      <w:r>
        <w:t xml:space="preserve">En la formula (4) </w:t>
      </w:r>
      <m:oMath>
        <m:r>
          <w:rPr>
            <w:rFonts w:ascii="Cambria Math" w:hAnsi="Cambria Math"/>
          </w:rPr>
          <m:t>σ</m:t>
        </m:r>
      </m:oMath>
      <w:r w:rsidR="00F74CCE">
        <w:t xml:space="preserve"> es la función sigmoidea</w:t>
      </w:r>
      <w:r w:rsidR="00AC76DA">
        <w:t>,</w:t>
      </w:r>
      <w:r w:rsidR="00F74CCE">
        <w:t xml:space="preserve">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CD6698">
        <w:t xml:space="preserve"> es el </w:t>
      </w:r>
      <w:r w:rsidR="00AC76DA">
        <w:t>estado</w:t>
      </w:r>
      <w:r w:rsidR="00CD6698">
        <w:t xml:space="preserve"> oculto anterior y  x es la entrada</w:t>
      </w:r>
    </w:p>
    <w:p w14:paraId="1E9D8403" w14:textId="77777777" w:rsidR="00CD6698" w:rsidRDefault="00CD6698" w:rsidP="00503E8E"/>
    <w:p w14:paraId="6399F3B7" w14:textId="5330389C" w:rsidR="00CD6698" w:rsidRDefault="00CD6698" w:rsidP="00CD6698">
      <w:r>
        <w:lastRenderedPageBreak/>
        <w:t>La siguiente formula</w:t>
      </w:r>
      <w:r w:rsidR="00E501A8">
        <w:t xml:space="preserve"> (5)</w:t>
      </w:r>
      <w:r>
        <w:t xml:space="preserve"> es  para cada j-</w:t>
      </w:r>
      <w:proofErr w:type="spellStart"/>
      <w:r>
        <w:t>esimo</w:t>
      </w:r>
      <w:proofErr w:type="spellEnd"/>
      <w:r>
        <w:t xml:space="preserve"> valor de la compuerta de actualización.</w:t>
      </w:r>
    </w:p>
    <w:p w14:paraId="532657F7" w14:textId="77777777" w:rsidR="00CD6698" w:rsidRDefault="00CD6698" w:rsidP="00503E8E"/>
    <w:p w14:paraId="013BAEF6" w14:textId="55FD0363" w:rsidR="00DA2B9C" w:rsidRPr="00CD6698" w:rsidRDefault="00B5577D" w:rsidP="00503E8E">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x</m:t>
                </m:r>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e>
          <m:sub>
            <m:r>
              <w:rPr>
                <w:rFonts w:ascii="Cambria Math" w:hAnsi="Cambria Math"/>
              </w:rPr>
              <m:t>j</m:t>
            </m:r>
          </m:sub>
        </m:sSub>
        <m:r>
          <w:rPr>
            <w:rFonts w:ascii="Cambria Math" w:hAnsi="Cambria Math"/>
          </w:rPr>
          <m:t xml:space="preserve">) </m:t>
        </m:r>
      </m:oMath>
      <w:r w:rsidR="0095327E">
        <w:t xml:space="preserve">                                                                                 (5)</w:t>
      </w:r>
    </w:p>
    <w:p w14:paraId="65C22423" w14:textId="77777777" w:rsidR="00CD6698" w:rsidRPr="00F74CCE" w:rsidRDefault="00CD6698" w:rsidP="00503E8E"/>
    <w:p w14:paraId="015FCC1E" w14:textId="205FFC11" w:rsidR="00CD6698" w:rsidRDefault="00E501A8" w:rsidP="00CD6698">
      <w:r>
        <w:t xml:space="preserve">En la formula (5) </w:t>
      </w:r>
      <m:oMath>
        <m:r>
          <w:rPr>
            <w:rFonts w:ascii="Cambria Math" w:hAnsi="Cambria Math"/>
          </w:rPr>
          <m:t>σ</m:t>
        </m:r>
      </m:oMath>
      <w:r w:rsidR="00CD6698">
        <w:t xml:space="preserve"> es la función sigmoidea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CD6698">
        <w:t xml:space="preserve"> es el </w:t>
      </w:r>
      <w:r w:rsidR="00AC76DA">
        <w:t>estado</w:t>
      </w:r>
      <w:r w:rsidR="00CD6698">
        <w:t xml:space="preserve"> oculto anterior y  x es la entrada</w:t>
      </w:r>
    </w:p>
    <w:p w14:paraId="26C4C4E4" w14:textId="77777777" w:rsidR="00CD6698" w:rsidRDefault="00CD6698" w:rsidP="00CD6698"/>
    <w:p w14:paraId="7D28F17A" w14:textId="26517F0C" w:rsidR="00CD6698" w:rsidRDefault="00CD6698" w:rsidP="00CD6698">
      <w:r>
        <w:t xml:space="preserve">La siguiente formula </w:t>
      </w:r>
      <w:r w:rsidR="00E501A8">
        <w:t xml:space="preserve">(6) </w:t>
      </w:r>
      <w:r>
        <w:t>es  para cada j-</w:t>
      </w:r>
      <w:proofErr w:type="spellStart"/>
      <w:r>
        <w:t>esimo</w:t>
      </w:r>
      <w:proofErr w:type="spellEnd"/>
      <w:r>
        <w:t xml:space="preserve"> valor de  activación, o también llamado estado oculto.</w:t>
      </w:r>
    </w:p>
    <w:p w14:paraId="63F12D3A" w14:textId="77777777" w:rsidR="00CD6698" w:rsidRDefault="00CD6698" w:rsidP="00CD6698"/>
    <w:p w14:paraId="3D9F5910" w14:textId="570E597E" w:rsidR="00DA2B9C" w:rsidRDefault="00B5577D" w:rsidP="00503E8E">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j</m:t>
                </m:r>
              </m:sub>
            </m:sSub>
          </m:e>
        </m:d>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oMath>
      <w:r w:rsidR="0095327E">
        <w:t xml:space="preserve">                                                                                    (6)</w:t>
      </w:r>
    </w:p>
    <w:p w14:paraId="2EBC1556" w14:textId="77777777" w:rsidR="00C94BC0" w:rsidRDefault="00C94BC0" w:rsidP="00503E8E"/>
    <w:p w14:paraId="336ADC33" w14:textId="2C346388" w:rsidR="00CD6698" w:rsidRDefault="00E501A8" w:rsidP="00CD6698">
      <w:r>
        <w:t xml:space="preserve">En la formula (6) </w:t>
      </w:r>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oMath>
      <w:r w:rsidR="00CD6698">
        <w:t xml:space="preserve"> es el candidato a activación y se define en la siguiente fórmula para cada j-esimo valor.</w:t>
      </w:r>
    </w:p>
    <w:p w14:paraId="03B4A8E3" w14:textId="5451E4D8" w:rsidR="00F74CCE" w:rsidRDefault="00F74CCE" w:rsidP="00503E8E"/>
    <w:p w14:paraId="40149754" w14:textId="30FE6998" w:rsidR="0014038A" w:rsidRDefault="00B5577D" w:rsidP="0014038A">
      <m:oMath>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j</m:t>
            </m:r>
          </m:sub>
          <m:sup>
            <m:d>
              <m:dPr>
                <m:ctrlPr>
                  <w:rPr>
                    <w:rFonts w:ascii="Cambria Math" w:hAnsi="Cambria Math"/>
                    <w:i/>
                  </w:rPr>
                </m:ctrlPr>
              </m:dPr>
              <m:e>
                <m:r>
                  <w:rPr>
                    <w:rFonts w:ascii="Cambria Math" w:hAnsi="Cambria Math"/>
                  </w:rPr>
                  <m:t>t</m:t>
                </m:r>
              </m:e>
            </m:d>
          </m:sup>
        </m:sSubSup>
        <m:r>
          <w:rPr>
            <w:rFonts w:ascii="Cambria Math" w:hAnsi="Cambria Math"/>
          </w:rPr>
          <m:t>=ϕ</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Wx</m:t>
                    </m:r>
                  </m:e>
                </m:d>
              </m:e>
              <m:sub>
                <m:r>
                  <w:rPr>
                    <w:rFonts w:ascii="Cambria Math" w:hAnsi="Cambria Math"/>
                  </w:rPr>
                  <m:t>j</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⊙h</m:t>
                            </m:r>
                          </m:e>
                          <m:sub>
                            <m:d>
                              <m:dPr>
                                <m:ctrlPr>
                                  <w:rPr>
                                    <w:rFonts w:ascii="Cambria Math" w:hAnsi="Cambria Math"/>
                                    <w:i/>
                                  </w:rPr>
                                </m:ctrlPr>
                              </m:dPr>
                              <m:e>
                                <m:r>
                                  <w:rPr>
                                    <w:rFonts w:ascii="Cambria Math" w:hAnsi="Cambria Math"/>
                                  </w:rPr>
                                  <m:t>t-1</m:t>
                                </m:r>
                              </m:e>
                            </m:d>
                          </m:sub>
                        </m:sSub>
                      </m:e>
                    </m:d>
                  </m:e>
                </m:d>
              </m:e>
              <m:sub>
                <m:r>
                  <w:rPr>
                    <w:rFonts w:ascii="Cambria Math" w:hAnsi="Cambria Math"/>
                  </w:rPr>
                  <m:t>j</m:t>
                </m:r>
              </m:sub>
            </m:sSub>
          </m:e>
        </m:d>
      </m:oMath>
      <w:r w:rsidR="0095327E">
        <w:t xml:space="preserve">                                                                   (7)</w:t>
      </w:r>
    </w:p>
    <w:p w14:paraId="5F5A8563" w14:textId="77777777" w:rsidR="00C94BC0" w:rsidRPr="00CD6698" w:rsidRDefault="00C94BC0" w:rsidP="0014038A"/>
    <w:p w14:paraId="3A6693AE" w14:textId="7CC63C10" w:rsidR="00AC76DA" w:rsidRDefault="00E501A8" w:rsidP="00AC76DA">
      <w:r>
        <w:t xml:space="preserve">En la formula (7) </w:t>
      </w:r>
      <m:oMath>
        <m:r>
          <w:rPr>
            <w:rFonts w:ascii="Cambria Math" w:hAnsi="Cambria Math"/>
          </w:rPr>
          <m:t>ϕ</m:t>
        </m:r>
      </m:oMath>
      <w:r w:rsidR="00CD6698">
        <w:t xml:space="preserve"> es la función de tangente hiperbólica y  </w:t>
      </w:r>
      <m:oMath>
        <m:r>
          <w:rPr>
            <w:rFonts w:ascii="Cambria Math" w:hAnsi="Cambria Math"/>
          </w:rPr>
          <m:t>⊙</m:t>
        </m:r>
      </m:oMath>
      <w:r w:rsidR="00CD6698">
        <w:t xml:space="preserve"> es el producto</w:t>
      </w:r>
      <w:r w:rsidR="00AC76DA">
        <w:t xml:space="preserve"> de</w:t>
      </w:r>
      <w:r w:rsidR="00CD6698">
        <w:t xml:space="preserve"> </w:t>
      </w:r>
      <w:proofErr w:type="spellStart"/>
      <w:r w:rsidR="00AC76DA" w:rsidRPr="00AC76DA">
        <w:t>Hadamard</w:t>
      </w:r>
      <w:proofErr w:type="spellEnd"/>
      <w:r w:rsidR="00AC76DA">
        <w:t xml:space="preserve">,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AC76DA">
        <w:t xml:space="preserve"> es el estado oculto anterior y  x es la entrada</w:t>
      </w:r>
      <w:r w:rsidR="00046E28">
        <w:fldChar w:fldCharType="begin" w:fldLock="1"/>
      </w:r>
      <w:r w:rsidR="004516C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046E28">
        <w:fldChar w:fldCharType="separate"/>
      </w:r>
      <w:r w:rsidR="00046E28" w:rsidRPr="00046E28">
        <w:rPr>
          <w:noProof/>
        </w:rPr>
        <w:t>[11]</w:t>
      </w:r>
      <w:r w:rsidR="00046E28">
        <w:fldChar w:fldCharType="end"/>
      </w:r>
      <w:r w:rsidR="00AC76DA">
        <w:t>.</w:t>
      </w:r>
    </w:p>
    <w:p w14:paraId="7A1945F4" w14:textId="008B4D14" w:rsidR="00C94BC0" w:rsidRDefault="00C94BC0">
      <w:pPr>
        <w:spacing w:after="160" w:line="259" w:lineRule="auto"/>
      </w:pPr>
      <w:r>
        <w:br w:type="page"/>
      </w:r>
    </w:p>
    <w:p w14:paraId="4B398196" w14:textId="6EC2002D" w:rsidR="00CA726B" w:rsidRPr="001D52E7" w:rsidRDefault="00CA726B" w:rsidP="00D46505">
      <w:pPr>
        <w:pStyle w:val="Ttulo3"/>
        <w:numPr>
          <w:ilvl w:val="0"/>
          <w:numId w:val="13"/>
        </w:numPr>
        <w:ind w:left="284"/>
      </w:pPr>
      <w:bookmarkStart w:id="50" w:name="_Toc164369660"/>
      <w:r w:rsidRPr="001D52E7">
        <w:lastRenderedPageBreak/>
        <w:t>Arquitectur</w:t>
      </w:r>
      <w:r w:rsidR="001D52E7" w:rsidRPr="001D52E7">
        <w:t>a Codificador-Decodificador (</w:t>
      </w:r>
      <w:proofErr w:type="spellStart"/>
      <w:r w:rsidR="001D52E7" w:rsidRPr="00172FBB">
        <w:rPr>
          <w:i/>
        </w:rPr>
        <w:t>En</w:t>
      </w:r>
      <w:r w:rsidRPr="00172FBB">
        <w:rPr>
          <w:i/>
        </w:rPr>
        <w:t>c</w:t>
      </w:r>
      <w:r w:rsidR="001D52E7" w:rsidRPr="00172FBB">
        <w:rPr>
          <w:i/>
        </w:rPr>
        <w:t>o</w:t>
      </w:r>
      <w:r w:rsidRPr="00172FBB">
        <w:rPr>
          <w:i/>
        </w:rPr>
        <w:t>der-Decoder</w:t>
      </w:r>
      <w:proofErr w:type="spellEnd"/>
      <w:r w:rsidRPr="001D52E7">
        <w:t>)</w:t>
      </w:r>
      <w:bookmarkEnd w:id="50"/>
    </w:p>
    <w:p w14:paraId="3D10DBB3" w14:textId="77777777" w:rsidR="00CA726B" w:rsidRDefault="00CA726B" w:rsidP="00CA726B"/>
    <w:p w14:paraId="0F6F6B80" w14:textId="58BF2623" w:rsidR="00CA726B" w:rsidRDefault="0027391A" w:rsidP="0027391A">
      <w:pPr>
        <w:jc w:val="center"/>
      </w:pPr>
      <w:r>
        <w:rPr>
          <w:noProof/>
        </w:rPr>
        <w:drawing>
          <wp:inline distT="0" distB="0" distL="0" distR="0" wp14:anchorId="382701D4" wp14:editId="00543686">
            <wp:extent cx="2028825" cy="209222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9959" t="26287" r="42525" b="41583"/>
                    <a:stretch/>
                  </pic:blipFill>
                  <pic:spPr bwMode="auto">
                    <a:xfrm>
                      <a:off x="0" y="0"/>
                      <a:ext cx="2033075" cy="2096609"/>
                    </a:xfrm>
                    <a:prstGeom prst="rect">
                      <a:avLst/>
                    </a:prstGeom>
                    <a:ln>
                      <a:noFill/>
                    </a:ln>
                    <a:extLst>
                      <a:ext uri="{53640926-AAD7-44D8-BBD7-CCE9431645EC}">
                        <a14:shadowObscured xmlns:a14="http://schemas.microsoft.com/office/drawing/2010/main"/>
                      </a:ext>
                    </a:extLst>
                  </pic:spPr>
                </pic:pic>
              </a:graphicData>
            </a:graphic>
          </wp:inline>
        </w:drawing>
      </w:r>
    </w:p>
    <w:p w14:paraId="79797D6C" w14:textId="400EE99D" w:rsidR="00065A8B" w:rsidRDefault="00065A8B" w:rsidP="00065A8B">
      <w:pPr>
        <w:jc w:val="center"/>
      </w:pPr>
      <w:r>
        <w:t xml:space="preserve">Figura 2: </w:t>
      </w:r>
      <w:r w:rsidR="00C94BC0">
        <w:t xml:space="preserve">Arquitectura </w:t>
      </w:r>
      <w:proofErr w:type="spellStart"/>
      <w:r w:rsidR="00C94BC0" w:rsidRPr="00172FBB">
        <w:rPr>
          <w:i/>
        </w:rPr>
        <w:t>encoder-decoder</w:t>
      </w:r>
      <w:proofErr w:type="spellEnd"/>
      <w:r>
        <w:t xml:space="preserve"> GRU (3).</w:t>
      </w:r>
    </w:p>
    <w:p w14:paraId="1724FA7D" w14:textId="77777777" w:rsidR="00C94BC0" w:rsidRDefault="00C94BC0" w:rsidP="00065A8B">
      <w:pPr>
        <w:jc w:val="center"/>
      </w:pPr>
    </w:p>
    <w:p w14:paraId="2E3FAF1D" w14:textId="6133D8C7" w:rsidR="0027391A" w:rsidRDefault="0027391A" w:rsidP="0027391A">
      <w:r>
        <w:t xml:space="preserve">La arquitectura Codificador-Decodificador consta de un codificador, </w:t>
      </w:r>
      <w:r w:rsidR="007C4507" w:rsidRPr="007C4507">
        <w:t>siendo el codificador una capa de GRU</w:t>
      </w:r>
      <w:r w:rsidR="007C4507">
        <w:t xml:space="preserve"> </w:t>
      </w:r>
      <w:r>
        <w:t xml:space="preserve">que lee </w:t>
      </w:r>
      <w:r w:rsidR="007C4507">
        <w:t>los valores</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170C9">
        <w:t xml:space="preserve"> </w:t>
      </w:r>
      <w:r>
        <w:t>de la secuencia de entrada</w:t>
      </w:r>
      <w:r w:rsidR="007C4507">
        <w:t xml:space="preserve"> en orden</w:t>
      </w:r>
      <w:r>
        <w:t>, y modifica su estado oculto con cada nuevo va</w:t>
      </w:r>
      <w:r w:rsidR="007C4507">
        <w:t>lor</w:t>
      </w:r>
      <w:r>
        <w:t xml:space="preserve">, por otro lado el decodificador también es </w:t>
      </w:r>
      <w:r w:rsidR="00EA06C0">
        <w:t>una capa de</w:t>
      </w:r>
      <w:r>
        <w:t xml:space="preserve"> GRU que toma como entrada un vector </w:t>
      </w:r>
      <w:r w:rsidR="00F45D22">
        <w:t xml:space="preserve">c </w:t>
      </w:r>
      <w:r>
        <w:t>de los estados ocultos del codificador</w:t>
      </w:r>
      <w:r w:rsidR="001D52E7">
        <w:t>, de esta manera el dec</w:t>
      </w:r>
      <w:r w:rsidR="00EA06C0">
        <w:t>odificador tendría que aprender a predecir el siguiente valor de la secuencia</w:t>
      </w:r>
      <w:r w:rsidR="00EA06C0">
        <w:fldChar w:fldCharType="begin" w:fldLock="1"/>
      </w:r>
      <w:r w:rsidR="005C695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EA06C0">
        <w:fldChar w:fldCharType="separate"/>
      </w:r>
      <w:r w:rsidR="00EA06C0" w:rsidRPr="00EA06C0">
        <w:rPr>
          <w:noProof/>
        </w:rPr>
        <w:t>[11]</w:t>
      </w:r>
      <w:r w:rsidR="00EA06C0">
        <w:fldChar w:fldCharType="end"/>
      </w:r>
      <w:r w:rsidR="00EA06C0">
        <w:t>.</w:t>
      </w:r>
    </w:p>
    <w:p w14:paraId="407BC672" w14:textId="77777777" w:rsidR="00CA726B" w:rsidRDefault="00CA726B" w:rsidP="00CA726B"/>
    <w:p w14:paraId="6778DF0D" w14:textId="77777777" w:rsidR="00CA726B" w:rsidRPr="00CA726B" w:rsidRDefault="00CA726B" w:rsidP="00CA726B"/>
    <w:p w14:paraId="4114DD0B" w14:textId="417DF6EC" w:rsidR="00B46272" w:rsidRDefault="00B46272" w:rsidP="00D46505">
      <w:pPr>
        <w:pStyle w:val="Ttulo3"/>
        <w:numPr>
          <w:ilvl w:val="0"/>
          <w:numId w:val="13"/>
        </w:numPr>
        <w:ind w:left="284"/>
      </w:pPr>
      <w:bookmarkStart w:id="51" w:name="_Toc164369661"/>
      <w:r>
        <w:t>Algoritmo</w:t>
      </w:r>
      <w:r w:rsidR="0004583A">
        <w:t xml:space="preserve"> Optimización Bayesiana (</w:t>
      </w:r>
      <w:proofErr w:type="spellStart"/>
      <w:r w:rsidRPr="0004583A">
        <w:rPr>
          <w:i/>
        </w:rPr>
        <w:t>Bayesian</w:t>
      </w:r>
      <w:proofErr w:type="spellEnd"/>
      <w:r w:rsidRPr="0004583A">
        <w:rPr>
          <w:i/>
        </w:rPr>
        <w:t xml:space="preserve"> </w:t>
      </w:r>
      <w:proofErr w:type="spellStart"/>
      <w:r w:rsidRPr="0004583A">
        <w:rPr>
          <w:i/>
        </w:rPr>
        <w:t>Otimization</w:t>
      </w:r>
      <w:proofErr w:type="spellEnd"/>
      <w:r w:rsidR="0004583A">
        <w:t>)</w:t>
      </w:r>
      <w:bookmarkEnd w:id="51"/>
    </w:p>
    <w:p w14:paraId="4FB60159" w14:textId="77777777" w:rsidR="00B46272" w:rsidRDefault="00B46272" w:rsidP="00B46272"/>
    <w:p w14:paraId="41C8B370" w14:textId="66FC729C" w:rsidR="0004583A" w:rsidRDefault="0076167A" w:rsidP="00B46272">
      <w:r>
        <w:t xml:space="preserve">La optimización bayesiana es un algoritmo que se utiliza para el afinamiento de los </w:t>
      </w:r>
      <w:proofErr w:type="spellStart"/>
      <w:r w:rsidR="0085754F">
        <w:rPr>
          <w:highlight w:val="yellow"/>
        </w:rPr>
        <w:t>hiperparametros</w:t>
      </w:r>
      <w:proofErr w:type="spellEnd"/>
      <w:r>
        <w:t xml:space="preserve">, este algoritmo crea un modelo probabilístico, para la métrica, dado el conjunto de </w:t>
      </w:r>
      <w:proofErr w:type="spellStart"/>
      <w:r w:rsidR="0085754F">
        <w:rPr>
          <w:highlight w:val="yellow"/>
        </w:rPr>
        <w:t>hiperparametros</w:t>
      </w:r>
      <w:proofErr w:type="spellEnd"/>
      <w:r>
        <w:t xml:space="preserve"> a optimizar</w:t>
      </w:r>
      <w:r w:rsidR="00A66F4A">
        <w:t xml:space="preserve"> </w:t>
      </w:r>
      <w:r w:rsidR="00A66F4A">
        <w:fldChar w:fldCharType="begin" w:fldLock="1"/>
      </w:r>
      <w:r w:rsidR="008C64D3">
        <w:instrText>ADDIN CSL_CITATION {"citationItems":[{"id":"ITEM-1","itemData":{"abstract":"The use of machine learning algorithms frequently involves careful tuning of learning parameters and model hyperparameters. Unfortunately, this tuning is often a \"black art\" requiring expert experience, rules of thumb, or sometimes brute-force search. There is therefore great appeal for automatic approaches that can optimize the performance of any given learning algorithm to the problem at hand. In this work, we consider this problem through the framework of Bayesian optimization , in which a learning algorithm's generalization performance is modeled as a sample from a Gaussian process (GP). We show that certain choices for the nature of the GP, such as the type of kernel and the treatment of its hyperparame-ters, can play a crucial role in obtaining a good optimizer that can achieve expert-level performance. We describe new algorithms that take into account the variable cost (duration) of learning algorithm experiments and that can leverage the presence of multiple cores for parallel experimentation. We show that these proposed algorithms improve on previous automatic procedures and can reach or surpass human expert-level optimization for many algorithms including latent Dirichlet allocation, structured SVMs and convolutional neural networks.","author":[{"dropping-particle":"","family":"Snoek","given":"Jasper","non-dropping-particle":"","parse-names":false,"suffix":""},{"dropping-particle":"","family":"Larochelle","given":"Hugo","non-dropping-particle":"","parse-names":false,"suffix":""},{"dropping-particle":"","family":"Adams","given":"Ryan P.","non-dropping-particle":"","parse-names":false,"suffix":""}],"container-title":"Advances in Neural Information Processing Systems","id":"ITEM-1","issued":{"date-parts":[["2012"]]},"title":"Practical Bayesian Optimization of Machine Learning Algorithms","type":"article-journal","volume":"25"},"uris":["http://www.mendeley.com/documents/?uuid=2af10fb8-f7cf-36cb-997b-f9deba91bd2f"]}],"mendeley":{"formattedCitation":"[37]","plainTextFormattedCitation":"[37]","previouslyFormattedCitation":"[37]"},"properties":{"noteIndex":0},"schema":"https://github.com/citation-style-language/schema/raw/master/csl-citation.json"}</w:instrText>
      </w:r>
      <w:r w:rsidR="00A66F4A">
        <w:fldChar w:fldCharType="separate"/>
      </w:r>
      <w:r w:rsidR="00EC2217" w:rsidRPr="00EC2217">
        <w:rPr>
          <w:noProof/>
        </w:rPr>
        <w:t>[37]</w:t>
      </w:r>
      <w:r w:rsidR="00A66F4A">
        <w:fldChar w:fldCharType="end"/>
      </w:r>
      <w:r>
        <w:t>.</w:t>
      </w:r>
    </w:p>
    <w:p w14:paraId="19B40305" w14:textId="77777777" w:rsidR="00860A4E" w:rsidRDefault="00860A4E" w:rsidP="00B46272"/>
    <w:p w14:paraId="0AB69E85" w14:textId="77777777" w:rsidR="00B46272" w:rsidRPr="00B46272" w:rsidRDefault="00B46272" w:rsidP="00B46272"/>
    <w:p w14:paraId="27EE590C" w14:textId="655E2DC5" w:rsidR="00B46272" w:rsidRDefault="00B46272" w:rsidP="00D46505">
      <w:pPr>
        <w:pStyle w:val="Ttulo3"/>
        <w:numPr>
          <w:ilvl w:val="0"/>
          <w:numId w:val="13"/>
        </w:numPr>
        <w:ind w:left="284"/>
      </w:pPr>
      <w:bookmarkStart w:id="52" w:name="_Toc164369662"/>
      <w:r>
        <w:t xml:space="preserve">Algoritmo </w:t>
      </w:r>
      <w:proofErr w:type="spellStart"/>
      <w:r>
        <w:t>Hyperband</w:t>
      </w:r>
      <w:bookmarkEnd w:id="52"/>
      <w:proofErr w:type="spellEnd"/>
    </w:p>
    <w:p w14:paraId="1AEC1CED" w14:textId="77777777" w:rsidR="00B46272" w:rsidRPr="00B46272" w:rsidRDefault="00B46272" w:rsidP="00B46272"/>
    <w:p w14:paraId="145E8F92" w14:textId="6206D7C3" w:rsidR="00B46272" w:rsidRDefault="00D14BBF" w:rsidP="00B46272">
      <w:r>
        <w:t xml:space="preserve">Es un algoritmo que se usa para el afinamiento de los </w:t>
      </w:r>
      <w:proofErr w:type="spellStart"/>
      <w:r w:rsidR="0085754F">
        <w:rPr>
          <w:highlight w:val="yellow"/>
        </w:rPr>
        <w:t>hiperparametros</w:t>
      </w:r>
      <w:proofErr w:type="spellEnd"/>
      <w:r>
        <w:t xml:space="preserve">, este algoritmo </w:t>
      </w:r>
      <w:r w:rsidR="009D4817">
        <w:t xml:space="preserve">ejecuta el algoritmo de </w:t>
      </w:r>
      <w:proofErr w:type="spellStart"/>
      <w:r w:rsidR="009D4817" w:rsidRPr="009D4817">
        <w:rPr>
          <w:i/>
        </w:rPr>
        <w:t>Successive</w:t>
      </w:r>
      <w:proofErr w:type="spellEnd"/>
      <w:r w:rsidR="009D4817" w:rsidRPr="009D4817">
        <w:rPr>
          <w:i/>
        </w:rPr>
        <w:t xml:space="preserve"> </w:t>
      </w:r>
      <w:proofErr w:type="spellStart"/>
      <w:r w:rsidR="009D4817" w:rsidRPr="009D4817">
        <w:rPr>
          <w:i/>
        </w:rPr>
        <w:t>Halving</w:t>
      </w:r>
      <w:proofErr w:type="spellEnd"/>
      <w:r w:rsidR="00A66F4A">
        <w:rPr>
          <w:i/>
        </w:rPr>
        <w:fldChar w:fldCharType="begin" w:fldLock="1"/>
      </w:r>
      <w:r w:rsidR="008C64D3">
        <w:rPr>
          <w:i/>
        </w:rPr>
        <w:instrText>ADDIN CSL_CITATION {"citationItems":[{"id":"ITEM-1","itemData":{"ISSN":"15337928","abstract":"Performance of machine learning algorithms depends critically on identifying a good set of hyperparameters. While recent approaches use Bayesian optimization to adaptively select configurations, we focus on speeding up random search through adaptive resource allocation and early-stopping. We formulate hyperparameter optimization as a pure-exploration non-stochastic infinite-armed bandit problem where a predefined resource like iterations, data samples, or features is allocated to randomly sampled configurations. We introduce a novel algorithm, Hyperband, for this framework and analyze its theoretical properties, providing several desirable guarantees. Furthermore, we compare Hyperband with popular Bayesian optimization methods on a suite of hyperparameter optimization problems. We observe that Hyperband can provide over an order-of-magnitude speedup over our competitor set on a variety of deep-learning and kernel-based learning problems.","author":[{"dropping-particle":"","family":"Li","given":"Lisha","non-dropping-particle":"","parse-names":false,"suffix":""},{"dropping-particle":"","family":"Jamieson","given":"Kevin","non-dropping-particle":"","parse-names":false,"suffix":""},{"dropping-particle":"","family":"DeSalvo","given":"Giulia","non-dropping-particle":"","parse-names":false,"suffix":""},{"dropping-particle":"","family":"Rostamizadeh","given":"Afshin","non-dropping-particle":"","parse-names":false,"suffix":""},{"dropping-particle":"","family":"Talwalkar","given":"Ameet","non-dropping-particle":"","parse-names":false,"suffix":""}],"container-title":"Journal of Machine Learning Research","id":"ITEM-1","issued":{"date-parts":[["2018"]]},"page":"1-52","title":"Hyperband: A novel bandit-based approach to hyperparameter optimization","type":"article-journal","volume":"18"},"uris":["http://www.mendeley.com/documents/?uuid=31ad1345-432b-3620-ad7a-17a21cdf771c"]}],"mendeley":{"formattedCitation":"[38]","plainTextFormattedCitation":"[38]","previouslyFormattedCitation":"[38]"},"properties":{"noteIndex":0},"schema":"https://github.com/citation-style-language/schema/raw/master/csl-citation.json"}</w:instrText>
      </w:r>
      <w:r w:rsidR="00A66F4A">
        <w:rPr>
          <w:i/>
        </w:rPr>
        <w:fldChar w:fldCharType="separate"/>
      </w:r>
      <w:r w:rsidR="00EC2217" w:rsidRPr="00EC2217">
        <w:rPr>
          <w:noProof/>
        </w:rPr>
        <w:t>[38]</w:t>
      </w:r>
      <w:r w:rsidR="00A66F4A">
        <w:rPr>
          <w:i/>
        </w:rPr>
        <w:fldChar w:fldCharType="end"/>
      </w:r>
      <w:r w:rsidR="009D4817">
        <w:rPr>
          <w:i/>
        </w:rPr>
        <w:t xml:space="preserve"> </w:t>
      </w:r>
      <w:r w:rsidR="009D4817">
        <w:t xml:space="preserve">variando como entrada n y r, siendo n el número de configuraciones y r el número de recursos, como ser numero de </w:t>
      </w:r>
      <w:proofErr w:type="spellStart"/>
      <w:r w:rsidR="009D4817">
        <w:t>epocas</w:t>
      </w:r>
      <w:proofErr w:type="spellEnd"/>
      <w:r w:rsidR="009D4817">
        <w:t xml:space="preserve">, para de esta manera encontrar la mejor configuración de </w:t>
      </w:r>
      <w:proofErr w:type="spellStart"/>
      <w:r w:rsidR="0085754F">
        <w:rPr>
          <w:highlight w:val="yellow"/>
        </w:rPr>
        <w:t>hiperparametros</w:t>
      </w:r>
      <w:proofErr w:type="spellEnd"/>
      <w:r w:rsidR="009D4817">
        <w:rPr>
          <w:highlight w:val="yellow"/>
        </w:rPr>
        <w:fldChar w:fldCharType="begin" w:fldLock="1"/>
      </w:r>
      <w:r w:rsidR="008C64D3">
        <w:rPr>
          <w:highlight w:val="yellow"/>
        </w:rPr>
        <w:instrText>ADDIN CSL_CITATION {"citationItems":[{"id":"ITEM-1","itemData":{"ISSN":"15337928","abstract":"Performance of machine learning algorithms depends critically on identifying a good set of hyperparameters. While recent approaches use Bayesian optimization to adaptively select configurations, we focus on speeding up random search through adaptive resource allocation and early-stopping. We formulate hyperparameter optimization as a pure-exploration non-stochastic infinite-armed bandit problem where a predefined resource like iterations, data samples, or features is allocated to randomly sampled configurations. We introduce a novel algorithm, Hyperband, for this framework and analyze its theoretical properties, providing several desirable guarantees. Furthermore, we compare Hyperband with popular Bayesian optimization methods on a suite of hyperparameter optimization problems. We observe that Hyperband can provide over an order-of-magnitude speedup over our competitor set on a variety of deep-learning and kernel-based learning problems.","author":[{"dropping-particle":"","family":"Li","given":"Lisha","non-dropping-particle":"","parse-names":false,"suffix":""},{"dropping-particle":"","family":"Jamieson","given":"Kevin","non-dropping-particle":"","parse-names":false,"suffix":""},{"dropping-particle":"","family":"DeSalvo","given":"Giulia","non-dropping-particle":"","parse-names":false,"suffix":""},{"dropping-particle":"","family":"Rostamizadeh","given":"Afshin","non-dropping-particle":"","parse-names":false,"suffix":""},{"dropping-particle":"","family":"Talwalkar","given":"Ameet","non-dropping-particle":"","parse-names":false,"suffix":""}],"container-title":"Journal of Machine Learning Research","id":"ITEM-1","issued":{"date-parts":[["2018"]]},"page":"1-52","title":"Hyperband: A novel bandit-based approach to hyperparameter optimization","type":"article-journal","volume":"18"},"uris":["http://www.mendeley.com/documents/?uuid=31ad1345-432b-3620-ad7a-17a21cdf771c"]}],"mendeley":{"formattedCitation":"[38]","plainTextFormattedCitation":"[38]","previouslyFormattedCitation":"[38]"},"properties":{"noteIndex":0},"schema":"https://github.com/citation-style-language/schema/raw/master/csl-citation.json"}</w:instrText>
      </w:r>
      <w:r w:rsidR="009D4817">
        <w:rPr>
          <w:highlight w:val="yellow"/>
        </w:rPr>
        <w:fldChar w:fldCharType="separate"/>
      </w:r>
      <w:r w:rsidR="00EC2217" w:rsidRPr="00EC2217">
        <w:rPr>
          <w:noProof/>
          <w:highlight w:val="yellow"/>
        </w:rPr>
        <w:t>[38]</w:t>
      </w:r>
      <w:r w:rsidR="009D4817">
        <w:rPr>
          <w:highlight w:val="yellow"/>
        </w:rPr>
        <w:fldChar w:fldCharType="end"/>
      </w:r>
      <w:r w:rsidR="000044AF">
        <w:t xml:space="preserve">, a diferencia de la búsqueda aleatoria y la </w:t>
      </w:r>
      <w:proofErr w:type="spellStart"/>
      <w:r w:rsidR="000044AF">
        <w:t>Optimizacion</w:t>
      </w:r>
      <w:proofErr w:type="spellEnd"/>
      <w:r w:rsidR="000044AF">
        <w:t xml:space="preserve"> bayesiana el algoritmo </w:t>
      </w:r>
      <w:proofErr w:type="spellStart"/>
      <w:r w:rsidR="000044AF" w:rsidRPr="00E501A8">
        <w:rPr>
          <w:i/>
        </w:rPr>
        <w:t>Hyperband</w:t>
      </w:r>
      <w:proofErr w:type="spellEnd"/>
      <w:r w:rsidR="000044AF">
        <w:t xml:space="preserve"> no tiene como dato de entrada un número máximo de </w:t>
      </w:r>
      <w:proofErr w:type="spellStart"/>
      <w:r w:rsidR="000044AF">
        <w:t>trials</w:t>
      </w:r>
      <w:proofErr w:type="spellEnd"/>
      <w:r w:rsidR="000044AF">
        <w:t xml:space="preserve">, solo los valores de R </w:t>
      </w:r>
      <w:r w:rsidR="0048076A">
        <w:t>(</w:t>
      </w:r>
      <w:r w:rsidR="000044AF">
        <w:t>épocas</w:t>
      </w:r>
      <w:r w:rsidR="0048076A">
        <w:t>)</w:t>
      </w:r>
      <w:r w:rsidR="000044AF">
        <w:t xml:space="preserve"> y n </w:t>
      </w:r>
      <w:r w:rsidR="0048076A">
        <w:t>el cual</w:t>
      </w:r>
      <w:r w:rsidR="000044AF">
        <w:t xml:space="preserve"> </w:t>
      </w:r>
      <w:r w:rsidR="0048076A">
        <w:t xml:space="preserve">por </w:t>
      </w:r>
      <w:r w:rsidR="000044AF">
        <w:t>defecto es 3</w:t>
      </w:r>
      <w:r w:rsidR="009D4817">
        <w:t>.</w:t>
      </w:r>
    </w:p>
    <w:p w14:paraId="3DACFA6F" w14:textId="77777777" w:rsidR="0004583A" w:rsidRDefault="0004583A" w:rsidP="00B46272"/>
    <w:p w14:paraId="3010440D" w14:textId="77777777" w:rsidR="0004583A" w:rsidRPr="00B46272" w:rsidRDefault="0004583A" w:rsidP="00B46272"/>
    <w:p w14:paraId="39FF4ECC" w14:textId="64785507" w:rsidR="000F4078" w:rsidRDefault="000F4078" w:rsidP="00D46505">
      <w:pPr>
        <w:pStyle w:val="Ttulo3"/>
        <w:numPr>
          <w:ilvl w:val="0"/>
          <w:numId w:val="13"/>
        </w:numPr>
        <w:ind w:left="284"/>
      </w:pPr>
      <w:bookmarkStart w:id="53" w:name="_Toc164369663"/>
      <w:r>
        <w:t>Algoritmo</w:t>
      </w:r>
      <w:r w:rsidR="004516C8">
        <w:t xml:space="preserve"> Búsqueda Aleatoria</w:t>
      </w:r>
      <w:r>
        <w:t xml:space="preserve"> </w:t>
      </w:r>
      <w:r w:rsidR="004516C8">
        <w:t>(</w:t>
      </w:r>
      <w:proofErr w:type="spellStart"/>
      <w:r w:rsidRPr="004516C8">
        <w:rPr>
          <w:i/>
        </w:rPr>
        <w:t>Random</w:t>
      </w:r>
      <w:proofErr w:type="spellEnd"/>
      <w:r w:rsidRPr="004516C8">
        <w:rPr>
          <w:i/>
        </w:rPr>
        <w:t xml:space="preserve"> </w:t>
      </w:r>
      <w:proofErr w:type="spellStart"/>
      <w:r w:rsidRPr="004516C8">
        <w:rPr>
          <w:i/>
        </w:rPr>
        <w:t>Search</w:t>
      </w:r>
      <w:proofErr w:type="spellEnd"/>
      <w:r w:rsidR="004516C8">
        <w:t>)</w:t>
      </w:r>
      <w:bookmarkEnd w:id="53"/>
    </w:p>
    <w:p w14:paraId="4345319F" w14:textId="77777777" w:rsidR="000F4078" w:rsidRDefault="000F4078" w:rsidP="000F4078"/>
    <w:p w14:paraId="7D283025" w14:textId="0DBB0171" w:rsidR="0076167A" w:rsidRDefault="004516C8" w:rsidP="000F4078">
      <w:r>
        <w:t xml:space="preserve">La </w:t>
      </w:r>
      <w:proofErr w:type="spellStart"/>
      <w:r w:rsidR="0078719E">
        <w:t>Busqueda</w:t>
      </w:r>
      <w:proofErr w:type="spellEnd"/>
      <w:r w:rsidR="0078719E">
        <w:t xml:space="preserve"> Aleatoria es</w:t>
      </w:r>
      <w:r>
        <w:t xml:space="preserve"> un algoritmo que se utiliza para el afinamiento de los </w:t>
      </w:r>
      <w:proofErr w:type="spellStart"/>
      <w:r w:rsidR="0085754F">
        <w:rPr>
          <w:highlight w:val="yellow"/>
        </w:rPr>
        <w:t>hiperparametros</w:t>
      </w:r>
      <w:proofErr w:type="spellEnd"/>
      <w:r>
        <w:t>, este algoritmo</w:t>
      </w:r>
      <w:r w:rsidR="0078719E">
        <w:t xml:space="preserve"> crea muestras aleatorias de las configuraciones de los </w:t>
      </w:r>
      <w:proofErr w:type="spellStart"/>
      <w:r w:rsidR="0085754F">
        <w:rPr>
          <w:highlight w:val="yellow"/>
        </w:rPr>
        <w:t>hiperparametros</w:t>
      </w:r>
      <w:proofErr w:type="spellEnd"/>
      <w:r w:rsidR="003744F9">
        <w:fldChar w:fldCharType="begin" w:fldLock="1"/>
      </w:r>
      <w:r w:rsidR="008C64D3">
        <w:instrText>ADDIN CSL_CITATION {"citationItems":[{"id":"ITEM-1","itemData":{"abstract":"Grid search and manual search are the most widely used strategies for hyper-parameter optimization. This paper shows empirically and theoretically that randomly chosen trials are more efficient for hyper-parameter optimization than trials on a grid. Empirical evidence comes from a comparison with a large previous study that used grid search and manual search to configure neural networks and deep belief networks. Compared with neural networks configured by a pure grid search, we find that random search over the same domain is able to find models that are as good or better within a small fraction of the computation time. Granting random search the same computational budget, random search finds better models by effectively searching a larger, less promising configuration space. Compared with deep belief networks configured by a thoughtful combination of manual search and grid search, purely random search over the same 32-dimensional configuration space found statistically equal performance on four of seven data sets, and superior performance on one of seven. A Gaussian process analysis of the function from hyper-parameters to validation set performance reveals that for most data sets only a few of the hyper-parameters really matter, but that different hyper-parameters are important on different data sets. This phenomenon makes grid search a poor choice for configuring algorithms for new data sets. Our analysis casts some light on why recent \"High Throughput\" methods achieve surprising success-they appear to search through a large number of hyper-parameters because most hyper-parameters do not matter much. We anticipate that growing interest in large hierarchical models will place an increasing burden on techniques for hyper-parameter optimization; this work shows that random search is a natural base-line against which to judge progress in the development of adaptive (sequential) hyper-parameter optimization algorithms.","author":[{"dropping-particle":"","family":"Bergstra","given":"James","non-dropping-particle":"","parse-names":false,"suffix":""},{"dropping-particle":"","family":"Yoshua","given":"Bengio","non-dropping-particle":"","parse-names":false,"suffix":""}],"container-title":"Journal of Machine Learning Research","id":"ITEM-1","issue":"10","issued":{"date-parts":[["2012"]]},"page":"281-305","title":"Random search for hyper-parameter optimization","type":"article-journal","volume":"13"},"uris":["http://www.mendeley.com/documents/?uuid=0d324fe3-c4ee-34ac-bca1-331e21e82801"]}],"mendeley":{"formattedCitation":"[39]","plainTextFormattedCitation":"[39]","previouslyFormattedCitation":"[39]"},"properties":{"noteIndex":0},"schema":"https://github.com/citation-style-language/schema/raw/master/csl-citation.json"}</w:instrText>
      </w:r>
      <w:r w:rsidR="003744F9">
        <w:fldChar w:fldCharType="separate"/>
      </w:r>
      <w:r w:rsidR="00EC2217" w:rsidRPr="00EC2217">
        <w:rPr>
          <w:noProof/>
        </w:rPr>
        <w:t>[39]</w:t>
      </w:r>
      <w:r w:rsidR="003744F9">
        <w:fldChar w:fldCharType="end"/>
      </w:r>
      <w:r w:rsidR="0078719E">
        <w:t>.</w:t>
      </w:r>
    </w:p>
    <w:p w14:paraId="09CC0025" w14:textId="77777777" w:rsidR="0076167A" w:rsidRDefault="0076167A" w:rsidP="000F4078"/>
    <w:p w14:paraId="722E32ED" w14:textId="77777777" w:rsidR="0076167A" w:rsidRDefault="0076167A" w:rsidP="000F4078"/>
    <w:p w14:paraId="508D8BFC" w14:textId="77777777" w:rsidR="000F4078" w:rsidRPr="000F4078" w:rsidRDefault="000F4078" w:rsidP="000F4078"/>
    <w:p w14:paraId="0462F38C" w14:textId="706CB199" w:rsidR="00B46272" w:rsidRDefault="0024281C" w:rsidP="00D46505">
      <w:pPr>
        <w:pStyle w:val="Ttulo3"/>
        <w:numPr>
          <w:ilvl w:val="0"/>
          <w:numId w:val="13"/>
        </w:numPr>
        <w:ind w:left="284"/>
      </w:pPr>
      <w:bookmarkStart w:id="54" w:name="_Toc164369664"/>
      <w:r>
        <w:t>Detención Temprana (</w:t>
      </w:r>
      <w:proofErr w:type="spellStart"/>
      <w:r w:rsidRPr="0024281C">
        <w:rPr>
          <w:i/>
        </w:rPr>
        <w:t>Early</w:t>
      </w:r>
      <w:proofErr w:type="spellEnd"/>
      <w:r w:rsidRPr="0024281C">
        <w:rPr>
          <w:i/>
        </w:rPr>
        <w:t xml:space="preserve"> </w:t>
      </w:r>
      <w:proofErr w:type="spellStart"/>
      <w:r w:rsidRPr="0024281C">
        <w:rPr>
          <w:i/>
        </w:rPr>
        <w:t>Stopping</w:t>
      </w:r>
      <w:proofErr w:type="spellEnd"/>
      <w:r>
        <w:rPr>
          <w:i/>
        </w:rPr>
        <w:t>)</w:t>
      </w:r>
      <w:bookmarkEnd w:id="54"/>
    </w:p>
    <w:p w14:paraId="6AFEA9A0" w14:textId="77777777" w:rsidR="0024281C" w:rsidRDefault="0024281C" w:rsidP="0024281C"/>
    <w:p w14:paraId="3D63E3FC" w14:textId="0A8F091B" w:rsidR="0024281C" w:rsidRDefault="0024281C" w:rsidP="0024281C">
      <w:r>
        <w:t>La detención temprana es una configuración que sirve para cortar el entrenamiento de manera temprana</w:t>
      </w:r>
      <w:r w:rsidR="003D510F">
        <w:fldChar w:fldCharType="begin" w:fldLock="1"/>
      </w:r>
      <w:r w:rsidR="008C64D3">
        <w:instrText>ADDIN CSL_CITATION {"citationItems":[{"id":"ITEM-1","itemData":{"DOI":"10.1109/INDIN41052.2019.8972270","ISBN":"9781728129273","ISSN":"19354576","abstract":"Quality control is usually performed at the end of production lines. This postponed quality control, in case of deviation of the process values from desired quantities can lead to late detection of batches of defective products. A prediction model allows a virtual online quality control. Observation of any unfavourable trend or degradation in the predicted quality can enable preventive measures. There are many cases where quality control is performed manually and less often. This leads to limited data which is challenging for training any machine learning system used for purpose of prediction.In this paper the goal is prediction of quality measure with respect to the past history of all relevant process values such as sensor readings. We present a machine learning model based on bidirectional Long Short-term Memory (LSTM) recurrent neural networks and gradient boosting. This model is applied to a set of real world data from microfluidic chip production plant and we show that despite limited amount of training data compared to the large input space, it is capable of predicting the relevant quality values, and especially their basic trends over time including drifting phases and changing behaviors.","author":[{"dropping-particle":"","family":"Baghbanpourasl","given":"Amirreza","non-dropping-particle":"","parse-names":false,"suffix":""},{"dropping-particle":"","family":"Lughofer","given":"Edwin","non-dropping-particle":"","parse-names":false,"suffix":""},{"dropping-particle":"","family":"Meyer-Heye","given":"Pauline","non-dropping-particle":"","parse-names":false,"suffix":""},{"dropping-particle":"","family":"Zorrer","given":"Helmut","non-dropping-particle":"","parse-names":false,"suffix":""},{"dropping-particle":"","family":"Eitzinger","given":"Christian","non-dropping-particle":"","parse-names":false,"suffix":""}],"container-title":"IEEE International Conference on Industrial Informatics (INDIN)","id":"ITEM-1","issued":{"date-parts":[["2019"]]},"page":"1638-1643","title":"Virtual quality control using bidirectional lstm networks and gradient boosting","type":"paper-conference","volume":"2019-July"},"uris":["http://www.mendeley.com/documents/?uuid=3748ed37-a350-3880-a806-1bdf95f3b280"]}],"mendeley":{"formattedCitation":"[40]","plainTextFormattedCitation":"[40]","previouslyFormattedCitation":"[40]"},"properties":{"noteIndex":0},"schema":"https://github.com/citation-style-language/schema/raw/master/csl-citation.json"}</w:instrText>
      </w:r>
      <w:r w:rsidR="003D510F">
        <w:fldChar w:fldCharType="separate"/>
      </w:r>
      <w:r w:rsidR="00EC2217" w:rsidRPr="00EC2217">
        <w:rPr>
          <w:noProof/>
        </w:rPr>
        <w:t>[40]</w:t>
      </w:r>
      <w:r w:rsidR="003D510F">
        <w:fldChar w:fldCharType="end"/>
      </w:r>
      <w:r>
        <w:t xml:space="preserve">, esto es, se configura de manera que si el rendimiento no mejora en un </w:t>
      </w:r>
      <w:r w:rsidR="00315517">
        <w:t>número</w:t>
      </w:r>
      <w:r>
        <w:t xml:space="preserve"> x de épocas  se detiene el trial. Por ejemplo si se configura un modelo para que entrene 150 épocas pero la detención temprana está configurada en 20, y al entrenar el modelo no mejora el rendimiento desde la época 40 a la 60, este se detiene y no continúa el entrenamiento. </w:t>
      </w:r>
    </w:p>
    <w:p w14:paraId="3584751D" w14:textId="0C0C63C8" w:rsidR="005C6958" w:rsidRDefault="005C6958" w:rsidP="0024281C">
      <w:r>
        <w:t>En este documento científico</w:t>
      </w:r>
      <w:r>
        <w:fldChar w:fldCharType="begin" w:fldLock="1"/>
      </w:r>
      <w:r w:rsidR="008C64D3">
        <w:instrText>ADDIN CSL_CITATION {"citationItems":[{"id":"ITEM-1","itemData":{"DOI":"10.18653/v1/P17-2035","ISBN":"9781945626760","abstract":"We present a neural architecture for containment relation identification between medical events and/or temporal expressions. We experiment on a corpus of de-identified clinical notes in English from the Mayo Clinic, namely the THYME corpus. Our model achieves an F-measure of 0.613 and outperforms the best result reported on this corpus to date.","author":[{"dropping-particle":"","family":"Tourille","given":"Julien","non-dropping-particle":"","parse-names":false,"suffix":""},{"dropping-particle":"","family":"Ferret","given":"Olivier","non-dropping-particle":"","parse-names":false,"suffix":""},{"dropping-particle":"","family":"Tannier","given":"Xavier","non-dropping-particle":"","parse-names":false,"suffix":""},{"dropping-particle":"","family":"Nvol","given":"Aurelie L.","non-dropping-particle":"","parse-names":false,"suffix":""}],"container-title":"ACL 2017 - 55th Annual Meeting of the Association for Computational Linguistics, Proceedings of the Conference (Long Papers)","id":"ITEM-1","issued":{"date-parts":[["2017"]]},"page":"224-230","title":"Neural architecture for temporal relation extraction: A Bi-LSTM approach for detecting narrative containers","type":"paper-conference","volume":"2"},"uris":["http://www.mendeley.com/documents/?uuid=aaa97b25-a6cc-3649-af11-9eae453732be"]}],"mendeley":{"formattedCitation":"[41]","plainTextFormattedCitation":"[41]","previouslyFormattedCitation":"[41]"},"properties":{"noteIndex":0},"schema":"https://github.com/citation-style-language/schema/raw/master/csl-citation.json"}</w:instrText>
      </w:r>
      <w:r>
        <w:fldChar w:fldCharType="separate"/>
      </w:r>
      <w:r w:rsidR="00EC2217" w:rsidRPr="00EC2217">
        <w:rPr>
          <w:noProof/>
        </w:rPr>
        <w:t>[41]</w:t>
      </w:r>
      <w:r>
        <w:fldChar w:fldCharType="end"/>
      </w:r>
      <w:r>
        <w:t xml:space="preserve"> se menciona el uso de una detención temprana de 10, además en este otro documento científico</w:t>
      </w:r>
      <w:r>
        <w:fldChar w:fldCharType="begin" w:fldLock="1"/>
      </w:r>
      <w:r w:rsidR="008C64D3">
        <w:instrText>ADDIN CSL_CITATION {"citationItems":[{"id":"ITEM-1","itemData":{"DOI":"10.1109/INDIN41052.2019.8972270","ISBN":"9781728129273","ISSN":"19354576","abstract":"Quality control is usually performed at the end of production lines. This postponed quality control, in case of deviation of the process values from desired quantities can lead to late detection of batches of defective products. A prediction model allows a virtual online quality control. Observation of any unfavourable trend or degradation in the predicted quality can enable preventive measures. There are many cases where quality control is performed manually and less often. This leads to limited data which is challenging for training any machine learning system used for purpose of prediction.In this paper the goal is prediction of quality measure with respect to the past history of all relevant process values such as sensor readings. We present a machine learning model based on bidirectional Long Short-term Memory (LSTM) recurrent neural networks and gradient boosting. This model is applied to a set of real world data from microfluidic chip production plant and we show that despite limited amount of training data compared to the large input space, it is capable of predicting the relevant quality values, and especially their basic trends over time including drifting phases and changing behaviors.","author":[{"dropping-particle":"","family":"Baghbanpourasl","given":"Amirreza","non-dropping-particle":"","parse-names":false,"suffix":""},{"dropping-particle":"","family":"Lughofer","given":"Edwin","non-dropping-particle":"","parse-names":false,"suffix":""},{"dropping-particle":"","family":"Meyer-Heye","given":"Pauline","non-dropping-particle":"","parse-names":false,"suffix":""},{"dropping-particle":"","family":"Zorrer","given":"Helmut","non-dropping-particle":"","parse-names":false,"suffix":""},{"dropping-particle":"","family":"Eitzinger","given":"Christian","non-dropping-particle":"","parse-names":false,"suffix":""}],"container-title":"IEEE International Conference on Industrial Informatics (INDIN)","id":"ITEM-1","issued":{"date-parts":[["2019"]]},"page":"1638-1643","title":"Virtual quality control using bidirectional lstm networks and gradient boosting","type":"paper-conference","volume":"2019-July"},"uris":["http://www.mendeley.com/documents/?uuid=3748ed37-a350-3880-a806-1bdf95f3b280"]}],"mendeley":{"formattedCitation":"[40]","plainTextFormattedCitation":"[40]","previouslyFormattedCitation":"[40]"},"properties":{"noteIndex":0},"schema":"https://github.com/citation-style-language/schema/raw/master/csl-citation.json"}</w:instrText>
      </w:r>
      <w:r>
        <w:fldChar w:fldCharType="separate"/>
      </w:r>
      <w:r w:rsidR="00EC2217" w:rsidRPr="00EC2217">
        <w:rPr>
          <w:noProof/>
        </w:rPr>
        <w:t>[40]</w:t>
      </w:r>
      <w:r>
        <w:fldChar w:fldCharType="end"/>
      </w:r>
      <w:r>
        <w:t xml:space="preserve"> se menciona el uso </w:t>
      </w:r>
      <w:r w:rsidR="003D510F">
        <w:t>la detención temprana</w:t>
      </w:r>
      <w:r>
        <w:t xml:space="preserve"> para </w:t>
      </w:r>
      <w:r w:rsidR="003D510F">
        <w:t>evitar el sobre entrenamiento.</w:t>
      </w:r>
    </w:p>
    <w:p w14:paraId="3C2E1EE0" w14:textId="77777777" w:rsidR="0024281C" w:rsidRPr="0024281C" w:rsidRDefault="0024281C" w:rsidP="0024281C"/>
    <w:p w14:paraId="44026F29" w14:textId="324BD188" w:rsidR="00D46505" w:rsidRDefault="00D46505" w:rsidP="00D46505">
      <w:pPr>
        <w:pStyle w:val="Ttulo3"/>
        <w:numPr>
          <w:ilvl w:val="0"/>
          <w:numId w:val="13"/>
        </w:numPr>
        <w:ind w:left="284"/>
      </w:pPr>
      <w:bookmarkStart w:id="55" w:name="_Toc164369665"/>
      <w:proofErr w:type="spellStart"/>
      <w:r>
        <w:t>G</w:t>
      </w:r>
      <w:r w:rsidRPr="00D46505">
        <w:t>ithub</w:t>
      </w:r>
      <w:bookmarkEnd w:id="55"/>
      <w:proofErr w:type="spellEnd"/>
    </w:p>
    <w:p w14:paraId="32339B08" w14:textId="77777777" w:rsidR="000F5A9B" w:rsidRPr="000F5A9B" w:rsidRDefault="000F5A9B" w:rsidP="000F5A9B"/>
    <w:p w14:paraId="5D6EA10C" w14:textId="5C691AE0" w:rsidR="00687FE7" w:rsidRDefault="008E36D9" w:rsidP="00687FE7">
      <w:proofErr w:type="spellStart"/>
      <w:r>
        <w:t>Github</w:t>
      </w:r>
      <w:proofErr w:type="spellEnd"/>
      <w:r>
        <w:t xml:space="preserve"> según su página oficial es una plataforma que hospeda repositorios de </w:t>
      </w:r>
      <w:proofErr w:type="spellStart"/>
      <w:r>
        <w:t>Git</w:t>
      </w:r>
      <w:proofErr w:type="spellEnd"/>
      <w:r>
        <w:t xml:space="preserve">, ofreciendo además </w:t>
      </w:r>
      <w:r w:rsidR="00EA06C0">
        <w:t xml:space="preserve">el servicio de </w:t>
      </w:r>
      <w:r>
        <w:t>que los equipos de desarrollo puedan trabajar en grupo</w:t>
      </w:r>
      <w:r w:rsidR="002925F9">
        <w:fldChar w:fldCharType="begin" w:fldLock="1"/>
      </w:r>
      <w:r w:rsidR="008C64D3">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[33]","plainTextFormattedCitation":"[33]","previouslyFormattedCitation":"[33]"},"properties":{"noteIndex":0},"schema":"https://github.com/citation-style-language/schema/raw/master/csl-citation.json"}</w:instrText>
      </w:r>
      <w:r w:rsidR="002925F9">
        <w:fldChar w:fldCharType="separate"/>
      </w:r>
      <w:r w:rsidR="00EC2217" w:rsidRPr="00EC2217">
        <w:rPr>
          <w:noProof/>
        </w:rPr>
        <w:t>[33]</w:t>
      </w:r>
      <w:r w:rsidR="002925F9">
        <w:fldChar w:fldCharType="end"/>
      </w:r>
      <w:r>
        <w:t>.</w:t>
      </w:r>
    </w:p>
    <w:p w14:paraId="44316849" w14:textId="77777777" w:rsidR="00687FE7" w:rsidRPr="00687FE7" w:rsidRDefault="00687FE7" w:rsidP="00687FE7"/>
    <w:p w14:paraId="4B100401" w14:textId="77777777" w:rsidR="004004F8" w:rsidRPr="004004F8" w:rsidRDefault="004004F8" w:rsidP="004004F8"/>
    <w:p w14:paraId="21C13A08" w14:textId="602EEC38" w:rsidR="004004F8" w:rsidRDefault="004004F8">
      <w:pPr>
        <w:spacing w:after="160" w:line="259" w:lineRule="auto"/>
        <w:rPr>
          <w:rFonts w:eastAsiaTheme="majorEastAsia"/>
        </w:rPr>
      </w:pPr>
      <w:r>
        <w:rPr>
          <w:rFonts w:eastAsiaTheme="majorEastAsia"/>
        </w:rPr>
        <w:br w:type="page"/>
      </w:r>
    </w:p>
    <w:p w14:paraId="437B86EC" w14:textId="77777777" w:rsidR="004004F8" w:rsidRDefault="004004F8" w:rsidP="004004F8">
      <w:pPr>
        <w:rPr>
          <w:rFonts w:eastAsiaTheme="majorEastAsia"/>
        </w:rPr>
      </w:pPr>
    </w:p>
    <w:p w14:paraId="10A5576A" w14:textId="549B9DFF" w:rsidR="00033C01" w:rsidRDefault="00033C01" w:rsidP="00033C01">
      <w:pPr>
        <w:pStyle w:val="Ttulo2"/>
      </w:pPr>
      <w:bookmarkStart w:id="56" w:name="_Toc164369666"/>
      <w:r>
        <w:t>4.3 Comprensión de los datos</w:t>
      </w:r>
      <w:bookmarkEnd w:id="56"/>
    </w:p>
    <w:p w14:paraId="41DC030E" w14:textId="77777777" w:rsidR="00033C01" w:rsidRDefault="00033C01" w:rsidP="00033C01">
      <w:pPr>
        <w:rPr>
          <w:rFonts w:eastAsiaTheme="majorEastAsia"/>
        </w:rPr>
      </w:pPr>
    </w:p>
    <w:p w14:paraId="306E183D" w14:textId="77777777" w:rsidR="00033C01" w:rsidRDefault="00033C01" w:rsidP="00033C01">
      <w:pPr>
        <w:rPr>
          <w:rFonts w:eastAsiaTheme="majorEastAsia"/>
        </w:rPr>
      </w:pPr>
    </w:p>
    <w:p w14:paraId="273EFC48" w14:textId="1AC4BFF6" w:rsidR="00033C01" w:rsidRDefault="00033C01" w:rsidP="00033C01">
      <w:r w:rsidRPr="00960A1C">
        <w:t>Esta fase inicia con recolectar los datos y continúa con actividades</w:t>
      </w:r>
      <w:r w:rsidR="009B5CC0">
        <w:t xml:space="preserve"> </w:t>
      </w:r>
      <w:r w:rsidRPr="00960A1C">
        <w:t xml:space="preserve">para familiarizarse con los datos, identificar problemas de calidad de los datos, descubrir los primeros conocimientos </w:t>
      </w:r>
      <w:r>
        <w:t>de</w:t>
      </w:r>
      <w:r w:rsidRPr="00960A1C">
        <w:t xml:space="preserve"> los datos</w:t>
      </w:r>
      <w:r>
        <w:fldChar w:fldCharType="begin" w:fldLock="1"/>
      </w:r>
      <w:r w:rsidR="00EC2217">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[22]","plainTextFormattedCitation":"[22]","previouslyFormattedCitation":"[22]"},"properties":{"noteIndex":0},"schema":"https://github.com/citation-style-language/schema/raw/master/csl-citation.json"}</w:instrText>
      </w:r>
      <w:r>
        <w:fldChar w:fldCharType="separate"/>
      </w:r>
      <w:r w:rsidR="00BB4E7F" w:rsidRPr="00BB4E7F">
        <w:rPr>
          <w:noProof/>
        </w:rPr>
        <w:t>[22]</w:t>
      </w:r>
      <w:r>
        <w:fldChar w:fldCharType="end"/>
      </w:r>
      <w:r>
        <w:t>.</w:t>
      </w:r>
    </w:p>
    <w:p w14:paraId="6AD9C90E" w14:textId="77777777" w:rsidR="00033C01" w:rsidRDefault="00033C01" w:rsidP="00033C01"/>
    <w:p w14:paraId="4B9F03CD" w14:textId="77777777" w:rsidR="00033C01" w:rsidRDefault="00033C01" w:rsidP="00033C01"/>
    <w:p w14:paraId="51A2CCDE" w14:textId="77B0D3F6" w:rsidR="00033C01" w:rsidRDefault="00033C01" w:rsidP="00033C01">
      <w:pPr>
        <w:pStyle w:val="Ttulo3"/>
      </w:pPr>
      <w:bookmarkStart w:id="57" w:name="_Toc164369667"/>
      <w:r>
        <w:t>4.3.1 Recolección de datos iniciales</w:t>
      </w:r>
      <w:bookmarkEnd w:id="57"/>
    </w:p>
    <w:p w14:paraId="55C07236" w14:textId="77777777" w:rsidR="00033C01" w:rsidRDefault="00033C01" w:rsidP="00033C01"/>
    <w:p w14:paraId="52EA668B" w14:textId="16752A38" w:rsidR="00033C01" w:rsidRDefault="00033C01" w:rsidP="00033C01">
      <w:r>
        <w:t>Se tienen acceso a datos históricos de las siguientes 3 páginas webs:</w:t>
      </w:r>
    </w:p>
    <w:p w14:paraId="7273BFEA" w14:textId="77777777" w:rsidR="00033C01" w:rsidRDefault="00033C01" w:rsidP="00033C01"/>
    <w:p w14:paraId="732A231F" w14:textId="77777777" w:rsidR="00033C01" w:rsidRDefault="00033C01" w:rsidP="00033C01">
      <w:pPr>
        <w:pStyle w:val="Prrafodelista"/>
        <w:numPr>
          <w:ilvl w:val="0"/>
          <w:numId w:val="4"/>
        </w:numPr>
        <w:ind w:left="709" w:hanging="425"/>
        <w:jc w:val="both"/>
      </w:pPr>
      <w:r>
        <w:t xml:space="preserve">Sitio Institucional de la </w:t>
      </w:r>
      <w:proofErr w:type="spellStart"/>
      <w:r>
        <w:t>U.Na.M</w:t>
      </w:r>
      <w:proofErr w:type="spellEnd"/>
      <w:r>
        <w:t xml:space="preserve">. disponible en </w:t>
      </w:r>
      <w:hyperlink r:id="rId14" w:history="1">
        <w:r w:rsidRPr="00C51346">
          <w:rPr>
            <w:rStyle w:val="Hipervnculo"/>
          </w:rPr>
          <w:t>https://unam.edu.ar/</w:t>
        </w:r>
      </w:hyperlink>
      <w:r>
        <w:t xml:space="preserve"> </w:t>
      </w:r>
    </w:p>
    <w:p w14:paraId="32923ECB" w14:textId="77777777" w:rsidR="00033C01" w:rsidRDefault="00033C01" w:rsidP="00033C01">
      <w:pPr>
        <w:pStyle w:val="Prrafodelista"/>
        <w:numPr>
          <w:ilvl w:val="0"/>
          <w:numId w:val="4"/>
        </w:numPr>
        <w:ind w:left="709" w:hanging="425"/>
        <w:jc w:val="both"/>
      </w:pPr>
      <w:r>
        <w:t xml:space="preserve">Sitio de la editorial Universitaria disponible en </w:t>
      </w:r>
      <w:hyperlink r:id="rId15" w:history="1">
        <w:r w:rsidRPr="00C51346">
          <w:rPr>
            <w:rStyle w:val="Hipervnculo"/>
          </w:rPr>
          <w:t>https://editorial.unam.edu.ar/</w:t>
        </w:r>
      </w:hyperlink>
      <w:r>
        <w:t xml:space="preserve">  </w:t>
      </w:r>
    </w:p>
    <w:p w14:paraId="00D1786A" w14:textId="76748AAF" w:rsidR="00033C01" w:rsidRDefault="00033C01" w:rsidP="00033C01">
      <w:pPr>
        <w:pStyle w:val="Prrafodelista"/>
        <w:numPr>
          <w:ilvl w:val="0"/>
          <w:numId w:val="4"/>
        </w:numPr>
        <w:ind w:left="709" w:hanging="425"/>
        <w:jc w:val="both"/>
      </w:pPr>
      <w:r>
        <w:t xml:space="preserve">Portal de acceso al contenido generado por la radio y la televisión de la Universidad disponible en </w:t>
      </w:r>
      <w:hyperlink r:id="rId16" w:history="1">
        <w:r w:rsidRPr="00C51346">
          <w:rPr>
            <w:rStyle w:val="Hipervnculo"/>
          </w:rPr>
          <w:t>https://transmedia.unam.edu.ar/</w:t>
        </w:r>
      </w:hyperlink>
      <w:r>
        <w:t xml:space="preserve"> </w:t>
      </w:r>
    </w:p>
    <w:p w14:paraId="48D5FA8F" w14:textId="77777777" w:rsidR="00033C01" w:rsidRDefault="00033C01" w:rsidP="00033C01"/>
    <w:p w14:paraId="7106A1EF" w14:textId="7419A1BA" w:rsidR="00033C01" w:rsidRDefault="00033C01" w:rsidP="00033C01">
      <w:r>
        <w:t xml:space="preserve">De las cuales tenemos mayor cantidad de datos de registrados por UA y menor cantidad de datos </w:t>
      </w:r>
      <w:r w:rsidR="008E7FD2">
        <w:t xml:space="preserve">expresados en días </w:t>
      </w:r>
      <w:r>
        <w:t>registrados en GA4, las siguientes tabla</w:t>
      </w:r>
      <w:r w:rsidR="008E7FD2">
        <w:t>s explican los datos correspondientes por fecha que se tienen de dichas páginas web.</w:t>
      </w:r>
    </w:p>
    <w:p w14:paraId="77EBB2D2" w14:textId="77777777" w:rsidR="008E7FD2" w:rsidRDefault="008E7FD2" w:rsidP="00033C01"/>
    <w:p w14:paraId="0A1A89C5" w14:textId="77777777" w:rsidR="008E7FD2" w:rsidRDefault="008E7FD2" w:rsidP="00033C01"/>
    <w:tbl>
      <w:tblPr>
        <w:tblStyle w:val="Tablaconcuadrcula"/>
        <w:tblW w:w="0" w:type="auto"/>
        <w:tblLook w:val="04A0" w:firstRow="1" w:lastRow="0" w:firstColumn="1" w:lastColumn="0" w:noHBand="0" w:noVBand="1"/>
      </w:tblPr>
      <w:tblGrid>
        <w:gridCol w:w="3249"/>
        <w:gridCol w:w="2484"/>
        <w:gridCol w:w="2478"/>
      </w:tblGrid>
      <w:tr w:rsidR="008E7FD2" w14:paraId="3309FB46" w14:textId="77777777" w:rsidTr="008E7FD2">
        <w:tc>
          <w:tcPr>
            <w:tcW w:w="2737" w:type="dxa"/>
          </w:tcPr>
          <w:p w14:paraId="784703FE" w14:textId="3C9E4F40" w:rsidR="008E7FD2" w:rsidRDefault="008E7FD2" w:rsidP="00033C01">
            <w:r>
              <w:t>Página Web</w:t>
            </w:r>
          </w:p>
        </w:tc>
        <w:tc>
          <w:tcPr>
            <w:tcW w:w="2737" w:type="dxa"/>
          </w:tcPr>
          <w:p w14:paraId="57711318" w14:textId="2FA80305" w:rsidR="008E7FD2" w:rsidRDefault="008E7FD2" w:rsidP="00033C01">
            <w:r>
              <w:t>Desde</w:t>
            </w:r>
          </w:p>
        </w:tc>
        <w:tc>
          <w:tcPr>
            <w:tcW w:w="2737" w:type="dxa"/>
          </w:tcPr>
          <w:p w14:paraId="27F6683F" w14:textId="269D46D1" w:rsidR="008E7FD2" w:rsidRDefault="008E7FD2" w:rsidP="00033C01">
            <w:r>
              <w:t>Hasta</w:t>
            </w:r>
          </w:p>
        </w:tc>
      </w:tr>
      <w:tr w:rsidR="008E7FD2" w14:paraId="62AF1C0D" w14:textId="77777777" w:rsidTr="008E7FD2">
        <w:tc>
          <w:tcPr>
            <w:tcW w:w="2737" w:type="dxa"/>
          </w:tcPr>
          <w:p w14:paraId="20F983B9" w14:textId="2D830B40" w:rsidR="008E7FD2" w:rsidRDefault="00B5577D" w:rsidP="00033C01">
            <w:hyperlink r:id="rId17" w:history="1">
              <w:r w:rsidR="008E7FD2" w:rsidRPr="00C51346">
                <w:rPr>
                  <w:rStyle w:val="Hipervnculo"/>
                </w:rPr>
                <w:t>https://unam.edu.ar/</w:t>
              </w:r>
            </w:hyperlink>
          </w:p>
        </w:tc>
        <w:tc>
          <w:tcPr>
            <w:tcW w:w="2737" w:type="dxa"/>
          </w:tcPr>
          <w:p w14:paraId="1F3F1B23" w14:textId="4D032EE2" w:rsidR="008E7FD2" w:rsidRDefault="008E7FD2" w:rsidP="00033C01">
            <w:r>
              <w:t>28-05-2018</w:t>
            </w:r>
          </w:p>
        </w:tc>
        <w:tc>
          <w:tcPr>
            <w:tcW w:w="2737" w:type="dxa"/>
          </w:tcPr>
          <w:p w14:paraId="5300D9C4" w14:textId="0D9967AB" w:rsidR="008E7FD2" w:rsidRDefault="008E7FD2" w:rsidP="00033C01">
            <w:r>
              <w:t>04-07-2023</w:t>
            </w:r>
          </w:p>
        </w:tc>
      </w:tr>
      <w:tr w:rsidR="008E7FD2" w14:paraId="464284AE" w14:textId="77777777" w:rsidTr="008E7FD2">
        <w:tc>
          <w:tcPr>
            <w:tcW w:w="2737" w:type="dxa"/>
          </w:tcPr>
          <w:p w14:paraId="72D4157B" w14:textId="1534FBF8" w:rsidR="008E7FD2" w:rsidRDefault="00B5577D" w:rsidP="00033C01">
            <w:hyperlink r:id="rId18" w:history="1">
              <w:r w:rsidR="008E7FD2" w:rsidRPr="00C51346">
                <w:rPr>
                  <w:rStyle w:val="Hipervnculo"/>
                </w:rPr>
                <w:t>https://editorial.unam.edu.ar/</w:t>
              </w:r>
            </w:hyperlink>
            <w:r w:rsidR="008E7FD2">
              <w:t xml:space="preserve">  </w:t>
            </w:r>
          </w:p>
        </w:tc>
        <w:tc>
          <w:tcPr>
            <w:tcW w:w="2737" w:type="dxa"/>
          </w:tcPr>
          <w:p w14:paraId="4D490C10" w14:textId="2A84CD04" w:rsidR="008E7FD2" w:rsidRDefault="008E7FD2" w:rsidP="00033C01">
            <w:r>
              <w:t>08-10-2018</w:t>
            </w:r>
          </w:p>
        </w:tc>
        <w:tc>
          <w:tcPr>
            <w:tcW w:w="2737" w:type="dxa"/>
          </w:tcPr>
          <w:p w14:paraId="0660AFBC" w14:textId="43B9E852" w:rsidR="008E7FD2" w:rsidRDefault="008E7FD2" w:rsidP="00033C01">
            <w:r>
              <w:t>04-10-2023</w:t>
            </w:r>
          </w:p>
        </w:tc>
      </w:tr>
      <w:tr w:rsidR="008E7FD2" w14:paraId="34AAC909" w14:textId="77777777" w:rsidTr="008E7FD2">
        <w:tc>
          <w:tcPr>
            <w:tcW w:w="2737" w:type="dxa"/>
          </w:tcPr>
          <w:p w14:paraId="00E8E8B2" w14:textId="4804BC81" w:rsidR="008E7FD2" w:rsidRDefault="00B5577D" w:rsidP="00033C01">
            <w:hyperlink r:id="rId19" w:history="1">
              <w:r w:rsidR="008E7FD2" w:rsidRPr="00C51346">
                <w:rPr>
                  <w:rStyle w:val="Hipervnculo"/>
                </w:rPr>
                <w:t>https://transmedia.unam.edu.ar/</w:t>
              </w:r>
            </w:hyperlink>
          </w:p>
        </w:tc>
        <w:tc>
          <w:tcPr>
            <w:tcW w:w="2737" w:type="dxa"/>
          </w:tcPr>
          <w:p w14:paraId="0233B435" w14:textId="736DFC41" w:rsidR="008E7FD2" w:rsidRDefault="008E7FD2" w:rsidP="00033C01">
            <w:r>
              <w:t>22-08-2018</w:t>
            </w:r>
          </w:p>
        </w:tc>
        <w:tc>
          <w:tcPr>
            <w:tcW w:w="2737" w:type="dxa"/>
          </w:tcPr>
          <w:p w14:paraId="149509EF" w14:textId="5D734757" w:rsidR="008E7FD2" w:rsidRDefault="008E7FD2" w:rsidP="00033C01">
            <w:r>
              <w:t>01-06-2023</w:t>
            </w:r>
          </w:p>
        </w:tc>
      </w:tr>
    </w:tbl>
    <w:p w14:paraId="2A38B951" w14:textId="181B3E80" w:rsidR="00033C01" w:rsidRPr="00033C01" w:rsidRDefault="008E7FD2" w:rsidP="008E7FD2">
      <w:pPr>
        <w:jc w:val="center"/>
      </w:pPr>
      <w:r>
        <w:t>Tabla</w:t>
      </w:r>
      <w:r w:rsidR="00703FF0">
        <w:t xml:space="preserve"> 1</w:t>
      </w:r>
      <w:r>
        <w:t xml:space="preserve"> de datos de </w:t>
      </w:r>
      <w:r w:rsidRPr="00E501A8">
        <w:rPr>
          <w:i/>
        </w:rPr>
        <w:t xml:space="preserve">Universal </w:t>
      </w:r>
      <w:proofErr w:type="spellStart"/>
      <w:r w:rsidRPr="00E501A8">
        <w:rPr>
          <w:i/>
        </w:rPr>
        <w:t>Analytics</w:t>
      </w:r>
      <w:proofErr w:type="spellEnd"/>
    </w:p>
    <w:p w14:paraId="6D10A47A" w14:textId="77777777" w:rsidR="008E7FD2" w:rsidRDefault="008E7FD2" w:rsidP="008E7FD2"/>
    <w:tbl>
      <w:tblPr>
        <w:tblStyle w:val="Tablaconcuadrcula"/>
        <w:tblW w:w="0" w:type="auto"/>
        <w:tblLook w:val="04A0" w:firstRow="1" w:lastRow="0" w:firstColumn="1" w:lastColumn="0" w:noHBand="0" w:noVBand="1"/>
      </w:tblPr>
      <w:tblGrid>
        <w:gridCol w:w="3249"/>
        <w:gridCol w:w="2484"/>
        <w:gridCol w:w="2478"/>
      </w:tblGrid>
      <w:tr w:rsidR="008E7FD2" w14:paraId="3E18887F" w14:textId="77777777" w:rsidTr="008E7FD2">
        <w:tc>
          <w:tcPr>
            <w:tcW w:w="2737" w:type="dxa"/>
          </w:tcPr>
          <w:p w14:paraId="3282C67F" w14:textId="77777777" w:rsidR="008E7FD2" w:rsidRDefault="008E7FD2" w:rsidP="008E7FD2">
            <w:r>
              <w:t>Página Web</w:t>
            </w:r>
          </w:p>
        </w:tc>
        <w:tc>
          <w:tcPr>
            <w:tcW w:w="2737" w:type="dxa"/>
          </w:tcPr>
          <w:p w14:paraId="5E05B872" w14:textId="77777777" w:rsidR="008E7FD2" w:rsidRDefault="008E7FD2" w:rsidP="008E7FD2">
            <w:r>
              <w:t>Desde</w:t>
            </w:r>
          </w:p>
        </w:tc>
        <w:tc>
          <w:tcPr>
            <w:tcW w:w="2737" w:type="dxa"/>
          </w:tcPr>
          <w:p w14:paraId="1C81E41A" w14:textId="77777777" w:rsidR="008E7FD2" w:rsidRDefault="008E7FD2" w:rsidP="008E7FD2">
            <w:r>
              <w:t>Hasta</w:t>
            </w:r>
          </w:p>
        </w:tc>
      </w:tr>
      <w:tr w:rsidR="008E7FD2" w14:paraId="60CDC729" w14:textId="77777777" w:rsidTr="008E7FD2">
        <w:tc>
          <w:tcPr>
            <w:tcW w:w="2737" w:type="dxa"/>
          </w:tcPr>
          <w:p w14:paraId="4E393BD0" w14:textId="77777777" w:rsidR="008E7FD2" w:rsidRDefault="00B5577D" w:rsidP="008E7FD2">
            <w:hyperlink r:id="rId20" w:history="1">
              <w:r w:rsidR="008E7FD2" w:rsidRPr="00C51346">
                <w:rPr>
                  <w:rStyle w:val="Hipervnculo"/>
                </w:rPr>
                <w:t>https://unam.edu.ar/</w:t>
              </w:r>
            </w:hyperlink>
          </w:p>
        </w:tc>
        <w:tc>
          <w:tcPr>
            <w:tcW w:w="2737" w:type="dxa"/>
          </w:tcPr>
          <w:p w14:paraId="04B885F0" w14:textId="42D0F066" w:rsidR="008E7FD2" w:rsidRDefault="008E7FD2" w:rsidP="008E7FD2">
            <w:r>
              <w:t>14-06-2022</w:t>
            </w:r>
          </w:p>
        </w:tc>
        <w:tc>
          <w:tcPr>
            <w:tcW w:w="2737" w:type="dxa"/>
          </w:tcPr>
          <w:p w14:paraId="35F706D4" w14:textId="64A34EE2" w:rsidR="008E7FD2" w:rsidRDefault="008E7FD2" w:rsidP="008E7FD2">
            <w:r>
              <w:t>23-11-2023</w:t>
            </w:r>
          </w:p>
        </w:tc>
      </w:tr>
      <w:tr w:rsidR="008E7FD2" w14:paraId="0EE4BA73" w14:textId="77777777" w:rsidTr="008E7FD2">
        <w:tc>
          <w:tcPr>
            <w:tcW w:w="2737" w:type="dxa"/>
          </w:tcPr>
          <w:p w14:paraId="515E490F" w14:textId="77777777" w:rsidR="008E7FD2" w:rsidRDefault="00B5577D" w:rsidP="008E7FD2">
            <w:hyperlink r:id="rId21" w:history="1">
              <w:r w:rsidR="008E7FD2" w:rsidRPr="00C51346">
                <w:rPr>
                  <w:rStyle w:val="Hipervnculo"/>
                </w:rPr>
                <w:t>https://editorial.unam.edu.ar/</w:t>
              </w:r>
            </w:hyperlink>
            <w:r w:rsidR="008E7FD2">
              <w:t xml:space="preserve">  </w:t>
            </w:r>
          </w:p>
        </w:tc>
        <w:tc>
          <w:tcPr>
            <w:tcW w:w="2737" w:type="dxa"/>
          </w:tcPr>
          <w:p w14:paraId="2925A422" w14:textId="4E1271C6" w:rsidR="008E7FD2" w:rsidRDefault="008E7FD2" w:rsidP="008E7FD2">
            <w:r>
              <w:t>14-06-2022</w:t>
            </w:r>
          </w:p>
        </w:tc>
        <w:tc>
          <w:tcPr>
            <w:tcW w:w="2737" w:type="dxa"/>
          </w:tcPr>
          <w:p w14:paraId="24168478" w14:textId="10C3CE60" w:rsidR="008E7FD2" w:rsidRDefault="008E7FD2" w:rsidP="008E7FD2">
            <w:r>
              <w:t>24-01-2024</w:t>
            </w:r>
          </w:p>
        </w:tc>
      </w:tr>
      <w:tr w:rsidR="008E7FD2" w14:paraId="75E30963" w14:textId="77777777" w:rsidTr="008E7FD2">
        <w:tc>
          <w:tcPr>
            <w:tcW w:w="2737" w:type="dxa"/>
          </w:tcPr>
          <w:p w14:paraId="77D192DC" w14:textId="77777777" w:rsidR="008E7FD2" w:rsidRDefault="00B5577D" w:rsidP="008E7FD2">
            <w:hyperlink r:id="rId22" w:history="1">
              <w:r w:rsidR="008E7FD2" w:rsidRPr="00C51346">
                <w:rPr>
                  <w:rStyle w:val="Hipervnculo"/>
                </w:rPr>
                <w:t>https://transmedia.unam.edu.ar/</w:t>
              </w:r>
            </w:hyperlink>
          </w:p>
        </w:tc>
        <w:tc>
          <w:tcPr>
            <w:tcW w:w="2737" w:type="dxa"/>
          </w:tcPr>
          <w:p w14:paraId="3DFBEDE5" w14:textId="4D49CA47" w:rsidR="008E7FD2" w:rsidRDefault="008E7FD2" w:rsidP="008E7FD2">
            <w:r>
              <w:t>14-06-2022</w:t>
            </w:r>
          </w:p>
        </w:tc>
        <w:tc>
          <w:tcPr>
            <w:tcW w:w="2737" w:type="dxa"/>
          </w:tcPr>
          <w:p w14:paraId="04E23A4B" w14:textId="22E1F450" w:rsidR="008E7FD2" w:rsidRDefault="008E7FD2" w:rsidP="008E7FD2">
            <w:r>
              <w:t>01-01-2024</w:t>
            </w:r>
          </w:p>
        </w:tc>
      </w:tr>
    </w:tbl>
    <w:p w14:paraId="21EC195F" w14:textId="5F2A5C13" w:rsidR="008E7FD2" w:rsidRPr="00033C01" w:rsidRDefault="008E7FD2" w:rsidP="008E7FD2">
      <w:pPr>
        <w:jc w:val="center"/>
      </w:pPr>
      <w:r>
        <w:t xml:space="preserve">Tabla </w:t>
      </w:r>
      <w:r w:rsidR="00703FF0">
        <w:t xml:space="preserve">2 </w:t>
      </w:r>
      <w:r>
        <w:t xml:space="preserve">de datos de </w:t>
      </w:r>
      <w:r w:rsidR="00620813" w:rsidRPr="00E501A8">
        <w:rPr>
          <w:i/>
        </w:rPr>
        <w:t>Google</w:t>
      </w:r>
      <w:r w:rsidRPr="00E501A8">
        <w:rPr>
          <w:i/>
        </w:rPr>
        <w:t xml:space="preserve"> </w:t>
      </w:r>
      <w:proofErr w:type="spellStart"/>
      <w:r w:rsidRPr="00E501A8">
        <w:rPr>
          <w:i/>
        </w:rPr>
        <w:t>Analytics</w:t>
      </w:r>
      <w:proofErr w:type="spellEnd"/>
      <w:r>
        <w:t xml:space="preserve"> 4</w:t>
      </w:r>
    </w:p>
    <w:p w14:paraId="05DA3D11" w14:textId="77777777" w:rsidR="008E7FD2" w:rsidRDefault="008E7FD2" w:rsidP="00033C01"/>
    <w:p w14:paraId="13218992" w14:textId="69069335" w:rsidR="005E390E" w:rsidRDefault="005E390E" w:rsidP="00033C01">
      <w:r>
        <w:t xml:space="preserve">Para poder descargar los datos se procedió a conectar </w:t>
      </w:r>
      <w:r w:rsidR="00620813" w:rsidRPr="00E501A8">
        <w:rPr>
          <w:i/>
        </w:rPr>
        <w:t>Google</w:t>
      </w:r>
      <w:r w:rsidRPr="00E501A8">
        <w:rPr>
          <w:i/>
        </w:rPr>
        <w:t xml:space="preserve"> </w:t>
      </w:r>
      <w:proofErr w:type="spellStart"/>
      <w:r w:rsidRPr="00E501A8">
        <w:rPr>
          <w:i/>
        </w:rPr>
        <w:t>Analytics</w:t>
      </w:r>
      <w:proofErr w:type="spellEnd"/>
      <w:r>
        <w:t xml:space="preserve"> como fuente de datos de </w:t>
      </w:r>
      <w:proofErr w:type="spellStart"/>
      <w:r w:rsidRPr="00E501A8">
        <w:rPr>
          <w:i/>
        </w:rPr>
        <w:t>Looker</w:t>
      </w:r>
      <w:proofErr w:type="spellEnd"/>
      <w:r w:rsidRPr="00E501A8">
        <w:rPr>
          <w:i/>
        </w:rPr>
        <w:t xml:space="preserve"> Studio</w:t>
      </w:r>
      <w:r>
        <w:t xml:space="preserve">, de esta manera se </w:t>
      </w:r>
      <w:r w:rsidR="00CA2963">
        <w:t>pueden</w:t>
      </w:r>
      <w:r>
        <w:t xml:space="preserve"> pasar los datos a tablas en </w:t>
      </w:r>
      <w:proofErr w:type="spellStart"/>
      <w:r w:rsidRPr="00E501A8">
        <w:rPr>
          <w:i/>
        </w:rPr>
        <w:t>Looker</w:t>
      </w:r>
      <w:proofErr w:type="spellEnd"/>
      <w:r w:rsidRPr="00E501A8">
        <w:rPr>
          <w:i/>
        </w:rPr>
        <w:t xml:space="preserve"> Studio</w:t>
      </w:r>
      <w:r>
        <w:t xml:space="preserve"> y posteriormente descargar los datos en archivos CSV.</w:t>
      </w:r>
    </w:p>
    <w:p w14:paraId="308B7266" w14:textId="77777777" w:rsidR="005E390E" w:rsidRDefault="005E390E" w:rsidP="00033C01"/>
    <w:p w14:paraId="77FCD126" w14:textId="77777777" w:rsidR="005E390E" w:rsidRDefault="005E390E" w:rsidP="00033C01"/>
    <w:p w14:paraId="38F08A7A" w14:textId="77777777" w:rsidR="005E390E" w:rsidRDefault="005E390E" w:rsidP="00033C01"/>
    <w:p w14:paraId="7EFD44E8" w14:textId="77777777" w:rsidR="005E390E" w:rsidRDefault="005E390E" w:rsidP="00033C01"/>
    <w:p w14:paraId="55496946" w14:textId="77777777" w:rsidR="005E390E" w:rsidRDefault="005E390E" w:rsidP="00033C01"/>
    <w:p w14:paraId="7C5878F8" w14:textId="77777777" w:rsidR="005E390E" w:rsidRDefault="005E390E" w:rsidP="00033C01"/>
    <w:p w14:paraId="6925BA6D" w14:textId="77777777" w:rsidR="005E390E" w:rsidRDefault="005E390E" w:rsidP="00033C01"/>
    <w:p w14:paraId="676DDD02" w14:textId="77777777" w:rsidR="005E390E" w:rsidRDefault="005E390E" w:rsidP="00033C01"/>
    <w:p w14:paraId="26FBC2CC" w14:textId="4E296230" w:rsidR="005E390E" w:rsidRDefault="005E390E" w:rsidP="005E390E">
      <w:pPr>
        <w:pStyle w:val="Ttulo3"/>
      </w:pPr>
      <w:bookmarkStart w:id="58" w:name="_Toc164369668"/>
      <w:r>
        <w:lastRenderedPageBreak/>
        <w:t xml:space="preserve">4.3.2 </w:t>
      </w:r>
      <w:r w:rsidRPr="005E390E">
        <w:t>Preparación de los datos</w:t>
      </w:r>
      <w:bookmarkEnd w:id="58"/>
    </w:p>
    <w:p w14:paraId="1A995594" w14:textId="77777777" w:rsidR="005E390E" w:rsidRDefault="005E390E" w:rsidP="00033C01"/>
    <w:p w14:paraId="70B07F08" w14:textId="205A4CB4" w:rsidR="005E390E" w:rsidRDefault="005E390E" w:rsidP="00033C01">
      <w:r>
        <w:t xml:space="preserve">Identificando algunos problemas de calidad de los datos la página web </w:t>
      </w:r>
      <w:hyperlink r:id="rId23" w:history="1">
        <w:r w:rsidRPr="00C51346">
          <w:rPr>
            <w:rStyle w:val="Hipervnculo"/>
          </w:rPr>
          <w:t>https://unam.edu.ar/</w:t>
        </w:r>
      </w:hyperlink>
      <w:r w:rsidRPr="005E390E">
        <w:t xml:space="preserve"> </w:t>
      </w:r>
      <w:r>
        <w:t xml:space="preserve">desde noviembre del </w:t>
      </w:r>
      <w:r w:rsidR="00B030EC">
        <w:t xml:space="preserve">2023 </w:t>
      </w:r>
      <w:bookmarkStart w:id="59" w:name="_GoBack"/>
      <w:bookmarkEnd w:id="59"/>
      <w:r>
        <w:t>no está capturando el tráfico correctamente en GA4</w:t>
      </w:r>
      <w:r w:rsidRPr="009A2AF1">
        <w:t>, por lo que se procede a descartar este conjunto de datos.</w:t>
      </w:r>
    </w:p>
    <w:p w14:paraId="2C0766EE" w14:textId="77777777" w:rsidR="005E390E" w:rsidRDefault="005E390E" w:rsidP="00033C01"/>
    <w:p w14:paraId="2C56B0E1" w14:textId="0AAEEB1C" w:rsidR="005E390E" w:rsidRDefault="005E390E" w:rsidP="005E390E">
      <w:r>
        <w:t>Lo siguiente que se procedió a</w:t>
      </w:r>
      <w:r w:rsidR="000C4FB4">
        <w:t xml:space="preserve"> realizar, comenzando </w:t>
      </w:r>
      <w:r>
        <w:t xml:space="preserve">por la página web </w:t>
      </w:r>
      <w:hyperlink r:id="rId24" w:history="1">
        <w:r w:rsidRPr="00C51346">
          <w:rPr>
            <w:rStyle w:val="Hipervnculo"/>
          </w:rPr>
          <w:t>https://transmedia.unam.edu.ar/</w:t>
        </w:r>
      </w:hyperlink>
      <w:r w:rsidRPr="005E390E">
        <w:t xml:space="preserve">  </w:t>
      </w:r>
      <w:r w:rsidR="000C4FB4">
        <w:t>se d</w:t>
      </w:r>
      <w:r>
        <w:t>escargar</w:t>
      </w:r>
      <w:r w:rsidR="000C4FB4">
        <w:t>on</w:t>
      </w:r>
      <w:r>
        <w:t xml:space="preserve"> los datos en archivos </w:t>
      </w:r>
      <w:proofErr w:type="spellStart"/>
      <w:r>
        <w:t>csv</w:t>
      </w:r>
      <w:proofErr w:type="spellEnd"/>
      <w:r w:rsidR="000C4FB4">
        <w:t xml:space="preserve"> del </w:t>
      </w:r>
      <w:proofErr w:type="spellStart"/>
      <w:r w:rsidR="000C4FB4" w:rsidRPr="00E501A8">
        <w:rPr>
          <w:i/>
        </w:rPr>
        <w:t>Looker</w:t>
      </w:r>
      <w:proofErr w:type="spellEnd"/>
      <w:r w:rsidR="000C4FB4" w:rsidRPr="00E501A8">
        <w:rPr>
          <w:i/>
        </w:rPr>
        <w:t xml:space="preserve"> Studio</w:t>
      </w:r>
      <w:r w:rsidR="00396C45">
        <w:t xml:space="preserve"> de UA</w:t>
      </w:r>
      <w:r>
        <w:t xml:space="preserve">, son 5 archivos CSV que se procede a unificar en un solo </w:t>
      </w:r>
      <w:r w:rsidR="0054508F">
        <w:t xml:space="preserve">archivo </w:t>
      </w:r>
      <w:r w:rsidR="000C4FB4">
        <w:t>a través de código en Python.</w:t>
      </w:r>
    </w:p>
    <w:p w14:paraId="52AA9CD5" w14:textId="77777777" w:rsidR="000C4FB4" w:rsidRDefault="000C4FB4" w:rsidP="005E390E"/>
    <w:p w14:paraId="528F2D19" w14:textId="0818295C" w:rsidR="000C4FB4" w:rsidRDefault="000C4FB4" w:rsidP="000C4FB4">
      <w:r>
        <w:t>Se descargaron los siguientes datos</w:t>
      </w:r>
      <w:r w:rsidR="0028002D">
        <w:t xml:space="preserve"> en 5 archivos CSV</w:t>
      </w:r>
      <w:r>
        <w:t>:</w:t>
      </w:r>
    </w:p>
    <w:p w14:paraId="65D00E9F" w14:textId="77777777" w:rsidR="009A2AF1" w:rsidRDefault="009A2AF1" w:rsidP="000C4FB4"/>
    <w:p w14:paraId="5351EA12" w14:textId="0C61B9F5" w:rsidR="002535EA" w:rsidRDefault="000C4FB4" w:rsidP="006417E9">
      <w:pPr>
        <w:pStyle w:val="Prrafodelista"/>
        <w:ind w:left="0"/>
      </w:pPr>
      <w:r>
        <w:t>Vistas por Sistemas Operativos</w:t>
      </w:r>
      <w:r w:rsidR="00F442AB">
        <w:t xml:space="preserve">, </w:t>
      </w:r>
      <w:r>
        <w:t>Vistas por Agrupa</w:t>
      </w:r>
      <w:r w:rsidR="00F442AB">
        <w:t xml:space="preserve">ción de canales predeterminados, número de vistas de página, </w:t>
      </w:r>
      <w:r>
        <w:t>Usuarios Nuevos</w:t>
      </w:r>
      <w:r w:rsidR="00F442AB">
        <w:t xml:space="preserve">, </w:t>
      </w:r>
      <w:r>
        <w:t>Usuarios</w:t>
      </w:r>
      <w:r w:rsidR="00F442AB">
        <w:t xml:space="preserve">, </w:t>
      </w:r>
      <w:r>
        <w:t>Numero de Sesiones Por usuario</w:t>
      </w:r>
      <w:r w:rsidR="00F442AB">
        <w:t xml:space="preserve">, </w:t>
      </w:r>
      <w:r>
        <w:t>Sesiones</w:t>
      </w:r>
      <w:r w:rsidR="00F442AB">
        <w:t xml:space="preserve">, </w:t>
      </w:r>
      <w:r>
        <w:t>Vistas por Categoría de dispositivo</w:t>
      </w:r>
      <w:r w:rsidR="00F442AB">
        <w:t xml:space="preserve">, </w:t>
      </w:r>
      <w:r>
        <w:t>Vistas por País</w:t>
      </w:r>
    </w:p>
    <w:p w14:paraId="0F270522" w14:textId="34103838" w:rsidR="000C4FB4" w:rsidRDefault="000C4FB4" w:rsidP="005E390E"/>
    <w:p w14:paraId="626F7EEB" w14:textId="57B21523" w:rsidR="000C4FB4" w:rsidRDefault="000C4FB4" w:rsidP="005E390E">
      <w:r>
        <w:t>Se procedieron a transformar los datos</w:t>
      </w:r>
      <w:r w:rsidR="00CD7FDC">
        <w:t xml:space="preserve"> obtenidos de los archivos CSV </w:t>
      </w:r>
      <w:r w:rsidR="00CD7FDC" w:rsidRPr="00E501A8">
        <w:t xml:space="preserve">de </w:t>
      </w:r>
      <w:proofErr w:type="spellStart"/>
      <w:r w:rsidR="00CD7FDC" w:rsidRPr="00E501A8">
        <w:t>Looker</w:t>
      </w:r>
      <w:proofErr w:type="spellEnd"/>
      <w:r w:rsidR="00CD7FDC" w:rsidRPr="00E501A8">
        <w:t xml:space="preserve"> Studio</w:t>
      </w:r>
      <w:r>
        <w:t xml:space="preserve"> para obtener las columnas del </w:t>
      </w:r>
      <w:proofErr w:type="spellStart"/>
      <w:r w:rsidRPr="00E501A8">
        <w:t>dataframe</w:t>
      </w:r>
      <w:proofErr w:type="spellEnd"/>
      <w:r w:rsidR="00CD7FDC">
        <w:t>.</w:t>
      </w:r>
    </w:p>
    <w:p w14:paraId="65E1C11F" w14:textId="77777777" w:rsidR="00CD7FDC" w:rsidRDefault="00CD7FDC" w:rsidP="005E390E"/>
    <w:p w14:paraId="3DF323AC" w14:textId="38076DDE" w:rsidR="000C4FB4" w:rsidRDefault="000C4FB4" w:rsidP="005E390E">
      <w:r>
        <w:t>De vistas por sistema operativo salieron las siguientes columnas:</w:t>
      </w:r>
    </w:p>
    <w:p w14:paraId="3C1DA679" w14:textId="20AEF8C0" w:rsidR="000C4FB4" w:rsidRPr="00F442AB" w:rsidRDefault="000C4FB4" w:rsidP="00E501A8">
      <w:r w:rsidRPr="00F442AB">
        <w:t>Windows</w:t>
      </w:r>
      <w:r w:rsidR="00F442AB" w:rsidRPr="00F442AB">
        <w:t>,</w:t>
      </w:r>
      <w:r w:rsidR="00F442AB">
        <w:t xml:space="preserve"> </w:t>
      </w:r>
      <w:r w:rsidRPr="00F442AB">
        <w:t>Android</w:t>
      </w:r>
      <w:r w:rsidR="00F442AB" w:rsidRPr="00F442AB">
        <w:t>,</w:t>
      </w:r>
      <w:r w:rsidR="00E501A8">
        <w:t xml:space="preserve"> </w:t>
      </w:r>
      <w:r w:rsidRPr="00F442AB">
        <w:t>Linux</w:t>
      </w:r>
      <w:r w:rsidR="00F442AB" w:rsidRPr="00F442AB">
        <w:t>,</w:t>
      </w:r>
      <w:r w:rsidR="00F442AB">
        <w:t xml:space="preserve"> </w:t>
      </w:r>
      <w:r w:rsidRPr="00F442AB">
        <w:t>Macintosh</w:t>
      </w:r>
      <w:r w:rsidR="00F442AB" w:rsidRPr="00F442AB">
        <w:t>,</w:t>
      </w:r>
      <w:r w:rsidR="00F442AB">
        <w:t xml:space="preserve"> </w:t>
      </w:r>
      <w:r w:rsidRPr="00F442AB">
        <w:t>Sistema operativo (</w:t>
      </w:r>
      <w:proofErr w:type="spellStart"/>
      <w:r w:rsidRPr="00F442AB">
        <w:t>not</w:t>
      </w:r>
      <w:proofErr w:type="spellEnd"/>
      <w:r w:rsidRPr="00F442AB">
        <w:t xml:space="preserve"> set)</w:t>
      </w:r>
      <w:r w:rsidR="00F442AB" w:rsidRPr="00F442AB">
        <w:t>,</w:t>
      </w:r>
      <w:r w:rsidR="00F442AB">
        <w:t xml:space="preserve"> </w:t>
      </w:r>
      <w:r w:rsidRPr="00F442AB">
        <w:t>iOS</w:t>
      </w:r>
      <w:r w:rsidR="00F442AB" w:rsidRPr="00F442AB">
        <w:t>,</w:t>
      </w:r>
      <w:r w:rsidR="00F442AB">
        <w:t xml:space="preserve"> </w:t>
      </w:r>
      <w:r w:rsidRPr="00F442AB">
        <w:t xml:space="preserve">Windows </w:t>
      </w:r>
      <w:proofErr w:type="spellStart"/>
      <w:r w:rsidRPr="00F442AB">
        <w:t>Phone</w:t>
      </w:r>
      <w:proofErr w:type="spellEnd"/>
      <w:r w:rsidR="00F442AB" w:rsidRPr="00F442AB">
        <w:t>,</w:t>
      </w:r>
      <w:r w:rsidR="00E501A8">
        <w:t xml:space="preserve"> </w:t>
      </w:r>
      <w:r w:rsidRPr="00F442AB">
        <w:t>Chrome OS</w:t>
      </w:r>
      <w:r w:rsidR="00F442AB" w:rsidRPr="00F442AB">
        <w:t xml:space="preserve">, </w:t>
      </w:r>
      <w:proofErr w:type="spellStart"/>
      <w:r w:rsidRPr="00F442AB">
        <w:t>Tizen</w:t>
      </w:r>
      <w:proofErr w:type="spellEnd"/>
      <w:r w:rsidR="00F442AB" w:rsidRPr="00F442AB">
        <w:t xml:space="preserve">, </w:t>
      </w:r>
      <w:r w:rsidRPr="00F442AB">
        <w:t>Sistema operativo promedio</w:t>
      </w:r>
      <w:r w:rsidR="00F442AB" w:rsidRPr="00F442AB">
        <w:t xml:space="preserve">, </w:t>
      </w:r>
      <w:r w:rsidRPr="00CD7FDC">
        <w:t xml:space="preserve">Sistema operativo </w:t>
      </w:r>
      <w:proofErr w:type="spellStart"/>
      <w:r w:rsidRPr="00CD7FDC">
        <w:t>std</w:t>
      </w:r>
      <w:proofErr w:type="spellEnd"/>
    </w:p>
    <w:p w14:paraId="3DC136E9" w14:textId="73BA99FC" w:rsidR="000C4FB4" w:rsidRPr="00E501A8" w:rsidRDefault="00E501A8" w:rsidP="00E501A8">
      <w:r w:rsidRPr="00E501A8">
        <w:rPr>
          <w:highlight w:val="yellow"/>
        </w:rPr>
        <w:t>Debería poner “Sistema operativo (</w:t>
      </w:r>
      <w:proofErr w:type="spellStart"/>
      <w:r w:rsidRPr="00E501A8">
        <w:rPr>
          <w:highlight w:val="yellow"/>
        </w:rPr>
        <w:t>not</w:t>
      </w:r>
      <w:proofErr w:type="spellEnd"/>
      <w:r w:rsidRPr="00E501A8">
        <w:rPr>
          <w:highlight w:val="yellow"/>
        </w:rPr>
        <w:t xml:space="preserve"> set)” entre comillas</w:t>
      </w:r>
      <w:proofErr w:type="gramStart"/>
      <w:r w:rsidRPr="00E501A8">
        <w:rPr>
          <w:highlight w:val="yellow"/>
        </w:rPr>
        <w:t>?</w:t>
      </w:r>
      <w:proofErr w:type="gramEnd"/>
    </w:p>
    <w:p w14:paraId="19965A00" w14:textId="284C6E18" w:rsidR="000C4FB4" w:rsidRDefault="00396C45" w:rsidP="005E390E">
      <w:r>
        <w:t xml:space="preserve">Siendo </w:t>
      </w:r>
      <w:r w:rsidRPr="00396C45">
        <w:t>Sistema operativo (</w:t>
      </w:r>
      <w:proofErr w:type="spellStart"/>
      <w:r w:rsidRPr="00396C45">
        <w:t>not</w:t>
      </w:r>
      <w:proofErr w:type="spellEnd"/>
      <w:r w:rsidRPr="00396C45">
        <w:t xml:space="preserve"> set)</w:t>
      </w:r>
      <w:r>
        <w:t xml:space="preserve"> donde se registran las vistas los sistemas operativos que UA no pudo detectar, </w:t>
      </w:r>
      <w:r w:rsidRPr="00396C45">
        <w:t>Sistema operativo promedio</w:t>
      </w:r>
      <w:r>
        <w:t xml:space="preserve"> el promedio de las otras columnas de sistemas operativos, </w:t>
      </w:r>
      <w:r w:rsidRPr="00396C45">
        <w:t xml:space="preserve">Sistema operativo </w:t>
      </w:r>
      <w:proofErr w:type="spellStart"/>
      <w:r w:rsidRPr="00396C45">
        <w:t>std</w:t>
      </w:r>
      <w:proofErr w:type="spellEnd"/>
      <w:r>
        <w:t xml:space="preserve"> el </w:t>
      </w:r>
      <w:r w:rsidR="00E501A8">
        <w:t>desvió</w:t>
      </w:r>
      <w:r>
        <w:t xml:space="preserve"> estándar del promedio y el resto son vistas de sistemas operativos conocidos, por ejemplo la columna Windows tendrá en cada fila datos de las vistas de los usuarios que accedieron a la página web a través de un dispositivo cuyo sistema operativo es Windows.</w:t>
      </w:r>
    </w:p>
    <w:p w14:paraId="044462D1" w14:textId="5CC76D92" w:rsidR="00396C45" w:rsidRDefault="00396C45">
      <w:pPr>
        <w:spacing w:after="160" w:line="259" w:lineRule="auto"/>
      </w:pPr>
      <w:r>
        <w:br w:type="page"/>
      </w:r>
    </w:p>
    <w:p w14:paraId="53120345" w14:textId="102E56DF" w:rsidR="00396C45" w:rsidRDefault="00396C45" w:rsidP="00396C45">
      <w:r>
        <w:lastRenderedPageBreak/>
        <w:t xml:space="preserve">De vistas por </w:t>
      </w:r>
      <w:r w:rsidRPr="00396C45">
        <w:t>Agrupación de canales predeterminados</w:t>
      </w:r>
      <w:r>
        <w:t xml:space="preserve"> salieron las siguientes columnas:</w:t>
      </w:r>
    </w:p>
    <w:p w14:paraId="069DC318" w14:textId="77777777" w:rsidR="00396C45" w:rsidRDefault="00396C45" w:rsidP="00396C45"/>
    <w:p w14:paraId="6D522045" w14:textId="4AE3AD76" w:rsidR="00396C45" w:rsidRDefault="00396C45" w:rsidP="009A2AF1">
      <w:pPr>
        <w:pStyle w:val="Prrafodelista"/>
        <w:ind w:left="0"/>
      </w:pPr>
      <w:proofErr w:type="spellStart"/>
      <w:r w:rsidRPr="001F343A">
        <w:t>Organic</w:t>
      </w:r>
      <w:proofErr w:type="spellEnd"/>
      <w:r w:rsidRPr="001F343A">
        <w:t xml:space="preserve"> </w:t>
      </w:r>
      <w:proofErr w:type="spellStart"/>
      <w:r w:rsidRPr="001F343A">
        <w:t>Search</w:t>
      </w:r>
      <w:proofErr w:type="spellEnd"/>
      <w:r w:rsidR="001F343A" w:rsidRPr="001F343A">
        <w:t xml:space="preserve">, </w:t>
      </w:r>
      <w:r w:rsidRPr="001F343A">
        <w:t>Social</w:t>
      </w:r>
      <w:r w:rsidR="001F343A" w:rsidRPr="001F343A">
        <w:t xml:space="preserve">, </w:t>
      </w:r>
      <w:proofErr w:type="spellStart"/>
      <w:r w:rsidRPr="001F343A">
        <w:t>Direct</w:t>
      </w:r>
      <w:proofErr w:type="spellEnd"/>
      <w:r w:rsidR="001F343A" w:rsidRPr="001F343A">
        <w:t xml:space="preserve">, </w:t>
      </w:r>
      <w:proofErr w:type="spellStart"/>
      <w:r w:rsidRPr="001F343A">
        <w:t>Referral</w:t>
      </w:r>
      <w:proofErr w:type="spellEnd"/>
      <w:r w:rsidR="001F343A" w:rsidRPr="001F343A">
        <w:t xml:space="preserve">, </w:t>
      </w:r>
      <w:r>
        <w:t>Agrupación de canales predeterminada promedio</w:t>
      </w:r>
      <w:r w:rsidR="001F343A">
        <w:t xml:space="preserve">, </w:t>
      </w:r>
      <w:r>
        <w:t xml:space="preserve">Agrupación de canales predeterminada </w:t>
      </w:r>
      <w:proofErr w:type="spellStart"/>
      <w:r>
        <w:t>std</w:t>
      </w:r>
      <w:proofErr w:type="spellEnd"/>
    </w:p>
    <w:p w14:paraId="4E8F94C3" w14:textId="77777777" w:rsidR="00396C45" w:rsidRDefault="00396C45" w:rsidP="005E390E"/>
    <w:p w14:paraId="60257A78" w14:textId="4BE4608D" w:rsidR="00CD7FDC" w:rsidRDefault="00396C45" w:rsidP="00CD7FDC">
      <w:r w:rsidRPr="00396C45">
        <w:t xml:space="preserve">Donde </w:t>
      </w:r>
      <w:proofErr w:type="spellStart"/>
      <w:r w:rsidRPr="00396C45">
        <w:t>Organic</w:t>
      </w:r>
      <w:proofErr w:type="spellEnd"/>
      <w:r w:rsidRPr="00396C45">
        <w:t xml:space="preserve"> </w:t>
      </w:r>
      <w:proofErr w:type="spellStart"/>
      <w:r w:rsidRPr="00396C45">
        <w:t>Search</w:t>
      </w:r>
      <w:proofErr w:type="spellEnd"/>
      <w:r w:rsidRPr="00396C45">
        <w:t xml:space="preserve">, Social, </w:t>
      </w:r>
      <w:proofErr w:type="spellStart"/>
      <w:r w:rsidRPr="00396C45">
        <w:t>Direct</w:t>
      </w:r>
      <w:proofErr w:type="spellEnd"/>
      <w:r w:rsidRPr="00396C45">
        <w:t xml:space="preserve"> y </w:t>
      </w:r>
      <w:proofErr w:type="spellStart"/>
      <w:r w:rsidRPr="00396C45">
        <w:t>Referral</w:t>
      </w:r>
      <w:proofErr w:type="spellEnd"/>
      <w:r w:rsidRPr="00396C45">
        <w:t xml:space="preserve"> son los canales predeterminados, </w:t>
      </w:r>
      <w:r>
        <w:t>es decir</w:t>
      </w:r>
      <w:r w:rsidR="00CD7FDC">
        <w:t>,</w:t>
      </w:r>
      <w:r>
        <w:t xml:space="preserve"> las fuentes de tráficos más comunes</w:t>
      </w:r>
      <w:r w:rsidR="00CD7FDC">
        <w:fldChar w:fldCharType="begin" w:fldLock="1"/>
      </w:r>
      <w:r w:rsidR="008C64D3">
        <w:instrText>ADDIN CSL_CITATION {"citationItems":[{"id":"ITEM-1","itemData":{"URL":"https://support.google.com/analytics/answer/6010097","accessed":{"date-parts":[["2024","2","7"]]},"id":"ITEM-1","issued":{"date-parts":[["0"]]},"title":"[UA] Información sobre las agrupaciones de canales","type":"webpage"},"uris":["http://www.mendeley.com/documents/?uuid=151fc5bc-149e-4ef7-b9a0-b51885220a14"]}],"mendeley":{"formattedCitation":"[42]","plainTextFormattedCitation":"[42]","previouslyFormattedCitation":"[42]"},"properties":{"noteIndex":0},"schema":"https://github.com/citation-style-language/schema/raw/master/csl-citation.json"}</w:instrText>
      </w:r>
      <w:r w:rsidR="00CD7FDC">
        <w:fldChar w:fldCharType="separate"/>
      </w:r>
      <w:r w:rsidR="00EC2217" w:rsidRPr="00EC2217">
        <w:rPr>
          <w:noProof/>
        </w:rPr>
        <w:t>[42]</w:t>
      </w:r>
      <w:r w:rsidR="00CD7FDC">
        <w:fldChar w:fldCharType="end"/>
      </w:r>
      <w:r w:rsidR="00CD7FDC">
        <w:t xml:space="preserve">, </w:t>
      </w:r>
      <w:r w:rsidR="00CD7FDC" w:rsidRPr="00CD7FDC">
        <w:t>Agrupación de canales predeterminada promedio</w:t>
      </w:r>
      <w:r w:rsidR="00CD7FDC">
        <w:t xml:space="preserve"> es el promedio de los canales predeterminados, y Agrupación de canales predeterminada </w:t>
      </w:r>
      <w:proofErr w:type="spellStart"/>
      <w:r w:rsidR="00CD7FDC">
        <w:t>std</w:t>
      </w:r>
      <w:proofErr w:type="spellEnd"/>
      <w:r w:rsidR="00CD7FDC">
        <w:t xml:space="preserve"> es el desvío estándar.</w:t>
      </w:r>
    </w:p>
    <w:p w14:paraId="20BAA133" w14:textId="77777777" w:rsidR="00CD7FDC" w:rsidRDefault="00CD7FDC" w:rsidP="00CD7FDC"/>
    <w:p w14:paraId="1A6DA3EC" w14:textId="7B364AAE" w:rsidR="00CD7FDC" w:rsidRDefault="00CD7FDC" w:rsidP="00CD7FDC">
      <w:r>
        <w:t>De vistas por Categoría de dispositivo</w:t>
      </w:r>
      <w:r w:rsidRPr="00CD7FDC">
        <w:t xml:space="preserve"> </w:t>
      </w:r>
      <w:r>
        <w:t>salieron las siguientes columnas:</w:t>
      </w:r>
    </w:p>
    <w:p w14:paraId="79CDDF2C" w14:textId="77777777" w:rsidR="009A2AF1" w:rsidRDefault="009A2AF1" w:rsidP="00CD7FDC"/>
    <w:p w14:paraId="6CDBED05" w14:textId="69F78D06" w:rsidR="00CD7FDC" w:rsidRDefault="00CD7FDC" w:rsidP="009A2AF1">
      <w:pPr>
        <w:pStyle w:val="Prrafodelista"/>
        <w:ind w:left="0"/>
      </w:pPr>
      <w:r w:rsidRPr="001F343A">
        <w:t>Mobile</w:t>
      </w:r>
      <w:r w:rsidR="001F343A" w:rsidRPr="001F343A">
        <w:t xml:space="preserve">, </w:t>
      </w:r>
      <w:r w:rsidRPr="001F343A">
        <w:t>Desktop</w:t>
      </w:r>
      <w:r w:rsidR="001F343A" w:rsidRPr="001F343A">
        <w:t xml:space="preserve">, </w:t>
      </w:r>
      <w:r w:rsidRPr="001F343A">
        <w:t>Tablet</w:t>
      </w:r>
      <w:r w:rsidR="001F343A" w:rsidRPr="001F343A">
        <w:t xml:space="preserve">, </w:t>
      </w:r>
      <w:r w:rsidRPr="00CD7FDC">
        <w:t>Categ</w:t>
      </w:r>
      <w:r>
        <w:t>oría de dispositivo promedio</w:t>
      </w:r>
      <w:r w:rsidR="001F343A">
        <w:t xml:space="preserve">, </w:t>
      </w:r>
      <w:r>
        <w:t xml:space="preserve">Categoría de dispositivo </w:t>
      </w:r>
      <w:proofErr w:type="spellStart"/>
      <w:r>
        <w:t>std</w:t>
      </w:r>
      <w:proofErr w:type="spellEnd"/>
      <w:r w:rsidR="009A2AF1">
        <w:t>.</w:t>
      </w:r>
    </w:p>
    <w:p w14:paraId="5A861FA0" w14:textId="77777777" w:rsidR="00CD7FDC" w:rsidRDefault="00CD7FDC" w:rsidP="00CD7FDC">
      <w:pPr>
        <w:pStyle w:val="Prrafodelista"/>
      </w:pPr>
    </w:p>
    <w:p w14:paraId="6F08C79C" w14:textId="36C106FD" w:rsidR="00B84D89" w:rsidRDefault="00CD7FDC" w:rsidP="00B84D89">
      <w:r>
        <w:t xml:space="preserve">Donde </w:t>
      </w:r>
      <w:r w:rsidRPr="00CD7FDC">
        <w:t>Mobile</w:t>
      </w:r>
      <w:r>
        <w:t>,</w:t>
      </w:r>
      <w:r w:rsidRPr="00CD7FDC">
        <w:t xml:space="preserve"> Desktop</w:t>
      </w:r>
      <w:r w:rsidR="001F343A">
        <w:t xml:space="preserve"> y</w:t>
      </w:r>
      <w:r w:rsidRPr="00CD7FDC">
        <w:t xml:space="preserve"> Tablet</w:t>
      </w:r>
      <w:r>
        <w:t xml:space="preserve"> </w:t>
      </w:r>
      <w:r w:rsidR="00B84D89">
        <w:t xml:space="preserve">son la </w:t>
      </w:r>
      <w:r w:rsidR="00B84D89" w:rsidRPr="00B84D89">
        <w:t>Categoría de dispositivo</w:t>
      </w:r>
      <w:r w:rsidR="00B84D89">
        <w:t>, es decir, el tipo de dispositivo que tenía el usuario cuando se registró la visita en la página web</w:t>
      </w:r>
      <w:r w:rsidR="00B84D89">
        <w:fldChar w:fldCharType="begin" w:fldLock="1"/>
      </w:r>
      <w:r w:rsidR="008C64D3">
        <w:instrText>ADDIN CSL_CITATION {"citationItems":[{"id":"ITEM-1","itemData":{"URL":"https://support.google.com/analytics/answer/12980150","accessed":{"date-parts":[["2023","2","7"]]},"id":"ITEM-1","issued":{"date-parts":[["0"]]},"title":"[GA4] Informe \"Detalles de la tecnología\"","type":"webpage"},"uris":["http://www.mendeley.com/documents/?uuid=d4a1ede2-47e6-4ddb-af8f-d12cc768859d"]}],"mendeley":{"formattedCitation":"[43]","plainTextFormattedCitation":"[43]","previouslyFormattedCitation":"[43]"},"properties":{"noteIndex":0},"schema":"https://github.com/citation-style-language/schema/raw/master/csl-citation.json"}</w:instrText>
      </w:r>
      <w:r w:rsidR="00B84D89">
        <w:fldChar w:fldCharType="separate"/>
      </w:r>
      <w:r w:rsidR="00EC2217" w:rsidRPr="00EC2217">
        <w:rPr>
          <w:noProof/>
        </w:rPr>
        <w:t>[43]</w:t>
      </w:r>
      <w:r w:rsidR="00B84D89">
        <w:fldChar w:fldCharType="end"/>
      </w:r>
      <w:r w:rsidR="00B84D89">
        <w:t xml:space="preserve">, además </w:t>
      </w:r>
      <w:r w:rsidR="00B84D89" w:rsidRPr="00B84D89">
        <w:t>Categoría de dispositivo promedio</w:t>
      </w:r>
      <w:r w:rsidR="00B84D89">
        <w:t xml:space="preserve"> es el promedio de vistas y Categoría de dispositivo </w:t>
      </w:r>
      <w:proofErr w:type="spellStart"/>
      <w:r w:rsidR="00B84D89">
        <w:t>std</w:t>
      </w:r>
      <w:proofErr w:type="spellEnd"/>
      <w:r w:rsidR="00B84D89">
        <w:t xml:space="preserve"> es el desvió estándar.</w:t>
      </w:r>
    </w:p>
    <w:p w14:paraId="66782E0A" w14:textId="7A82BA51" w:rsidR="00CD7FDC" w:rsidRPr="00CD7FDC" w:rsidRDefault="00CD7FDC" w:rsidP="00CD7FDC"/>
    <w:p w14:paraId="20656642" w14:textId="7E3F37F0" w:rsidR="008E7FD2" w:rsidRDefault="00A31F16" w:rsidP="00033C01">
      <w:r>
        <w:t>Las siguientes son tal cual del CSV no se necesitó mayor trabajo de transformación:</w:t>
      </w:r>
    </w:p>
    <w:p w14:paraId="58EA0AB3" w14:textId="77777777" w:rsidR="009A2AF1" w:rsidRDefault="009A2AF1" w:rsidP="00033C01"/>
    <w:p w14:paraId="6AFA595F" w14:textId="74C908B3" w:rsidR="00A31F16" w:rsidRDefault="001F343A" w:rsidP="009A2AF1">
      <w:pPr>
        <w:pStyle w:val="Prrafodelista"/>
        <w:ind w:left="0"/>
      </w:pPr>
      <w:r>
        <w:t>N</w:t>
      </w:r>
      <w:r w:rsidR="0028002D" w:rsidRPr="0028002D">
        <w:t xml:space="preserve">úmero de vistas de </w:t>
      </w:r>
      <w:r w:rsidRPr="0028002D">
        <w:t>página,</w:t>
      </w:r>
      <w:r>
        <w:t xml:space="preserve"> </w:t>
      </w:r>
      <w:r w:rsidR="00A31F16">
        <w:t>Usuarios Nuevos</w:t>
      </w:r>
      <w:r>
        <w:t xml:space="preserve">, </w:t>
      </w:r>
      <w:r w:rsidR="00A31F16">
        <w:t>Usuarios</w:t>
      </w:r>
      <w:r>
        <w:t>, Número</w:t>
      </w:r>
      <w:r w:rsidR="00A31F16">
        <w:t xml:space="preserve"> de Sesiones Por usuario</w:t>
      </w:r>
      <w:r>
        <w:t xml:space="preserve">, </w:t>
      </w:r>
      <w:r w:rsidR="00A31F16">
        <w:t>Sesiones</w:t>
      </w:r>
      <w:r w:rsidR="0085754F">
        <w:t>.</w:t>
      </w:r>
    </w:p>
    <w:p w14:paraId="1211A055" w14:textId="77777777" w:rsidR="00A31F16" w:rsidRDefault="00A31F16" w:rsidP="00033C01"/>
    <w:p w14:paraId="214383B4" w14:textId="15C9ACB2" w:rsidR="00A31F16" w:rsidRPr="00396C45" w:rsidRDefault="00A31F16" w:rsidP="00033C01">
      <w:r>
        <w:t xml:space="preserve">Es decir una columna de </w:t>
      </w:r>
      <w:r w:rsidRPr="00A31F16">
        <w:t>Usuarios Nuevos</w:t>
      </w:r>
      <w:r>
        <w:t xml:space="preserve"> del CSV se pasó al </w:t>
      </w:r>
      <w:proofErr w:type="spellStart"/>
      <w:r>
        <w:t>dataframe</w:t>
      </w:r>
      <w:proofErr w:type="spellEnd"/>
      <w:r>
        <w:t xml:space="preserve"> como una columna de </w:t>
      </w:r>
      <w:r w:rsidRPr="00A31F16">
        <w:t>Usuarios Nuevos</w:t>
      </w:r>
      <w:r>
        <w:t xml:space="preserve"> sin mayor </w:t>
      </w:r>
      <w:proofErr w:type="spellStart"/>
      <w:r>
        <w:t>preprocesado</w:t>
      </w:r>
      <w:proofErr w:type="spellEnd"/>
      <w:r>
        <w:t>.</w:t>
      </w:r>
    </w:p>
    <w:p w14:paraId="0EB1CF17" w14:textId="77777777" w:rsidR="00033C01" w:rsidRDefault="00033C01" w:rsidP="00033C01"/>
    <w:p w14:paraId="116D6E77" w14:textId="00AF1557" w:rsidR="0028002D" w:rsidRDefault="0028002D" w:rsidP="00033C01">
      <w:r>
        <w:t>De vistas por País se procedió a dividir en 2 columnas, las vistas que son de Argentina y las que son de otros países.</w:t>
      </w:r>
    </w:p>
    <w:p w14:paraId="2E33835A" w14:textId="77777777" w:rsidR="0028002D" w:rsidRPr="00396C45" w:rsidRDefault="0028002D" w:rsidP="00033C01"/>
    <w:p w14:paraId="061C97A1" w14:textId="0178C64A" w:rsidR="0037461A" w:rsidRDefault="00605890" w:rsidP="00033C01">
      <w:pPr>
        <w:rPr>
          <w:rFonts w:eastAsiaTheme="majorEastAsia"/>
        </w:rPr>
      </w:pPr>
      <w:r>
        <w:rPr>
          <w:rFonts w:eastAsiaTheme="majorEastAsia"/>
        </w:rPr>
        <w:t xml:space="preserve">Luego, se procedió a confirmar la existencia de </w:t>
      </w:r>
      <w:proofErr w:type="spellStart"/>
      <w:r>
        <w:rPr>
          <w:rFonts w:eastAsiaTheme="majorEastAsia"/>
        </w:rPr>
        <w:t>NaN</w:t>
      </w:r>
      <w:proofErr w:type="spellEnd"/>
      <w:r>
        <w:rPr>
          <w:rFonts w:eastAsiaTheme="majorEastAsia"/>
        </w:rPr>
        <w:t xml:space="preserve"> (</w:t>
      </w:r>
      <w:proofErr w:type="spellStart"/>
      <w:r>
        <w:rPr>
          <w:rFonts w:eastAsiaTheme="majorEastAsia"/>
        </w:rPr>
        <w:t>Not</w:t>
      </w:r>
      <w:proofErr w:type="spellEnd"/>
      <w:r>
        <w:rPr>
          <w:rFonts w:eastAsiaTheme="majorEastAsia"/>
        </w:rPr>
        <w:t xml:space="preserve"> </w:t>
      </w:r>
      <w:proofErr w:type="spellStart"/>
      <w:r>
        <w:rPr>
          <w:rFonts w:eastAsiaTheme="majorEastAsia"/>
        </w:rPr>
        <w:t>an</w:t>
      </w:r>
      <w:proofErr w:type="spellEnd"/>
      <w:r>
        <w:rPr>
          <w:rFonts w:eastAsiaTheme="majorEastAsia"/>
        </w:rPr>
        <w:t xml:space="preserve"> </w:t>
      </w:r>
      <w:proofErr w:type="spellStart"/>
      <w:r>
        <w:rPr>
          <w:rFonts w:eastAsiaTheme="majorEastAsia"/>
        </w:rPr>
        <w:t>number</w:t>
      </w:r>
      <w:proofErr w:type="spellEnd"/>
      <w:r>
        <w:rPr>
          <w:rFonts w:eastAsiaTheme="majorEastAsia"/>
        </w:rPr>
        <w:t xml:space="preserve">), y eliminar las filas que posean </w:t>
      </w:r>
      <w:proofErr w:type="spellStart"/>
      <w:r>
        <w:rPr>
          <w:rFonts w:eastAsiaTheme="majorEastAsia"/>
        </w:rPr>
        <w:t>NaNs</w:t>
      </w:r>
      <w:proofErr w:type="spellEnd"/>
      <w:r>
        <w:rPr>
          <w:rFonts w:eastAsiaTheme="majorEastAsia"/>
        </w:rPr>
        <w:t>,</w:t>
      </w:r>
      <w:r w:rsidR="00636329">
        <w:rPr>
          <w:rFonts w:eastAsiaTheme="majorEastAsia"/>
        </w:rPr>
        <w:t xml:space="preserve"> e</w:t>
      </w:r>
      <w:r>
        <w:rPr>
          <w:rFonts w:eastAsiaTheme="majorEastAsia"/>
        </w:rPr>
        <w:t xml:space="preserve">l siguiente paso en el </w:t>
      </w:r>
      <w:proofErr w:type="spellStart"/>
      <w:r>
        <w:rPr>
          <w:rFonts w:eastAsiaTheme="majorEastAsia"/>
        </w:rPr>
        <w:t>preprocesado</w:t>
      </w:r>
      <w:proofErr w:type="spellEnd"/>
      <w:r>
        <w:rPr>
          <w:rFonts w:eastAsiaTheme="majorEastAsia"/>
        </w:rPr>
        <w:t xml:space="preserve"> fue agregar la columna mes, la cual número </w:t>
      </w:r>
      <w:r w:rsidRPr="00605890">
        <w:rPr>
          <w:rFonts w:eastAsiaTheme="majorEastAsia"/>
          <w:highlight w:val="yellow"/>
        </w:rPr>
        <w:t>del mes,</w:t>
      </w:r>
      <w:r>
        <w:rPr>
          <w:rFonts w:eastAsiaTheme="majorEastAsia"/>
        </w:rPr>
        <w:t xml:space="preserve"> luego las columnas de correlación anual </w:t>
      </w:r>
      <w:r w:rsidR="003A7036">
        <w:rPr>
          <w:rFonts w:eastAsiaTheme="majorEastAsia"/>
        </w:rPr>
        <w:t xml:space="preserve">que es el promedio de vistas por año </w:t>
      </w:r>
      <w:r>
        <w:rPr>
          <w:rFonts w:eastAsiaTheme="majorEastAsia"/>
        </w:rPr>
        <w:t xml:space="preserve">y </w:t>
      </w:r>
      <w:r w:rsidR="003A7036">
        <w:rPr>
          <w:rFonts w:eastAsiaTheme="majorEastAsia"/>
        </w:rPr>
        <w:t>trimestral</w:t>
      </w:r>
      <w:r>
        <w:rPr>
          <w:rFonts w:eastAsiaTheme="majorEastAsia"/>
        </w:rPr>
        <w:t xml:space="preserve"> que básicamente son </w:t>
      </w:r>
      <w:r w:rsidR="003A7036">
        <w:rPr>
          <w:rFonts w:eastAsiaTheme="majorEastAsia"/>
        </w:rPr>
        <w:t>el promedio de vistas por trimestre.</w:t>
      </w:r>
    </w:p>
    <w:p w14:paraId="115BA5EE" w14:textId="77777777" w:rsidR="0037461A" w:rsidRDefault="0037461A">
      <w:pPr>
        <w:spacing w:after="160" w:line="259" w:lineRule="auto"/>
        <w:rPr>
          <w:rFonts w:eastAsiaTheme="majorEastAsia"/>
        </w:rPr>
      </w:pPr>
      <w:r>
        <w:rPr>
          <w:rFonts w:eastAsiaTheme="majorEastAsia"/>
        </w:rPr>
        <w:br w:type="page"/>
      </w:r>
    </w:p>
    <w:p w14:paraId="2527C336" w14:textId="382145D3" w:rsidR="00605890" w:rsidRDefault="00FA1763" w:rsidP="0037461A">
      <w:pPr>
        <w:pStyle w:val="Ttulo3"/>
      </w:pPr>
      <w:bookmarkStart w:id="60" w:name="_Toc164369669"/>
      <w:r>
        <w:lastRenderedPageBreak/>
        <w:t xml:space="preserve">4.3.3 </w:t>
      </w:r>
      <w:r w:rsidR="00A357A8">
        <w:t xml:space="preserve">Predictor </w:t>
      </w:r>
      <w:proofErr w:type="spellStart"/>
      <w:r w:rsidR="00A357A8">
        <w:t>Flag</w:t>
      </w:r>
      <w:bookmarkEnd w:id="60"/>
      <w:proofErr w:type="spellEnd"/>
    </w:p>
    <w:p w14:paraId="2E45C8A0" w14:textId="77777777" w:rsidR="003A7036" w:rsidRDefault="003A7036" w:rsidP="00033C01">
      <w:pPr>
        <w:rPr>
          <w:rFonts w:eastAsiaTheme="majorEastAsia"/>
        </w:rPr>
      </w:pPr>
    </w:p>
    <w:p w14:paraId="462E6EDA" w14:textId="2CE2BDA3" w:rsidR="003A7036" w:rsidRDefault="003A7036" w:rsidP="00A357A8">
      <w:pPr>
        <w:jc w:val="both"/>
        <w:rPr>
          <w:rFonts w:eastAsiaTheme="majorEastAsia"/>
        </w:rPr>
      </w:pPr>
      <w:r>
        <w:rPr>
          <w:rFonts w:eastAsiaTheme="majorEastAsia"/>
        </w:rPr>
        <w:t xml:space="preserve">Finalmente se procedió a calcular el predictor </w:t>
      </w:r>
      <w:proofErr w:type="spellStart"/>
      <w:r>
        <w:rPr>
          <w:rFonts w:eastAsiaTheme="majorEastAsia"/>
        </w:rPr>
        <w:t>Flag</w:t>
      </w:r>
      <w:proofErr w:type="spellEnd"/>
      <w:r>
        <w:rPr>
          <w:rFonts w:eastAsiaTheme="majorEastAsia"/>
        </w:rPr>
        <w:t xml:space="preserve"> </w:t>
      </w:r>
      <w:r w:rsidR="00A357A8">
        <w:rPr>
          <w:rFonts w:eastAsiaTheme="majorEastAsia"/>
        </w:rPr>
        <w:t xml:space="preserve">esta será la columna a predecir, es decir vamos a </w:t>
      </w:r>
      <w:proofErr w:type="spellStart"/>
      <w:r w:rsidR="00A357A8">
        <w:rPr>
          <w:rFonts w:eastAsiaTheme="majorEastAsia"/>
        </w:rPr>
        <w:t>discretizar</w:t>
      </w:r>
      <w:proofErr w:type="spellEnd"/>
      <w:r w:rsidR="00A357A8">
        <w:rPr>
          <w:rFonts w:eastAsiaTheme="majorEastAsia"/>
        </w:rPr>
        <w:t xml:space="preserve"> los valores de la columna total de vistas en otra columna, esto es porque </w:t>
      </w:r>
      <w:proofErr w:type="spellStart"/>
      <w:r w:rsidR="00A357A8">
        <w:rPr>
          <w:rFonts w:eastAsiaTheme="majorEastAsia"/>
        </w:rPr>
        <w:t>discretizar</w:t>
      </w:r>
      <w:proofErr w:type="spellEnd"/>
      <w:r w:rsidR="00A357A8">
        <w:rPr>
          <w:rFonts w:eastAsiaTheme="majorEastAsia"/>
        </w:rPr>
        <w:t xml:space="preserve"> los valores implica una mejora en los resultados de predicción</w:t>
      </w:r>
      <w:r w:rsidR="00A357A8">
        <w:rPr>
          <w:rFonts w:eastAsiaTheme="majorEastAsia"/>
        </w:rPr>
        <w:fldChar w:fldCharType="begin" w:fldLock="1"/>
      </w:r>
      <w:r w:rsidR="00A357A8">
        <w:rPr>
          <w:rFonts w:eastAsiaTheme="majorEastAsia"/>
        </w:rPr>
        <w:instrText>ADDIN CSL_CITATION {"citationItems":[{"id":"ITEM-1","itemData":{"DOI":"10.1023/A:1016304305535/METRICS","ISSN":"13845810","abstract":"Discrete values have important roles in data mining and knowledge discovery. They are about intervals of numbers which are more concise to represent and specify, easier to use and comprehend as they are closer to a knowledge-level representation than continuous values. Many studies show induction tasks can benefit from discretization: rules with discrete values are normally shorter and more understandable and discretization can lead to improved predictive accuracy. Furthermore, many induction algorithms found in the literature require discrete features. All these prompt researchers and practitioners to discretize continuous features before or during a machine learning or data mining task. There are numerous discretization methods available in the literature. It is time for us to examine these seemingly different methods for discretization and find out how different they really are, what are the key components of a discretization process, how we can improve the current level of research for new development as well as the use of existing methods. This paper aims at a systematic study of discretization methods with their history of development, effect on classification, and trade-off between speed and accuracy. Contributions of this paper are an abstract description summarizing existing discretization methods, a hierarchical framework to categorize the existing methods and pave the way for further development, concise discussions of representative discretization methods, extensive experiments and their analysis, and some guidelines as to how to choose a discretization method under various circumstances. We also identify some issues yet to solve and future research for discretization.","author":[{"dropping-particle":"","family":"Liu","given":"Huan","non-dropping-particle":"","parse-names":false,"suffix":""},{"dropping-particle":"","family":"Hussain","given":"Farhad","non-dropping-particle":"","parse-names":false,"suffix":""},{"dropping-particle":"","family":"Tan","given":"Chew Lim","non-dropping-particle":"","parse-names":false,"suffix":""},{"dropping-particle":"","family":"Dash","given":"Manoranjan","non-dropping-particle":"","parse-names":false,"suffix":""}],"container-title":"Data Mining and Knowledge Discovery","id":"ITEM-1","issue":"4","issued":{"date-parts":[["2002"]]},"page":"393-423","publisher":"Springer","title":"Discretization: An enabling technique","type":"article-journal","volume":"6"},"uris":["http://www.mendeley.com/documents/?uuid=4d65ce55-7275-39f0-8b9e-888589ba8e05"]}],"mendeley":{"formattedCitation":"[44]","plainTextFormattedCitation":"[44]"},"properties":{"noteIndex":0},"schema":"https://github.com/citation-style-language/schema/raw/master/csl-citation.json"}</w:instrText>
      </w:r>
      <w:r w:rsidR="00A357A8">
        <w:rPr>
          <w:rFonts w:eastAsiaTheme="majorEastAsia"/>
        </w:rPr>
        <w:fldChar w:fldCharType="separate"/>
      </w:r>
      <w:r w:rsidR="00A357A8" w:rsidRPr="00A357A8">
        <w:rPr>
          <w:rFonts w:eastAsiaTheme="majorEastAsia"/>
          <w:noProof/>
        </w:rPr>
        <w:t>[44]</w:t>
      </w:r>
      <w:r w:rsidR="00A357A8">
        <w:rPr>
          <w:rFonts w:eastAsiaTheme="majorEastAsia"/>
        </w:rPr>
        <w:fldChar w:fldCharType="end"/>
      </w:r>
      <w:r w:rsidR="00A357A8">
        <w:rPr>
          <w:rFonts w:eastAsiaTheme="majorEastAsia"/>
        </w:rPr>
        <w:t>.</w:t>
      </w:r>
    </w:p>
    <w:p w14:paraId="4588DE84" w14:textId="1AA53437" w:rsidR="001A6A31" w:rsidRDefault="003A7036" w:rsidP="00A357A8">
      <w:pPr>
        <w:jc w:val="both"/>
        <w:rPr>
          <w:rFonts w:eastAsiaTheme="majorEastAsia"/>
        </w:rPr>
      </w:pPr>
      <w:r>
        <w:rPr>
          <w:rFonts w:eastAsiaTheme="majorEastAsia"/>
        </w:rPr>
        <w:t xml:space="preserve">El predictor </w:t>
      </w:r>
      <w:proofErr w:type="spellStart"/>
      <w:r>
        <w:rPr>
          <w:rFonts w:eastAsiaTheme="majorEastAsia"/>
        </w:rPr>
        <w:t>flag</w:t>
      </w:r>
      <w:proofErr w:type="spellEnd"/>
      <w:r>
        <w:rPr>
          <w:rFonts w:eastAsiaTheme="majorEastAsia"/>
        </w:rPr>
        <w:t xml:space="preserve"> se calcula tomando el min y máximo de los datos, de ese rango lo divido por un número</w:t>
      </w:r>
      <w:r w:rsidR="006958F8">
        <w:rPr>
          <w:rFonts w:eastAsiaTheme="majorEastAsia"/>
        </w:rPr>
        <w:t xml:space="preserve"> N</w:t>
      </w:r>
      <w:r>
        <w:rPr>
          <w:rFonts w:eastAsiaTheme="majorEastAsia"/>
        </w:rPr>
        <w:t xml:space="preserve">, en este caso se </w:t>
      </w:r>
      <w:r w:rsidR="006958F8">
        <w:rPr>
          <w:rFonts w:eastAsiaTheme="majorEastAsia"/>
        </w:rPr>
        <w:t>realizaron distintas pruebas para encontrar el mejor valor de N</w:t>
      </w:r>
      <w:r>
        <w:rPr>
          <w:rFonts w:eastAsiaTheme="majorEastAsia"/>
        </w:rPr>
        <w:t xml:space="preserve">, esta división me da el rango de vistas por etiqueta, </w:t>
      </w:r>
      <w:r w:rsidR="001A6A31">
        <w:rPr>
          <w:rFonts w:eastAsiaTheme="majorEastAsia"/>
        </w:rPr>
        <w:t xml:space="preserve">la etiqueta del rango será el valor medio, </w:t>
      </w:r>
      <w:r>
        <w:rPr>
          <w:rFonts w:eastAsiaTheme="majorEastAsia"/>
        </w:rPr>
        <w:t xml:space="preserve">luego se crea una columna </w:t>
      </w:r>
      <w:r w:rsidR="001A6A31">
        <w:rPr>
          <w:rFonts w:eastAsiaTheme="majorEastAsia"/>
        </w:rPr>
        <w:t xml:space="preserve">llamada predictor </w:t>
      </w:r>
      <w:proofErr w:type="spellStart"/>
      <w:r w:rsidR="001A6A31">
        <w:rPr>
          <w:rFonts w:eastAsiaTheme="majorEastAsia"/>
        </w:rPr>
        <w:t>Flag</w:t>
      </w:r>
      <w:proofErr w:type="spellEnd"/>
      <w:r w:rsidR="001A6A31">
        <w:rPr>
          <w:rFonts w:eastAsiaTheme="majorEastAsia"/>
        </w:rPr>
        <w:t xml:space="preserve">, </w:t>
      </w:r>
      <w:r>
        <w:rPr>
          <w:rFonts w:eastAsiaTheme="majorEastAsia"/>
        </w:rPr>
        <w:t xml:space="preserve">en la que por cada </w:t>
      </w:r>
      <w:r w:rsidR="001A6A31">
        <w:rPr>
          <w:rFonts w:eastAsiaTheme="majorEastAsia"/>
        </w:rPr>
        <w:t xml:space="preserve">fila de la columna de total de vistas (las vistas reales medidas por  </w:t>
      </w:r>
      <w:r w:rsidR="00620813" w:rsidRPr="00E501A8">
        <w:rPr>
          <w:rFonts w:eastAsiaTheme="majorEastAsia"/>
          <w:i/>
        </w:rPr>
        <w:t>Google</w:t>
      </w:r>
      <w:r w:rsidR="001A6A31" w:rsidRPr="00E501A8">
        <w:rPr>
          <w:rFonts w:eastAsiaTheme="majorEastAsia"/>
          <w:i/>
        </w:rPr>
        <w:t xml:space="preserve"> </w:t>
      </w:r>
      <w:proofErr w:type="spellStart"/>
      <w:r w:rsidR="001A6A31" w:rsidRPr="00E501A8">
        <w:rPr>
          <w:rFonts w:eastAsiaTheme="majorEastAsia"/>
          <w:i/>
        </w:rPr>
        <w:t>Analytics</w:t>
      </w:r>
      <w:proofErr w:type="spellEnd"/>
      <w:r w:rsidR="001A6A31">
        <w:rPr>
          <w:rFonts w:eastAsiaTheme="majorEastAsia"/>
        </w:rPr>
        <w:t>) se le asigna una etiqueta que coincida con un ran</w:t>
      </w:r>
      <w:r w:rsidR="00C810EB">
        <w:rPr>
          <w:rFonts w:eastAsiaTheme="majorEastAsia"/>
        </w:rPr>
        <w:t>go previamente calculado</w:t>
      </w:r>
      <w:r w:rsidR="001A6A31">
        <w:rPr>
          <w:rFonts w:eastAsiaTheme="majorEastAsia"/>
        </w:rPr>
        <w:t>.</w:t>
      </w:r>
    </w:p>
    <w:p w14:paraId="154D9CA7" w14:textId="77777777" w:rsidR="001A6A31" w:rsidRDefault="001A6A31" w:rsidP="00033C01">
      <w:pPr>
        <w:rPr>
          <w:rFonts w:eastAsiaTheme="majorEastAsia"/>
        </w:rPr>
      </w:pPr>
    </w:p>
    <w:p w14:paraId="5D7F6E4F" w14:textId="77777777" w:rsidR="001A6A31" w:rsidRDefault="001A6A31" w:rsidP="00033C01">
      <w:pPr>
        <w:rPr>
          <w:rFonts w:eastAsiaTheme="majorEastAsia"/>
        </w:rPr>
      </w:pPr>
    </w:p>
    <w:p w14:paraId="2FDB2702" w14:textId="5F59FC3A" w:rsidR="001A6A31" w:rsidRDefault="001A6A31" w:rsidP="0095327E">
      <w:r>
        <w:rPr>
          <w:rFonts w:eastAsiaTheme="majorEastAsia"/>
        </w:rPr>
        <w:t xml:space="preserve"> </w:t>
      </w:r>
      <m:oMath>
        <m:r>
          <m:rPr>
            <m:sty m:val="p"/>
          </m:rPr>
          <w:rPr>
            <w:rFonts w:ascii="Cambria Math" w:hAnsi="Cambria Math"/>
          </w:rPr>
          <w:br/>
        </m:r>
        <m:r>
          <w:rPr>
            <w:rFonts w:ascii="Cambria Math" w:hAnsi="Cambria Math"/>
          </w:rPr>
          <m:t>RPE=</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(número de vistas de página)</m:t>
                </m:r>
              </m:e>
            </m:func>
            <m:r>
              <w:rPr>
                <w:rFonts w:ascii="Cambria Math" w:hAnsi="Cambria Math"/>
              </w:rPr>
              <m:t>-</m:t>
            </m:r>
            <m:r>
              <m:rPr>
                <m:sty m:val="p"/>
              </m:rPr>
              <w:rPr>
                <w:rFonts w:ascii="Cambria Math" w:hAnsi="Cambria Math"/>
              </w:rPr>
              <m:t>min⁡</m:t>
            </m:r>
            <m:r>
              <w:rPr>
                <w:rFonts w:ascii="Cambria Math" w:hAnsi="Cambria Math"/>
              </w:rPr>
              <m:t>(número de vistas de página)</m:t>
            </m:r>
          </m:num>
          <m:den>
            <m:r>
              <w:rPr>
                <w:rFonts w:ascii="Cambria Math" w:hAnsi="Cambria Math"/>
              </w:rPr>
              <m:t>N</m:t>
            </m:r>
          </m:den>
        </m:f>
      </m:oMath>
      <w:r w:rsidR="0095327E">
        <w:t xml:space="preserve">                        (8)                                           </w:t>
      </w:r>
    </w:p>
    <w:p w14:paraId="52B77581" w14:textId="2ECD4E9D" w:rsidR="003A7036" w:rsidRDefault="003A7036" w:rsidP="00033C01">
      <w:pPr>
        <w:rPr>
          <w:rFonts w:eastAsiaTheme="majorEastAsia"/>
        </w:rPr>
      </w:pPr>
    </w:p>
    <w:p w14:paraId="74F2F7A3" w14:textId="77777777" w:rsidR="00A31F16" w:rsidRDefault="00A31F16" w:rsidP="00033C01">
      <w:pPr>
        <w:rPr>
          <w:rFonts w:eastAsiaTheme="majorEastAsia"/>
        </w:rPr>
      </w:pPr>
    </w:p>
    <w:p w14:paraId="6955EEE3" w14:textId="0CE550B7" w:rsidR="00CC5E96" w:rsidRDefault="00CC5E96" w:rsidP="00033C01">
      <w:pPr>
        <w:rPr>
          <w:rFonts w:eastAsiaTheme="majorEastAsia"/>
        </w:rPr>
      </w:pPr>
      <w:r w:rsidRPr="00CC5E96">
        <w:rPr>
          <w:rFonts w:eastAsiaTheme="majorEastAsia"/>
          <w:highlight w:val="yellow"/>
        </w:rPr>
        <w:t>(</w:t>
      </w:r>
      <w:r>
        <w:rPr>
          <w:rFonts w:eastAsiaTheme="majorEastAsia"/>
          <w:highlight w:val="yellow"/>
        </w:rPr>
        <w:t xml:space="preserve">Yo realizo varias pruebas, con distintos valores lo menciono </w:t>
      </w:r>
      <w:proofErr w:type="spellStart"/>
      <w:r>
        <w:rPr>
          <w:rFonts w:eastAsiaTheme="majorEastAsia"/>
          <w:highlight w:val="yellow"/>
        </w:rPr>
        <w:t>aca</w:t>
      </w:r>
      <w:proofErr w:type="spellEnd"/>
      <w:r>
        <w:rPr>
          <w:rFonts w:eastAsiaTheme="majorEastAsia"/>
          <w:highlight w:val="yellow"/>
        </w:rPr>
        <w:t xml:space="preserve"> o después</w:t>
      </w:r>
      <w:proofErr w:type="gramStart"/>
      <w:r>
        <w:rPr>
          <w:rFonts w:eastAsiaTheme="majorEastAsia"/>
          <w:highlight w:val="yellow"/>
        </w:rPr>
        <w:t>?</w:t>
      </w:r>
      <w:proofErr w:type="gramEnd"/>
      <w:r w:rsidRPr="00CC5E96">
        <w:rPr>
          <w:rFonts w:eastAsiaTheme="majorEastAsia"/>
          <w:highlight w:val="yellow"/>
        </w:rPr>
        <w:t>)</w:t>
      </w:r>
    </w:p>
    <w:p w14:paraId="20BA79B2" w14:textId="77777777" w:rsidR="00CC5E96" w:rsidRDefault="00CC5E96" w:rsidP="00033C01">
      <w:pPr>
        <w:rPr>
          <w:rFonts w:eastAsiaTheme="majorEastAsia"/>
        </w:rPr>
      </w:pPr>
    </w:p>
    <w:p w14:paraId="36FD8297" w14:textId="6FFBCF57" w:rsidR="00A31F16" w:rsidRDefault="001A6A31" w:rsidP="00033C01">
      <w:pPr>
        <w:rPr>
          <w:rFonts w:eastAsiaTheme="majorEastAsia"/>
        </w:rPr>
      </w:pPr>
      <w:r>
        <w:rPr>
          <w:rFonts w:eastAsiaTheme="majorEastAsia"/>
        </w:rPr>
        <w:t xml:space="preserve">Donde </w:t>
      </w:r>
      <w:r w:rsidR="00A357A8">
        <w:rPr>
          <w:rFonts w:eastAsiaTheme="majorEastAsia"/>
        </w:rPr>
        <w:t xml:space="preserve">en la formula (8) </w:t>
      </w:r>
      <w:r>
        <w:rPr>
          <w:rFonts w:eastAsiaTheme="majorEastAsia"/>
        </w:rPr>
        <w:t xml:space="preserve">RPE es el rango por etiqueta  y N es el número de etiquetas, </w:t>
      </w:r>
      <w:r w:rsidR="00C810EB">
        <w:rPr>
          <w:rFonts w:eastAsiaTheme="majorEastAsia"/>
        </w:rPr>
        <w:t xml:space="preserve"> las etiquetas que se utilizaron posteriormente es el valor medio de  cada rango; cuando una vista coincide dentro de un rango, se le asigna la etiqueta </w:t>
      </w:r>
      <w:r w:rsidR="00A357A8">
        <w:rPr>
          <w:rFonts w:eastAsiaTheme="majorEastAsia"/>
        </w:rPr>
        <w:t>c</w:t>
      </w:r>
      <w:r w:rsidR="00C810EB">
        <w:rPr>
          <w:rFonts w:eastAsiaTheme="majorEastAsia"/>
        </w:rPr>
        <w:t>orrespondiente a dicho rango.</w:t>
      </w:r>
    </w:p>
    <w:p w14:paraId="04E8E2DE" w14:textId="77777777" w:rsidR="00C810EB" w:rsidRDefault="00C810EB" w:rsidP="00033C01">
      <w:pPr>
        <w:rPr>
          <w:rFonts w:eastAsiaTheme="majorEastAsia"/>
        </w:rPr>
      </w:pPr>
    </w:p>
    <w:p w14:paraId="37FCE821" w14:textId="261BEE8C" w:rsidR="00C810EB" w:rsidRDefault="00C810EB" w:rsidP="00033C01">
      <w:pPr>
        <w:rPr>
          <w:rFonts w:eastAsiaTheme="majorEastAsia"/>
        </w:rPr>
      </w:pPr>
      <w:r>
        <w:rPr>
          <w:rFonts w:eastAsiaTheme="majorEastAsia"/>
        </w:rPr>
        <w:t xml:space="preserve">Quedando como resultado del </w:t>
      </w:r>
      <w:proofErr w:type="spellStart"/>
      <w:r>
        <w:rPr>
          <w:rFonts w:eastAsiaTheme="majorEastAsia"/>
        </w:rPr>
        <w:t>preprocesado</w:t>
      </w:r>
      <w:proofErr w:type="spellEnd"/>
      <w:r>
        <w:rPr>
          <w:rFonts w:eastAsiaTheme="majorEastAsia"/>
        </w:rPr>
        <w:t xml:space="preserve"> las siguientes col</w:t>
      </w:r>
      <w:r w:rsidR="00883FE8">
        <w:rPr>
          <w:rFonts w:eastAsiaTheme="majorEastAsia"/>
        </w:rPr>
        <w:t xml:space="preserve">umnas de </w:t>
      </w:r>
      <w:r w:rsidR="003E06F0">
        <w:rPr>
          <w:rFonts w:eastAsiaTheme="majorEastAsia"/>
        </w:rPr>
        <w:t>la</w:t>
      </w:r>
      <w:r w:rsidR="003E678D">
        <w:rPr>
          <w:rFonts w:eastAsiaTheme="majorEastAsia"/>
        </w:rPr>
        <w:t xml:space="preserve"> </w:t>
      </w:r>
      <w:proofErr w:type="spellStart"/>
      <w:r w:rsidR="003E06F0">
        <w:rPr>
          <w:rFonts w:eastAsiaTheme="majorEastAsia"/>
        </w:rPr>
        <w:t>Television</w:t>
      </w:r>
      <w:proofErr w:type="spellEnd"/>
      <w:r w:rsidR="003E06F0">
        <w:rPr>
          <w:rFonts w:eastAsiaTheme="majorEastAsia"/>
        </w:rPr>
        <w:t xml:space="preserve"> Universitaria Misionera - </w:t>
      </w:r>
      <w:proofErr w:type="spellStart"/>
      <w:r w:rsidR="00883FE8">
        <w:rPr>
          <w:rFonts w:eastAsiaTheme="majorEastAsia"/>
        </w:rPr>
        <w:t>T</w:t>
      </w:r>
      <w:r>
        <w:rPr>
          <w:rFonts w:eastAsiaTheme="majorEastAsia"/>
        </w:rPr>
        <w:t>um</w:t>
      </w:r>
      <w:proofErr w:type="spellEnd"/>
      <w:r>
        <w:rPr>
          <w:rFonts w:eastAsiaTheme="majorEastAsia"/>
        </w:rPr>
        <w:t xml:space="preserve"> </w:t>
      </w:r>
      <w:proofErr w:type="spellStart"/>
      <w:r>
        <w:rPr>
          <w:rFonts w:eastAsiaTheme="majorEastAsia"/>
        </w:rPr>
        <w:t>transmedia</w:t>
      </w:r>
      <w:proofErr w:type="spellEnd"/>
      <w:r>
        <w:rPr>
          <w:rFonts w:eastAsiaTheme="majorEastAsia"/>
        </w:rPr>
        <w:t>, que fueron las mismas columnas que se  tomaron en cuenta para las otras páginas web de la institución.</w:t>
      </w:r>
    </w:p>
    <w:p w14:paraId="492F684E" w14:textId="77777777" w:rsidR="00C810EB" w:rsidRDefault="00C810EB" w:rsidP="00033C01">
      <w:pPr>
        <w:rPr>
          <w:rFonts w:eastAsiaTheme="majorEastAsia"/>
        </w:rPr>
      </w:pPr>
    </w:p>
    <w:p w14:paraId="143D2C43" w14:textId="529E85E0" w:rsidR="00966A91" w:rsidRDefault="00966A91" w:rsidP="00033C01">
      <w:pPr>
        <w:rPr>
          <w:rFonts w:eastAsiaTheme="majorEastAsia"/>
        </w:rPr>
      </w:pPr>
      <w:r>
        <w:rPr>
          <w:rFonts w:eastAsiaTheme="majorEastAsia"/>
        </w:rPr>
        <w:t xml:space="preserve">Listado de columnas del </w:t>
      </w:r>
      <w:proofErr w:type="spellStart"/>
      <w:r w:rsidRPr="00E501A8">
        <w:rPr>
          <w:rFonts w:eastAsiaTheme="majorEastAsia"/>
          <w:i/>
        </w:rPr>
        <w:t>Dataframe</w:t>
      </w:r>
      <w:proofErr w:type="spellEnd"/>
      <w:r>
        <w:rPr>
          <w:rFonts w:eastAsiaTheme="majorEastAsia"/>
        </w:rPr>
        <w:t>:</w:t>
      </w:r>
    </w:p>
    <w:p w14:paraId="7F699E7C" w14:textId="77777777" w:rsidR="009A2AF1" w:rsidRDefault="009A2AF1" w:rsidP="00033C01">
      <w:pPr>
        <w:rPr>
          <w:rFonts w:eastAsiaTheme="majorEastAsia"/>
        </w:rPr>
      </w:pPr>
    </w:p>
    <w:p w14:paraId="3AC147FC" w14:textId="07020D68" w:rsidR="00C810EB" w:rsidRPr="009A2AF1" w:rsidRDefault="00C810EB" w:rsidP="009A2AF1">
      <w:pPr>
        <w:rPr>
          <w:rFonts w:eastAsiaTheme="majorEastAsia"/>
        </w:rPr>
      </w:pPr>
      <w:r w:rsidRPr="009A2AF1">
        <w:rPr>
          <w:rFonts w:eastAsiaTheme="majorEastAsia"/>
        </w:rPr>
        <w:t xml:space="preserve">Predictor </w:t>
      </w:r>
      <w:proofErr w:type="spellStart"/>
      <w:r w:rsidRPr="009A2AF1">
        <w:rPr>
          <w:rFonts w:eastAsiaTheme="majorEastAsia"/>
        </w:rPr>
        <w:t>Flag</w:t>
      </w:r>
      <w:proofErr w:type="spellEnd"/>
      <w:r w:rsidR="00EE1887" w:rsidRPr="009A2AF1">
        <w:rPr>
          <w:rFonts w:eastAsiaTheme="majorEastAsia"/>
        </w:rPr>
        <w:t xml:space="preserve">, </w:t>
      </w:r>
      <w:r w:rsidRPr="009A2AF1">
        <w:rPr>
          <w:rFonts w:eastAsiaTheme="majorEastAsia"/>
        </w:rPr>
        <w:t>Número de vistas de página</w:t>
      </w:r>
      <w:r w:rsidR="00EE1887" w:rsidRPr="009A2AF1">
        <w:rPr>
          <w:rFonts w:eastAsiaTheme="majorEastAsia"/>
        </w:rPr>
        <w:t xml:space="preserve">, </w:t>
      </w:r>
      <w:r w:rsidRPr="009A2AF1">
        <w:rPr>
          <w:rFonts w:eastAsiaTheme="majorEastAsia"/>
        </w:rPr>
        <w:t>Usuarios nuevos</w:t>
      </w:r>
      <w:r w:rsidR="00EE1887" w:rsidRPr="009A2AF1">
        <w:rPr>
          <w:rFonts w:eastAsiaTheme="majorEastAsia"/>
        </w:rPr>
        <w:t xml:space="preserve">, </w:t>
      </w:r>
      <w:r w:rsidRPr="009A2AF1">
        <w:rPr>
          <w:rFonts w:eastAsiaTheme="majorEastAsia"/>
        </w:rPr>
        <w:t>Usuarios</w:t>
      </w:r>
      <w:r w:rsidR="00EE1887" w:rsidRPr="009A2AF1">
        <w:rPr>
          <w:rFonts w:eastAsiaTheme="majorEastAsia"/>
        </w:rPr>
        <w:t xml:space="preserve">, </w:t>
      </w:r>
      <w:r w:rsidRPr="009A2AF1">
        <w:rPr>
          <w:rFonts w:eastAsiaTheme="majorEastAsia"/>
        </w:rPr>
        <w:t>Número de sesiones por usuario</w:t>
      </w:r>
      <w:r w:rsidR="00EE1887" w:rsidRPr="009A2AF1">
        <w:rPr>
          <w:rFonts w:eastAsiaTheme="majorEastAsia"/>
        </w:rPr>
        <w:t xml:space="preserve">, </w:t>
      </w:r>
      <w:r w:rsidRPr="009A2AF1">
        <w:rPr>
          <w:rFonts w:eastAsiaTheme="majorEastAsia"/>
        </w:rPr>
        <w:t>Sesiones</w:t>
      </w:r>
      <w:r w:rsidR="00EE1887" w:rsidRPr="009A2AF1">
        <w:rPr>
          <w:rFonts w:eastAsiaTheme="majorEastAsia"/>
        </w:rPr>
        <w:t xml:space="preserve">, </w:t>
      </w:r>
      <w:r w:rsidRPr="009A2AF1">
        <w:rPr>
          <w:rFonts w:eastAsiaTheme="majorEastAsia"/>
        </w:rPr>
        <w:t>Argentina</w:t>
      </w:r>
      <w:r w:rsidR="00EE1887" w:rsidRPr="009A2AF1">
        <w:rPr>
          <w:rFonts w:eastAsiaTheme="majorEastAsia"/>
        </w:rPr>
        <w:t xml:space="preserve">, </w:t>
      </w:r>
      <w:r w:rsidR="002872A1" w:rsidRPr="009A2AF1">
        <w:rPr>
          <w:rFonts w:eastAsiaTheme="majorEastAsia"/>
        </w:rPr>
        <w:t xml:space="preserve">Otros </w:t>
      </w:r>
      <w:proofErr w:type="spellStart"/>
      <w:r w:rsidR="002872A1" w:rsidRPr="009A2AF1">
        <w:rPr>
          <w:rFonts w:eastAsiaTheme="majorEastAsia"/>
        </w:rPr>
        <w:t>Paises</w:t>
      </w:r>
      <w:proofErr w:type="spellEnd"/>
      <w:r w:rsidR="00EE1887" w:rsidRPr="009A2AF1">
        <w:rPr>
          <w:rFonts w:eastAsiaTheme="majorEastAsia"/>
        </w:rPr>
        <w:t xml:space="preserve">, </w:t>
      </w:r>
      <w:r w:rsidRPr="009A2AF1">
        <w:rPr>
          <w:rFonts w:eastAsiaTheme="majorEastAsia"/>
        </w:rPr>
        <w:t>Mobile</w:t>
      </w:r>
      <w:r w:rsidR="00EE1887" w:rsidRPr="009A2AF1">
        <w:rPr>
          <w:rFonts w:eastAsiaTheme="majorEastAsia"/>
        </w:rPr>
        <w:t xml:space="preserve">, </w:t>
      </w:r>
      <w:r w:rsidRPr="009A2AF1">
        <w:rPr>
          <w:rFonts w:eastAsiaTheme="majorEastAsia"/>
        </w:rPr>
        <w:t>Desktop</w:t>
      </w:r>
      <w:r w:rsidR="00EE1887" w:rsidRPr="009A2AF1">
        <w:rPr>
          <w:rFonts w:eastAsiaTheme="majorEastAsia"/>
        </w:rPr>
        <w:t xml:space="preserve">, </w:t>
      </w:r>
      <w:r w:rsidRPr="009A2AF1">
        <w:rPr>
          <w:rFonts w:eastAsiaTheme="majorEastAsia"/>
        </w:rPr>
        <w:t>Tablet</w:t>
      </w:r>
      <w:r w:rsidR="00EE1887" w:rsidRPr="009A2AF1">
        <w:rPr>
          <w:rFonts w:eastAsiaTheme="majorEastAsia"/>
        </w:rPr>
        <w:t xml:space="preserve">, </w:t>
      </w:r>
      <w:r w:rsidRPr="009A2AF1">
        <w:rPr>
          <w:rFonts w:eastAsiaTheme="majorEastAsia"/>
        </w:rPr>
        <w:t>Categoría de dispositivo promedio</w:t>
      </w:r>
      <w:r w:rsidR="00EE1887" w:rsidRPr="009A2AF1">
        <w:rPr>
          <w:rFonts w:eastAsiaTheme="majorEastAsia"/>
        </w:rPr>
        <w:t xml:space="preserve">, </w:t>
      </w:r>
      <w:r w:rsidR="002872A1" w:rsidRPr="009A2AF1">
        <w:rPr>
          <w:rFonts w:eastAsiaTheme="majorEastAsia"/>
        </w:rPr>
        <w:t xml:space="preserve">Categoría de dispositivo </w:t>
      </w:r>
      <w:proofErr w:type="spellStart"/>
      <w:r w:rsidR="002872A1" w:rsidRPr="009A2AF1">
        <w:rPr>
          <w:rFonts w:eastAsiaTheme="majorEastAsia"/>
        </w:rPr>
        <w:t>std</w:t>
      </w:r>
      <w:proofErr w:type="spellEnd"/>
      <w:r w:rsidR="00EE1887" w:rsidRPr="009A2AF1">
        <w:rPr>
          <w:rFonts w:eastAsiaTheme="majorEastAsia"/>
        </w:rPr>
        <w:t xml:space="preserve">, </w:t>
      </w:r>
      <w:r w:rsidRPr="009A2AF1">
        <w:rPr>
          <w:rFonts w:eastAsiaTheme="majorEastAsia"/>
        </w:rPr>
        <w:t>Windows</w:t>
      </w:r>
      <w:r w:rsidR="00EE1887" w:rsidRPr="009A2AF1">
        <w:rPr>
          <w:rFonts w:eastAsiaTheme="majorEastAsia"/>
        </w:rPr>
        <w:t xml:space="preserve">, </w:t>
      </w:r>
      <w:r w:rsidRPr="009A2AF1">
        <w:rPr>
          <w:rFonts w:eastAsiaTheme="majorEastAsia"/>
        </w:rPr>
        <w:t>Android</w:t>
      </w:r>
      <w:r w:rsidR="00EE1887" w:rsidRPr="009A2AF1">
        <w:rPr>
          <w:rFonts w:eastAsiaTheme="majorEastAsia"/>
        </w:rPr>
        <w:t xml:space="preserve">, </w:t>
      </w:r>
      <w:r w:rsidRPr="009A2AF1">
        <w:rPr>
          <w:rFonts w:eastAsiaTheme="majorEastAsia"/>
        </w:rPr>
        <w:t>Linux</w:t>
      </w:r>
      <w:r w:rsidR="00EE1887" w:rsidRPr="009A2AF1">
        <w:rPr>
          <w:rFonts w:eastAsiaTheme="majorEastAsia"/>
        </w:rPr>
        <w:t xml:space="preserve">, </w:t>
      </w:r>
      <w:r w:rsidRPr="009A2AF1">
        <w:rPr>
          <w:rFonts w:eastAsiaTheme="majorEastAsia"/>
        </w:rPr>
        <w:t>Macintosh</w:t>
      </w:r>
      <w:r w:rsidR="00EE1887" w:rsidRPr="009A2AF1">
        <w:rPr>
          <w:rFonts w:eastAsiaTheme="majorEastAsia"/>
        </w:rPr>
        <w:t xml:space="preserve">, </w:t>
      </w:r>
      <w:r w:rsidRPr="009A2AF1">
        <w:rPr>
          <w:rFonts w:eastAsiaTheme="majorEastAsia"/>
        </w:rPr>
        <w:t>Sistema operativo (</w:t>
      </w:r>
      <w:proofErr w:type="spellStart"/>
      <w:r w:rsidRPr="009A2AF1">
        <w:rPr>
          <w:rFonts w:eastAsiaTheme="majorEastAsia"/>
        </w:rPr>
        <w:t>not</w:t>
      </w:r>
      <w:proofErr w:type="spellEnd"/>
      <w:r w:rsidRPr="009A2AF1">
        <w:rPr>
          <w:rFonts w:eastAsiaTheme="majorEastAsia"/>
        </w:rPr>
        <w:t xml:space="preserve"> set)</w:t>
      </w:r>
      <w:r w:rsidR="00EE1887" w:rsidRPr="009A2AF1">
        <w:rPr>
          <w:rFonts w:eastAsiaTheme="majorEastAsia"/>
        </w:rPr>
        <w:t xml:space="preserve">, </w:t>
      </w:r>
      <w:r w:rsidRPr="009A2AF1">
        <w:rPr>
          <w:rFonts w:eastAsiaTheme="majorEastAsia"/>
        </w:rPr>
        <w:t>iOS</w:t>
      </w:r>
      <w:r w:rsidR="00EE1887" w:rsidRPr="009A2AF1">
        <w:rPr>
          <w:rFonts w:eastAsiaTheme="majorEastAsia"/>
        </w:rPr>
        <w:t xml:space="preserve">, </w:t>
      </w:r>
      <w:r w:rsidRPr="009A2AF1">
        <w:rPr>
          <w:rFonts w:eastAsiaTheme="majorEastAsia"/>
        </w:rPr>
        <w:t xml:space="preserve">Windows </w:t>
      </w:r>
      <w:proofErr w:type="spellStart"/>
      <w:r w:rsidRPr="009A2AF1">
        <w:rPr>
          <w:rFonts w:eastAsiaTheme="majorEastAsia"/>
        </w:rPr>
        <w:t>Phone</w:t>
      </w:r>
      <w:proofErr w:type="spellEnd"/>
      <w:r w:rsidR="00EE1887" w:rsidRPr="009A2AF1">
        <w:rPr>
          <w:rFonts w:eastAsiaTheme="majorEastAsia"/>
        </w:rPr>
        <w:t xml:space="preserve">, </w:t>
      </w:r>
      <w:r w:rsidRPr="009A2AF1">
        <w:rPr>
          <w:rFonts w:eastAsiaTheme="majorEastAsia"/>
        </w:rPr>
        <w:t>Chrome OS</w:t>
      </w:r>
      <w:r w:rsidR="00EE1887" w:rsidRPr="009A2AF1">
        <w:rPr>
          <w:rFonts w:eastAsiaTheme="majorEastAsia"/>
        </w:rPr>
        <w:t xml:space="preserve">, </w:t>
      </w:r>
      <w:proofErr w:type="spellStart"/>
      <w:r w:rsidRPr="009A2AF1">
        <w:rPr>
          <w:rFonts w:eastAsiaTheme="majorEastAsia"/>
        </w:rPr>
        <w:t>Tizen</w:t>
      </w:r>
      <w:proofErr w:type="spellEnd"/>
      <w:r w:rsidR="00EE1887" w:rsidRPr="009A2AF1">
        <w:rPr>
          <w:rFonts w:eastAsiaTheme="majorEastAsia"/>
        </w:rPr>
        <w:t xml:space="preserve">, </w:t>
      </w:r>
      <w:r w:rsidRPr="009A2AF1">
        <w:rPr>
          <w:rFonts w:eastAsiaTheme="majorEastAsia"/>
        </w:rPr>
        <w:t>Sistema operativo promedio</w:t>
      </w:r>
      <w:r w:rsidR="00EE1887" w:rsidRPr="009A2AF1">
        <w:rPr>
          <w:rFonts w:eastAsiaTheme="majorEastAsia"/>
        </w:rPr>
        <w:t xml:space="preserve">, </w:t>
      </w:r>
      <w:r w:rsidRPr="009A2AF1">
        <w:rPr>
          <w:rFonts w:eastAsiaTheme="majorEastAsia"/>
        </w:rPr>
        <w:t xml:space="preserve">Sistema operativo </w:t>
      </w:r>
      <w:proofErr w:type="spellStart"/>
      <w:r w:rsidRPr="009A2AF1">
        <w:rPr>
          <w:rFonts w:eastAsiaTheme="majorEastAsia"/>
        </w:rPr>
        <w:t>std</w:t>
      </w:r>
      <w:proofErr w:type="spellEnd"/>
      <w:r w:rsidR="00EE1887" w:rsidRPr="009A2AF1">
        <w:rPr>
          <w:rFonts w:eastAsiaTheme="majorEastAsia"/>
        </w:rPr>
        <w:t xml:space="preserve">, </w:t>
      </w:r>
      <w:proofErr w:type="spellStart"/>
      <w:r w:rsidRPr="00E501A8">
        <w:rPr>
          <w:rFonts w:eastAsiaTheme="majorEastAsia"/>
          <w:i/>
        </w:rPr>
        <w:t>Organic</w:t>
      </w:r>
      <w:proofErr w:type="spellEnd"/>
      <w:r w:rsidRPr="00E501A8">
        <w:rPr>
          <w:rFonts w:eastAsiaTheme="majorEastAsia"/>
          <w:i/>
        </w:rPr>
        <w:t xml:space="preserve"> </w:t>
      </w:r>
      <w:proofErr w:type="spellStart"/>
      <w:r w:rsidRPr="00E501A8">
        <w:rPr>
          <w:rFonts w:eastAsiaTheme="majorEastAsia"/>
          <w:i/>
        </w:rPr>
        <w:t>Search</w:t>
      </w:r>
      <w:proofErr w:type="spellEnd"/>
      <w:r w:rsidR="00EE1887" w:rsidRPr="009A2AF1">
        <w:rPr>
          <w:rFonts w:eastAsiaTheme="majorEastAsia"/>
        </w:rPr>
        <w:t xml:space="preserve">, </w:t>
      </w:r>
      <w:r w:rsidRPr="009A2AF1">
        <w:rPr>
          <w:rFonts w:eastAsiaTheme="majorEastAsia"/>
        </w:rPr>
        <w:t>Social</w:t>
      </w:r>
      <w:r w:rsidR="00EE1887" w:rsidRPr="009A2AF1">
        <w:rPr>
          <w:rFonts w:eastAsiaTheme="majorEastAsia"/>
        </w:rPr>
        <w:t xml:space="preserve">, </w:t>
      </w:r>
      <w:proofErr w:type="spellStart"/>
      <w:r w:rsidRPr="009A2AF1">
        <w:rPr>
          <w:rFonts w:eastAsiaTheme="majorEastAsia"/>
        </w:rPr>
        <w:t>Direct</w:t>
      </w:r>
      <w:proofErr w:type="spellEnd"/>
      <w:r w:rsidR="00EE1887" w:rsidRPr="009A2AF1">
        <w:rPr>
          <w:rFonts w:eastAsiaTheme="majorEastAsia"/>
        </w:rPr>
        <w:t xml:space="preserve">, </w:t>
      </w:r>
      <w:proofErr w:type="spellStart"/>
      <w:r w:rsidRPr="009A2AF1">
        <w:rPr>
          <w:rFonts w:eastAsiaTheme="majorEastAsia"/>
        </w:rPr>
        <w:t>Referral</w:t>
      </w:r>
      <w:proofErr w:type="spellEnd"/>
      <w:r w:rsidR="00EE1887" w:rsidRPr="009A2AF1">
        <w:rPr>
          <w:rFonts w:eastAsiaTheme="majorEastAsia"/>
        </w:rPr>
        <w:t xml:space="preserve">, </w:t>
      </w:r>
      <w:r w:rsidRPr="009A2AF1">
        <w:rPr>
          <w:rFonts w:eastAsiaTheme="majorEastAsia"/>
        </w:rPr>
        <w:t>Agrupación de canales predeterminada promedio</w:t>
      </w:r>
      <w:r w:rsidR="00EE1887" w:rsidRPr="009A2AF1">
        <w:rPr>
          <w:rFonts w:eastAsiaTheme="majorEastAsia"/>
        </w:rPr>
        <w:t xml:space="preserve">, </w:t>
      </w:r>
      <w:r w:rsidRPr="009A2AF1">
        <w:rPr>
          <w:rFonts w:eastAsiaTheme="majorEastAsia"/>
        </w:rPr>
        <w:t xml:space="preserve">Agrupación de canales predeterminada </w:t>
      </w:r>
      <w:proofErr w:type="spellStart"/>
      <w:r w:rsidRPr="009A2AF1">
        <w:rPr>
          <w:rFonts w:eastAsiaTheme="majorEastAsia"/>
        </w:rPr>
        <w:t>std</w:t>
      </w:r>
      <w:proofErr w:type="spellEnd"/>
      <w:r w:rsidR="00EE1887" w:rsidRPr="009A2AF1">
        <w:rPr>
          <w:rFonts w:eastAsiaTheme="majorEastAsia"/>
        </w:rPr>
        <w:t xml:space="preserve">, </w:t>
      </w:r>
      <w:r w:rsidRPr="009A2AF1">
        <w:rPr>
          <w:rFonts w:eastAsiaTheme="majorEastAsia"/>
        </w:rPr>
        <w:t>Mes</w:t>
      </w:r>
      <w:r w:rsidR="00EE1887" w:rsidRPr="009A2AF1">
        <w:rPr>
          <w:rFonts w:eastAsiaTheme="majorEastAsia"/>
        </w:rPr>
        <w:t>, correlación</w:t>
      </w:r>
      <w:r w:rsidRPr="009A2AF1">
        <w:rPr>
          <w:rFonts w:eastAsiaTheme="majorEastAsia"/>
        </w:rPr>
        <w:t xml:space="preserve"> anual</w:t>
      </w:r>
      <w:r w:rsidR="00EE1887" w:rsidRPr="009A2AF1">
        <w:rPr>
          <w:rFonts w:eastAsiaTheme="majorEastAsia"/>
        </w:rPr>
        <w:t>, correlación</w:t>
      </w:r>
      <w:r w:rsidRPr="009A2AF1">
        <w:rPr>
          <w:rFonts w:eastAsiaTheme="majorEastAsia"/>
        </w:rPr>
        <w:t xml:space="preserve"> Trimestral</w:t>
      </w:r>
      <w:r w:rsidR="0085754F">
        <w:rPr>
          <w:rFonts w:eastAsiaTheme="majorEastAsia"/>
        </w:rPr>
        <w:t>.</w:t>
      </w:r>
    </w:p>
    <w:p w14:paraId="4827C956" w14:textId="77777777" w:rsidR="002872A1" w:rsidRDefault="002872A1" w:rsidP="002872A1">
      <w:pPr>
        <w:rPr>
          <w:rFonts w:eastAsiaTheme="majorEastAsia"/>
        </w:rPr>
      </w:pPr>
    </w:p>
    <w:p w14:paraId="4DCF1C4D" w14:textId="37AB0B68" w:rsidR="002872A1" w:rsidRDefault="002872A1" w:rsidP="002872A1">
      <w:pPr>
        <w:rPr>
          <w:rFonts w:eastAsiaTheme="majorEastAsia"/>
        </w:rPr>
      </w:pPr>
      <w:r>
        <w:rPr>
          <w:rFonts w:eastAsiaTheme="majorEastAsia"/>
        </w:rPr>
        <w:t xml:space="preserve">Siendo un total de 33 columnas, por supuesto que desde </w:t>
      </w:r>
      <w:r w:rsidR="00620813" w:rsidRPr="00E501A8">
        <w:rPr>
          <w:rFonts w:eastAsiaTheme="majorEastAsia"/>
          <w:i/>
        </w:rPr>
        <w:t>Google</w:t>
      </w:r>
      <w:r w:rsidRPr="00E501A8">
        <w:rPr>
          <w:rFonts w:eastAsiaTheme="majorEastAsia"/>
          <w:i/>
        </w:rPr>
        <w:t xml:space="preserve"> </w:t>
      </w:r>
      <w:proofErr w:type="spellStart"/>
      <w:r w:rsidRPr="00E501A8">
        <w:rPr>
          <w:rFonts w:eastAsiaTheme="majorEastAsia"/>
          <w:i/>
        </w:rPr>
        <w:t>Analytics</w:t>
      </w:r>
      <w:proofErr w:type="spellEnd"/>
      <w:r>
        <w:rPr>
          <w:rFonts w:eastAsiaTheme="majorEastAsia"/>
        </w:rPr>
        <w:t xml:space="preserve"> se registran más datos, sin embargo debido al cambio de UA a GA4</w:t>
      </w:r>
      <w:r>
        <w:rPr>
          <w:rFonts w:eastAsiaTheme="majorEastAsia"/>
        </w:rPr>
        <w:fldChar w:fldCharType="begin" w:fldLock="1"/>
      </w:r>
      <w:r w:rsidR="00A357A8">
        <w:rPr>
          <w:rFonts w:eastAsiaTheme="majorEastAsia"/>
        </w:rPr>
        <w:instrText>ADDIN CSL_CITATION {"citationItems":[{"id":"ITEM-1","itemData":{"URL":"https://support.google.com/analytics/answer/9964640","accessed":{"date-parts":[["2024","2","10"]]},"id":"ITEM-1","issued":{"date-parts":[["0"]]},"title":"[UA→GA4] Diferencias entre los datos de Universal Analytics y Google Analytics 4","type":"webpage"},"uris":["http://www.mendeley.com/documents/?uuid=6a616f3f-534c-4a1d-8252-924fdb2fc555"]}],"mendeley":{"formattedCitation":"[45]","plainTextFormattedCitation":"[45]","previouslyFormattedCitation":"[44]"},"properties":{"noteIndex":0},"schema":"https://github.com/citation-style-language/schema/raw/master/csl-citation.json"}</w:instrText>
      </w:r>
      <w:r>
        <w:rPr>
          <w:rFonts w:eastAsiaTheme="majorEastAsia"/>
        </w:rPr>
        <w:fldChar w:fldCharType="separate"/>
      </w:r>
      <w:r w:rsidR="00A357A8" w:rsidRPr="00A357A8">
        <w:rPr>
          <w:rFonts w:eastAsiaTheme="majorEastAsia"/>
          <w:noProof/>
        </w:rPr>
        <w:t>[45]</w:t>
      </w:r>
      <w:r>
        <w:rPr>
          <w:rFonts w:eastAsiaTheme="majorEastAsia"/>
        </w:rPr>
        <w:fldChar w:fldCharType="end"/>
      </w:r>
      <w:r>
        <w:rPr>
          <w:rFonts w:eastAsiaTheme="majorEastAsia"/>
        </w:rPr>
        <w:t xml:space="preserve"> solo se eligieron los datos que a nivel tanto conceptual como de medición, fueran más parecidos entre sí.</w:t>
      </w:r>
    </w:p>
    <w:p w14:paraId="389B8C53" w14:textId="42632E9C" w:rsidR="00F1782E" w:rsidRDefault="00F1782E">
      <w:pPr>
        <w:spacing w:after="160" w:line="259" w:lineRule="auto"/>
        <w:rPr>
          <w:rFonts w:eastAsiaTheme="majorEastAsia"/>
        </w:rPr>
      </w:pPr>
      <w:r>
        <w:rPr>
          <w:rFonts w:eastAsiaTheme="majorEastAsia"/>
        </w:rPr>
        <w:br w:type="page"/>
      </w:r>
    </w:p>
    <w:p w14:paraId="1A0B0418" w14:textId="3AB72765" w:rsidR="00D55B4B" w:rsidRDefault="00FA1763" w:rsidP="00D55B4B">
      <w:pPr>
        <w:pStyle w:val="Ttulo3"/>
      </w:pPr>
      <w:bookmarkStart w:id="61" w:name="_Toc164369670"/>
      <w:r>
        <w:lastRenderedPageBreak/>
        <w:t xml:space="preserve">4.3.4 </w:t>
      </w:r>
      <w:r w:rsidR="00D55B4B">
        <w:t>Detección de Anomalías</w:t>
      </w:r>
      <w:bookmarkEnd w:id="61"/>
    </w:p>
    <w:p w14:paraId="4ABAAD3C" w14:textId="11C1698F" w:rsidR="00F1782E" w:rsidRDefault="008A184D" w:rsidP="008A184D">
      <w:pPr>
        <w:rPr>
          <w:rFonts w:eastAsiaTheme="majorEastAsia"/>
        </w:rPr>
      </w:pPr>
      <w:r>
        <w:rPr>
          <w:rFonts w:eastAsiaTheme="majorEastAsia"/>
        </w:rPr>
        <w:t xml:space="preserve">Finalmente se realizó una limpieza de los </w:t>
      </w:r>
      <w:r w:rsidR="001668D5">
        <w:rPr>
          <w:rFonts w:eastAsiaTheme="majorEastAsia"/>
        </w:rPr>
        <w:t xml:space="preserve">datos </w:t>
      </w:r>
      <w:r w:rsidR="005F797C">
        <w:rPr>
          <w:rFonts w:eastAsiaTheme="majorEastAsia"/>
        </w:rPr>
        <w:t>anómalos</w:t>
      </w:r>
      <w:r w:rsidR="0030456E">
        <w:rPr>
          <w:rFonts w:eastAsiaTheme="majorEastAsia"/>
        </w:rPr>
        <w:t xml:space="preserve"> (</w:t>
      </w:r>
      <w:proofErr w:type="spellStart"/>
      <w:r w:rsidRPr="005F797C">
        <w:rPr>
          <w:rFonts w:eastAsiaTheme="majorEastAsia"/>
          <w:i/>
        </w:rPr>
        <w:t>outliers</w:t>
      </w:r>
      <w:proofErr w:type="spellEnd"/>
      <w:r w:rsidR="0030456E">
        <w:rPr>
          <w:rFonts w:eastAsiaTheme="majorEastAsia"/>
          <w:i/>
        </w:rPr>
        <w:t>)</w:t>
      </w:r>
      <w:r>
        <w:rPr>
          <w:rFonts w:eastAsiaTheme="majorEastAsia"/>
        </w:rPr>
        <w:t xml:space="preserve"> detectados usando </w:t>
      </w:r>
      <w:r w:rsidR="005F797C">
        <w:rPr>
          <w:rFonts w:eastAsiaTheme="majorEastAsia"/>
        </w:rPr>
        <w:t>l</w:t>
      </w:r>
      <w:r w:rsidR="00F1782E">
        <w:rPr>
          <w:rFonts w:eastAsiaTheme="majorEastAsia"/>
        </w:rPr>
        <w:t xml:space="preserve">os k vecinos más cercanos - </w:t>
      </w:r>
      <w:r>
        <w:rPr>
          <w:rFonts w:eastAsiaTheme="majorEastAsia"/>
        </w:rPr>
        <w:t>KNN</w:t>
      </w:r>
      <w:r w:rsidR="00F1782E">
        <w:rPr>
          <w:rFonts w:eastAsiaTheme="majorEastAsia"/>
        </w:rPr>
        <w:t xml:space="preserve"> (</w:t>
      </w:r>
      <w:r w:rsidR="00F1782E" w:rsidRPr="00F1782E">
        <w:rPr>
          <w:rFonts w:eastAsiaTheme="majorEastAsia"/>
          <w:i/>
        </w:rPr>
        <w:t xml:space="preserve">K </w:t>
      </w:r>
      <w:proofErr w:type="spellStart"/>
      <w:r w:rsidR="00F1782E" w:rsidRPr="00F1782E">
        <w:rPr>
          <w:rFonts w:eastAsiaTheme="majorEastAsia"/>
          <w:i/>
        </w:rPr>
        <w:t>Nearest</w:t>
      </w:r>
      <w:proofErr w:type="spellEnd"/>
      <w:r w:rsidR="00F1782E" w:rsidRPr="00F1782E">
        <w:rPr>
          <w:rFonts w:eastAsiaTheme="majorEastAsia"/>
          <w:i/>
        </w:rPr>
        <w:t xml:space="preserve"> </w:t>
      </w:r>
      <w:proofErr w:type="spellStart"/>
      <w:r w:rsidR="00F1782E" w:rsidRPr="00F1782E">
        <w:rPr>
          <w:rFonts w:eastAsiaTheme="majorEastAsia"/>
          <w:i/>
        </w:rPr>
        <w:t>Neighbors</w:t>
      </w:r>
      <w:proofErr w:type="spellEnd"/>
      <w:r w:rsidR="00F1782E">
        <w:rPr>
          <w:rFonts w:eastAsiaTheme="majorEastAsia"/>
        </w:rPr>
        <w:t>)</w:t>
      </w:r>
      <w:r w:rsidR="00CE4790">
        <w:rPr>
          <w:rFonts w:eastAsiaTheme="majorEastAsia"/>
        </w:rPr>
        <w:t>, donde se tom</w:t>
      </w:r>
      <w:r w:rsidR="00D55B4B">
        <w:rPr>
          <w:rFonts w:eastAsiaTheme="majorEastAsia"/>
        </w:rPr>
        <w:t xml:space="preserve">aron los 7 vecinos más cercanos, se consideran más probable que sean </w:t>
      </w:r>
      <w:proofErr w:type="spellStart"/>
      <w:r w:rsidR="00D55B4B" w:rsidRPr="00D55B4B">
        <w:rPr>
          <w:rFonts w:eastAsiaTheme="majorEastAsia"/>
          <w:i/>
        </w:rPr>
        <w:t>outliers</w:t>
      </w:r>
      <w:proofErr w:type="spellEnd"/>
      <w:r w:rsidR="00D55B4B">
        <w:rPr>
          <w:rFonts w:eastAsiaTheme="majorEastAsia"/>
        </w:rPr>
        <w:t xml:space="preserve"> aquellos datos del </w:t>
      </w:r>
      <w:proofErr w:type="spellStart"/>
      <w:r w:rsidR="00D55B4B" w:rsidRPr="00D55B4B">
        <w:rPr>
          <w:rFonts w:eastAsiaTheme="majorEastAsia"/>
          <w:i/>
        </w:rPr>
        <w:t>dataset</w:t>
      </w:r>
      <w:proofErr w:type="spellEnd"/>
      <w:r w:rsidR="00D55B4B">
        <w:rPr>
          <w:rFonts w:eastAsiaTheme="majorEastAsia"/>
        </w:rPr>
        <w:t xml:space="preserve"> que estén más alejados de sus vecinos </w:t>
      </w:r>
      <w:r w:rsidR="00E32A06">
        <w:rPr>
          <w:rFonts w:eastAsiaTheme="majorEastAsia"/>
        </w:rPr>
        <w:t>más</w:t>
      </w:r>
      <w:r w:rsidR="00D55B4B">
        <w:rPr>
          <w:rFonts w:eastAsiaTheme="majorEastAsia"/>
        </w:rPr>
        <w:t xml:space="preserve"> cercanos</w:t>
      </w:r>
      <w:r w:rsidR="00E32A06">
        <w:rPr>
          <w:rFonts w:eastAsiaTheme="majorEastAsia"/>
        </w:rPr>
        <w:fldChar w:fldCharType="begin" w:fldLock="1"/>
      </w:r>
      <w:r w:rsidR="00A357A8">
        <w:rPr>
          <w:rFonts w:eastAsiaTheme="majorEastAsia"/>
        </w:rPr>
        <w:instrText>ADDIN CSL_CITATION {"citationItems":[{"id":"ITEM-1","itemData":{"DOI":"10.1109/ICDSP.2015.7251924","ISBN":"9781479980581","abstract":"This paper presents a k-nearest neighbors (kNN) method to detect outliers in large-scale traffic data collected daily in every modern city. Outliers include hardware and data errors as well as abnormal traffic behaviors. The proposed kNN method detects outliers by exploiting the relationship among neighborhoods in data points. The farther a data point is beyond its neighbors, the more possible the data is an outlier. Traffic data here was recorded in a video format, and converted to spatial-temporal (ST) traffic signals by statistics. The ST signals are then transformed to a two-dimensional (2D) (x, y) -coordinate plane by Principal Component Analysis (PCA) for dimension reduction. The distance-based kNN method is evaluated by unsupervised and semi-supervised approaches. The semi-supervised approach reaches 96.19% accuracy.","author":[{"dropping-particle":"","family":"Dang","given":"Taurus T.","non-dropping-particle":"","parse-names":false,"suffix":""},{"dropping-particle":"","family":"Ngan","given":"Henry Y.T.","non-dropping-particle":"","parse-names":false,"suffix":""},{"dropping-particle":"","family":"Liu","given":"Wei","non-dropping-particle":"","parse-names":false,"suffix":""}],"container-title":"International Conference on Digital Signal Processing, DSP","id":"ITEM-1","issued":{"date-parts":[["2015"]]},"page":"507-510","title":"Distance-based k-nearest neighbors outlier detection method in large-scale traffic data","type":"article-journal","volume":"2015-Septe"},"uris":["http://www.mendeley.com/documents/?uuid=825d4e9d-f1e6-36ae-9067-8aa98e58f0a7"]}],"mendeley":{"formattedCitation":"[46]","plainTextFormattedCitation":"[46]","previouslyFormattedCitation":"[45]"},"properties":{"noteIndex":0},"schema":"https://github.com/citation-style-language/schema/raw/master/csl-citation.json"}</w:instrText>
      </w:r>
      <w:r w:rsidR="00E32A06">
        <w:rPr>
          <w:rFonts w:eastAsiaTheme="majorEastAsia"/>
        </w:rPr>
        <w:fldChar w:fldCharType="separate"/>
      </w:r>
      <w:r w:rsidR="00A357A8" w:rsidRPr="00A357A8">
        <w:rPr>
          <w:rFonts w:eastAsiaTheme="majorEastAsia"/>
          <w:noProof/>
        </w:rPr>
        <w:t>[46]</w:t>
      </w:r>
      <w:r w:rsidR="00E32A06">
        <w:rPr>
          <w:rFonts w:eastAsiaTheme="majorEastAsia"/>
        </w:rPr>
        <w:fldChar w:fldCharType="end"/>
      </w:r>
      <w:r w:rsidR="00D55B4B">
        <w:rPr>
          <w:rFonts w:eastAsiaTheme="majorEastAsia"/>
        </w:rPr>
        <w:t>.</w:t>
      </w:r>
    </w:p>
    <w:p w14:paraId="3F270775" w14:textId="77777777" w:rsidR="00F1782E" w:rsidRDefault="00F1782E" w:rsidP="008A184D">
      <w:pPr>
        <w:rPr>
          <w:rFonts w:eastAsiaTheme="majorEastAsia"/>
        </w:rPr>
      </w:pPr>
    </w:p>
    <w:p w14:paraId="18C98043" w14:textId="13987CD7" w:rsidR="00F1782E" w:rsidRDefault="000A7549" w:rsidP="008A184D">
      <w:pPr>
        <w:rPr>
          <w:rFonts w:eastAsiaTheme="majorEastAsia"/>
        </w:rPr>
      </w:pPr>
      <w:r>
        <w:rPr>
          <w:rFonts w:eastAsiaTheme="majorEastAsia"/>
          <w:noProof/>
        </w:rPr>
        <w:drawing>
          <wp:inline distT="0" distB="0" distL="0" distR="0" wp14:anchorId="20375ECD" wp14:editId="03C40FA2">
            <wp:extent cx="5219700" cy="3781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3781425"/>
                    </a:xfrm>
                    <a:prstGeom prst="rect">
                      <a:avLst/>
                    </a:prstGeom>
                    <a:noFill/>
                    <a:ln>
                      <a:noFill/>
                    </a:ln>
                  </pic:spPr>
                </pic:pic>
              </a:graphicData>
            </a:graphic>
          </wp:inline>
        </w:drawing>
      </w:r>
    </w:p>
    <w:p w14:paraId="5F4629D9" w14:textId="2AC80610" w:rsidR="00F1782E" w:rsidRDefault="00F1782E" w:rsidP="008A184D">
      <w:pPr>
        <w:rPr>
          <w:rFonts w:eastAsiaTheme="majorEastAsia"/>
        </w:rPr>
      </w:pPr>
    </w:p>
    <w:p w14:paraId="51B683A2" w14:textId="285484E6" w:rsidR="00CE4790" w:rsidRDefault="00703FF0" w:rsidP="00CE4790">
      <w:pPr>
        <w:jc w:val="center"/>
        <w:rPr>
          <w:rFonts w:eastAsiaTheme="majorEastAsia"/>
        </w:rPr>
      </w:pPr>
      <w:r>
        <w:rPr>
          <w:rFonts w:eastAsiaTheme="majorEastAsia"/>
        </w:rPr>
        <w:t>Figura 3:</w:t>
      </w:r>
      <w:r w:rsidR="00CE4790">
        <w:rPr>
          <w:rFonts w:eastAsiaTheme="majorEastAsia"/>
        </w:rPr>
        <w:t xml:space="preserve"> Distancia Promedio de los 7 Vecinos más cercanos para cada fila</w:t>
      </w:r>
      <w:r>
        <w:rPr>
          <w:rFonts w:eastAsiaTheme="majorEastAsia"/>
        </w:rPr>
        <w:t xml:space="preserve"> </w:t>
      </w:r>
      <w:r w:rsidR="00343EBF">
        <w:rPr>
          <w:rFonts w:eastAsiaTheme="majorEastAsia"/>
        </w:rPr>
        <w:t xml:space="preserve">del </w:t>
      </w:r>
      <w:proofErr w:type="spellStart"/>
      <w:r w:rsidR="00343EBF">
        <w:rPr>
          <w:rFonts w:eastAsiaTheme="majorEastAsia"/>
        </w:rPr>
        <w:t>dataframe</w:t>
      </w:r>
      <w:proofErr w:type="spellEnd"/>
      <w:r w:rsidR="00343EBF">
        <w:rPr>
          <w:rFonts w:eastAsiaTheme="majorEastAsia"/>
        </w:rPr>
        <w:t xml:space="preserve"> de </w:t>
      </w:r>
      <w:proofErr w:type="spellStart"/>
      <w:r w:rsidR="00343EBF">
        <w:rPr>
          <w:rFonts w:eastAsiaTheme="majorEastAsia"/>
        </w:rPr>
        <w:t>Tum</w:t>
      </w:r>
      <w:proofErr w:type="spellEnd"/>
      <w:r w:rsidR="00343EBF">
        <w:rPr>
          <w:rFonts w:eastAsiaTheme="majorEastAsia"/>
        </w:rPr>
        <w:t xml:space="preserve"> </w:t>
      </w:r>
      <w:proofErr w:type="spellStart"/>
      <w:proofErr w:type="gramStart"/>
      <w:r w:rsidR="00343EBF">
        <w:rPr>
          <w:rFonts w:eastAsiaTheme="majorEastAsia"/>
        </w:rPr>
        <w:t>Transmedia</w:t>
      </w:r>
      <w:proofErr w:type="spellEnd"/>
      <w:r>
        <w:rPr>
          <w:rFonts w:eastAsiaTheme="majorEastAsia"/>
        </w:rPr>
        <w:t>(</w:t>
      </w:r>
      <w:proofErr w:type="gramEnd"/>
      <w:r>
        <w:rPr>
          <w:rFonts w:eastAsiaTheme="majorEastAsia"/>
        </w:rPr>
        <w:t>3).</w:t>
      </w:r>
    </w:p>
    <w:p w14:paraId="6F57A468" w14:textId="77777777" w:rsidR="005F797C" w:rsidRDefault="005F797C" w:rsidP="00CE4790">
      <w:pPr>
        <w:jc w:val="center"/>
        <w:rPr>
          <w:rFonts w:eastAsiaTheme="majorEastAsia"/>
        </w:rPr>
      </w:pPr>
    </w:p>
    <w:p w14:paraId="104B1096" w14:textId="77777777" w:rsidR="005F797C" w:rsidRDefault="005F797C" w:rsidP="00CE4790">
      <w:pPr>
        <w:jc w:val="center"/>
        <w:rPr>
          <w:rFonts w:eastAsiaTheme="majorEastAsia"/>
        </w:rPr>
      </w:pPr>
    </w:p>
    <w:p w14:paraId="3D5FB648" w14:textId="176683E3" w:rsidR="00CE4790" w:rsidRDefault="00CC5E96" w:rsidP="008A184D">
      <w:pPr>
        <w:rPr>
          <w:rFonts w:eastAsiaTheme="majorEastAsia"/>
        </w:rPr>
      </w:pPr>
      <w:r w:rsidRPr="00CC5E96">
        <w:rPr>
          <w:rFonts w:eastAsiaTheme="majorEastAsia"/>
          <w:highlight w:val="yellow"/>
        </w:rPr>
        <w:t>(</w:t>
      </w:r>
      <w:r>
        <w:rPr>
          <w:rFonts w:eastAsiaTheme="majorEastAsia"/>
          <w:highlight w:val="yellow"/>
        </w:rPr>
        <w:t xml:space="preserve">Por cada prueba donde N es distinto hay un </w:t>
      </w:r>
      <w:r w:rsidR="00A54F56">
        <w:rPr>
          <w:rFonts w:eastAsiaTheme="majorEastAsia"/>
          <w:highlight w:val="yellow"/>
        </w:rPr>
        <w:t>gráfico</w:t>
      </w:r>
      <w:r>
        <w:rPr>
          <w:rFonts w:eastAsiaTheme="majorEastAsia"/>
          <w:highlight w:val="yellow"/>
        </w:rPr>
        <w:t xml:space="preserve"> de </w:t>
      </w:r>
      <w:proofErr w:type="spellStart"/>
      <w:r>
        <w:rPr>
          <w:rFonts w:eastAsiaTheme="majorEastAsia"/>
          <w:highlight w:val="yellow"/>
        </w:rPr>
        <w:t>knn</w:t>
      </w:r>
      <w:proofErr w:type="spellEnd"/>
      <w:r>
        <w:rPr>
          <w:rFonts w:eastAsiaTheme="majorEastAsia"/>
          <w:highlight w:val="yellow"/>
        </w:rPr>
        <w:t xml:space="preserve"> los agrego todos</w:t>
      </w:r>
      <w:proofErr w:type="gramStart"/>
      <w:r>
        <w:rPr>
          <w:rFonts w:eastAsiaTheme="majorEastAsia"/>
          <w:highlight w:val="yellow"/>
        </w:rPr>
        <w:t>??</w:t>
      </w:r>
      <w:proofErr w:type="gramEnd"/>
      <w:r w:rsidRPr="00CC5E96">
        <w:rPr>
          <w:rFonts w:eastAsiaTheme="majorEastAsia"/>
          <w:highlight w:val="yellow"/>
        </w:rPr>
        <w:t>)</w:t>
      </w:r>
    </w:p>
    <w:p w14:paraId="4118EA14" w14:textId="77777777" w:rsidR="00CC5E96" w:rsidRDefault="00CC5E96" w:rsidP="008A184D">
      <w:pPr>
        <w:rPr>
          <w:rFonts w:eastAsiaTheme="majorEastAsia"/>
        </w:rPr>
      </w:pPr>
    </w:p>
    <w:p w14:paraId="73D8CBF7" w14:textId="77777777" w:rsidR="00CC5E96" w:rsidRDefault="00CC5E96" w:rsidP="008A184D">
      <w:pPr>
        <w:rPr>
          <w:rFonts w:eastAsiaTheme="majorEastAsia"/>
        </w:rPr>
      </w:pPr>
    </w:p>
    <w:p w14:paraId="79FA287C" w14:textId="0A9E6F01" w:rsidR="00C810EB" w:rsidRDefault="005F797C" w:rsidP="001C29E4">
      <w:pPr>
        <w:rPr>
          <w:rFonts w:eastAsiaTheme="majorEastAsia"/>
        </w:rPr>
      </w:pPr>
      <w:r>
        <w:rPr>
          <w:rFonts w:eastAsiaTheme="majorEastAsia"/>
        </w:rPr>
        <w:t>En l</w:t>
      </w:r>
      <w:r w:rsidR="00CE4790">
        <w:rPr>
          <w:rFonts w:eastAsiaTheme="majorEastAsia"/>
        </w:rPr>
        <w:t>a figura anterior muestra la distancia  Promedio de los 7 vecin</w:t>
      </w:r>
      <w:r w:rsidR="008620D3">
        <w:rPr>
          <w:rFonts w:eastAsiaTheme="majorEastAsia"/>
        </w:rPr>
        <w:t>os más cercanos para cada fila</w:t>
      </w:r>
      <w:r w:rsidR="00CC5E96">
        <w:rPr>
          <w:rFonts w:eastAsiaTheme="majorEastAsia"/>
        </w:rPr>
        <w:t xml:space="preserve"> del conjunto de datos</w:t>
      </w:r>
      <w:r w:rsidR="008620D3">
        <w:rPr>
          <w:rFonts w:eastAsiaTheme="majorEastAsia"/>
        </w:rPr>
        <w:t xml:space="preserve">, </w:t>
      </w:r>
      <w:r w:rsidR="00CE4790">
        <w:rPr>
          <w:rFonts w:eastAsiaTheme="majorEastAsia"/>
        </w:rPr>
        <w:t xml:space="preserve">de esta manera podemos considerar los que se encuentren más lejanos de sus 7 vecinos más cercanos como un </w:t>
      </w:r>
      <w:proofErr w:type="spellStart"/>
      <w:r w:rsidR="00CE4790" w:rsidRPr="00E32A06">
        <w:rPr>
          <w:rFonts w:eastAsiaTheme="majorEastAsia"/>
          <w:i/>
        </w:rPr>
        <w:t>outlier</w:t>
      </w:r>
      <w:proofErr w:type="spellEnd"/>
      <w:r w:rsidR="00CE4790">
        <w:rPr>
          <w:rFonts w:eastAsiaTheme="majorEastAsia"/>
        </w:rPr>
        <w:t xml:space="preserve">, en este caso se quitaron las </w:t>
      </w:r>
      <w:proofErr w:type="spellStart"/>
      <w:r w:rsidR="00CE4790">
        <w:rPr>
          <w:rFonts w:eastAsiaTheme="majorEastAsia"/>
        </w:rPr>
        <w:t>tuplas</w:t>
      </w:r>
      <w:proofErr w:type="spellEnd"/>
      <w:r w:rsidR="00CE4790">
        <w:rPr>
          <w:rFonts w:eastAsiaTheme="majorEastAsia"/>
        </w:rPr>
        <w:t xml:space="preserve"> del conjunto de datos que estén por encima de </w:t>
      </w:r>
      <w:r w:rsidR="00CE4790" w:rsidRPr="00CC5E96">
        <w:rPr>
          <w:rFonts w:eastAsiaTheme="majorEastAsia"/>
          <w:highlight w:val="yellow"/>
        </w:rPr>
        <w:t>500</w:t>
      </w:r>
      <w:r w:rsidR="00CE4790">
        <w:rPr>
          <w:rFonts w:eastAsiaTheme="majorEastAsia"/>
        </w:rPr>
        <w:t>, finalizando así el proce</w:t>
      </w:r>
      <w:r w:rsidR="0085754F">
        <w:rPr>
          <w:rFonts w:eastAsiaTheme="majorEastAsia"/>
        </w:rPr>
        <w:t xml:space="preserve">so de limpieza de los datos de </w:t>
      </w:r>
      <w:proofErr w:type="spellStart"/>
      <w:r w:rsidR="0085754F">
        <w:rPr>
          <w:rFonts w:eastAsiaTheme="majorEastAsia"/>
        </w:rPr>
        <w:t>Tum</w:t>
      </w:r>
      <w:proofErr w:type="spellEnd"/>
      <w:r w:rsidR="0085754F">
        <w:rPr>
          <w:rFonts w:eastAsiaTheme="majorEastAsia"/>
        </w:rPr>
        <w:t xml:space="preserve"> </w:t>
      </w:r>
      <w:proofErr w:type="spellStart"/>
      <w:r w:rsidR="0085754F">
        <w:rPr>
          <w:rFonts w:eastAsiaTheme="majorEastAsia"/>
        </w:rPr>
        <w:t>T</w:t>
      </w:r>
      <w:r w:rsidR="00CE4790">
        <w:rPr>
          <w:rFonts w:eastAsiaTheme="majorEastAsia"/>
        </w:rPr>
        <w:t>ransmedia</w:t>
      </w:r>
      <w:proofErr w:type="spellEnd"/>
      <w:r w:rsidR="00CE4790">
        <w:rPr>
          <w:rFonts w:eastAsiaTheme="majorEastAsia"/>
        </w:rPr>
        <w:t>.</w:t>
      </w:r>
    </w:p>
    <w:p w14:paraId="1FFFC7C0" w14:textId="77777777" w:rsidR="000A7549" w:rsidRDefault="000A7549" w:rsidP="001C29E4">
      <w:pPr>
        <w:rPr>
          <w:rFonts w:eastAsiaTheme="majorEastAsia"/>
        </w:rPr>
      </w:pPr>
    </w:p>
    <w:p w14:paraId="329EDDDA" w14:textId="77777777" w:rsidR="000A7549" w:rsidRDefault="000A7549" w:rsidP="001C29E4">
      <w:pPr>
        <w:rPr>
          <w:rFonts w:eastAsiaTheme="majorEastAsia"/>
        </w:rPr>
      </w:pPr>
    </w:p>
    <w:p w14:paraId="13B1CA84" w14:textId="15C7BF97" w:rsidR="000A7549" w:rsidRDefault="000A7549" w:rsidP="001C29E4">
      <w:pPr>
        <w:rPr>
          <w:rFonts w:eastAsiaTheme="majorEastAsia"/>
        </w:rPr>
      </w:pPr>
      <w:r w:rsidRPr="000A7549">
        <w:rPr>
          <w:rFonts w:eastAsiaTheme="majorEastAsia"/>
          <w:highlight w:val="yellow"/>
        </w:rPr>
        <w:t>Agregar también lo de editorial</w:t>
      </w:r>
    </w:p>
    <w:p w14:paraId="3BF1D40D" w14:textId="35AF6A59" w:rsidR="00172FBB" w:rsidRDefault="00172FBB">
      <w:pPr>
        <w:spacing w:after="160" w:line="259" w:lineRule="auto"/>
        <w:rPr>
          <w:rFonts w:eastAsiaTheme="majorEastAsia"/>
        </w:rPr>
      </w:pPr>
      <w:r>
        <w:rPr>
          <w:rFonts w:eastAsiaTheme="majorEastAsia"/>
        </w:rPr>
        <w:br w:type="page"/>
      </w:r>
    </w:p>
    <w:p w14:paraId="3D81F857" w14:textId="382EE15C" w:rsidR="0037461A" w:rsidRDefault="00FA1763" w:rsidP="0037461A">
      <w:pPr>
        <w:pStyle w:val="Ttulo2"/>
      </w:pPr>
      <w:bookmarkStart w:id="62" w:name="_Toc164369671"/>
      <w:r>
        <w:rPr>
          <w:rStyle w:val="Ttulo2Car"/>
          <w:b/>
          <w:bCs/>
          <w:iCs/>
        </w:rPr>
        <w:lastRenderedPageBreak/>
        <w:t>4.4</w:t>
      </w:r>
      <w:r w:rsidR="0037461A" w:rsidRPr="00D51D3E">
        <w:rPr>
          <w:rStyle w:val="Ttulo2Car"/>
          <w:b/>
          <w:bCs/>
          <w:iCs/>
        </w:rPr>
        <w:t xml:space="preserve"> </w:t>
      </w:r>
      <w:r w:rsidR="0037461A" w:rsidRPr="00C0049F">
        <w:rPr>
          <w:rStyle w:val="Ttulo2Car"/>
          <w:b/>
          <w:bCs/>
          <w:iCs/>
        </w:rPr>
        <w:t>Modelos</w:t>
      </w:r>
      <w:bookmarkEnd w:id="62"/>
    </w:p>
    <w:tbl>
      <w:tblPr>
        <w:tblW w:w="8541" w:type="dxa"/>
        <w:tblCellMar>
          <w:left w:w="70" w:type="dxa"/>
          <w:right w:w="70" w:type="dxa"/>
        </w:tblCellMar>
        <w:tblLook w:val="04A0" w:firstRow="1" w:lastRow="0" w:firstColumn="1" w:lastColumn="0" w:noHBand="0" w:noVBand="1"/>
      </w:tblPr>
      <w:tblGrid>
        <w:gridCol w:w="1563"/>
        <w:gridCol w:w="700"/>
        <w:gridCol w:w="2694"/>
        <w:gridCol w:w="2835"/>
        <w:gridCol w:w="749"/>
      </w:tblGrid>
      <w:tr w:rsidR="0037461A" w:rsidRPr="00341BFA" w14:paraId="3C26F621" w14:textId="77777777" w:rsidTr="0037461A">
        <w:trPr>
          <w:trHeight w:val="680"/>
        </w:trPr>
        <w:tc>
          <w:tcPr>
            <w:tcW w:w="1563" w:type="dxa"/>
            <w:tcBorders>
              <w:top w:val="single" w:sz="4" w:space="0" w:color="auto"/>
              <w:left w:val="single" w:sz="4" w:space="0" w:color="auto"/>
              <w:bottom w:val="single" w:sz="4" w:space="0" w:color="auto"/>
              <w:right w:val="single" w:sz="4" w:space="0" w:color="auto"/>
            </w:tcBorders>
            <w:shd w:val="clear" w:color="auto" w:fill="auto"/>
            <w:noWrap/>
            <w:hideMark/>
          </w:tcPr>
          <w:p w14:paraId="3E20EAF6" w14:textId="77777777" w:rsidR="0037461A" w:rsidRPr="00341BFA" w:rsidRDefault="0037461A" w:rsidP="00EA196C">
            <w:pPr>
              <w:rPr>
                <w:rFonts w:ascii="Calibri" w:hAnsi="Calibri" w:cs="Calibri"/>
                <w:b/>
                <w:bCs/>
                <w:color w:val="000000"/>
                <w:sz w:val="22"/>
                <w:szCs w:val="22"/>
              </w:rPr>
            </w:pPr>
            <w:r w:rsidRPr="00341BFA">
              <w:rPr>
                <w:rFonts w:ascii="Calibri" w:hAnsi="Calibri" w:cs="Calibri"/>
                <w:b/>
                <w:bCs/>
                <w:color w:val="000000"/>
                <w:sz w:val="22"/>
                <w:szCs w:val="22"/>
              </w:rPr>
              <w:t>Tecnologías</w:t>
            </w:r>
          </w:p>
        </w:tc>
        <w:tc>
          <w:tcPr>
            <w:tcW w:w="700" w:type="dxa"/>
            <w:tcBorders>
              <w:top w:val="single" w:sz="4" w:space="0" w:color="auto"/>
              <w:left w:val="nil"/>
              <w:bottom w:val="single" w:sz="4" w:space="0" w:color="auto"/>
              <w:right w:val="single" w:sz="4" w:space="0" w:color="auto"/>
            </w:tcBorders>
            <w:shd w:val="clear" w:color="auto" w:fill="auto"/>
            <w:noWrap/>
            <w:hideMark/>
          </w:tcPr>
          <w:p w14:paraId="0FE2B28A" w14:textId="55674EBC" w:rsidR="0037461A" w:rsidRPr="00341BFA" w:rsidRDefault="0037461A" w:rsidP="0037461A">
            <w:pPr>
              <w:rPr>
                <w:rFonts w:ascii="Calibri" w:hAnsi="Calibri" w:cs="Calibri"/>
                <w:b/>
                <w:bCs/>
                <w:color w:val="000000"/>
                <w:sz w:val="22"/>
                <w:szCs w:val="22"/>
              </w:rPr>
            </w:pPr>
            <w:r w:rsidRPr="00341BFA">
              <w:rPr>
                <w:rFonts w:ascii="Calibri" w:hAnsi="Calibri" w:cs="Calibri"/>
                <w:b/>
                <w:bCs/>
                <w:color w:val="000000"/>
                <w:sz w:val="22"/>
                <w:szCs w:val="22"/>
              </w:rPr>
              <w:t>R</w:t>
            </w:r>
            <w:r>
              <w:rPr>
                <w:rFonts w:ascii="Calibri" w:hAnsi="Calibri" w:cs="Calibri"/>
                <w:b/>
                <w:bCs/>
                <w:color w:val="000000"/>
                <w:sz w:val="22"/>
                <w:szCs w:val="22"/>
              </w:rPr>
              <w:t>ed N.</w:t>
            </w:r>
          </w:p>
        </w:tc>
        <w:tc>
          <w:tcPr>
            <w:tcW w:w="2694" w:type="dxa"/>
            <w:tcBorders>
              <w:top w:val="single" w:sz="4" w:space="0" w:color="auto"/>
              <w:left w:val="nil"/>
              <w:bottom w:val="single" w:sz="4" w:space="0" w:color="auto"/>
              <w:right w:val="single" w:sz="4" w:space="0" w:color="auto"/>
            </w:tcBorders>
            <w:shd w:val="clear" w:color="auto" w:fill="auto"/>
            <w:hideMark/>
          </w:tcPr>
          <w:p w14:paraId="06E82371" w14:textId="77777777" w:rsidR="0037461A" w:rsidRPr="00341BFA" w:rsidRDefault="0037461A" w:rsidP="00EA196C">
            <w:pPr>
              <w:rPr>
                <w:rFonts w:ascii="Calibri" w:hAnsi="Calibri" w:cs="Calibri"/>
                <w:b/>
                <w:bCs/>
                <w:color w:val="000000"/>
                <w:sz w:val="22"/>
                <w:szCs w:val="22"/>
              </w:rPr>
            </w:pPr>
            <w:r w:rsidRPr="00341BFA">
              <w:rPr>
                <w:rFonts w:ascii="Calibri" w:hAnsi="Calibri" w:cs="Calibri"/>
                <w:b/>
                <w:bCs/>
                <w:color w:val="000000"/>
                <w:sz w:val="22"/>
                <w:szCs w:val="22"/>
              </w:rPr>
              <w:t xml:space="preserve">Resultados </w:t>
            </w:r>
            <w:r w:rsidRPr="00341BFA">
              <w:rPr>
                <w:rFonts w:ascii="Calibri" w:hAnsi="Calibri" w:cs="Calibri"/>
                <w:b/>
                <w:bCs/>
                <w:color w:val="000000"/>
                <w:sz w:val="22"/>
                <w:szCs w:val="22"/>
              </w:rPr>
              <w:br/>
              <w:t xml:space="preserve">según </w:t>
            </w:r>
            <w:r>
              <w:rPr>
                <w:rFonts w:ascii="Calibri" w:hAnsi="Calibri" w:cs="Calibri"/>
                <w:b/>
                <w:bCs/>
                <w:color w:val="000000"/>
                <w:sz w:val="22"/>
                <w:szCs w:val="22"/>
              </w:rPr>
              <w:t>Artículos científicos</w:t>
            </w:r>
          </w:p>
        </w:tc>
        <w:tc>
          <w:tcPr>
            <w:tcW w:w="2835" w:type="dxa"/>
            <w:tcBorders>
              <w:top w:val="single" w:sz="4" w:space="0" w:color="auto"/>
              <w:left w:val="nil"/>
              <w:bottom w:val="single" w:sz="4" w:space="0" w:color="auto"/>
              <w:right w:val="single" w:sz="4" w:space="0" w:color="auto"/>
            </w:tcBorders>
            <w:shd w:val="clear" w:color="auto" w:fill="auto"/>
            <w:noWrap/>
            <w:hideMark/>
          </w:tcPr>
          <w:p w14:paraId="12A44839" w14:textId="77777777" w:rsidR="0037461A" w:rsidRPr="00341BFA" w:rsidRDefault="0037461A" w:rsidP="00EA196C">
            <w:pPr>
              <w:rPr>
                <w:rFonts w:ascii="Calibri" w:hAnsi="Calibri" w:cs="Calibri"/>
                <w:b/>
                <w:bCs/>
                <w:color w:val="000000"/>
                <w:sz w:val="22"/>
                <w:szCs w:val="22"/>
              </w:rPr>
            </w:pPr>
            <w:r w:rsidRPr="00341BFA">
              <w:rPr>
                <w:rFonts w:ascii="Calibri" w:hAnsi="Calibri" w:cs="Calibri"/>
                <w:b/>
                <w:bCs/>
                <w:color w:val="000000"/>
                <w:sz w:val="22"/>
                <w:szCs w:val="22"/>
              </w:rPr>
              <w:t>Finalidad</w:t>
            </w:r>
          </w:p>
        </w:tc>
        <w:tc>
          <w:tcPr>
            <w:tcW w:w="749" w:type="dxa"/>
            <w:tcBorders>
              <w:top w:val="single" w:sz="4" w:space="0" w:color="auto"/>
              <w:left w:val="nil"/>
              <w:bottom w:val="single" w:sz="4" w:space="0" w:color="auto"/>
              <w:right w:val="single" w:sz="4" w:space="0" w:color="auto"/>
            </w:tcBorders>
          </w:tcPr>
          <w:p w14:paraId="43735F97" w14:textId="77777777" w:rsidR="0037461A" w:rsidRPr="00341BFA" w:rsidRDefault="0037461A" w:rsidP="00EA196C">
            <w:pPr>
              <w:rPr>
                <w:rFonts w:ascii="Calibri" w:hAnsi="Calibri" w:cs="Calibri"/>
                <w:b/>
                <w:bCs/>
                <w:color w:val="000000"/>
                <w:sz w:val="20"/>
                <w:szCs w:val="22"/>
              </w:rPr>
            </w:pPr>
            <w:r w:rsidRPr="00341BFA">
              <w:rPr>
                <w:rFonts w:ascii="Calibri" w:hAnsi="Calibri" w:cs="Calibri"/>
                <w:b/>
                <w:bCs/>
                <w:color w:val="000000"/>
                <w:sz w:val="20"/>
                <w:szCs w:val="22"/>
              </w:rPr>
              <w:t>Aplica</w:t>
            </w:r>
          </w:p>
        </w:tc>
      </w:tr>
      <w:tr w:rsidR="0037461A" w:rsidRPr="00341BFA" w14:paraId="500C9F07" w14:textId="77777777" w:rsidTr="0037461A">
        <w:trPr>
          <w:trHeight w:val="578"/>
        </w:trPr>
        <w:tc>
          <w:tcPr>
            <w:tcW w:w="1563" w:type="dxa"/>
            <w:tcBorders>
              <w:top w:val="nil"/>
              <w:left w:val="single" w:sz="4" w:space="0" w:color="auto"/>
              <w:bottom w:val="single" w:sz="4" w:space="0" w:color="auto"/>
              <w:right w:val="single" w:sz="4" w:space="0" w:color="auto"/>
            </w:tcBorders>
            <w:shd w:val="clear" w:color="auto" w:fill="F2DCDB"/>
            <w:hideMark/>
          </w:tcPr>
          <w:p w14:paraId="3DBD1466" w14:textId="6B4F79CE" w:rsidR="0037461A" w:rsidRPr="00341BFA" w:rsidRDefault="0037461A" w:rsidP="00EA196C">
            <w:pPr>
              <w:rPr>
                <w:rFonts w:ascii="Calibri" w:hAnsi="Calibri" w:cs="Calibri"/>
                <w:color w:val="000000"/>
                <w:sz w:val="20"/>
                <w:szCs w:val="20"/>
              </w:rPr>
            </w:pPr>
            <w:r w:rsidRPr="00FA1763">
              <w:rPr>
                <w:rFonts w:ascii="Calibri" w:hAnsi="Calibri" w:cs="Calibri"/>
                <w:color w:val="000000"/>
                <w:sz w:val="22"/>
                <w:szCs w:val="22"/>
              </w:rPr>
              <w:t>MLP</w:t>
            </w:r>
          </w:p>
        </w:tc>
        <w:tc>
          <w:tcPr>
            <w:tcW w:w="700" w:type="dxa"/>
            <w:tcBorders>
              <w:top w:val="nil"/>
              <w:left w:val="nil"/>
              <w:bottom w:val="single" w:sz="4" w:space="0" w:color="auto"/>
              <w:right w:val="single" w:sz="4" w:space="0" w:color="auto"/>
            </w:tcBorders>
            <w:shd w:val="clear" w:color="auto" w:fill="F2DCDB"/>
            <w:noWrap/>
            <w:hideMark/>
          </w:tcPr>
          <w:p w14:paraId="19C460AD" w14:textId="77777777" w:rsidR="0037461A" w:rsidRPr="00341BFA" w:rsidRDefault="0037461A" w:rsidP="00EA196C">
            <w:pPr>
              <w:rPr>
                <w:rFonts w:ascii="Calibri" w:hAnsi="Calibri" w:cs="Calibri"/>
                <w:color w:val="000000"/>
                <w:sz w:val="20"/>
                <w:szCs w:val="20"/>
              </w:rPr>
            </w:pPr>
            <w:r w:rsidRPr="00341BFA">
              <w:rPr>
                <w:rFonts w:ascii="Calibri" w:hAnsi="Calibri" w:cs="Calibri"/>
                <w:color w:val="000000"/>
                <w:sz w:val="20"/>
                <w:szCs w:val="20"/>
              </w:rPr>
              <w:t>SI</w:t>
            </w:r>
          </w:p>
        </w:tc>
        <w:tc>
          <w:tcPr>
            <w:tcW w:w="2694" w:type="dxa"/>
            <w:tcBorders>
              <w:top w:val="nil"/>
              <w:left w:val="nil"/>
              <w:bottom w:val="single" w:sz="4" w:space="0" w:color="auto"/>
              <w:right w:val="single" w:sz="4" w:space="0" w:color="auto"/>
            </w:tcBorders>
            <w:shd w:val="clear" w:color="auto" w:fill="F2DCDB"/>
            <w:noWrap/>
            <w:hideMark/>
          </w:tcPr>
          <w:p w14:paraId="1DBD9B9A" w14:textId="77777777" w:rsidR="0037461A" w:rsidRPr="00341BFA" w:rsidRDefault="0037461A" w:rsidP="00EA196C">
            <w:pPr>
              <w:rPr>
                <w:rFonts w:ascii="Calibri" w:hAnsi="Calibri" w:cs="Calibri"/>
                <w:color w:val="000000"/>
                <w:sz w:val="20"/>
                <w:szCs w:val="20"/>
              </w:rPr>
            </w:pPr>
            <w:r w:rsidRPr="00341BFA">
              <w:rPr>
                <w:rFonts w:ascii="Calibri" w:hAnsi="Calibri" w:cs="Calibri"/>
                <w:color w:val="000000"/>
                <w:sz w:val="20"/>
                <w:szCs w:val="20"/>
              </w:rPr>
              <w:t> </w:t>
            </w:r>
            <w:r w:rsidRPr="00EF51CE">
              <w:rPr>
                <w:rFonts w:ascii="Calibri" w:hAnsi="Calibri" w:cs="Calibri"/>
                <w:color w:val="000000"/>
                <w:sz w:val="20"/>
                <w:szCs w:val="20"/>
              </w:rPr>
              <w:t>-</w:t>
            </w:r>
          </w:p>
        </w:tc>
        <w:tc>
          <w:tcPr>
            <w:tcW w:w="2835" w:type="dxa"/>
            <w:tcBorders>
              <w:top w:val="nil"/>
              <w:left w:val="nil"/>
              <w:bottom w:val="single" w:sz="4" w:space="0" w:color="auto"/>
              <w:right w:val="single" w:sz="4" w:space="0" w:color="auto"/>
            </w:tcBorders>
            <w:shd w:val="clear" w:color="auto" w:fill="F2DCDB"/>
            <w:noWrap/>
            <w:hideMark/>
          </w:tcPr>
          <w:p w14:paraId="0E0712C1" w14:textId="77777777" w:rsidR="0037461A" w:rsidRPr="00341BFA" w:rsidRDefault="0037461A" w:rsidP="00EA196C">
            <w:pPr>
              <w:rPr>
                <w:rFonts w:ascii="Calibri" w:hAnsi="Calibri" w:cs="Calibri"/>
                <w:color w:val="000000"/>
                <w:sz w:val="20"/>
                <w:szCs w:val="20"/>
              </w:rPr>
            </w:pPr>
            <w:r>
              <w:rPr>
                <w:rFonts w:ascii="Calibri" w:hAnsi="Calibri" w:cs="Calibri"/>
                <w:color w:val="000000"/>
                <w:sz w:val="22"/>
                <w:szCs w:val="22"/>
              </w:rPr>
              <w:t>C</w:t>
            </w:r>
            <w:r w:rsidRPr="008A621D">
              <w:rPr>
                <w:rFonts w:ascii="Calibri" w:hAnsi="Calibri" w:cs="Calibri"/>
                <w:color w:val="000000"/>
                <w:sz w:val="22"/>
                <w:szCs w:val="22"/>
              </w:rPr>
              <w:t>lasificación, predicción</w:t>
            </w:r>
          </w:p>
        </w:tc>
        <w:tc>
          <w:tcPr>
            <w:tcW w:w="749" w:type="dxa"/>
            <w:tcBorders>
              <w:top w:val="nil"/>
              <w:left w:val="nil"/>
              <w:bottom w:val="single" w:sz="4" w:space="0" w:color="000000"/>
              <w:right w:val="single" w:sz="4" w:space="0" w:color="000000"/>
            </w:tcBorders>
            <w:shd w:val="clear" w:color="000000" w:fill="F2DCDB"/>
            <w:vAlign w:val="center"/>
          </w:tcPr>
          <w:p w14:paraId="4067253E" w14:textId="77777777" w:rsidR="0037461A" w:rsidRPr="00341BFA" w:rsidRDefault="0037461A" w:rsidP="00EA196C">
            <w:pPr>
              <w:rPr>
                <w:rFonts w:ascii="Calibri" w:hAnsi="Calibri" w:cs="Calibri"/>
                <w:color w:val="000000"/>
                <w:sz w:val="20"/>
                <w:szCs w:val="20"/>
              </w:rPr>
            </w:pPr>
            <w:r>
              <w:rPr>
                <w:rFonts w:ascii="Calibri" w:hAnsi="Calibri" w:cs="Calibri"/>
                <w:color w:val="000000"/>
                <w:sz w:val="22"/>
                <w:szCs w:val="22"/>
              </w:rPr>
              <w:t>No</w:t>
            </w:r>
          </w:p>
        </w:tc>
      </w:tr>
      <w:tr w:rsidR="0037461A" w:rsidRPr="00341BFA" w14:paraId="712F0253" w14:textId="77777777" w:rsidTr="0037461A">
        <w:trPr>
          <w:trHeight w:val="567"/>
        </w:trPr>
        <w:tc>
          <w:tcPr>
            <w:tcW w:w="1563" w:type="dxa"/>
            <w:tcBorders>
              <w:top w:val="nil"/>
              <w:left w:val="single" w:sz="4" w:space="0" w:color="auto"/>
              <w:bottom w:val="single" w:sz="4" w:space="0" w:color="auto"/>
              <w:right w:val="single" w:sz="4" w:space="0" w:color="auto"/>
            </w:tcBorders>
            <w:shd w:val="clear" w:color="auto" w:fill="F2DCDB"/>
            <w:hideMark/>
          </w:tcPr>
          <w:p w14:paraId="0F3DB1C7" w14:textId="1EA25264" w:rsidR="0037461A" w:rsidRPr="00FA1763" w:rsidRDefault="0037461A" w:rsidP="00EA196C">
            <w:pPr>
              <w:rPr>
                <w:rFonts w:ascii="Calibri" w:hAnsi="Calibri" w:cs="Calibri"/>
                <w:color w:val="000000"/>
                <w:sz w:val="22"/>
                <w:szCs w:val="22"/>
              </w:rPr>
            </w:pPr>
            <w:r w:rsidRPr="00FA1763">
              <w:rPr>
                <w:rFonts w:ascii="Calibri" w:hAnsi="Calibri" w:cs="Calibri"/>
                <w:color w:val="000000"/>
                <w:sz w:val="22"/>
                <w:szCs w:val="22"/>
              </w:rPr>
              <w:t>LSTM</w:t>
            </w:r>
          </w:p>
        </w:tc>
        <w:tc>
          <w:tcPr>
            <w:tcW w:w="700" w:type="dxa"/>
            <w:tcBorders>
              <w:top w:val="nil"/>
              <w:left w:val="nil"/>
              <w:bottom w:val="single" w:sz="4" w:space="0" w:color="auto"/>
              <w:right w:val="single" w:sz="4" w:space="0" w:color="auto"/>
            </w:tcBorders>
            <w:shd w:val="clear" w:color="auto" w:fill="F2DCDB"/>
            <w:noWrap/>
            <w:hideMark/>
          </w:tcPr>
          <w:p w14:paraId="4CD9D7CA"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SI</w:t>
            </w:r>
          </w:p>
        </w:tc>
        <w:tc>
          <w:tcPr>
            <w:tcW w:w="2694" w:type="dxa"/>
            <w:tcBorders>
              <w:top w:val="nil"/>
              <w:left w:val="nil"/>
              <w:bottom w:val="single" w:sz="4" w:space="0" w:color="auto"/>
              <w:right w:val="single" w:sz="4" w:space="0" w:color="auto"/>
            </w:tcBorders>
            <w:shd w:val="clear" w:color="auto" w:fill="F2DCDB"/>
            <w:noWrap/>
            <w:hideMark/>
          </w:tcPr>
          <w:p w14:paraId="5C383892"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Combinándolo con otras tecnologías se tiene mejor resultado que usarlo individualmente.</w:t>
            </w:r>
          </w:p>
        </w:tc>
        <w:tc>
          <w:tcPr>
            <w:tcW w:w="2835" w:type="dxa"/>
            <w:tcBorders>
              <w:top w:val="nil"/>
              <w:left w:val="nil"/>
              <w:bottom w:val="single" w:sz="4" w:space="0" w:color="auto"/>
              <w:right w:val="single" w:sz="4" w:space="0" w:color="auto"/>
            </w:tcBorders>
            <w:shd w:val="clear" w:color="auto" w:fill="F2DCDB"/>
            <w:noWrap/>
            <w:hideMark/>
          </w:tcPr>
          <w:p w14:paraId="73DF3139"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P</w:t>
            </w:r>
            <w:r w:rsidRPr="00341BFA">
              <w:rPr>
                <w:rFonts w:ascii="Calibri" w:hAnsi="Calibri" w:cs="Calibri"/>
                <w:color w:val="000000"/>
                <w:sz w:val="22"/>
                <w:szCs w:val="22"/>
              </w:rPr>
              <w:t>redictivo, hallar patrones</w:t>
            </w:r>
          </w:p>
        </w:tc>
        <w:tc>
          <w:tcPr>
            <w:tcW w:w="749" w:type="dxa"/>
            <w:tcBorders>
              <w:top w:val="nil"/>
              <w:left w:val="nil"/>
              <w:bottom w:val="single" w:sz="4" w:space="0" w:color="000000"/>
              <w:right w:val="single" w:sz="4" w:space="0" w:color="000000"/>
            </w:tcBorders>
            <w:shd w:val="clear" w:color="auto" w:fill="F2DCDB"/>
            <w:vAlign w:val="center"/>
          </w:tcPr>
          <w:p w14:paraId="54703F08" w14:textId="77777777" w:rsidR="0037461A" w:rsidRPr="00341BFA" w:rsidRDefault="0037461A" w:rsidP="0037461A">
            <w:pPr>
              <w:ind w:left="-2026"/>
              <w:rPr>
                <w:rFonts w:ascii="Calibri" w:hAnsi="Calibri" w:cs="Calibri"/>
                <w:color w:val="000000"/>
                <w:sz w:val="20"/>
                <w:szCs w:val="20"/>
              </w:rPr>
            </w:pPr>
            <w:r>
              <w:rPr>
                <w:rFonts w:ascii="Calibri" w:hAnsi="Calibri" w:cs="Calibri"/>
                <w:color w:val="000000"/>
                <w:sz w:val="22"/>
                <w:szCs w:val="22"/>
              </w:rPr>
              <w:t>No</w:t>
            </w:r>
          </w:p>
        </w:tc>
      </w:tr>
      <w:tr w:rsidR="0037461A" w:rsidRPr="00341BFA" w14:paraId="67CD56E2" w14:textId="77777777" w:rsidTr="0037461A">
        <w:trPr>
          <w:trHeight w:val="900"/>
        </w:trPr>
        <w:tc>
          <w:tcPr>
            <w:tcW w:w="1563" w:type="dxa"/>
            <w:tcBorders>
              <w:top w:val="nil"/>
              <w:left w:val="single" w:sz="4" w:space="0" w:color="auto"/>
              <w:bottom w:val="single" w:sz="4" w:space="0" w:color="auto"/>
              <w:right w:val="single" w:sz="4" w:space="0" w:color="auto"/>
            </w:tcBorders>
            <w:shd w:val="clear" w:color="auto" w:fill="F2DCDB"/>
            <w:noWrap/>
            <w:hideMark/>
          </w:tcPr>
          <w:p w14:paraId="337923FD"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ARIMA</w:t>
            </w:r>
          </w:p>
        </w:tc>
        <w:tc>
          <w:tcPr>
            <w:tcW w:w="700" w:type="dxa"/>
            <w:tcBorders>
              <w:top w:val="nil"/>
              <w:left w:val="nil"/>
              <w:bottom w:val="single" w:sz="4" w:space="0" w:color="auto"/>
              <w:right w:val="single" w:sz="4" w:space="0" w:color="auto"/>
            </w:tcBorders>
            <w:shd w:val="clear" w:color="auto" w:fill="F2DCDB"/>
            <w:noWrap/>
            <w:hideMark/>
          </w:tcPr>
          <w:p w14:paraId="496661DF"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shd w:val="clear" w:color="auto" w:fill="F2DCDB"/>
              </w:rPr>
              <w:t>N</w:t>
            </w:r>
            <w:r>
              <w:rPr>
                <w:rFonts w:ascii="Calibri" w:hAnsi="Calibri" w:cs="Calibri"/>
                <w:color w:val="000000"/>
                <w:sz w:val="22"/>
                <w:szCs w:val="22"/>
              </w:rPr>
              <w:t>o</w:t>
            </w:r>
          </w:p>
        </w:tc>
        <w:tc>
          <w:tcPr>
            <w:tcW w:w="2694" w:type="dxa"/>
            <w:tcBorders>
              <w:top w:val="nil"/>
              <w:left w:val="nil"/>
              <w:bottom w:val="single" w:sz="4" w:space="0" w:color="auto"/>
              <w:right w:val="single" w:sz="4" w:space="0" w:color="auto"/>
            </w:tcBorders>
            <w:shd w:val="clear" w:color="auto" w:fill="F2DCDB"/>
            <w:noWrap/>
            <w:hideMark/>
          </w:tcPr>
          <w:p w14:paraId="77C5945B"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B</w:t>
            </w:r>
            <w:r w:rsidRPr="00341BFA">
              <w:rPr>
                <w:rFonts w:ascii="Calibri" w:hAnsi="Calibri" w:cs="Calibri"/>
                <w:color w:val="000000"/>
                <w:sz w:val="22"/>
                <w:szCs w:val="22"/>
              </w:rPr>
              <w:t>uenos</w:t>
            </w:r>
          </w:p>
        </w:tc>
        <w:tc>
          <w:tcPr>
            <w:tcW w:w="2835" w:type="dxa"/>
            <w:tcBorders>
              <w:top w:val="nil"/>
              <w:left w:val="nil"/>
              <w:bottom w:val="single" w:sz="4" w:space="0" w:color="auto"/>
              <w:right w:val="single" w:sz="4" w:space="0" w:color="auto"/>
            </w:tcBorders>
            <w:shd w:val="clear" w:color="000000" w:fill="F2DCDB"/>
            <w:hideMark/>
          </w:tcPr>
          <w:p w14:paraId="71D959EC"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N</w:t>
            </w:r>
            <w:r w:rsidRPr="00341BFA">
              <w:rPr>
                <w:rFonts w:ascii="Calibri" w:hAnsi="Calibri" w:cs="Calibri"/>
                <w:color w:val="000000"/>
                <w:sz w:val="22"/>
                <w:szCs w:val="22"/>
              </w:rPr>
              <w:t>o es redes neuronales</w:t>
            </w:r>
            <w:r>
              <w:rPr>
                <w:rFonts w:ascii="Calibri" w:hAnsi="Calibri" w:cs="Calibri"/>
                <w:color w:val="000000"/>
                <w:sz w:val="22"/>
                <w:szCs w:val="22"/>
              </w:rPr>
              <w:t>,</w:t>
            </w:r>
            <w:r w:rsidRPr="00341BFA">
              <w:rPr>
                <w:rFonts w:ascii="Calibri" w:hAnsi="Calibri" w:cs="Calibri"/>
                <w:color w:val="000000"/>
                <w:sz w:val="22"/>
                <w:szCs w:val="22"/>
              </w:rPr>
              <w:t xml:space="preserve"> es estadística </w:t>
            </w:r>
            <w:r w:rsidRPr="00341BFA">
              <w:rPr>
                <w:rFonts w:ascii="Calibri" w:hAnsi="Calibri" w:cs="Calibri"/>
                <w:color w:val="000000"/>
                <w:sz w:val="22"/>
                <w:szCs w:val="22"/>
              </w:rPr>
              <w:br/>
              <w:t>predictiva (predicción de series temporales)</w:t>
            </w:r>
          </w:p>
        </w:tc>
        <w:tc>
          <w:tcPr>
            <w:tcW w:w="749" w:type="dxa"/>
            <w:tcBorders>
              <w:top w:val="nil"/>
              <w:left w:val="nil"/>
              <w:bottom w:val="single" w:sz="4" w:space="0" w:color="auto"/>
              <w:right w:val="single" w:sz="4" w:space="0" w:color="auto"/>
            </w:tcBorders>
            <w:shd w:val="clear" w:color="000000" w:fill="F2DCDB"/>
            <w:vAlign w:val="center"/>
          </w:tcPr>
          <w:p w14:paraId="3A5B9E1B"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No</w:t>
            </w:r>
          </w:p>
        </w:tc>
      </w:tr>
      <w:tr w:rsidR="0037461A" w:rsidRPr="00341BFA" w14:paraId="4FBCE2A0" w14:textId="77777777" w:rsidTr="0037461A">
        <w:trPr>
          <w:trHeight w:val="685"/>
        </w:trPr>
        <w:tc>
          <w:tcPr>
            <w:tcW w:w="1563" w:type="dxa"/>
            <w:tcBorders>
              <w:top w:val="nil"/>
              <w:left w:val="single" w:sz="4" w:space="0" w:color="auto"/>
              <w:bottom w:val="single" w:sz="4" w:space="0" w:color="auto"/>
              <w:right w:val="single" w:sz="4" w:space="0" w:color="auto"/>
            </w:tcBorders>
            <w:shd w:val="clear" w:color="auto" w:fill="F2DCDB"/>
            <w:noWrap/>
            <w:hideMark/>
          </w:tcPr>
          <w:p w14:paraId="4B8B1D94" w14:textId="1DDD1A92"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GRU</w:t>
            </w:r>
          </w:p>
        </w:tc>
        <w:tc>
          <w:tcPr>
            <w:tcW w:w="700" w:type="dxa"/>
            <w:tcBorders>
              <w:top w:val="nil"/>
              <w:left w:val="nil"/>
              <w:bottom w:val="single" w:sz="4" w:space="0" w:color="auto"/>
              <w:right w:val="single" w:sz="4" w:space="0" w:color="auto"/>
            </w:tcBorders>
            <w:shd w:val="clear" w:color="auto" w:fill="F2DCDB"/>
            <w:noWrap/>
            <w:hideMark/>
          </w:tcPr>
          <w:p w14:paraId="32FA8BCF"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SI</w:t>
            </w:r>
          </w:p>
        </w:tc>
        <w:tc>
          <w:tcPr>
            <w:tcW w:w="2694" w:type="dxa"/>
            <w:tcBorders>
              <w:top w:val="nil"/>
              <w:left w:val="nil"/>
              <w:bottom w:val="single" w:sz="4" w:space="0" w:color="auto"/>
              <w:right w:val="single" w:sz="4" w:space="0" w:color="auto"/>
            </w:tcBorders>
            <w:shd w:val="clear" w:color="auto" w:fill="F2DCDB"/>
            <w:noWrap/>
            <w:hideMark/>
          </w:tcPr>
          <w:p w14:paraId="13984783" w14:textId="77777777" w:rsidR="0037461A" w:rsidRDefault="0037461A" w:rsidP="0037461A">
            <w:pPr>
              <w:rPr>
                <w:rFonts w:ascii="Calibri" w:hAnsi="Calibri" w:cs="Calibri"/>
                <w:color w:val="000000"/>
                <w:sz w:val="22"/>
                <w:szCs w:val="22"/>
              </w:rPr>
            </w:pPr>
            <w:r>
              <w:rPr>
                <w:rFonts w:ascii="Calibri" w:hAnsi="Calibri" w:cs="Calibri"/>
                <w:color w:val="000000"/>
                <w:sz w:val="22"/>
                <w:szCs w:val="22"/>
              </w:rPr>
              <w:t xml:space="preserve">El modelo ganador de </w:t>
            </w:r>
            <w:proofErr w:type="spellStart"/>
            <w:r>
              <w:rPr>
                <w:rFonts w:ascii="Calibri" w:hAnsi="Calibri" w:cs="Calibri"/>
                <w:color w:val="000000"/>
                <w:sz w:val="22"/>
                <w:szCs w:val="22"/>
              </w:rPr>
              <w:t>Kaggle</w:t>
            </w:r>
            <w:proofErr w:type="spellEnd"/>
            <w:r>
              <w:rPr>
                <w:rFonts w:ascii="Calibri" w:hAnsi="Calibri" w:cs="Calibri"/>
                <w:color w:val="000000"/>
                <w:sz w:val="22"/>
                <w:szCs w:val="22"/>
              </w:rPr>
              <w:t xml:space="preserve"> utiliza un GRU que es más</w:t>
            </w:r>
          </w:p>
          <w:p w14:paraId="50D26442" w14:textId="2BBE7B74" w:rsidR="0037461A" w:rsidRPr="00341BFA" w:rsidRDefault="0037461A" w:rsidP="0037461A">
            <w:pPr>
              <w:rPr>
                <w:rFonts w:ascii="Calibri" w:hAnsi="Calibri" w:cs="Calibri"/>
                <w:color w:val="000000"/>
                <w:sz w:val="22"/>
                <w:szCs w:val="22"/>
              </w:rPr>
            </w:pPr>
            <w:r>
              <w:rPr>
                <w:rFonts w:ascii="Calibri" w:hAnsi="Calibri" w:cs="Calibri"/>
                <w:color w:val="000000"/>
                <w:sz w:val="22"/>
                <w:szCs w:val="22"/>
              </w:rPr>
              <w:t>Rápido que un GRU normal.</w:t>
            </w:r>
          </w:p>
        </w:tc>
        <w:tc>
          <w:tcPr>
            <w:tcW w:w="2835" w:type="dxa"/>
            <w:tcBorders>
              <w:top w:val="nil"/>
              <w:left w:val="nil"/>
              <w:bottom w:val="single" w:sz="4" w:space="0" w:color="auto"/>
              <w:right w:val="single" w:sz="4" w:space="0" w:color="auto"/>
            </w:tcBorders>
            <w:shd w:val="clear" w:color="auto" w:fill="F2DCDB"/>
            <w:noWrap/>
            <w:hideMark/>
          </w:tcPr>
          <w:p w14:paraId="325D0C92"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Sistemas predictivos basados en información secuencial.</w:t>
            </w:r>
          </w:p>
        </w:tc>
        <w:tc>
          <w:tcPr>
            <w:tcW w:w="749" w:type="dxa"/>
            <w:tcBorders>
              <w:top w:val="nil"/>
              <w:left w:val="nil"/>
              <w:bottom w:val="single" w:sz="4" w:space="0" w:color="000000"/>
              <w:right w:val="single" w:sz="4" w:space="0" w:color="000000"/>
            </w:tcBorders>
            <w:shd w:val="clear" w:color="auto" w:fill="F2DCDB"/>
            <w:vAlign w:val="center"/>
          </w:tcPr>
          <w:p w14:paraId="36B819A7" w14:textId="77777777" w:rsidR="0037461A" w:rsidRPr="00341BFA" w:rsidRDefault="0037461A" w:rsidP="00EA196C">
            <w:pPr>
              <w:rPr>
                <w:rFonts w:ascii="Calibri" w:hAnsi="Calibri" w:cs="Calibri"/>
                <w:color w:val="000000"/>
                <w:sz w:val="20"/>
                <w:szCs w:val="20"/>
              </w:rPr>
            </w:pPr>
            <w:r>
              <w:rPr>
                <w:rFonts w:ascii="Calibri" w:hAnsi="Calibri" w:cs="Calibri"/>
                <w:color w:val="000000"/>
                <w:sz w:val="22"/>
                <w:szCs w:val="22"/>
              </w:rPr>
              <w:t>No</w:t>
            </w:r>
          </w:p>
        </w:tc>
      </w:tr>
      <w:tr w:rsidR="0037461A" w:rsidRPr="00341BFA" w14:paraId="78DD7B04" w14:textId="77777777" w:rsidTr="0037461A">
        <w:trPr>
          <w:trHeight w:val="300"/>
        </w:trPr>
        <w:tc>
          <w:tcPr>
            <w:tcW w:w="1563" w:type="dxa"/>
            <w:tcBorders>
              <w:top w:val="nil"/>
              <w:left w:val="single" w:sz="4" w:space="0" w:color="auto"/>
              <w:bottom w:val="single" w:sz="4" w:space="0" w:color="auto"/>
              <w:right w:val="single" w:sz="4" w:space="0" w:color="auto"/>
            </w:tcBorders>
            <w:shd w:val="clear" w:color="auto" w:fill="F2DCDB"/>
            <w:noWrap/>
            <w:hideMark/>
          </w:tcPr>
          <w:p w14:paraId="1C4EEE7E" w14:textId="2FF1EAEA" w:rsidR="0037461A" w:rsidRPr="00AC5DE2" w:rsidRDefault="0037461A" w:rsidP="0037461A">
            <w:pPr>
              <w:rPr>
                <w:rFonts w:ascii="Calibri" w:hAnsi="Calibri" w:cs="Calibri"/>
                <w:i/>
                <w:color w:val="000000"/>
                <w:sz w:val="22"/>
                <w:szCs w:val="22"/>
              </w:rPr>
            </w:pPr>
            <w:r w:rsidRPr="00AC5DE2">
              <w:rPr>
                <w:rFonts w:ascii="Calibri" w:hAnsi="Calibri" w:cs="Calibri"/>
                <w:i/>
                <w:color w:val="000000"/>
                <w:sz w:val="22"/>
                <w:szCs w:val="22"/>
              </w:rPr>
              <w:t>B</w:t>
            </w:r>
            <w:r>
              <w:rPr>
                <w:rFonts w:ascii="Calibri" w:hAnsi="Calibri" w:cs="Calibri"/>
                <w:i/>
                <w:color w:val="000000"/>
                <w:sz w:val="22"/>
                <w:szCs w:val="22"/>
              </w:rPr>
              <w:t>i</w:t>
            </w:r>
            <w:r w:rsidRPr="00AC5DE2">
              <w:rPr>
                <w:rFonts w:ascii="Calibri" w:hAnsi="Calibri" w:cs="Calibri"/>
                <w:i/>
                <w:color w:val="000000"/>
                <w:sz w:val="22"/>
                <w:szCs w:val="22"/>
              </w:rPr>
              <w:t>-LSTM</w:t>
            </w:r>
          </w:p>
        </w:tc>
        <w:tc>
          <w:tcPr>
            <w:tcW w:w="700" w:type="dxa"/>
            <w:tcBorders>
              <w:top w:val="nil"/>
              <w:left w:val="nil"/>
              <w:bottom w:val="single" w:sz="4" w:space="0" w:color="auto"/>
              <w:right w:val="single" w:sz="4" w:space="0" w:color="auto"/>
            </w:tcBorders>
            <w:shd w:val="clear" w:color="auto" w:fill="F2DCDB"/>
            <w:noWrap/>
            <w:hideMark/>
          </w:tcPr>
          <w:p w14:paraId="1B200D80"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SI</w:t>
            </w:r>
          </w:p>
        </w:tc>
        <w:tc>
          <w:tcPr>
            <w:tcW w:w="2694" w:type="dxa"/>
            <w:tcBorders>
              <w:top w:val="nil"/>
              <w:left w:val="nil"/>
              <w:bottom w:val="single" w:sz="4" w:space="0" w:color="auto"/>
              <w:right w:val="single" w:sz="4" w:space="0" w:color="auto"/>
            </w:tcBorders>
            <w:shd w:val="clear" w:color="auto" w:fill="F2DCDB"/>
            <w:noWrap/>
            <w:hideMark/>
          </w:tcPr>
          <w:p w14:paraId="37B2A40B" w14:textId="77777777" w:rsidR="0037461A" w:rsidRPr="00341BFA" w:rsidRDefault="0037461A" w:rsidP="00EA196C">
            <w:pPr>
              <w:rPr>
                <w:rFonts w:ascii="Calibri" w:hAnsi="Calibri" w:cs="Calibri"/>
                <w:color w:val="000000"/>
                <w:sz w:val="22"/>
                <w:szCs w:val="22"/>
              </w:rPr>
            </w:pPr>
            <w:r w:rsidRPr="00341BFA">
              <w:rPr>
                <w:rFonts w:ascii="Calibri" w:hAnsi="Calibri" w:cs="Calibri"/>
                <w:color w:val="000000"/>
                <w:sz w:val="22"/>
                <w:szCs w:val="22"/>
              </w:rPr>
              <w:t> </w:t>
            </w:r>
            <w:r>
              <w:rPr>
                <w:rFonts w:ascii="Calibri" w:hAnsi="Calibri" w:cs="Calibri"/>
                <w:color w:val="000000"/>
                <w:sz w:val="22"/>
                <w:szCs w:val="22"/>
              </w:rPr>
              <w:t xml:space="preserve">Mejor rendimiento comparándolo en el </w:t>
            </w:r>
            <w:r w:rsidRPr="004A17D7">
              <w:rPr>
                <w:i/>
              </w:rPr>
              <w:t>M3-Competition</w:t>
            </w:r>
          </w:p>
        </w:tc>
        <w:tc>
          <w:tcPr>
            <w:tcW w:w="2835" w:type="dxa"/>
            <w:tcBorders>
              <w:top w:val="nil"/>
              <w:left w:val="nil"/>
              <w:bottom w:val="single" w:sz="4" w:space="0" w:color="auto"/>
              <w:right w:val="single" w:sz="4" w:space="0" w:color="auto"/>
            </w:tcBorders>
            <w:shd w:val="clear" w:color="auto" w:fill="F2DCDB"/>
            <w:noWrap/>
            <w:hideMark/>
          </w:tcPr>
          <w:p w14:paraId="5B4C0AD8"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R</w:t>
            </w:r>
            <w:r w:rsidRPr="00341BFA">
              <w:rPr>
                <w:rFonts w:ascii="Calibri" w:hAnsi="Calibri" w:cs="Calibri"/>
                <w:color w:val="000000"/>
                <w:sz w:val="22"/>
                <w:szCs w:val="22"/>
              </w:rPr>
              <w:t>econocimiento y clasificación</w:t>
            </w:r>
          </w:p>
        </w:tc>
        <w:tc>
          <w:tcPr>
            <w:tcW w:w="749" w:type="dxa"/>
            <w:tcBorders>
              <w:top w:val="nil"/>
              <w:left w:val="nil"/>
              <w:bottom w:val="single" w:sz="4" w:space="0" w:color="auto"/>
              <w:right w:val="single" w:sz="4" w:space="0" w:color="auto"/>
            </w:tcBorders>
            <w:shd w:val="clear" w:color="auto" w:fill="F2DCDB"/>
            <w:vAlign w:val="center"/>
          </w:tcPr>
          <w:p w14:paraId="0F48D9F0"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No</w:t>
            </w:r>
          </w:p>
        </w:tc>
      </w:tr>
      <w:tr w:rsidR="0037461A" w:rsidRPr="00341BFA" w14:paraId="6D7A1645" w14:textId="77777777" w:rsidTr="0037461A">
        <w:trPr>
          <w:trHeight w:val="300"/>
        </w:trPr>
        <w:tc>
          <w:tcPr>
            <w:tcW w:w="1563" w:type="dxa"/>
            <w:tcBorders>
              <w:top w:val="single" w:sz="4" w:space="0" w:color="auto"/>
              <w:left w:val="single" w:sz="4" w:space="0" w:color="auto"/>
              <w:bottom w:val="single" w:sz="4" w:space="0" w:color="auto"/>
              <w:right w:val="single" w:sz="4" w:space="0" w:color="auto"/>
            </w:tcBorders>
            <w:shd w:val="clear" w:color="auto" w:fill="F2DCDB"/>
            <w:noWrap/>
          </w:tcPr>
          <w:p w14:paraId="63C53672"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GAN</w:t>
            </w:r>
          </w:p>
        </w:tc>
        <w:tc>
          <w:tcPr>
            <w:tcW w:w="700" w:type="dxa"/>
            <w:tcBorders>
              <w:top w:val="single" w:sz="4" w:space="0" w:color="auto"/>
              <w:left w:val="nil"/>
              <w:bottom w:val="single" w:sz="4" w:space="0" w:color="auto"/>
              <w:right w:val="single" w:sz="4" w:space="0" w:color="auto"/>
            </w:tcBorders>
            <w:shd w:val="clear" w:color="auto" w:fill="F2DCDB"/>
            <w:noWrap/>
          </w:tcPr>
          <w:p w14:paraId="1FC6A622"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SI</w:t>
            </w:r>
          </w:p>
        </w:tc>
        <w:tc>
          <w:tcPr>
            <w:tcW w:w="2694" w:type="dxa"/>
            <w:tcBorders>
              <w:top w:val="single" w:sz="4" w:space="0" w:color="auto"/>
              <w:left w:val="nil"/>
              <w:bottom w:val="single" w:sz="4" w:space="0" w:color="auto"/>
              <w:right w:val="single" w:sz="4" w:space="0" w:color="auto"/>
            </w:tcBorders>
            <w:shd w:val="clear" w:color="auto" w:fill="F2DCDB"/>
            <w:noWrap/>
          </w:tcPr>
          <w:p w14:paraId="22E01D5A"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Regular, no hay ganancia comparado con ARIMA</w:t>
            </w:r>
          </w:p>
        </w:tc>
        <w:tc>
          <w:tcPr>
            <w:tcW w:w="2835" w:type="dxa"/>
            <w:tcBorders>
              <w:top w:val="single" w:sz="4" w:space="0" w:color="auto"/>
              <w:left w:val="nil"/>
              <w:bottom w:val="single" w:sz="4" w:space="0" w:color="auto"/>
              <w:right w:val="single" w:sz="4" w:space="0" w:color="auto"/>
            </w:tcBorders>
            <w:shd w:val="clear" w:color="auto" w:fill="F2DCDB"/>
            <w:noWrap/>
          </w:tcPr>
          <w:p w14:paraId="0AD2C59D"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Creación artificial</w:t>
            </w:r>
          </w:p>
        </w:tc>
        <w:tc>
          <w:tcPr>
            <w:tcW w:w="749" w:type="dxa"/>
            <w:tcBorders>
              <w:top w:val="single" w:sz="4" w:space="0" w:color="auto"/>
              <w:left w:val="nil"/>
              <w:bottom w:val="single" w:sz="4" w:space="0" w:color="auto"/>
              <w:right w:val="single" w:sz="4" w:space="0" w:color="auto"/>
            </w:tcBorders>
            <w:shd w:val="clear" w:color="auto" w:fill="F2DCDB"/>
            <w:vAlign w:val="center"/>
          </w:tcPr>
          <w:p w14:paraId="52F3C930"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No</w:t>
            </w:r>
          </w:p>
        </w:tc>
      </w:tr>
      <w:tr w:rsidR="0037461A" w:rsidRPr="00341BFA" w14:paraId="19E55A7B" w14:textId="77777777" w:rsidTr="0037461A">
        <w:trPr>
          <w:trHeight w:val="300"/>
        </w:trPr>
        <w:tc>
          <w:tcPr>
            <w:tcW w:w="1563" w:type="dxa"/>
            <w:tcBorders>
              <w:top w:val="single" w:sz="4" w:space="0" w:color="auto"/>
              <w:left w:val="single" w:sz="4" w:space="0" w:color="auto"/>
              <w:bottom w:val="single" w:sz="4" w:space="0" w:color="auto"/>
              <w:right w:val="single" w:sz="4" w:space="0" w:color="auto"/>
            </w:tcBorders>
            <w:shd w:val="clear" w:color="auto" w:fill="9BBB59"/>
            <w:noWrap/>
          </w:tcPr>
          <w:p w14:paraId="7FB53B1D"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RNN seq2seq</w:t>
            </w:r>
          </w:p>
        </w:tc>
        <w:tc>
          <w:tcPr>
            <w:tcW w:w="700" w:type="dxa"/>
            <w:tcBorders>
              <w:top w:val="single" w:sz="4" w:space="0" w:color="auto"/>
              <w:left w:val="nil"/>
              <w:bottom w:val="single" w:sz="4" w:space="0" w:color="auto"/>
              <w:right w:val="single" w:sz="4" w:space="0" w:color="auto"/>
            </w:tcBorders>
            <w:shd w:val="clear" w:color="auto" w:fill="9BBB59"/>
            <w:noWrap/>
          </w:tcPr>
          <w:p w14:paraId="66A9D705"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SI</w:t>
            </w:r>
          </w:p>
        </w:tc>
        <w:tc>
          <w:tcPr>
            <w:tcW w:w="2694" w:type="dxa"/>
            <w:tcBorders>
              <w:top w:val="single" w:sz="4" w:space="0" w:color="auto"/>
              <w:left w:val="nil"/>
              <w:bottom w:val="single" w:sz="4" w:space="0" w:color="auto"/>
              <w:right w:val="single" w:sz="4" w:space="0" w:color="auto"/>
            </w:tcBorders>
            <w:shd w:val="clear" w:color="auto" w:fill="9BBB59"/>
            <w:noWrap/>
          </w:tcPr>
          <w:p w14:paraId="1CAAD507"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Buenos</w:t>
            </w:r>
          </w:p>
        </w:tc>
        <w:tc>
          <w:tcPr>
            <w:tcW w:w="2835" w:type="dxa"/>
            <w:tcBorders>
              <w:top w:val="single" w:sz="4" w:space="0" w:color="auto"/>
              <w:left w:val="nil"/>
              <w:bottom w:val="single" w:sz="4" w:space="0" w:color="auto"/>
              <w:right w:val="single" w:sz="4" w:space="0" w:color="auto"/>
            </w:tcBorders>
            <w:shd w:val="clear" w:color="auto" w:fill="9BBB59"/>
            <w:noWrap/>
          </w:tcPr>
          <w:p w14:paraId="60BB2AD5"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 xml:space="preserve">Modelo ganador del concurso de </w:t>
            </w:r>
            <w:proofErr w:type="spellStart"/>
            <w:r w:rsidRPr="00AC5DE2">
              <w:rPr>
                <w:rFonts w:ascii="Calibri" w:hAnsi="Calibri" w:cs="Calibri"/>
                <w:i/>
                <w:color w:val="000000"/>
                <w:sz w:val="22"/>
                <w:szCs w:val="22"/>
              </w:rPr>
              <w:t>kaggle</w:t>
            </w:r>
            <w:proofErr w:type="spellEnd"/>
            <w:r>
              <w:rPr>
                <w:rFonts w:ascii="Calibri" w:hAnsi="Calibri" w:cs="Calibri"/>
                <w:color w:val="000000"/>
                <w:sz w:val="22"/>
                <w:szCs w:val="22"/>
              </w:rPr>
              <w:t xml:space="preserve"> de </w:t>
            </w:r>
            <w:r w:rsidRPr="00AC5DE2">
              <w:rPr>
                <w:rFonts w:ascii="Calibri" w:hAnsi="Calibri" w:cs="Calibri"/>
                <w:i/>
                <w:color w:val="000000"/>
                <w:sz w:val="22"/>
                <w:szCs w:val="22"/>
              </w:rPr>
              <w:t xml:space="preserve">web </w:t>
            </w:r>
            <w:proofErr w:type="spellStart"/>
            <w:r w:rsidRPr="00AC5DE2">
              <w:rPr>
                <w:rFonts w:ascii="Calibri" w:hAnsi="Calibri" w:cs="Calibri"/>
                <w:i/>
                <w:color w:val="000000"/>
                <w:sz w:val="22"/>
                <w:szCs w:val="22"/>
              </w:rPr>
              <w:t>traffic</w:t>
            </w:r>
            <w:proofErr w:type="spellEnd"/>
            <w:r w:rsidRPr="00AC5DE2">
              <w:rPr>
                <w:rFonts w:ascii="Calibri" w:hAnsi="Calibri" w:cs="Calibri"/>
                <w:i/>
                <w:color w:val="000000"/>
                <w:sz w:val="22"/>
                <w:szCs w:val="22"/>
              </w:rPr>
              <w:t xml:space="preserve"> </w:t>
            </w:r>
            <w:r>
              <w:rPr>
                <w:rFonts w:ascii="Calibri" w:hAnsi="Calibri" w:cs="Calibri"/>
                <w:color w:val="000000"/>
                <w:sz w:val="22"/>
                <w:szCs w:val="22"/>
              </w:rPr>
              <w:t>2017</w:t>
            </w:r>
          </w:p>
        </w:tc>
        <w:tc>
          <w:tcPr>
            <w:tcW w:w="749" w:type="dxa"/>
            <w:tcBorders>
              <w:top w:val="single" w:sz="4" w:space="0" w:color="auto"/>
              <w:left w:val="nil"/>
              <w:bottom w:val="single" w:sz="4" w:space="0" w:color="auto"/>
              <w:right w:val="single" w:sz="4" w:space="0" w:color="auto"/>
            </w:tcBorders>
            <w:shd w:val="clear" w:color="auto" w:fill="9BBB59"/>
            <w:vAlign w:val="center"/>
          </w:tcPr>
          <w:p w14:paraId="07671D8D"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 xml:space="preserve">Si </w:t>
            </w:r>
          </w:p>
        </w:tc>
      </w:tr>
      <w:tr w:rsidR="0037461A" w:rsidRPr="00341BFA" w14:paraId="34DD5816" w14:textId="77777777" w:rsidTr="0037461A">
        <w:trPr>
          <w:trHeight w:val="300"/>
        </w:trPr>
        <w:tc>
          <w:tcPr>
            <w:tcW w:w="1563" w:type="dxa"/>
            <w:tcBorders>
              <w:top w:val="single" w:sz="4" w:space="0" w:color="auto"/>
              <w:left w:val="single" w:sz="4" w:space="0" w:color="auto"/>
              <w:bottom w:val="single" w:sz="4" w:space="0" w:color="auto"/>
              <w:right w:val="single" w:sz="4" w:space="0" w:color="auto"/>
            </w:tcBorders>
            <w:shd w:val="clear" w:color="auto" w:fill="9BBB59"/>
            <w:noWrap/>
          </w:tcPr>
          <w:p w14:paraId="0ECCD343"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NARX -QPSO</w:t>
            </w:r>
          </w:p>
        </w:tc>
        <w:tc>
          <w:tcPr>
            <w:tcW w:w="700" w:type="dxa"/>
            <w:tcBorders>
              <w:top w:val="single" w:sz="4" w:space="0" w:color="auto"/>
              <w:left w:val="nil"/>
              <w:bottom w:val="single" w:sz="4" w:space="0" w:color="auto"/>
              <w:right w:val="single" w:sz="4" w:space="0" w:color="auto"/>
            </w:tcBorders>
            <w:shd w:val="clear" w:color="auto" w:fill="9BBB59"/>
            <w:noWrap/>
          </w:tcPr>
          <w:p w14:paraId="62D17C1E"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SI</w:t>
            </w:r>
          </w:p>
        </w:tc>
        <w:tc>
          <w:tcPr>
            <w:tcW w:w="2694" w:type="dxa"/>
            <w:tcBorders>
              <w:top w:val="single" w:sz="4" w:space="0" w:color="auto"/>
              <w:left w:val="nil"/>
              <w:bottom w:val="single" w:sz="4" w:space="0" w:color="auto"/>
              <w:right w:val="single" w:sz="4" w:space="0" w:color="auto"/>
            </w:tcBorders>
            <w:shd w:val="clear" w:color="auto" w:fill="9BBB59"/>
            <w:noWrap/>
          </w:tcPr>
          <w:p w14:paraId="19936F61"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Buenos</w:t>
            </w:r>
          </w:p>
        </w:tc>
        <w:tc>
          <w:tcPr>
            <w:tcW w:w="2835" w:type="dxa"/>
            <w:tcBorders>
              <w:top w:val="single" w:sz="4" w:space="0" w:color="auto"/>
              <w:left w:val="nil"/>
              <w:bottom w:val="single" w:sz="4" w:space="0" w:color="auto"/>
              <w:right w:val="single" w:sz="4" w:space="0" w:color="auto"/>
            </w:tcBorders>
            <w:shd w:val="clear" w:color="auto" w:fill="9BBB59"/>
            <w:noWrap/>
          </w:tcPr>
          <w:p w14:paraId="4824A5F8"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Predecir el siguiente valor de la señal de entrada</w:t>
            </w:r>
          </w:p>
        </w:tc>
        <w:tc>
          <w:tcPr>
            <w:tcW w:w="749" w:type="dxa"/>
            <w:tcBorders>
              <w:top w:val="single" w:sz="4" w:space="0" w:color="auto"/>
              <w:left w:val="nil"/>
              <w:bottom w:val="single" w:sz="4" w:space="0" w:color="auto"/>
              <w:right w:val="single" w:sz="4" w:space="0" w:color="auto"/>
            </w:tcBorders>
            <w:shd w:val="clear" w:color="auto" w:fill="9BBB59"/>
            <w:vAlign w:val="center"/>
          </w:tcPr>
          <w:p w14:paraId="40FFEABE"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Si</w:t>
            </w:r>
          </w:p>
        </w:tc>
      </w:tr>
      <w:tr w:rsidR="0037461A" w:rsidRPr="00341BFA" w14:paraId="09B12879" w14:textId="77777777" w:rsidTr="0037461A">
        <w:trPr>
          <w:trHeight w:val="825"/>
        </w:trPr>
        <w:tc>
          <w:tcPr>
            <w:tcW w:w="1563" w:type="dxa"/>
            <w:tcBorders>
              <w:top w:val="single" w:sz="4" w:space="0" w:color="auto"/>
              <w:left w:val="single" w:sz="4" w:space="0" w:color="auto"/>
              <w:bottom w:val="single" w:sz="4" w:space="0" w:color="auto"/>
              <w:right w:val="single" w:sz="4" w:space="0" w:color="auto"/>
            </w:tcBorders>
            <w:shd w:val="clear" w:color="auto" w:fill="9BBB59"/>
            <w:noWrap/>
          </w:tcPr>
          <w:p w14:paraId="2A890E66" w14:textId="77777777" w:rsidR="0037461A" w:rsidRPr="007E0F16" w:rsidRDefault="0037461A" w:rsidP="00EA196C">
            <w:pPr>
              <w:rPr>
                <w:rFonts w:ascii="Calibri" w:hAnsi="Calibri" w:cs="Calibri"/>
                <w:i/>
                <w:color w:val="000000"/>
                <w:sz w:val="22"/>
                <w:szCs w:val="22"/>
              </w:rPr>
            </w:pPr>
            <w:proofErr w:type="spellStart"/>
            <w:r w:rsidRPr="007E0F16">
              <w:rPr>
                <w:rFonts w:ascii="Calibri" w:hAnsi="Calibri" w:cs="Calibri"/>
                <w:i/>
                <w:color w:val="000000"/>
                <w:sz w:val="22"/>
                <w:szCs w:val="22"/>
              </w:rPr>
              <w:t>Prophet</w:t>
            </w:r>
            <w:proofErr w:type="spellEnd"/>
            <w:r w:rsidRPr="007E0F16">
              <w:rPr>
                <w:rFonts w:ascii="Calibri" w:hAnsi="Calibri" w:cs="Calibri"/>
                <w:i/>
                <w:color w:val="000000"/>
                <w:sz w:val="22"/>
                <w:szCs w:val="22"/>
              </w:rPr>
              <w:t>-LGBM</w:t>
            </w:r>
          </w:p>
        </w:tc>
        <w:tc>
          <w:tcPr>
            <w:tcW w:w="700" w:type="dxa"/>
            <w:tcBorders>
              <w:top w:val="single" w:sz="4" w:space="0" w:color="auto"/>
              <w:left w:val="nil"/>
              <w:bottom w:val="single" w:sz="4" w:space="0" w:color="auto"/>
              <w:right w:val="single" w:sz="4" w:space="0" w:color="auto"/>
            </w:tcBorders>
            <w:shd w:val="clear" w:color="auto" w:fill="9BBB59"/>
            <w:noWrap/>
          </w:tcPr>
          <w:p w14:paraId="66FA20B1"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SI</w:t>
            </w:r>
          </w:p>
        </w:tc>
        <w:tc>
          <w:tcPr>
            <w:tcW w:w="2694" w:type="dxa"/>
            <w:tcBorders>
              <w:top w:val="single" w:sz="4" w:space="0" w:color="auto"/>
              <w:left w:val="nil"/>
              <w:bottom w:val="single" w:sz="4" w:space="0" w:color="auto"/>
              <w:right w:val="single" w:sz="4" w:space="0" w:color="auto"/>
            </w:tcBorders>
            <w:shd w:val="clear" w:color="auto" w:fill="9BBB59"/>
            <w:noWrap/>
          </w:tcPr>
          <w:p w14:paraId="24C504A3"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Buenos</w:t>
            </w:r>
            <w:r>
              <w:rPr>
                <w:rFonts w:ascii="Calibri" w:hAnsi="Calibri" w:cs="Calibri"/>
                <w:color w:val="000000"/>
                <w:sz w:val="22"/>
                <w:szCs w:val="22"/>
              </w:rPr>
              <w:br/>
              <w:t>Mejores resultados que modelos individuales</w:t>
            </w:r>
          </w:p>
        </w:tc>
        <w:tc>
          <w:tcPr>
            <w:tcW w:w="2835" w:type="dxa"/>
            <w:tcBorders>
              <w:top w:val="single" w:sz="4" w:space="0" w:color="auto"/>
              <w:left w:val="nil"/>
              <w:bottom w:val="single" w:sz="4" w:space="0" w:color="auto"/>
              <w:right w:val="single" w:sz="4" w:space="0" w:color="auto"/>
            </w:tcBorders>
            <w:shd w:val="clear" w:color="auto" w:fill="9BBB59"/>
            <w:noWrap/>
          </w:tcPr>
          <w:p w14:paraId="354FAEFE" w14:textId="77777777" w:rsidR="0037461A" w:rsidRPr="00341BFA" w:rsidRDefault="0037461A" w:rsidP="00EA196C">
            <w:pPr>
              <w:rPr>
                <w:rFonts w:ascii="Calibri" w:hAnsi="Calibri" w:cs="Calibri"/>
                <w:color w:val="000000"/>
                <w:sz w:val="22"/>
                <w:szCs w:val="22"/>
              </w:rPr>
            </w:pPr>
            <w:r>
              <w:rPr>
                <w:rFonts w:ascii="Calibri" w:hAnsi="Calibri" w:cs="Calibri"/>
                <w:color w:val="000000"/>
                <w:sz w:val="22"/>
                <w:szCs w:val="22"/>
              </w:rPr>
              <w:t xml:space="preserve">Combinación </w:t>
            </w:r>
            <w:proofErr w:type="spellStart"/>
            <w:r>
              <w:rPr>
                <w:rFonts w:ascii="Calibri" w:hAnsi="Calibri" w:cs="Calibri"/>
                <w:color w:val="000000"/>
                <w:sz w:val="22"/>
                <w:szCs w:val="22"/>
              </w:rPr>
              <w:t>ligthGBM</w:t>
            </w:r>
            <w:proofErr w:type="spellEnd"/>
            <w:r>
              <w:rPr>
                <w:rFonts w:ascii="Calibri" w:hAnsi="Calibri" w:cs="Calibri"/>
                <w:color w:val="000000"/>
                <w:sz w:val="22"/>
                <w:szCs w:val="22"/>
              </w:rPr>
              <w:t xml:space="preserve"> y </w:t>
            </w:r>
            <w:proofErr w:type="spellStart"/>
            <w:r>
              <w:rPr>
                <w:rFonts w:ascii="Calibri" w:hAnsi="Calibri" w:cs="Calibri"/>
                <w:color w:val="000000"/>
                <w:sz w:val="22"/>
                <w:szCs w:val="22"/>
              </w:rPr>
              <w:t>Prophet</w:t>
            </w:r>
            <w:proofErr w:type="spellEnd"/>
            <w:r>
              <w:rPr>
                <w:rFonts w:ascii="Calibri" w:hAnsi="Calibri" w:cs="Calibri"/>
                <w:color w:val="000000"/>
                <w:sz w:val="22"/>
                <w:szCs w:val="22"/>
              </w:rPr>
              <w:t xml:space="preserve"> para predecir trafico web</w:t>
            </w:r>
            <w:r>
              <w:rPr>
                <w:rFonts w:ascii="Calibri" w:hAnsi="Calibri" w:cs="Calibri"/>
                <w:color w:val="000000"/>
                <w:sz w:val="22"/>
                <w:szCs w:val="22"/>
              </w:rPr>
              <w:br/>
            </w:r>
            <w:r>
              <w:rPr>
                <w:rFonts w:ascii="Calibri" w:hAnsi="Calibri" w:cs="Calibri"/>
                <w:color w:val="000000"/>
                <w:sz w:val="22"/>
                <w:szCs w:val="22"/>
              </w:rPr>
              <w:br/>
            </w:r>
          </w:p>
        </w:tc>
        <w:tc>
          <w:tcPr>
            <w:tcW w:w="749" w:type="dxa"/>
            <w:tcBorders>
              <w:top w:val="single" w:sz="4" w:space="0" w:color="auto"/>
              <w:left w:val="nil"/>
              <w:bottom w:val="single" w:sz="4" w:space="0" w:color="auto"/>
              <w:right w:val="single" w:sz="4" w:space="0" w:color="auto"/>
            </w:tcBorders>
            <w:shd w:val="clear" w:color="auto" w:fill="9BBB59"/>
            <w:vAlign w:val="center"/>
          </w:tcPr>
          <w:p w14:paraId="4CF90E94" w14:textId="77777777" w:rsidR="0037461A" w:rsidRDefault="0037461A" w:rsidP="00EA196C">
            <w:pPr>
              <w:rPr>
                <w:rFonts w:ascii="Calibri" w:hAnsi="Calibri" w:cs="Calibri"/>
                <w:color w:val="000000"/>
                <w:sz w:val="22"/>
                <w:szCs w:val="22"/>
              </w:rPr>
            </w:pPr>
            <w:r>
              <w:rPr>
                <w:rFonts w:ascii="Calibri" w:hAnsi="Calibri" w:cs="Calibri"/>
                <w:color w:val="000000"/>
                <w:sz w:val="22"/>
                <w:szCs w:val="22"/>
              </w:rPr>
              <w:t xml:space="preserve">Si </w:t>
            </w:r>
          </w:p>
        </w:tc>
      </w:tr>
    </w:tbl>
    <w:p w14:paraId="6C6A623A" w14:textId="77777777" w:rsidR="0037461A" w:rsidRPr="00341BFA" w:rsidRDefault="0037461A" w:rsidP="0037461A"/>
    <w:p w14:paraId="484734B8" w14:textId="77777777" w:rsidR="0037461A" w:rsidRDefault="0037461A" w:rsidP="0037461A">
      <w:pPr>
        <w:jc w:val="center"/>
      </w:pPr>
      <w:r>
        <w:t>Tabla 3 Comparación de tecnologías</w:t>
      </w:r>
    </w:p>
    <w:p w14:paraId="27B3242C" w14:textId="77777777" w:rsidR="00C810EB" w:rsidRDefault="00C810EB" w:rsidP="00033C01">
      <w:pPr>
        <w:rPr>
          <w:rFonts w:eastAsiaTheme="majorEastAsia"/>
        </w:rPr>
      </w:pPr>
    </w:p>
    <w:p w14:paraId="1196108F" w14:textId="77777777" w:rsidR="0037461A" w:rsidRDefault="0037461A" w:rsidP="000853C0">
      <w:pPr>
        <w:pStyle w:val="Ttulo2"/>
        <w:rPr>
          <w:rStyle w:val="Ttulo2Car"/>
          <w:b/>
          <w:bCs/>
          <w:iCs/>
        </w:rPr>
      </w:pPr>
    </w:p>
    <w:p w14:paraId="4505FCBD" w14:textId="77777777" w:rsidR="0037461A" w:rsidRDefault="0037461A" w:rsidP="0037461A">
      <w:pPr>
        <w:rPr>
          <w:rFonts w:eastAsiaTheme="majorEastAsia"/>
        </w:rPr>
      </w:pPr>
    </w:p>
    <w:p w14:paraId="11BDC0BF" w14:textId="77777777" w:rsidR="0037461A" w:rsidRPr="0037461A" w:rsidRDefault="0037461A" w:rsidP="0037461A">
      <w:pPr>
        <w:rPr>
          <w:rFonts w:eastAsiaTheme="majorEastAsia"/>
        </w:rPr>
      </w:pPr>
    </w:p>
    <w:p w14:paraId="29348693" w14:textId="4C1B74BE" w:rsidR="00E65CAF" w:rsidRDefault="00FA1763" w:rsidP="000853C0">
      <w:pPr>
        <w:pStyle w:val="Ttulo2"/>
        <w:rPr>
          <w:rStyle w:val="Ttulo2Car"/>
          <w:b/>
          <w:bCs/>
          <w:iCs/>
        </w:rPr>
      </w:pPr>
      <w:bookmarkStart w:id="63" w:name="_Toc164369672"/>
      <w:r>
        <w:rPr>
          <w:rStyle w:val="Ttulo2Car"/>
          <w:b/>
          <w:bCs/>
          <w:iCs/>
        </w:rPr>
        <w:t>4.4.1</w:t>
      </w:r>
      <w:r w:rsidR="00D51D3E" w:rsidRPr="00D51D3E">
        <w:rPr>
          <w:rStyle w:val="Ttulo2Car"/>
          <w:b/>
          <w:bCs/>
          <w:iCs/>
        </w:rPr>
        <w:t xml:space="preserve"> </w:t>
      </w:r>
      <w:r w:rsidR="002E217B" w:rsidRPr="00D51D3E">
        <w:rPr>
          <w:rStyle w:val="Ttulo2Car"/>
          <w:b/>
          <w:bCs/>
          <w:iCs/>
        </w:rPr>
        <w:t>Selección</w:t>
      </w:r>
      <w:r w:rsidR="00D51D3E" w:rsidRPr="00D51D3E">
        <w:rPr>
          <w:rStyle w:val="Ttulo2Car"/>
          <w:b/>
          <w:bCs/>
          <w:iCs/>
        </w:rPr>
        <w:t xml:space="preserve"> de Modelos</w:t>
      </w:r>
      <w:bookmarkEnd w:id="63"/>
    </w:p>
    <w:p w14:paraId="1195D576" w14:textId="77777777" w:rsidR="000853C0" w:rsidRPr="000853C0" w:rsidRDefault="000853C0" w:rsidP="000853C0"/>
    <w:p w14:paraId="2C5E96E0" w14:textId="39866E46" w:rsidR="00E65CAF" w:rsidRDefault="002836ED" w:rsidP="004833B4">
      <w:r>
        <w:t xml:space="preserve">En la </w:t>
      </w:r>
      <w:r w:rsidR="008A621D">
        <w:t>Tabla 1 se presenta una comparación de las tecnologías</w:t>
      </w:r>
      <w:r>
        <w:t>, de ahí</w:t>
      </w:r>
      <w:r w:rsidR="008A621D">
        <w:t xml:space="preserve"> se procede a </w:t>
      </w:r>
      <w:r w:rsidR="007E0F16">
        <w:t>seleccionar</w:t>
      </w:r>
      <w:r w:rsidR="008A621D">
        <w:t xml:space="preserve"> las tecnologías </w:t>
      </w:r>
      <w:r w:rsidR="00893573">
        <w:t>que si aplican</w:t>
      </w:r>
      <w:r w:rsidR="00345742">
        <w:t>,</w:t>
      </w:r>
      <w:r w:rsidR="00893573">
        <w:t xml:space="preserve"> son las </w:t>
      </w:r>
      <w:r w:rsidR="008A621D">
        <w:t xml:space="preserve">que se consideran </w:t>
      </w:r>
      <w:r w:rsidR="00345742">
        <w:t xml:space="preserve">que se </w:t>
      </w:r>
      <w:r w:rsidR="008A621D">
        <w:t>podrían usar para la solución del problema; la razón de descartar algunas tecnologías</w:t>
      </w:r>
      <w:r>
        <w:t xml:space="preserve"> son por</w:t>
      </w:r>
      <w:r w:rsidR="00345742">
        <w:t>que no usan redes neuronales,</w:t>
      </w:r>
      <w:r w:rsidR="008A621D">
        <w:t xml:space="preserve"> </w:t>
      </w:r>
      <w:r>
        <w:t>otras son tecnologías cuya finalidad no es la del pronóstico de series de tiempo y por último, de acuerdo a los artículos científicos presentados en el marco teórico, algunas tecnologías no tienen buen rendimiento</w:t>
      </w:r>
      <w:r w:rsidR="007E0F16">
        <w:t xml:space="preserve"> o el rendimiento suficiente para ser tomado en cuenta</w:t>
      </w:r>
      <w:r>
        <w:t>.</w:t>
      </w:r>
    </w:p>
    <w:p w14:paraId="06002F43" w14:textId="77777777" w:rsidR="00F8685A" w:rsidRDefault="00F8685A" w:rsidP="004833B4"/>
    <w:p w14:paraId="5021E379" w14:textId="7583F386" w:rsidR="00F8685A" w:rsidRDefault="00F8685A" w:rsidP="004833B4">
      <w:r w:rsidRPr="002157C1">
        <w:rPr>
          <w:highlight w:val="yellow"/>
        </w:rPr>
        <w:t>Porque el modelo no es lo suficientemente complejo, y tampoco hay tantos datos.</w:t>
      </w:r>
    </w:p>
    <w:p w14:paraId="403A7786" w14:textId="77777777" w:rsidR="00C9563E" w:rsidRDefault="00C9563E" w:rsidP="004833B4"/>
    <w:p w14:paraId="1E0821A7" w14:textId="2C247DE0" w:rsidR="00C9563E" w:rsidRPr="00C9563E" w:rsidRDefault="00C9563E" w:rsidP="004833B4">
      <w:r>
        <w:t>Entre los modelos que quedan seleccionados están</w:t>
      </w:r>
      <w:r w:rsidRPr="009F651F">
        <w:t xml:space="preserve"> RNN seq2seq, NARX –QPSO y </w:t>
      </w:r>
      <w:proofErr w:type="spellStart"/>
      <w:r w:rsidRPr="009F651F">
        <w:t>Prophet</w:t>
      </w:r>
      <w:proofErr w:type="spellEnd"/>
      <w:r w:rsidRPr="009F651F">
        <w:t xml:space="preserve">-LGBM </w:t>
      </w:r>
      <w:r w:rsidRPr="00C9563E">
        <w:t>de estos modelos</w:t>
      </w:r>
      <w:r>
        <w:t xml:space="preserve"> </w:t>
      </w:r>
      <w:proofErr w:type="spellStart"/>
      <w:r w:rsidR="0000230C" w:rsidRPr="009F651F">
        <w:t>Prophet</w:t>
      </w:r>
      <w:proofErr w:type="spellEnd"/>
      <w:r w:rsidR="0000230C" w:rsidRPr="009F651F">
        <w:t xml:space="preserve">-LGBM </w:t>
      </w:r>
      <w:r w:rsidR="0000230C" w:rsidRPr="0000230C">
        <w:t xml:space="preserve">si bien se mencionan las fechas de los datos que utilizaron no </w:t>
      </w:r>
      <w:r w:rsidR="00E30DCF" w:rsidRPr="0000230C">
        <w:t>está</w:t>
      </w:r>
      <w:r w:rsidR="0000230C" w:rsidRPr="0000230C">
        <w:t xml:space="preserve"> disponible el </w:t>
      </w:r>
      <w:proofErr w:type="spellStart"/>
      <w:r w:rsidR="0000230C" w:rsidRPr="0000230C">
        <w:t>dataset</w:t>
      </w:r>
      <w:proofErr w:type="spellEnd"/>
      <w:r w:rsidR="0000230C" w:rsidRPr="0000230C">
        <w:t xml:space="preserve"> para compararlo con los datos de la problemática de esta tesis</w:t>
      </w:r>
      <w:r w:rsidR="0035541F">
        <w:t xml:space="preserve"> por lo tanto </w:t>
      </w:r>
      <w:proofErr w:type="spellStart"/>
      <w:r w:rsidR="0035541F" w:rsidRPr="009F651F">
        <w:t>Prophet</w:t>
      </w:r>
      <w:proofErr w:type="spellEnd"/>
      <w:r w:rsidR="0035541F" w:rsidRPr="009F651F">
        <w:t>-LGBM se descarta</w:t>
      </w:r>
      <w:r w:rsidR="0035541F" w:rsidRPr="0035541F">
        <w:rPr>
          <w:rFonts w:ascii="Calibri" w:hAnsi="Calibri" w:cs="Calibri"/>
          <w:color w:val="000000"/>
        </w:rPr>
        <w:t xml:space="preserve"> como posible tecnología para la solución de la problemática de esta tesis</w:t>
      </w:r>
      <w:r w:rsidR="0000230C" w:rsidRPr="0000230C">
        <w:t>, mientras que por otro lado tanto RNN seq2seq y NARX –QPSO</w:t>
      </w:r>
      <w:r w:rsidR="00E30DCF">
        <w:t xml:space="preserve"> ambos utilizan el mismo conjunto de datos el cual está disponible online para que cualquiera lo pueda descargar, </w:t>
      </w:r>
      <w:r w:rsidR="009204F3">
        <w:t xml:space="preserve">de esta manera y dado que </w:t>
      </w:r>
      <w:r w:rsidR="009204F3" w:rsidRPr="0000230C">
        <w:t>RNN seq2seq</w:t>
      </w:r>
      <w:r w:rsidR="009204F3">
        <w:t xml:space="preserve"> es el ganador del concurso</w:t>
      </w:r>
      <w:r w:rsidR="00586985">
        <w:t xml:space="preserve"> de </w:t>
      </w:r>
      <w:proofErr w:type="spellStart"/>
      <w:r w:rsidR="00586985">
        <w:t>Kaggle</w:t>
      </w:r>
      <w:proofErr w:type="spellEnd"/>
      <w:r w:rsidR="00586985" w:rsidRPr="00586985">
        <w:rPr>
          <w:highlight w:val="yellow"/>
        </w:rPr>
        <w:t>(citar)</w:t>
      </w:r>
      <w:r w:rsidR="009204F3">
        <w:t xml:space="preserve"> y por lo tanto se encuentra más información de la misma en la página de </w:t>
      </w:r>
      <w:proofErr w:type="spellStart"/>
      <w:r w:rsidR="009204F3">
        <w:t>Kaggle</w:t>
      </w:r>
      <w:proofErr w:type="spellEnd"/>
      <w:r w:rsidR="009204F3">
        <w:t xml:space="preserve"> se opta por utilizar esta tecnología.</w:t>
      </w:r>
    </w:p>
    <w:p w14:paraId="38FFD291" w14:textId="77777777" w:rsidR="00C9563E" w:rsidRDefault="00C9563E" w:rsidP="004833B4"/>
    <w:p w14:paraId="08D87B6E" w14:textId="14C54102" w:rsidR="009F651F" w:rsidRDefault="009F651F" w:rsidP="004833B4">
      <w:r>
        <w:t xml:space="preserve">En cuanto a la métrica seleccionada para la medición del desempeño de los modelos, elijo la métrica SMAPE, debido a que es la misma con la que se </w:t>
      </w:r>
      <w:r w:rsidR="00EA16F1">
        <w:t>evaluó</w:t>
      </w:r>
      <w:r>
        <w:t xml:space="preserve"> el modelo </w:t>
      </w:r>
      <w:r w:rsidRPr="0000230C">
        <w:t>RNN seq2seq</w:t>
      </w:r>
      <w:r w:rsidR="00EA16F1">
        <w:t>, que</w:t>
      </w:r>
      <w:r>
        <w:t xml:space="preserve"> es el</w:t>
      </w:r>
      <w:r w:rsidR="008A184D">
        <w:t xml:space="preserve"> ganador del concurso de </w:t>
      </w:r>
      <w:proofErr w:type="spellStart"/>
      <w:r w:rsidR="008A184D">
        <w:t>Kaggle</w:t>
      </w:r>
      <w:proofErr w:type="spellEnd"/>
      <w:r w:rsidR="008A184D">
        <w:t>.</w:t>
      </w:r>
    </w:p>
    <w:p w14:paraId="377648F6" w14:textId="77777777" w:rsidR="00992BA7" w:rsidRDefault="00992BA7" w:rsidP="004833B4"/>
    <w:p w14:paraId="4FD9D1A5" w14:textId="1154BA75" w:rsidR="00172FBB" w:rsidRDefault="00172FBB">
      <w:pPr>
        <w:spacing w:after="160" w:line="259" w:lineRule="auto"/>
      </w:pPr>
      <w:r>
        <w:br w:type="page"/>
      </w:r>
    </w:p>
    <w:p w14:paraId="7A81D638" w14:textId="77777777" w:rsidR="00992BA7" w:rsidRDefault="00992BA7" w:rsidP="004833B4"/>
    <w:p w14:paraId="7B711046" w14:textId="545A694D" w:rsidR="00992BA7" w:rsidRPr="00FA1763" w:rsidRDefault="00FA1763" w:rsidP="00FA1763">
      <w:pPr>
        <w:pStyle w:val="Ttulo2"/>
      </w:pPr>
      <w:bookmarkStart w:id="64" w:name="_Toc164369673"/>
      <w:r w:rsidRPr="00FA1763">
        <w:t>4.</w:t>
      </w:r>
      <w:r>
        <w:t xml:space="preserve">5 </w:t>
      </w:r>
      <w:r w:rsidR="00992BA7" w:rsidRPr="00FA1763">
        <w:t>Desarrollo</w:t>
      </w:r>
      <w:bookmarkEnd w:id="64"/>
    </w:p>
    <w:p w14:paraId="724C7D55" w14:textId="77777777" w:rsidR="00992BA7" w:rsidRDefault="00992BA7" w:rsidP="004833B4"/>
    <w:p w14:paraId="5ACD65BF" w14:textId="77777777" w:rsidR="008A184D" w:rsidRDefault="008A184D" w:rsidP="004833B4"/>
    <w:p w14:paraId="6E5B9D6D" w14:textId="43CD1645" w:rsidR="008A184D" w:rsidRPr="00E425BC" w:rsidRDefault="00FA1763" w:rsidP="00FA1763">
      <w:pPr>
        <w:pStyle w:val="Ttulo3"/>
      </w:pPr>
      <w:r>
        <w:t xml:space="preserve">4.5.1 </w:t>
      </w:r>
      <w:r w:rsidR="008A184D" w:rsidRPr="00E425BC">
        <w:t>Plan de pruebas</w:t>
      </w:r>
    </w:p>
    <w:p w14:paraId="67B7D4CD" w14:textId="77777777" w:rsidR="008A184D" w:rsidRDefault="008A184D" w:rsidP="004833B4"/>
    <w:p w14:paraId="61B766B2" w14:textId="404BC41D" w:rsidR="00E425BC" w:rsidRDefault="00E425BC" w:rsidP="00D17FCD">
      <w:r>
        <w:t xml:space="preserve">El plan de prueba consiste </w:t>
      </w:r>
      <w:r w:rsidR="00D17FCD">
        <w:t xml:space="preserve">generar varios modelos GRU con la arquitectura </w:t>
      </w:r>
      <w:r w:rsidR="00D17FCD" w:rsidRPr="0000230C">
        <w:t>seq2seq</w:t>
      </w:r>
      <w:r w:rsidR="00D17FCD">
        <w:t>, y se procederá a medir usando</w:t>
      </w:r>
      <w:r w:rsidR="00D17FCD" w:rsidRPr="00D17FCD">
        <w:t xml:space="preserve"> </w:t>
      </w:r>
      <w:r w:rsidR="00D17FCD">
        <w:t>la métrica SMAPE, en primera instan</w:t>
      </w:r>
      <w:r w:rsidR="00172FBB">
        <w:t xml:space="preserve">cia se utilizarán los datos de </w:t>
      </w:r>
      <w:proofErr w:type="spellStart"/>
      <w:r w:rsidR="00172FBB">
        <w:t>T</w:t>
      </w:r>
      <w:r w:rsidR="00D17FCD">
        <w:t>um</w:t>
      </w:r>
      <w:proofErr w:type="spellEnd"/>
      <w:r w:rsidR="00D17FCD">
        <w:t xml:space="preserve"> </w:t>
      </w:r>
      <w:proofErr w:type="spellStart"/>
      <w:r w:rsidR="00D17FCD">
        <w:t>transmedia</w:t>
      </w:r>
      <w:proofErr w:type="spellEnd"/>
      <w:r w:rsidR="00D17FCD">
        <w:t xml:space="preserve"> de UA, posteriormente se utilizará el </w:t>
      </w:r>
      <w:r w:rsidR="00E4699B">
        <w:t xml:space="preserve">mejor </w:t>
      </w:r>
      <w:r w:rsidR="00D17FCD">
        <w:t xml:space="preserve">modelo resultante en los datos de  </w:t>
      </w:r>
      <w:proofErr w:type="spellStart"/>
      <w:r w:rsidR="00172FBB">
        <w:t>T</w:t>
      </w:r>
      <w:r w:rsidR="00D17FCD">
        <w:t>um</w:t>
      </w:r>
      <w:proofErr w:type="spellEnd"/>
      <w:r w:rsidR="00D17FCD">
        <w:t xml:space="preserve"> </w:t>
      </w:r>
      <w:proofErr w:type="spellStart"/>
      <w:r w:rsidR="00D17FCD">
        <w:t>transmedia</w:t>
      </w:r>
      <w:proofErr w:type="spellEnd"/>
      <w:r w:rsidR="00D17FCD">
        <w:t xml:space="preserve"> de GA</w:t>
      </w:r>
      <w:r w:rsidR="00E4699B">
        <w:t>4,</w:t>
      </w:r>
      <w:r w:rsidR="00D17FCD">
        <w:t xml:space="preserve"> </w:t>
      </w:r>
      <w:r w:rsidR="00E4699B">
        <w:t>también en</w:t>
      </w:r>
      <w:r w:rsidR="00D17FCD">
        <w:t xml:space="preserve"> </w:t>
      </w:r>
      <w:r w:rsidR="00E4699B">
        <w:t>los datos de editorial universitaria UA y el mejor modelo resultante de editorial universitaria UA se utilizará para generar un modelo con los datos de editorial universitaria GA4.</w:t>
      </w:r>
    </w:p>
    <w:p w14:paraId="363F8EA9" w14:textId="77777777" w:rsidR="00746E92" w:rsidRDefault="00746E92" w:rsidP="004833B4"/>
    <w:p w14:paraId="247D64CC" w14:textId="77777777" w:rsidR="00E06F71" w:rsidRDefault="00E06F71" w:rsidP="00503E8E"/>
    <w:p w14:paraId="7990B588" w14:textId="77777777" w:rsidR="00E06F71" w:rsidRDefault="00E06F71" w:rsidP="00503E8E"/>
    <w:p w14:paraId="3F9110ED" w14:textId="0728ADDC" w:rsidR="00E06F71" w:rsidRDefault="00E06F71">
      <w:pPr>
        <w:spacing w:after="160" w:line="259" w:lineRule="auto"/>
      </w:pPr>
      <w:r>
        <w:br w:type="page"/>
      </w:r>
    </w:p>
    <w:p w14:paraId="392A3813" w14:textId="2C98BA0B" w:rsidR="00E06F71" w:rsidRPr="00E06F71" w:rsidRDefault="00FA1763" w:rsidP="00FA1763">
      <w:pPr>
        <w:pStyle w:val="Ttulo3"/>
      </w:pPr>
      <w:r>
        <w:lastRenderedPageBreak/>
        <w:t xml:space="preserve">4.5.2 </w:t>
      </w:r>
      <w:r w:rsidR="00E06F71" w:rsidRPr="00E06F71">
        <w:t xml:space="preserve">Construcción de los </w:t>
      </w:r>
      <w:r w:rsidR="00432874">
        <w:t>M</w:t>
      </w:r>
      <w:r w:rsidR="00E06F71" w:rsidRPr="00E06F71">
        <w:t>odelos</w:t>
      </w:r>
    </w:p>
    <w:p w14:paraId="7EA39D2A" w14:textId="77777777" w:rsidR="00E06F71" w:rsidRDefault="00E06F71" w:rsidP="00503E8E"/>
    <w:p w14:paraId="46BDE5CD" w14:textId="67C34D99" w:rsidR="00D17FCD" w:rsidRDefault="00746E92" w:rsidP="00D17FCD">
      <w:r>
        <w:t xml:space="preserve">En esta sección se detallan las características de los modelos generados, básicamente en primera instancia se </w:t>
      </w:r>
      <w:r w:rsidR="00D17FCD">
        <w:t>generar</w:t>
      </w:r>
      <w:r>
        <w:t>on</w:t>
      </w:r>
      <w:r w:rsidR="00D17FCD">
        <w:t xml:space="preserve">  modelos </w:t>
      </w:r>
      <w:r w:rsidR="00541D7F">
        <w:t>utilizando el</w:t>
      </w:r>
      <w:r w:rsidR="00D17FCD">
        <w:t xml:space="preserve"> </w:t>
      </w:r>
      <w:r>
        <w:t xml:space="preserve">algoritmo de </w:t>
      </w:r>
      <w:r w:rsidR="00533DDD">
        <w:t xml:space="preserve">ajuste de </w:t>
      </w:r>
      <w:proofErr w:type="spellStart"/>
      <w:r w:rsidR="00533DDD">
        <w:t>hiperparametros</w:t>
      </w:r>
      <w:proofErr w:type="spellEnd"/>
      <w:r w:rsidR="00533DDD">
        <w:t xml:space="preserve">, siendo </w:t>
      </w:r>
      <w:r w:rsidR="00541D7F">
        <w:t>el</w:t>
      </w:r>
      <w:r w:rsidR="00533DDD">
        <w:t xml:space="preserve"> </w:t>
      </w:r>
      <w:r w:rsidR="00541D7F">
        <w:t>algoritmo</w:t>
      </w:r>
      <w:r w:rsidR="00533DDD">
        <w:t xml:space="preserve"> de ajuste de </w:t>
      </w:r>
      <w:proofErr w:type="spellStart"/>
      <w:r w:rsidR="00533DDD">
        <w:t>hiperparametros</w:t>
      </w:r>
      <w:proofErr w:type="spellEnd"/>
      <w:r w:rsidR="00533DDD">
        <w:t xml:space="preserve"> </w:t>
      </w:r>
      <w:proofErr w:type="spellStart"/>
      <w:r w:rsidR="00D17FCD">
        <w:t>Hyperband</w:t>
      </w:r>
      <w:proofErr w:type="spellEnd"/>
      <w:proofErr w:type="gramStart"/>
      <w:r w:rsidR="00D17FCD">
        <w:t>,</w:t>
      </w:r>
      <w:r>
        <w:t>.</w:t>
      </w:r>
      <w:proofErr w:type="gramEnd"/>
      <w:r>
        <w:t xml:space="preserve"> </w:t>
      </w:r>
      <w:r w:rsidR="00541D7F">
        <w:t xml:space="preserve">En las pruebas realizadas se busca obtener los mejores valores de los parámetros e </w:t>
      </w:r>
      <w:proofErr w:type="spellStart"/>
      <w:r w:rsidR="00541D7F">
        <w:t>hiperparametros</w:t>
      </w:r>
      <w:proofErr w:type="spellEnd"/>
      <w:r w:rsidR="00541D7F">
        <w:t xml:space="preserve">, las pruebas que no se pueden correr automáticamente con el algoritmo de afinamiento de </w:t>
      </w:r>
      <w:proofErr w:type="spellStart"/>
      <w:r w:rsidR="00541D7F">
        <w:t>hiperparametros</w:t>
      </w:r>
      <w:proofErr w:type="spellEnd"/>
      <w:r w:rsidR="00541D7F">
        <w:t xml:space="preserve"> se afinan manualmente como ser, el valor N en la fórmula del predictor </w:t>
      </w:r>
      <w:proofErr w:type="spellStart"/>
      <w:r w:rsidR="00541D7F">
        <w:t>flag</w:t>
      </w:r>
      <w:proofErr w:type="spellEnd"/>
      <w:r w:rsidR="00541D7F">
        <w:t xml:space="preserve">, la cantidad de días hacia atrás, el % de entrenamiento y validación, </w:t>
      </w:r>
      <w:r w:rsidR="00541D7F" w:rsidRPr="00541D7F">
        <w:rPr>
          <w:highlight w:val="yellow"/>
        </w:rPr>
        <w:t>por mencionar algunos</w:t>
      </w:r>
      <w:r w:rsidR="00541D7F">
        <w:t>.</w:t>
      </w:r>
    </w:p>
    <w:p w14:paraId="3B432AF1" w14:textId="77777777" w:rsidR="00E06F71" w:rsidRDefault="00E06F71" w:rsidP="00503E8E"/>
    <w:p w14:paraId="4903DBA6" w14:textId="1B68CA50" w:rsidR="00746E92" w:rsidRDefault="00FA1763" w:rsidP="00FA1763">
      <w:pPr>
        <w:pStyle w:val="Ttulo3"/>
      </w:pPr>
      <w:r>
        <w:t xml:space="preserve">4.5.3 </w:t>
      </w:r>
      <w:r w:rsidR="00746E92" w:rsidRPr="00503E8E">
        <w:t xml:space="preserve">Cantidad de </w:t>
      </w:r>
      <w:proofErr w:type="spellStart"/>
      <w:r w:rsidR="00746E92" w:rsidRPr="00503E8E">
        <w:t>Trials</w:t>
      </w:r>
      <w:proofErr w:type="spellEnd"/>
      <w:r w:rsidR="00746E92">
        <w:t xml:space="preserve"> por Modelo</w:t>
      </w:r>
    </w:p>
    <w:p w14:paraId="340E4553" w14:textId="77777777" w:rsidR="00746E92" w:rsidRPr="00503E8E" w:rsidRDefault="00746E92" w:rsidP="00746E92"/>
    <w:p w14:paraId="246F131A" w14:textId="6D68707C" w:rsidR="00D54DB7" w:rsidRDefault="00541D7F" w:rsidP="00503E8E">
      <w:r>
        <w:t xml:space="preserve">El algoritmo </w:t>
      </w:r>
      <w:proofErr w:type="spellStart"/>
      <w:r>
        <w:t>hiperband</w:t>
      </w:r>
      <w:proofErr w:type="spellEnd"/>
      <w:r>
        <w:t xml:space="preserve"> se configuró con un factor de 3 y con objetivo de 50 épocas, se utilizó un </w:t>
      </w:r>
      <w:proofErr w:type="spellStart"/>
      <w:r>
        <w:t>early</w:t>
      </w:r>
      <w:proofErr w:type="spellEnd"/>
      <w:r>
        <w:t xml:space="preserve"> </w:t>
      </w:r>
      <w:proofErr w:type="spellStart"/>
      <w:r>
        <w:t>stopping</w:t>
      </w:r>
      <w:proofErr w:type="spellEnd"/>
      <w:r>
        <w:t xml:space="preserve"> de 10 que se aumentó dicho valor en las pruebas finales o directamente se lo </w:t>
      </w:r>
      <w:proofErr w:type="gramStart"/>
      <w:r>
        <w:t xml:space="preserve">retiró </w:t>
      </w:r>
      <w:r w:rsidR="00746E92">
        <w:t>.</w:t>
      </w:r>
      <w:proofErr w:type="gramEnd"/>
      <w:r w:rsidR="00D54DB7">
        <w:t xml:space="preserve"> </w:t>
      </w:r>
    </w:p>
    <w:p w14:paraId="4EE96063" w14:textId="51015E1D" w:rsidR="00EF6274" w:rsidRDefault="00EF6274">
      <w:pPr>
        <w:spacing w:after="160" w:line="259" w:lineRule="auto"/>
      </w:pPr>
      <w:r>
        <w:br w:type="page"/>
      </w:r>
    </w:p>
    <w:p w14:paraId="3C845899" w14:textId="77777777" w:rsidR="00E06F71" w:rsidRDefault="00E06F71" w:rsidP="00503E8E"/>
    <w:p w14:paraId="0356E971" w14:textId="58704569" w:rsidR="00CA2963" w:rsidRPr="00800CCD" w:rsidRDefault="00FA1763" w:rsidP="00FA1763">
      <w:pPr>
        <w:pStyle w:val="Ttulo3"/>
      </w:pPr>
      <w:r>
        <w:t xml:space="preserve">4.5.4 </w:t>
      </w:r>
      <w:proofErr w:type="spellStart"/>
      <w:r w:rsidR="0085754F">
        <w:t>Hiperparametros</w:t>
      </w:r>
      <w:proofErr w:type="spellEnd"/>
      <w:r w:rsidR="00800CCD" w:rsidRPr="00800CCD">
        <w:t xml:space="preserve"> </w:t>
      </w:r>
      <w:r w:rsidR="009E56D5">
        <w:t>que se Afinaron</w:t>
      </w:r>
    </w:p>
    <w:p w14:paraId="51D7758E" w14:textId="77777777" w:rsidR="00800CCD" w:rsidRDefault="00800CCD" w:rsidP="00503E8E"/>
    <w:tbl>
      <w:tblPr>
        <w:tblStyle w:val="Tablaconcuadrcula"/>
        <w:tblW w:w="0" w:type="auto"/>
        <w:tblLook w:val="04A0" w:firstRow="1" w:lastRow="0" w:firstColumn="1" w:lastColumn="0" w:noHBand="0" w:noVBand="1"/>
      </w:tblPr>
      <w:tblGrid>
        <w:gridCol w:w="2737"/>
        <w:gridCol w:w="2737"/>
        <w:gridCol w:w="2737"/>
      </w:tblGrid>
      <w:tr w:rsidR="00A51A42" w14:paraId="0A8168F2" w14:textId="77777777" w:rsidTr="0078061A">
        <w:trPr>
          <w:trHeight w:val="282"/>
        </w:trPr>
        <w:tc>
          <w:tcPr>
            <w:tcW w:w="2737" w:type="dxa"/>
          </w:tcPr>
          <w:p w14:paraId="4E1704DF" w14:textId="72911B52" w:rsidR="00A51A42" w:rsidRPr="00A51A42" w:rsidRDefault="00A51A42" w:rsidP="00503E8E">
            <w:r w:rsidRPr="00A51A42">
              <w:t>Nombre</w:t>
            </w:r>
          </w:p>
        </w:tc>
        <w:tc>
          <w:tcPr>
            <w:tcW w:w="2737" w:type="dxa"/>
          </w:tcPr>
          <w:p w14:paraId="6422D0E7" w14:textId="313146F3" w:rsidR="00A51A42" w:rsidRDefault="00A51A42" w:rsidP="00503E8E">
            <w:r>
              <w:t>Valores posibles</w:t>
            </w:r>
          </w:p>
        </w:tc>
        <w:tc>
          <w:tcPr>
            <w:tcW w:w="2737" w:type="dxa"/>
          </w:tcPr>
          <w:p w14:paraId="26B50B5B" w14:textId="6B1B2877" w:rsidR="00A51A42" w:rsidRDefault="00A51A42" w:rsidP="00503E8E">
            <w:r>
              <w:t>Definición</w:t>
            </w:r>
          </w:p>
        </w:tc>
      </w:tr>
      <w:tr w:rsidR="00A51A42" w:rsidRPr="00A51A42" w14:paraId="3FAF271E" w14:textId="77777777" w:rsidTr="00A51A42">
        <w:tc>
          <w:tcPr>
            <w:tcW w:w="2737" w:type="dxa"/>
          </w:tcPr>
          <w:p w14:paraId="21A3B8F3" w14:textId="41555D52" w:rsidR="00A51A42" w:rsidRPr="00FA1763" w:rsidRDefault="009433A8" w:rsidP="00A51A42">
            <w:r w:rsidRPr="00FA1763">
              <w:t>Unidades</w:t>
            </w:r>
          </w:p>
        </w:tc>
        <w:tc>
          <w:tcPr>
            <w:tcW w:w="2737" w:type="dxa"/>
          </w:tcPr>
          <w:p w14:paraId="20FAFC20" w14:textId="329F92F2" w:rsidR="00A51A42" w:rsidRPr="00FA1763" w:rsidRDefault="00A51A42" w:rsidP="00503E8E">
            <w:r w:rsidRPr="00FA1763">
              <w:t>128-512</w:t>
            </w:r>
            <w:r w:rsidR="002E2792" w:rsidRPr="00FA1763">
              <w:t xml:space="preserve"> con un paso de 32</w:t>
            </w:r>
          </w:p>
        </w:tc>
        <w:tc>
          <w:tcPr>
            <w:tcW w:w="2737" w:type="dxa"/>
          </w:tcPr>
          <w:p w14:paraId="57A713CB" w14:textId="01CFD028" w:rsidR="00A51A42" w:rsidRPr="00A51A42" w:rsidRDefault="00A51A42" w:rsidP="00503E8E">
            <w:r w:rsidRPr="00A51A42">
              <w:t xml:space="preserve">Es la cantidad de unidades de </w:t>
            </w:r>
            <w:r>
              <w:t>GRU por capa.</w:t>
            </w:r>
          </w:p>
        </w:tc>
      </w:tr>
      <w:tr w:rsidR="00A51A42" w:rsidRPr="00A51A42" w14:paraId="232AA539" w14:textId="77777777" w:rsidTr="00A51A42">
        <w:tc>
          <w:tcPr>
            <w:tcW w:w="2737" w:type="dxa"/>
          </w:tcPr>
          <w:p w14:paraId="3D7C719B" w14:textId="2218B650" w:rsidR="00A51A42" w:rsidRPr="00A51A42" w:rsidRDefault="00992BA7" w:rsidP="00503E8E">
            <w:pPr>
              <w:rPr>
                <w:lang w:val="en-US"/>
              </w:rPr>
            </w:pPr>
            <w:r>
              <w:t>Ratio de Aprendizaje</w:t>
            </w:r>
            <w:r w:rsidRPr="00A51A42">
              <w:rPr>
                <w:lang w:val="en-US"/>
              </w:rPr>
              <w:t xml:space="preserve"> </w:t>
            </w:r>
          </w:p>
        </w:tc>
        <w:tc>
          <w:tcPr>
            <w:tcW w:w="2737" w:type="dxa"/>
          </w:tcPr>
          <w:p w14:paraId="6A1F1AA0" w14:textId="33A095CC" w:rsidR="002E2792" w:rsidRPr="003E3259" w:rsidRDefault="002E2792" w:rsidP="00503E8E">
            <w:r>
              <w:t>Entre 1e-4 y</w:t>
            </w:r>
            <w:r w:rsidRPr="002E2792">
              <w:t xml:space="preserve"> 1e-2</w:t>
            </w:r>
          </w:p>
        </w:tc>
        <w:tc>
          <w:tcPr>
            <w:tcW w:w="2737" w:type="dxa"/>
          </w:tcPr>
          <w:p w14:paraId="4DBCDDD2" w14:textId="6B764E95" w:rsidR="00A51A42" w:rsidRPr="00A51A42" w:rsidRDefault="00A51A42" w:rsidP="00A51A42">
            <w:r w:rsidRPr="00A51A42">
              <w:t>Es el ratio de aprendizaje,</w:t>
            </w:r>
            <w:r>
              <w:t xml:space="preserve"> </w:t>
            </w:r>
            <w:proofErr w:type="spellStart"/>
            <w:r w:rsidRPr="00A51A42">
              <w:rPr>
                <w:i/>
              </w:rPr>
              <w:t>Learning</w:t>
            </w:r>
            <w:proofErr w:type="spellEnd"/>
            <w:r w:rsidRPr="00A51A42">
              <w:rPr>
                <w:i/>
              </w:rPr>
              <w:t xml:space="preserve"> </w:t>
            </w:r>
            <w:proofErr w:type="spellStart"/>
            <w:r w:rsidRPr="00A51A42">
              <w:rPr>
                <w:i/>
              </w:rPr>
              <w:t>Rate</w:t>
            </w:r>
            <w:proofErr w:type="spellEnd"/>
            <w:r>
              <w:t xml:space="preserve"> en ingles</w:t>
            </w:r>
          </w:p>
          <w:p w14:paraId="464D6BBA" w14:textId="246E8B21" w:rsidR="00A51A42" w:rsidRPr="003E3259" w:rsidRDefault="009E56D5" w:rsidP="00A51A42">
            <w:r w:rsidRPr="003E3259">
              <w:t xml:space="preserve">Se </w:t>
            </w:r>
            <w:r w:rsidR="00165BA6">
              <w:t>utiliza</w:t>
            </w:r>
            <w:r w:rsidRPr="003E3259">
              <w:t xml:space="preserve"> un </w:t>
            </w:r>
            <w:r w:rsidR="00A51A42" w:rsidRPr="003E3259">
              <w:t>Optimizador Adam</w:t>
            </w:r>
            <w:r w:rsidR="00703FF0">
              <w:t>.</w:t>
            </w:r>
          </w:p>
        </w:tc>
      </w:tr>
      <w:tr w:rsidR="00A51A42" w:rsidRPr="00A51A42" w14:paraId="007CD786" w14:textId="77777777" w:rsidTr="00A51A42">
        <w:tc>
          <w:tcPr>
            <w:tcW w:w="2737" w:type="dxa"/>
          </w:tcPr>
          <w:p w14:paraId="1517EEC2" w14:textId="57F60699" w:rsidR="00A51A42" w:rsidRPr="0078061A" w:rsidRDefault="009433A8" w:rsidP="00A51A42">
            <w:pPr>
              <w:rPr>
                <w:lang w:val="en-US"/>
              </w:rPr>
            </w:pPr>
            <w:r w:rsidRPr="0078061A">
              <w:rPr>
                <w:lang w:val="en-US"/>
              </w:rPr>
              <w:t>D</w:t>
            </w:r>
            <w:r w:rsidR="00A51A42" w:rsidRPr="0078061A">
              <w:rPr>
                <w:lang w:val="en-US"/>
              </w:rPr>
              <w:t>ropout</w:t>
            </w:r>
          </w:p>
          <w:p w14:paraId="36114FB4" w14:textId="77777777" w:rsidR="00A51A42" w:rsidRPr="00A51A42" w:rsidRDefault="00A51A42" w:rsidP="00503E8E">
            <w:pPr>
              <w:rPr>
                <w:lang w:val="en-US"/>
              </w:rPr>
            </w:pPr>
          </w:p>
        </w:tc>
        <w:tc>
          <w:tcPr>
            <w:tcW w:w="2737" w:type="dxa"/>
          </w:tcPr>
          <w:p w14:paraId="512B779E" w14:textId="186F739B"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B98D054" w14:textId="6800F427" w:rsidR="00A51A42" w:rsidRPr="00165BA6" w:rsidRDefault="00165BA6" w:rsidP="00503E8E">
            <w:r w:rsidRPr="00165BA6">
              <w:t xml:space="preserve">El </w:t>
            </w:r>
            <w:proofErr w:type="spellStart"/>
            <w:r w:rsidRPr="00165BA6">
              <w:t>dropout</w:t>
            </w:r>
            <w:proofErr w:type="spellEnd"/>
            <w:r w:rsidRPr="00165BA6">
              <w:t xml:space="preserve"> apaga cierto número de neuronas, para evitar el sobre entrenamiento</w:t>
            </w:r>
            <w:r w:rsidR="00703FF0">
              <w:t>.</w:t>
            </w:r>
          </w:p>
        </w:tc>
      </w:tr>
      <w:tr w:rsidR="00A51A42" w:rsidRPr="00A51A42" w14:paraId="77B38219" w14:textId="77777777" w:rsidTr="00A51A42">
        <w:tc>
          <w:tcPr>
            <w:tcW w:w="2737" w:type="dxa"/>
          </w:tcPr>
          <w:p w14:paraId="5064DB36" w14:textId="506E30D1" w:rsidR="00A51A42" w:rsidRPr="00A51A42" w:rsidRDefault="009433A8" w:rsidP="00503E8E">
            <w:pPr>
              <w:rPr>
                <w:lang w:val="en-US"/>
              </w:rPr>
            </w:pPr>
            <w:r w:rsidRPr="0078061A">
              <w:rPr>
                <w:lang w:val="en-US"/>
              </w:rPr>
              <w:t>R</w:t>
            </w:r>
            <w:r w:rsidR="00A51A42" w:rsidRPr="0078061A">
              <w:rPr>
                <w:lang w:val="en-US"/>
              </w:rPr>
              <w:t>ecurrent</w:t>
            </w:r>
            <w:r w:rsidRPr="0078061A">
              <w:rPr>
                <w:lang w:val="en-US"/>
              </w:rPr>
              <w:t xml:space="preserve"> </w:t>
            </w:r>
            <w:r w:rsidR="00A51A42" w:rsidRPr="0078061A">
              <w:rPr>
                <w:lang w:val="en-US"/>
              </w:rPr>
              <w:t>dropout</w:t>
            </w:r>
          </w:p>
        </w:tc>
        <w:tc>
          <w:tcPr>
            <w:tcW w:w="2737" w:type="dxa"/>
          </w:tcPr>
          <w:p w14:paraId="483A94EA" w14:textId="14A84856"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A6FA256" w14:textId="07A3728F" w:rsidR="00A51A42" w:rsidRPr="00165BA6" w:rsidRDefault="00165BA6" w:rsidP="00703FF0">
            <w:r w:rsidRPr="00165BA6">
              <w:t xml:space="preserve">Apaga un número aleatorio de </w:t>
            </w:r>
            <w:r>
              <w:t>conexiones recurrentes, para evitar el sobre</w:t>
            </w:r>
            <w:r w:rsidR="00703FF0">
              <w:t xml:space="preserve"> </w:t>
            </w:r>
            <w:r>
              <w:t>entrenamiento</w:t>
            </w:r>
            <w:r w:rsidR="00703FF0">
              <w:t>.</w:t>
            </w:r>
          </w:p>
        </w:tc>
      </w:tr>
      <w:tr w:rsidR="00A51A42" w:rsidRPr="002E2792" w14:paraId="1D7D5E75" w14:textId="77777777" w:rsidTr="00A51A42">
        <w:tc>
          <w:tcPr>
            <w:tcW w:w="2737" w:type="dxa"/>
          </w:tcPr>
          <w:p w14:paraId="3C92F683" w14:textId="3BBB623A" w:rsidR="00A51A42" w:rsidRPr="00A51A42" w:rsidRDefault="009433A8" w:rsidP="00503E8E">
            <w:pPr>
              <w:rPr>
                <w:lang w:val="en-US"/>
              </w:rPr>
            </w:pPr>
            <w:r w:rsidRPr="0078061A">
              <w:rPr>
                <w:lang w:val="en-US"/>
              </w:rPr>
              <w:t xml:space="preserve">Batch </w:t>
            </w:r>
            <w:r w:rsidR="00A51A42" w:rsidRPr="0078061A">
              <w:rPr>
                <w:lang w:val="en-US"/>
              </w:rPr>
              <w:t>size</w:t>
            </w:r>
          </w:p>
        </w:tc>
        <w:tc>
          <w:tcPr>
            <w:tcW w:w="2737" w:type="dxa"/>
          </w:tcPr>
          <w:p w14:paraId="6D07DC20" w14:textId="1A8750AA" w:rsidR="00A51A42" w:rsidRPr="002E2792" w:rsidRDefault="002E2792" w:rsidP="002E2792">
            <w:r>
              <w:t>32  a 128</w:t>
            </w:r>
            <w:r w:rsidRPr="002E2792">
              <w:t xml:space="preserve"> </w:t>
            </w:r>
            <w:r>
              <w:t xml:space="preserve">con un paso de </w:t>
            </w:r>
            <w:r w:rsidRPr="002E2792">
              <w:t>32</w:t>
            </w:r>
          </w:p>
        </w:tc>
        <w:tc>
          <w:tcPr>
            <w:tcW w:w="2737" w:type="dxa"/>
          </w:tcPr>
          <w:p w14:paraId="61949DFA" w14:textId="612E54DE" w:rsidR="00A51A42" w:rsidRPr="002E2792" w:rsidRDefault="002E2792" w:rsidP="00165BA6">
            <w:r w:rsidRPr="002E2792">
              <w:t>Tamaño de lote a tomar, normalme</w:t>
            </w:r>
            <w:r>
              <w:t xml:space="preserve">nte, esto es mara dividir la cantidad de muestras a tomar, ya que no se puede pasar todo el </w:t>
            </w:r>
            <w:r w:rsidR="00165BA6">
              <w:t>conjunto de datos</w:t>
            </w:r>
            <w:r>
              <w:t xml:space="preserve"> entero de una sola vez.</w:t>
            </w:r>
          </w:p>
        </w:tc>
      </w:tr>
      <w:tr w:rsidR="00F921D4" w:rsidRPr="002E2792" w14:paraId="251BBDEB" w14:textId="77777777" w:rsidTr="00A51A42">
        <w:tc>
          <w:tcPr>
            <w:tcW w:w="2737" w:type="dxa"/>
          </w:tcPr>
          <w:p w14:paraId="7F919C5F" w14:textId="2D2E54D4" w:rsidR="00F921D4" w:rsidRDefault="00F921D4" w:rsidP="00503E8E">
            <w:pPr>
              <w:rPr>
                <w:lang w:val="en-US"/>
              </w:rPr>
            </w:pPr>
            <w:proofErr w:type="spellStart"/>
            <w:r>
              <w:rPr>
                <w:lang w:val="en-US"/>
              </w:rPr>
              <w:t>Numero</w:t>
            </w:r>
            <w:proofErr w:type="spellEnd"/>
            <w:r>
              <w:rPr>
                <w:lang w:val="en-US"/>
              </w:rPr>
              <w:t xml:space="preserve"> de </w:t>
            </w:r>
            <w:proofErr w:type="spellStart"/>
            <w:r>
              <w:rPr>
                <w:lang w:val="en-US"/>
              </w:rPr>
              <w:t>Capas</w:t>
            </w:r>
            <w:proofErr w:type="spellEnd"/>
          </w:p>
          <w:p w14:paraId="330F4948" w14:textId="24C39E03" w:rsidR="00F921D4" w:rsidRPr="0078061A" w:rsidRDefault="00F921D4" w:rsidP="00503E8E">
            <w:pPr>
              <w:rPr>
                <w:lang w:val="en-US"/>
              </w:rPr>
            </w:pPr>
          </w:p>
        </w:tc>
        <w:tc>
          <w:tcPr>
            <w:tcW w:w="2737" w:type="dxa"/>
          </w:tcPr>
          <w:p w14:paraId="6C7B107E" w14:textId="657908B4" w:rsidR="00F921D4" w:rsidRDefault="00F921D4" w:rsidP="002E2792">
            <w:r>
              <w:t>1-4</w:t>
            </w:r>
          </w:p>
        </w:tc>
        <w:tc>
          <w:tcPr>
            <w:tcW w:w="2737" w:type="dxa"/>
          </w:tcPr>
          <w:p w14:paraId="48349A99" w14:textId="175293DD" w:rsidR="00F921D4" w:rsidRPr="002E2792" w:rsidRDefault="00F921D4" w:rsidP="00165BA6">
            <w:r>
              <w:t>Es el número de capas de la red neuronal</w:t>
            </w:r>
          </w:p>
        </w:tc>
      </w:tr>
    </w:tbl>
    <w:p w14:paraId="37BA7850" w14:textId="77777777" w:rsidR="00703FF0" w:rsidRDefault="00703FF0" w:rsidP="00703FF0">
      <w:pPr>
        <w:jc w:val="center"/>
      </w:pPr>
    </w:p>
    <w:p w14:paraId="4DF4965F" w14:textId="2CF86157" w:rsidR="00800CCD" w:rsidRPr="002E2792" w:rsidRDefault="00703FF0" w:rsidP="00703FF0">
      <w:pPr>
        <w:jc w:val="center"/>
      </w:pPr>
      <w:r>
        <w:t xml:space="preserve">Tabla 4 </w:t>
      </w:r>
      <w:proofErr w:type="spellStart"/>
      <w:r w:rsidR="0085754F">
        <w:t>Hiperparametros</w:t>
      </w:r>
      <w:proofErr w:type="spellEnd"/>
      <w:r>
        <w:t xml:space="preserve"> que se afinaron.</w:t>
      </w:r>
    </w:p>
    <w:p w14:paraId="4BC118F1" w14:textId="77777777" w:rsidR="000F7FB1" w:rsidRDefault="000F7FB1" w:rsidP="00503E8E"/>
    <w:p w14:paraId="54B3B579" w14:textId="77777777" w:rsidR="0078061A" w:rsidRDefault="0078061A" w:rsidP="00503E8E">
      <w:pPr>
        <w:rPr>
          <w:b/>
        </w:rPr>
      </w:pPr>
    </w:p>
    <w:p w14:paraId="239EC15E" w14:textId="5CDD7DB3" w:rsidR="00EF6274" w:rsidRDefault="0078061A" w:rsidP="0078061A">
      <w:r>
        <w:t xml:space="preserve">Un concepto muy importante que no se podía </w:t>
      </w:r>
      <w:r w:rsidR="00B63812">
        <w:t>afinar</w:t>
      </w:r>
      <w:r>
        <w:t xml:space="preserve"> con la librería </w:t>
      </w:r>
      <w:proofErr w:type="spellStart"/>
      <w:r w:rsidR="00533DDD">
        <w:t>K</w:t>
      </w:r>
      <w:r>
        <w:t>eras</w:t>
      </w:r>
      <w:proofErr w:type="spellEnd"/>
      <w:r>
        <w:t xml:space="preserve"> es el N-Días el cual es básicamente la cantidad de días hacia atrás que toma como datos de entrada la red neuronal, ya que este valor no se puede afinar por la librería </w:t>
      </w:r>
      <w:proofErr w:type="spellStart"/>
      <w:r w:rsidR="00533DDD">
        <w:t>Keras</w:t>
      </w:r>
      <w:proofErr w:type="spellEnd"/>
      <w:r>
        <w:t>, se procedió a probar de 7 en 7, ya que este valor modifica el tamaño de las muestras se va var</w:t>
      </w:r>
      <w:r w:rsidR="00533DDD">
        <w:t xml:space="preserve">iando en cada prueba por cada </w:t>
      </w:r>
      <w:proofErr w:type="spellStart"/>
      <w:r w:rsidR="00533DDD">
        <w:t>hip</w:t>
      </w:r>
      <w:r>
        <w:t>erparametro</w:t>
      </w:r>
      <w:proofErr w:type="spellEnd"/>
      <w:r w:rsidR="00533DDD">
        <w:t>, la variación de siete en siete es porque se quiere tomar el espectro de una semana, es decir una semana de datos anteriores, luego se prueban con 2 semanas etc.</w:t>
      </w:r>
    </w:p>
    <w:p w14:paraId="4425BFB3" w14:textId="77777777" w:rsidR="0069675C" w:rsidRDefault="0069675C" w:rsidP="0078061A"/>
    <w:p w14:paraId="7A85D552" w14:textId="77777777" w:rsidR="00BC05A7" w:rsidRDefault="00F921D4" w:rsidP="0078061A">
      <w:r>
        <w:t xml:space="preserve">Otra variable muy importante que se podía afinar con la librería </w:t>
      </w:r>
      <w:proofErr w:type="spellStart"/>
      <w:r>
        <w:t>Keras</w:t>
      </w:r>
      <w:proofErr w:type="spellEnd"/>
      <w:r>
        <w:t xml:space="preserve">, pero se hizo manualmente fue el número de capas, dado que con los algoritmos de afinamiento de </w:t>
      </w:r>
      <w:proofErr w:type="spellStart"/>
      <w:r>
        <w:t>hiperparametros</w:t>
      </w:r>
      <w:proofErr w:type="spellEnd"/>
      <w:r>
        <w:t xml:space="preserve"> generaría cientos de modelos</w:t>
      </w:r>
      <w:r w:rsidR="0069675C">
        <w:t xml:space="preserve"> por cada algoritmo</w:t>
      </w:r>
      <w:r>
        <w:t xml:space="preserve"> </w:t>
      </w:r>
      <w:r w:rsidR="0069675C">
        <w:t xml:space="preserve">y </w:t>
      </w:r>
      <w:r>
        <w:t>que al aumentar el número de capas</w:t>
      </w:r>
      <w:r w:rsidR="0069675C">
        <w:t xml:space="preserve"> </w:t>
      </w:r>
      <w:proofErr w:type="spellStart"/>
      <w:r w:rsidR="0069675C">
        <w:t>tambien</w:t>
      </w:r>
      <w:proofErr w:type="spellEnd"/>
      <w:r>
        <w:t xml:space="preserve"> aumenta el tamaño de almacenamiento requerido </w:t>
      </w:r>
      <w:r w:rsidR="0069675C">
        <w:t xml:space="preserve">para guardar los modelos, </w:t>
      </w:r>
      <w:r>
        <w:t xml:space="preserve">por lo que rápidamente me quedaría sin recursos suficientes de </w:t>
      </w:r>
      <w:r w:rsidR="0069675C">
        <w:t>G</w:t>
      </w:r>
      <w:r>
        <w:t xml:space="preserve">oogle </w:t>
      </w:r>
      <w:proofErr w:type="spellStart"/>
      <w:r w:rsidR="0069675C">
        <w:t>C</w:t>
      </w:r>
      <w:r>
        <w:t>olab</w:t>
      </w:r>
      <w:proofErr w:type="spellEnd"/>
      <w:r w:rsidR="0069675C">
        <w:t xml:space="preserve"> y Google Drive</w:t>
      </w:r>
      <w:r>
        <w:t>, debido a esa limitante se afinó manualmente el número de capas.</w:t>
      </w:r>
    </w:p>
    <w:p w14:paraId="585F2438" w14:textId="7B55B4CE" w:rsidR="00EF6274" w:rsidRDefault="00EF6274" w:rsidP="0078061A">
      <w:r>
        <w:lastRenderedPageBreak/>
        <w:t>Nota: En este proyecto no se configuró una semilla inicial</w:t>
      </w:r>
      <w:r w:rsidR="00B23B5E">
        <w:t xml:space="preserve"> en le </w:t>
      </w:r>
      <w:proofErr w:type="spellStart"/>
      <w:r w:rsidR="00B23B5E">
        <w:t>backend</w:t>
      </w:r>
      <w:proofErr w:type="spellEnd"/>
      <w:r w:rsidR="00B23B5E">
        <w:t xml:space="preserve"> de </w:t>
      </w:r>
      <w:proofErr w:type="spellStart"/>
      <w:r w:rsidR="00B23B5E">
        <w:t>Keras</w:t>
      </w:r>
      <w:proofErr w:type="spellEnd"/>
      <w:r>
        <w:t>.</w:t>
      </w:r>
    </w:p>
    <w:p w14:paraId="1C398F7B" w14:textId="77777777" w:rsidR="00434248" w:rsidRDefault="00434248">
      <w:pPr>
        <w:spacing w:after="160" w:line="259" w:lineRule="auto"/>
        <w:rPr>
          <w:b/>
        </w:rPr>
      </w:pPr>
    </w:p>
    <w:p w14:paraId="67422E09" w14:textId="77777777" w:rsidR="00434248" w:rsidRDefault="00434248">
      <w:pPr>
        <w:spacing w:after="160" w:line="259" w:lineRule="auto"/>
        <w:rPr>
          <w:b/>
        </w:rPr>
      </w:pPr>
    </w:p>
    <w:p w14:paraId="70BE8243" w14:textId="57984344" w:rsidR="009F634B" w:rsidRDefault="00EF6274">
      <w:pPr>
        <w:spacing w:after="160" w:line="259" w:lineRule="auto"/>
        <w:rPr>
          <w:b/>
        </w:rPr>
      </w:pPr>
      <w:r>
        <w:rPr>
          <w:b/>
        </w:rPr>
        <w:br w:type="page"/>
      </w:r>
    </w:p>
    <w:p w14:paraId="79AFCBB1" w14:textId="007B701F" w:rsidR="004D29E2" w:rsidRDefault="00434248" w:rsidP="00503E8E">
      <w:pPr>
        <w:rPr>
          <w:b/>
        </w:rPr>
      </w:pPr>
      <w:r>
        <w:rPr>
          <w:b/>
        </w:rPr>
        <w:lastRenderedPageBreak/>
        <w:t>La primera prueba que se realizó fue la de el parámetro N de la formula (citar)</w:t>
      </w:r>
    </w:p>
    <w:p w14:paraId="7E78CE98" w14:textId="77777777" w:rsidR="00434248" w:rsidRDefault="00434248" w:rsidP="00503E8E">
      <w:pPr>
        <w:rPr>
          <w:b/>
        </w:rPr>
      </w:pPr>
    </w:p>
    <w:tbl>
      <w:tblPr>
        <w:tblStyle w:val="Tablaconcuadrcula"/>
        <w:tblW w:w="0" w:type="auto"/>
        <w:tblInd w:w="-1565" w:type="dxa"/>
        <w:tblLook w:val="04A0" w:firstRow="1" w:lastRow="0" w:firstColumn="1" w:lastColumn="0" w:noHBand="0" w:noVBand="1"/>
      </w:tblPr>
      <w:tblGrid>
        <w:gridCol w:w="2127"/>
        <w:gridCol w:w="3544"/>
        <w:gridCol w:w="4105"/>
      </w:tblGrid>
      <w:tr w:rsidR="00434248" w14:paraId="5B18A81B" w14:textId="77777777" w:rsidTr="00434248">
        <w:tc>
          <w:tcPr>
            <w:tcW w:w="2127" w:type="dxa"/>
          </w:tcPr>
          <w:p w14:paraId="0EC2062B" w14:textId="77777777" w:rsidR="00434248" w:rsidRDefault="00434248" w:rsidP="00012623">
            <w:r>
              <w:t>Valor Parámetro N</w:t>
            </w:r>
          </w:p>
        </w:tc>
        <w:tc>
          <w:tcPr>
            <w:tcW w:w="3544" w:type="dxa"/>
          </w:tcPr>
          <w:p w14:paraId="44734709" w14:textId="77777777" w:rsidR="00434248" w:rsidRDefault="00434248" w:rsidP="00012623">
            <w:r>
              <w:t>Rendimiento Medido en SMAPE</w:t>
            </w:r>
          </w:p>
        </w:tc>
        <w:tc>
          <w:tcPr>
            <w:tcW w:w="4105" w:type="dxa"/>
          </w:tcPr>
          <w:p w14:paraId="1578EC94" w14:textId="77777777" w:rsidR="00434248" w:rsidRDefault="00434248" w:rsidP="00012623">
            <w:r>
              <w:t>Tiempo por Prueba</w:t>
            </w:r>
          </w:p>
        </w:tc>
      </w:tr>
      <w:tr w:rsidR="00434248" w:rsidRPr="005A6EC2" w14:paraId="3E8A9CD2" w14:textId="77777777" w:rsidTr="00434248">
        <w:tc>
          <w:tcPr>
            <w:tcW w:w="2127" w:type="dxa"/>
          </w:tcPr>
          <w:p w14:paraId="5BF5F271" w14:textId="77777777" w:rsidR="00434248" w:rsidRDefault="00434248" w:rsidP="00012623">
            <w:r>
              <w:t>20</w:t>
            </w:r>
          </w:p>
        </w:tc>
        <w:tc>
          <w:tcPr>
            <w:tcW w:w="3544" w:type="dxa"/>
          </w:tcPr>
          <w:p w14:paraId="0562C2B4" w14:textId="77777777" w:rsidR="00434248" w:rsidRDefault="00434248" w:rsidP="00012623">
            <w:r w:rsidRPr="005A6EC2">
              <w:t>0.39876604080200195</w:t>
            </w:r>
          </w:p>
        </w:tc>
        <w:tc>
          <w:tcPr>
            <w:tcW w:w="4105" w:type="dxa"/>
          </w:tcPr>
          <w:p w14:paraId="38D42B37" w14:textId="77777777" w:rsidR="00434248" w:rsidRPr="005A6EC2" w:rsidRDefault="00434248" w:rsidP="00012623">
            <w:r>
              <w:t>43Minutos</w:t>
            </w:r>
          </w:p>
        </w:tc>
      </w:tr>
      <w:tr w:rsidR="00434248" w:rsidRPr="005A6EC2" w14:paraId="765E2119" w14:textId="77777777" w:rsidTr="00434248">
        <w:tc>
          <w:tcPr>
            <w:tcW w:w="2127" w:type="dxa"/>
          </w:tcPr>
          <w:p w14:paraId="66AEF4D6" w14:textId="77777777" w:rsidR="00434248" w:rsidRDefault="00434248" w:rsidP="00012623">
            <w:r>
              <w:t>15</w:t>
            </w:r>
          </w:p>
        </w:tc>
        <w:tc>
          <w:tcPr>
            <w:tcW w:w="3544" w:type="dxa"/>
          </w:tcPr>
          <w:p w14:paraId="60F399B2" w14:textId="77777777" w:rsidR="00434248" w:rsidRDefault="00434248" w:rsidP="00012623">
            <w:r w:rsidRPr="005A6EC2">
              <w:t>0.3293614089488983</w:t>
            </w:r>
          </w:p>
        </w:tc>
        <w:tc>
          <w:tcPr>
            <w:tcW w:w="4105" w:type="dxa"/>
          </w:tcPr>
          <w:p w14:paraId="7C5C2757" w14:textId="77777777" w:rsidR="00434248" w:rsidRPr="005A6EC2" w:rsidRDefault="00434248" w:rsidP="00012623">
            <w:r>
              <w:t>50Minutos</w:t>
            </w:r>
          </w:p>
        </w:tc>
      </w:tr>
      <w:tr w:rsidR="00434248" w:rsidRPr="00C61D6B" w14:paraId="32E5DCB1" w14:textId="77777777" w:rsidTr="00434248">
        <w:tc>
          <w:tcPr>
            <w:tcW w:w="2127" w:type="dxa"/>
          </w:tcPr>
          <w:p w14:paraId="1428BCE3" w14:textId="77777777" w:rsidR="00434248" w:rsidRDefault="00434248" w:rsidP="00012623">
            <w:r>
              <w:t>10</w:t>
            </w:r>
          </w:p>
        </w:tc>
        <w:tc>
          <w:tcPr>
            <w:tcW w:w="3544" w:type="dxa"/>
          </w:tcPr>
          <w:p w14:paraId="79E30D3A" w14:textId="77777777" w:rsidR="00434248" w:rsidRPr="00C61D6B" w:rsidRDefault="00434248" w:rsidP="00012623">
            <w:pPr>
              <w:rPr>
                <w:highlight w:val="green"/>
              </w:rPr>
            </w:pPr>
            <w:r w:rsidRPr="00C61D6B">
              <w:rPr>
                <w:highlight w:val="green"/>
              </w:rPr>
              <w:t>0.18742923438549042</w:t>
            </w:r>
          </w:p>
        </w:tc>
        <w:tc>
          <w:tcPr>
            <w:tcW w:w="4105" w:type="dxa"/>
          </w:tcPr>
          <w:p w14:paraId="167F7630" w14:textId="77777777" w:rsidR="00434248" w:rsidRPr="00C61D6B" w:rsidRDefault="00434248" w:rsidP="00012623">
            <w:pPr>
              <w:rPr>
                <w:highlight w:val="green"/>
              </w:rPr>
            </w:pPr>
            <w:r>
              <w:rPr>
                <w:highlight w:val="green"/>
              </w:rPr>
              <w:t>35Minutos</w:t>
            </w:r>
          </w:p>
        </w:tc>
      </w:tr>
      <w:tr w:rsidR="00434248" w:rsidRPr="005A6EC2" w14:paraId="49B5FCAC" w14:textId="77777777" w:rsidTr="00434248">
        <w:tc>
          <w:tcPr>
            <w:tcW w:w="2127" w:type="dxa"/>
          </w:tcPr>
          <w:p w14:paraId="37503031" w14:textId="77777777" w:rsidR="00434248" w:rsidRDefault="00434248" w:rsidP="00012623">
            <w:r>
              <w:t>8</w:t>
            </w:r>
          </w:p>
        </w:tc>
        <w:tc>
          <w:tcPr>
            <w:tcW w:w="3544" w:type="dxa"/>
          </w:tcPr>
          <w:p w14:paraId="1A55A2FE" w14:textId="77777777" w:rsidR="00434248" w:rsidRDefault="00434248" w:rsidP="00012623">
            <w:r w:rsidRPr="005A6EC2">
              <w:t>0.12115170061588287</w:t>
            </w:r>
          </w:p>
        </w:tc>
        <w:tc>
          <w:tcPr>
            <w:tcW w:w="4105" w:type="dxa"/>
          </w:tcPr>
          <w:p w14:paraId="625A9FEC" w14:textId="77777777" w:rsidR="00434248" w:rsidRPr="005A6EC2" w:rsidRDefault="00434248" w:rsidP="00012623">
            <w:r>
              <w:t>48Minutos</w:t>
            </w:r>
          </w:p>
        </w:tc>
      </w:tr>
    </w:tbl>
    <w:p w14:paraId="19F740B4" w14:textId="77777777" w:rsidR="00541D7F" w:rsidRDefault="00541D7F" w:rsidP="00503E8E">
      <w:pPr>
        <w:rPr>
          <w:b/>
        </w:rPr>
      </w:pPr>
    </w:p>
    <w:p w14:paraId="3D79FD93" w14:textId="77777777" w:rsidR="00541D7F" w:rsidRDefault="00541D7F" w:rsidP="00503E8E">
      <w:pPr>
        <w:rPr>
          <w:b/>
        </w:rPr>
      </w:pPr>
    </w:p>
    <w:p w14:paraId="70942113" w14:textId="77777777" w:rsidR="00434248" w:rsidRDefault="00434248" w:rsidP="00503E8E">
      <w:pPr>
        <w:rPr>
          <w:b/>
        </w:rPr>
      </w:pPr>
    </w:p>
    <w:p w14:paraId="2740F7C0" w14:textId="77777777" w:rsidR="00434248" w:rsidRDefault="00434248" w:rsidP="00503E8E">
      <w:pPr>
        <w:rPr>
          <w:b/>
        </w:rPr>
      </w:pPr>
    </w:p>
    <w:tbl>
      <w:tblPr>
        <w:tblStyle w:val="Tablaconcuadrcula"/>
        <w:tblW w:w="10341" w:type="dxa"/>
        <w:tblInd w:w="-1565" w:type="dxa"/>
        <w:tblLayout w:type="fixed"/>
        <w:tblLook w:val="04A0" w:firstRow="1" w:lastRow="0" w:firstColumn="1" w:lastColumn="0" w:noHBand="0" w:noVBand="1"/>
      </w:tblPr>
      <w:tblGrid>
        <w:gridCol w:w="576"/>
        <w:gridCol w:w="1268"/>
        <w:gridCol w:w="552"/>
        <w:gridCol w:w="589"/>
        <w:gridCol w:w="2830"/>
        <w:gridCol w:w="547"/>
        <w:gridCol w:w="547"/>
        <w:gridCol w:w="547"/>
        <w:gridCol w:w="547"/>
        <w:gridCol w:w="2338"/>
      </w:tblGrid>
      <w:tr w:rsidR="00434248" w14:paraId="59308788" w14:textId="77777777" w:rsidTr="00434248">
        <w:tc>
          <w:tcPr>
            <w:tcW w:w="576" w:type="dxa"/>
          </w:tcPr>
          <w:p w14:paraId="65E9AB14" w14:textId="77777777" w:rsidR="00434248" w:rsidRDefault="00434248" w:rsidP="00012623">
            <w:r>
              <w:t>#</w:t>
            </w:r>
          </w:p>
        </w:tc>
        <w:tc>
          <w:tcPr>
            <w:tcW w:w="1268" w:type="dxa"/>
          </w:tcPr>
          <w:p w14:paraId="50550E6F" w14:textId="77777777" w:rsidR="00434248" w:rsidRDefault="00434248" w:rsidP="00012623">
            <w:r>
              <w:t>Algoritmo</w:t>
            </w:r>
          </w:p>
        </w:tc>
        <w:tc>
          <w:tcPr>
            <w:tcW w:w="552" w:type="dxa"/>
          </w:tcPr>
          <w:p w14:paraId="6A178EF0" w14:textId="77A33BA2" w:rsidR="00434248" w:rsidRDefault="00434248" w:rsidP="00434248">
            <w:r>
              <w:t>N</w:t>
            </w:r>
          </w:p>
        </w:tc>
        <w:tc>
          <w:tcPr>
            <w:tcW w:w="589" w:type="dxa"/>
          </w:tcPr>
          <w:p w14:paraId="24D38C7E" w14:textId="77777777" w:rsidR="00434248" w:rsidRDefault="00434248" w:rsidP="00012623">
            <w:r>
              <w:t>1</w:t>
            </w:r>
          </w:p>
        </w:tc>
        <w:tc>
          <w:tcPr>
            <w:tcW w:w="2830" w:type="dxa"/>
          </w:tcPr>
          <w:p w14:paraId="62C1888D" w14:textId="2E137329" w:rsidR="00434248" w:rsidRDefault="00434248" w:rsidP="00012623">
            <w:proofErr w:type="spellStart"/>
            <w:r>
              <w:t>lr</w:t>
            </w:r>
            <w:proofErr w:type="spellEnd"/>
          </w:p>
        </w:tc>
        <w:tc>
          <w:tcPr>
            <w:tcW w:w="547" w:type="dxa"/>
          </w:tcPr>
          <w:p w14:paraId="35A06DB4" w14:textId="77777777" w:rsidR="00434248" w:rsidRDefault="00434248" w:rsidP="00012623">
            <w:r>
              <w:t>2</w:t>
            </w:r>
          </w:p>
        </w:tc>
        <w:tc>
          <w:tcPr>
            <w:tcW w:w="547" w:type="dxa"/>
          </w:tcPr>
          <w:p w14:paraId="669D5C1E" w14:textId="77777777" w:rsidR="00434248" w:rsidRDefault="00434248" w:rsidP="00012623">
            <w:r>
              <w:t>3</w:t>
            </w:r>
          </w:p>
        </w:tc>
        <w:tc>
          <w:tcPr>
            <w:tcW w:w="547" w:type="dxa"/>
          </w:tcPr>
          <w:p w14:paraId="3DE3E0E9" w14:textId="77777777" w:rsidR="00434248" w:rsidRDefault="00434248" w:rsidP="00012623">
            <w:r>
              <w:t>4</w:t>
            </w:r>
          </w:p>
        </w:tc>
        <w:tc>
          <w:tcPr>
            <w:tcW w:w="547" w:type="dxa"/>
          </w:tcPr>
          <w:p w14:paraId="6A3827B4" w14:textId="77777777" w:rsidR="00434248" w:rsidRDefault="00434248" w:rsidP="00012623">
            <w:r>
              <w:t>5</w:t>
            </w:r>
          </w:p>
        </w:tc>
        <w:tc>
          <w:tcPr>
            <w:tcW w:w="2338" w:type="dxa"/>
          </w:tcPr>
          <w:p w14:paraId="07581529" w14:textId="77777777" w:rsidR="00434248" w:rsidRDefault="00434248" w:rsidP="00012623">
            <w:r>
              <w:t>SMAPE</w:t>
            </w:r>
          </w:p>
        </w:tc>
      </w:tr>
      <w:tr w:rsidR="00434248" w14:paraId="7BE0DADB" w14:textId="77777777" w:rsidTr="00434248">
        <w:tc>
          <w:tcPr>
            <w:tcW w:w="576" w:type="dxa"/>
          </w:tcPr>
          <w:p w14:paraId="35CC4ABE" w14:textId="77777777" w:rsidR="00434248" w:rsidRPr="00A97138" w:rsidRDefault="00434248" w:rsidP="00012623">
            <w:r>
              <w:t>1</w:t>
            </w:r>
          </w:p>
        </w:tc>
        <w:tc>
          <w:tcPr>
            <w:tcW w:w="1268" w:type="dxa"/>
          </w:tcPr>
          <w:p w14:paraId="795C28CC" w14:textId="77777777" w:rsidR="00434248" w:rsidRDefault="00434248" w:rsidP="00012623">
            <w:proofErr w:type="spellStart"/>
            <w:r>
              <w:t>Hyperband</w:t>
            </w:r>
            <w:proofErr w:type="spellEnd"/>
          </w:p>
        </w:tc>
        <w:tc>
          <w:tcPr>
            <w:tcW w:w="552" w:type="dxa"/>
          </w:tcPr>
          <w:p w14:paraId="5F9608C7" w14:textId="77777777" w:rsidR="00434248" w:rsidRDefault="00434248" w:rsidP="00012623">
            <w:r>
              <w:t>20</w:t>
            </w:r>
          </w:p>
        </w:tc>
        <w:tc>
          <w:tcPr>
            <w:tcW w:w="589" w:type="dxa"/>
          </w:tcPr>
          <w:p w14:paraId="19DB9F13" w14:textId="2825D831" w:rsidR="00434248" w:rsidRPr="00434248" w:rsidRDefault="00012623" w:rsidP="00012623">
            <w:pPr>
              <w:rPr>
                <w:highlight w:val="yellow"/>
              </w:rPr>
            </w:pPr>
            <w:r>
              <w:rPr>
                <w:rFonts w:ascii="Courier New" w:hAnsi="Courier New" w:cs="Courier New"/>
                <w:color w:val="212121"/>
                <w:sz w:val="21"/>
                <w:szCs w:val="21"/>
                <w:shd w:val="clear" w:color="auto" w:fill="FFFFFF"/>
                <w:lang w:val="en-US"/>
              </w:rPr>
              <w:t>352</w:t>
            </w:r>
          </w:p>
        </w:tc>
        <w:tc>
          <w:tcPr>
            <w:tcW w:w="2830" w:type="dxa"/>
          </w:tcPr>
          <w:p w14:paraId="19725B25" w14:textId="1F421160" w:rsidR="00434248" w:rsidRPr="00434248" w:rsidRDefault="00012623" w:rsidP="00012623">
            <w:pPr>
              <w:rPr>
                <w:highlight w:val="yellow"/>
              </w:rPr>
            </w:pPr>
            <w:r>
              <w:rPr>
                <w:rFonts w:ascii="Courier New" w:hAnsi="Courier New" w:cs="Courier New"/>
                <w:color w:val="212121"/>
                <w:sz w:val="21"/>
                <w:szCs w:val="21"/>
                <w:shd w:val="clear" w:color="auto" w:fill="FFFFFF"/>
                <w:lang w:val="en-US"/>
              </w:rPr>
              <w:t>0.0005759516127794274</w:t>
            </w:r>
          </w:p>
        </w:tc>
        <w:tc>
          <w:tcPr>
            <w:tcW w:w="547" w:type="dxa"/>
          </w:tcPr>
          <w:p w14:paraId="0CAA70BE" w14:textId="77777777" w:rsidR="00012623" w:rsidRDefault="00012623" w:rsidP="00012623">
            <w:pPr>
              <w:rPr>
                <w:rFonts w:ascii="Courier New" w:hAnsi="Courier New" w:cs="Courier New"/>
                <w:color w:val="212121"/>
                <w:sz w:val="21"/>
                <w:szCs w:val="21"/>
                <w:shd w:val="clear" w:color="auto" w:fill="FFFFFF"/>
                <w:lang w:val="en-US"/>
              </w:rPr>
            </w:pPr>
            <w:r>
              <w:rPr>
                <w:rFonts w:ascii="Courier New" w:hAnsi="Courier New" w:cs="Courier New"/>
                <w:color w:val="212121"/>
                <w:sz w:val="21"/>
                <w:szCs w:val="21"/>
                <w:shd w:val="clear" w:color="auto" w:fill="FFFFFF"/>
                <w:lang w:val="en-US"/>
              </w:rPr>
              <w:t>0.1</w:t>
            </w:r>
          </w:p>
          <w:p w14:paraId="531F599B" w14:textId="44DF6872" w:rsidR="00434248" w:rsidRPr="00434248" w:rsidRDefault="00434248" w:rsidP="00012623">
            <w:pPr>
              <w:rPr>
                <w:highlight w:val="yellow"/>
              </w:rPr>
            </w:pPr>
          </w:p>
        </w:tc>
        <w:tc>
          <w:tcPr>
            <w:tcW w:w="547" w:type="dxa"/>
          </w:tcPr>
          <w:p w14:paraId="74BD6DDD" w14:textId="01B3E8A4" w:rsidR="00434248" w:rsidRPr="00434248" w:rsidRDefault="00012623" w:rsidP="00012623">
            <w:pPr>
              <w:rPr>
                <w:highlight w:val="yellow"/>
              </w:rPr>
            </w:pPr>
            <w:r>
              <w:rPr>
                <w:highlight w:val="yellow"/>
              </w:rPr>
              <w:t>0.0</w:t>
            </w:r>
          </w:p>
        </w:tc>
        <w:tc>
          <w:tcPr>
            <w:tcW w:w="547" w:type="dxa"/>
          </w:tcPr>
          <w:p w14:paraId="222CC055" w14:textId="6DF09738" w:rsidR="00434248" w:rsidRPr="00434248" w:rsidRDefault="00012623" w:rsidP="00012623">
            <w:pPr>
              <w:rPr>
                <w:highlight w:val="yellow"/>
              </w:rPr>
            </w:pPr>
            <w:r>
              <w:rPr>
                <w:highlight w:val="yellow"/>
              </w:rPr>
              <w:t>32</w:t>
            </w:r>
          </w:p>
        </w:tc>
        <w:tc>
          <w:tcPr>
            <w:tcW w:w="547" w:type="dxa"/>
          </w:tcPr>
          <w:p w14:paraId="29DB38E6" w14:textId="41E62FAA" w:rsidR="00434248" w:rsidRPr="00434248" w:rsidRDefault="00012623" w:rsidP="00012623">
            <w:pPr>
              <w:rPr>
                <w:highlight w:val="yellow"/>
              </w:rPr>
            </w:pPr>
            <w:r>
              <w:rPr>
                <w:highlight w:val="yellow"/>
              </w:rPr>
              <w:t>10</w:t>
            </w:r>
          </w:p>
        </w:tc>
        <w:tc>
          <w:tcPr>
            <w:tcW w:w="2338" w:type="dxa"/>
          </w:tcPr>
          <w:p w14:paraId="5A2295FC" w14:textId="152D33BE" w:rsidR="00434248" w:rsidRPr="00434248" w:rsidRDefault="00434248" w:rsidP="00012623">
            <w:pPr>
              <w:rPr>
                <w:highlight w:val="yellow"/>
              </w:rPr>
            </w:pPr>
            <w:r>
              <w:rPr>
                <w:rFonts w:ascii="Courier New" w:hAnsi="Courier New" w:cs="Courier New"/>
                <w:color w:val="212121"/>
                <w:sz w:val="21"/>
                <w:szCs w:val="21"/>
                <w:shd w:val="clear" w:color="auto" w:fill="FFFFFF"/>
              </w:rPr>
              <w:t>0.39876604080200195</w:t>
            </w:r>
          </w:p>
        </w:tc>
      </w:tr>
      <w:tr w:rsidR="00434248" w14:paraId="06926E38" w14:textId="77777777" w:rsidTr="00434248">
        <w:tc>
          <w:tcPr>
            <w:tcW w:w="576" w:type="dxa"/>
          </w:tcPr>
          <w:p w14:paraId="7C38FC7D" w14:textId="77777777" w:rsidR="00434248" w:rsidRPr="00A97138" w:rsidRDefault="00434248" w:rsidP="00434248">
            <w:r>
              <w:t>2</w:t>
            </w:r>
          </w:p>
        </w:tc>
        <w:tc>
          <w:tcPr>
            <w:tcW w:w="1268" w:type="dxa"/>
          </w:tcPr>
          <w:p w14:paraId="313B4E35" w14:textId="77777777" w:rsidR="00434248" w:rsidRDefault="00434248" w:rsidP="00434248">
            <w:proofErr w:type="spellStart"/>
            <w:r>
              <w:t>Hyperband</w:t>
            </w:r>
            <w:proofErr w:type="spellEnd"/>
          </w:p>
        </w:tc>
        <w:tc>
          <w:tcPr>
            <w:tcW w:w="552" w:type="dxa"/>
          </w:tcPr>
          <w:p w14:paraId="4B341867" w14:textId="77777777" w:rsidR="00434248" w:rsidRDefault="00434248" w:rsidP="00434248">
            <w:r>
              <w:t>15</w:t>
            </w:r>
          </w:p>
        </w:tc>
        <w:tc>
          <w:tcPr>
            <w:tcW w:w="589" w:type="dxa"/>
          </w:tcPr>
          <w:p w14:paraId="2898F665" w14:textId="434EF652" w:rsidR="00434248" w:rsidRPr="00434248" w:rsidRDefault="00434248" w:rsidP="00434248">
            <w:pPr>
              <w:rPr>
                <w:highlight w:val="yellow"/>
              </w:rPr>
            </w:pPr>
            <w:r w:rsidRPr="00434248">
              <w:rPr>
                <w:rFonts w:ascii="Courier New" w:hAnsi="Courier New" w:cs="Courier New"/>
                <w:color w:val="212121"/>
                <w:sz w:val="21"/>
                <w:szCs w:val="21"/>
                <w:highlight w:val="yellow"/>
                <w:shd w:val="clear" w:color="auto" w:fill="FFFFFF"/>
                <w:lang w:val="en-US"/>
              </w:rPr>
              <w:t>352</w:t>
            </w:r>
          </w:p>
        </w:tc>
        <w:tc>
          <w:tcPr>
            <w:tcW w:w="2830" w:type="dxa"/>
          </w:tcPr>
          <w:p w14:paraId="0F314567" w14:textId="474C6FCC" w:rsidR="00434248" w:rsidRPr="00434248" w:rsidRDefault="00434248" w:rsidP="00434248">
            <w:pPr>
              <w:rPr>
                <w:highlight w:val="yellow"/>
              </w:rPr>
            </w:pPr>
            <w:r w:rsidRPr="00434248">
              <w:rPr>
                <w:rFonts w:ascii="Courier New" w:hAnsi="Courier New" w:cs="Courier New"/>
                <w:color w:val="212121"/>
                <w:sz w:val="21"/>
                <w:szCs w:val="21"/>
                <w:highlight w:val="yellow"/>
                <w:shd w:val="clear" w:color="auto" w:fill="FFFFFF"/>
                <w:lang w:val="en-US"/>
              </w:rPr>
              <w:t>0.0008844310011076117</w:t>
            </w:r>
          </w:p>
        </w:tc>
        <w:tc>
          <w:tcPr>
            <w:tcW w:w="547" w:type="dxa"/>
          </w:tcPr>
          <w:p w14:paraId="7040498C" w14:textId="5A69ADF0" w:rsidR="00434248" w:rsidRPr="00434248" w:rsidRDefault="00434248" w:rsidP="00434248">
            <w:pPr>
              <w:rPr>
                <w:highlight w:val="yellow"/>
              </w:rPr>
            </w:pPr>
            <w:r w:rsidRPr="00434248">
              <w:rPr>
                <w:rFonts w:ascii="Courier New" w:hAnsi="Courier New" w:cs="Courier New"/>
                <w:color w:val="212121"/>
                <w:sz w:val="21"/>
                <w:szCs w:val="21"/>
                <w:highlight w:val="yellow"/>
                <w:shd w:val="clear" w:color="auto" w:fill="FFFFFF"/>
                <w:lang w:val="en-US"/>
              </w:rPr>
              <w:t>0.1</w:t>
            </w:r>
          </w:p>
        </w:tc>
        <w:tc>
          <w:tcPr>
            <w:tcW w:w="547" w:type="dxa"/>
          </w:tcPr>
          <w:p w14:paraId="6D52647C" w14:textId="2342BF4F" w:rsidR="00434248" w:rsidRPr="00434248" w:rsidRDefault="00434248" w:rsidP="00434248">
            <w:pPr>
              <w:rPr>
                <w:highlight w:val="yellow"/>
              </w:rPr>
            </w:pPr>
            <w:r w:rsidRPr="00434248">
              <w:rPr>
                <w:rFonts w:ascii="Courier New" w:hAnsi="Courier New" w:cs="Courier New"/>
                <w:color w:val="212121"/>
                <w:sz w:val="21"/>
                <w:szCs w:val="21"/>
                <w:highlight w:val="yellow"/>
                <w:shd w:val="clear" w:color="auto" w:fill="FFFFFF"/>
                <w:lang w:val="en-US"/>
              </w:rPr>
              <w:t>0.0</w:t>
            </w:r>
          </w:p>
        </w:tc>
        <w:tc>
          <w:tcPr>
            <w:tcW w:w="547" w:type="dxa"/>
          </w:tcPr>
          <w:p w14:paraId="0CE5E728" w14:textId="52B1FB7C" w:rsidR="00434248" w:rsidRPr="00434248" w:rsidRDefault="00434248" w:rsidP="00434248">
            <w:pPr>
              <w:rPr>
                <w:highlight w:val="yellow"/>
              </w:rPr>
            </w:pPr>
            <w:r w:rsidRPr="00434248">
              <w:rPr>
                <w:rFonts w:ascii="Courier New" w:hAnsi="Courier New" w:cs="Courier New"/>
                <w:color w:val="212121"/>
                <w:sz w:val="21"/>
                <w:szCs w:val="21"/>
                <w:highlight w:val="yellow"/>
                <w:shd w:val="clear" w:color="auto" w:fill="FFFFFF"/>
                <w:lang w:val="en-US"/>
              </w:rPr>
              <w:t>32</w:t>
            </w:r>
          </w:p>
        </w:tc>
        <w:tc>
          <w:tcPr>
            <w:tcW w:w="547" w:type="dxa"/>
          </w:tcPr>
          <w:p w14:paraId="6AE1919E" w14:textId="0C466327" w:rsidR="00434248" w:rsidRPr="00434248" w:rsidRDefault="00434248" w:rsidP="00434248">
            <w:pPr>
              <w:rPr>
                <w:highlight w:val="yellow"/>
              </w:rPr>
            </w:pPr>
            <w:r>
              <w:rPr>
                <w:highlight w:val="yellow"/>
              </w:rPr>
              <w:t>10</w:t>
            </w:r>
          </w:p>
        </w:tc>
        <w:tc>
          <w:tcPr>
            <w:tcW w:w="2338" w:type="dxa"/>
          </w:tcPr>
          <w:p w14:paraId="6A9C3B0E" w14:textId="3BBDFF53" w:rsidR="00434248" w:rsidRPr="00434248" w:rsidRDefault="00434248" w:rsidP="00434248">
            <w:pPr>
              <w:rPr>
                <w:highlight w:val="yellow"/>
              </w:rPr>
            </w:pPr>
            <w:r w:rsidRPr="00434248">
              <w:rPr>
                <w:rFonts w:ascii="Courier New" w:hAnsi="Courier New" w:cs="Courier New"/>
                <w:color w:val="212121"/>
                <w:sz w:val="21"/>
                <w:szCs w:val="21"/>
                <w:highlight w:val="yellow"/>
                <w:shd w:val="clear" w:color="auto" w:fill="FFFFFF"/>
                <w:lang w:val="en-US"/>
              </w:rPr>
              <w:t>0.3293614089488983</w:t>
            </w:r>
          </w:p>
        </w:tc>
      </w:tr>
      <w:tr w:rsidR="00434248" w14:paraId="2C899961" w14:textId="77777777" w:rsidTr="00434248">
        <w:tc>
          <w:tcPr>
            <w:tcW w:w="576" w:type="dxa"/>
          </w:tcPr>
          <w:p w14:paraId="3A9AFD90" w14:textId="77777777" w:rsidR="00434248" w:rsidRPr="00A97138" w:rsidRDefault="00434248" w:rsidP="00434248">
            <w:r>
              <w:t>3</w:t>
            </w:r>
          </w:p>
        </w:tc>
        <w:tc>
          <w:tcPr>
            <w:tcW w:w="1268" w:type="dxa"/>
          </w:tcPr>
          <w:p w14:paraId="66FE3F06" w14:textId="77777777" w:rsidR="00434248" w:rsidRDefault="00434248" w:rsidP="00434248">
            <w:proofErr w:type="spellStart"/>
            <w:r w:rsidRPr="008441D8">
              <w:rPr>
                <w:highlight w:val="green"/>
              </w:rPr>
              <w:t>Hyperband</w:t>
            </w:r>
            <w:proofErr w:type="spellEnd"/>
          </w:p>
        </w:tc>
        <w:tc>
          <w:tcPr>
            <w:tcW w:w="552" w:type="dxa"/>
          </w:tcPr>
          <w:p w14:paraId="42C4AE7C" w14:textId="77777777" w:rsidR="00434248" w:rsidRDefault="00434248" w:rsidP="00434248">
            <w:r>
              <w:t>10</w:t>
            </w:r>
          </w:p>
        </w:tc>
        <w:tc>
          <w:tcPr>
            <w:tcW w:w="589" w:type="dxa"/>
          </w:tcPr>
          <w:p w14:paraId="0E6694B4" w14:textId="293C2D6A" w:rsidR="00434248" w:rsidRPr="00434248" w:rsidRDefault="00434248" w:rsidP="00434248">
            <w:pPr>
              <w:rPr>
                <w:highlight w:val="yellow"/>
              </w:rPr>
            </w:pPr>
            <w:r w:rsidRPr="00C0560B">
              <w:rPr>
                <w:rFonts w:ascii="Courier New" w:hAnsi="Courier New" w:cs="Courier New"/>
                <w:color w:val="212121"/>
                <w:sz w:val="21"/>
                <w:szCs w:val="21"/>
                <w:shd w:val="clear" w:color="auto" w:fill="FFFFFF"/>
              </w:rPr>
              <w:t>352</w:t>
            </w:r>
          </w:p>
        </w:tc>
        <w:tc>
          <w:tcPr>
            <w:tcW w:w="2830" w:type="dxa"/>
          </w:tcPr>
          <w:p w14:paraId="10638613" w14:textId="6E28FA6D" w:rsidR="00434248" w:rsidRPr="00434248" w:rsidRDefault="00434248" w:rsidP="00434248">
            <w:pPr>
              <w:rPr>
                <w:highlight w:val="yellow"/>
              </w:rPr>
            </w:pPr>
            <w:r w:rsidRPr="00C0560B">
              <w:rPr>
                <w:rFonts w:ascii="Courier New" w:hAnsi="Courier New" w:cs="Courier New"/>
                <w:color w:val="212121"/>
                <w:sz w:val="21"/>
                <w:szCs w:val="21"/>
                <w:shd w:val="clear" w:color="auto" w:fill="FFFFFF"/>
              </w:rPr>
              <w:t>0.00037464381329162526</w:t>
            </w:r>
          </w:p>
        </w:tc>
        <w:tc>
          <w:tcPr>
            <w:tcW w:w="547" w:type="dxa"/>
          </w:tcPr>
          <w:p w14:paraId="551B41B8" w14:textId="04A7022B" w:rsidR="00434248" w:rsidRPr="00434248" w:rsidRDefault="00434248" w:rsidP="00434248">
            <w:pPr>
              <w:rPr>
                <w:highlight w:val="yellow"/>
              </w:rPr>
            </w:pPr>
            <w:r>
              <w:rPr>
                <w:highlight w:val="yellow"/>
              </w:rPr>
              <w:t>0.1</w:t>
            </w:r>
          </w:p>
        </w:tc>
        <w:tc>
          <w:tcPr>
            <w:tcW w:w="547" w:type="dxa"/>
          </w:tcPr>
          <w:p w14:paraId="11B5203D" w14:textId="1754E249" w:rsidR="00434248" w:rsidRPr="00434248" w:rsidRDefault="00434248" w:rsidP="00434248">
            <w:pPr>
              <w:rPr>
                <w:highlight w:val="yellow"/>
              </w:rPr>
            </w:pPr>
            <w:r>
              <w:rPr>
                <w:highlight w:val="yellow"/>
              </w:rPr>
              <w:t>0.0</w:t>
            </w:r>
          </w:p>
        </w:tc>
        <w:tc>
          <w:tcPr>
            <w:tcW w:w="547" w:type="dxa"/>
          </w:tcPr>
          <w:p w14:paraId="6CA28951" w14:textId="2E79CD5B" w:rsidR="00434248" w:rsidRPr="00434248" w:rsidRDefault="00434248" w:rsidP="00434248">
            <w:pPr>
              <w:rPr>
                <w:highlight w:val="yellow"/>
              </w:rPr>
            </w:pPr>
            <w:r>
              <w:rPr>
                <w:highlight w:val="yellow"/>
              </w:rPr>
              <w:t>32</w:t>
            </w:r>
          </w:p>
        </w:tc>
        <w:tc>
          <w:tcPr>
            <w:tcW w:w="547" w:type="dxa"/>
          </w:tcPr>
          <w:p w14:paraId="327ADB5E" w14:textId="03567B88" w:rsidR="00434248" w:rsidRPr="00434248" w:rsidRDefault="00434248" w:rsidP="00434248">
            <w:pPr>
              <w:rPr>
                <w:highlight w:val="yellow"/>
              </w:rPr>
            </w:pPr>
            <w:r>
              <w:rPr>
                <w:highlight w:val="yellow"/>
              </w:rPr>
              <w:t>10</w:t>
            </w:r>
          </w:p>
        </w:tc>
        <w:tc>
          <w:tcPr>
            <w:tcW w:w="2338" w:type="dxa"/>
          </w:tcPr>
          <w:p w14:paraId="2E3E7134" w14:textId="2D9BED90" w:rsidR="00434248" w:rsidRPr="00434248" w:rsidRDefault="00434248" w:rsidP="00434248">
            <w:pPr>
              <w:rPr>
                <w:highlight w:val="yellow"/>
              </w:rPr>
            </w:pPr>
            <w:r w:rsidRPr="00402904">
              <w:rPr>
                <w:rFonts w:ascii="Courier New" w:hAnsi="Courier New" w:cs="Courier New"/>
                <w:color w:val="212121"/>
                <w:sz w:val="21"/>
                <w:szCs w:val="21"/>
                <w:highlight w:val="yellow"/>
                <w:shd w:val="clear" w:color="auto" w:fill="FFFFFF"/>
              </w:rPr>
              <w:t>0.18742923438549042</w:t>
            </w:r>
          </w:p>
        </w:tc>
      </w:tr>
      <w:tr w:rsidR="00434248" w14:paraId="407F8878" w14:textId="77777777" w:rsidTr="00434248">
        <w:trPr>
          <w:trHeight w:val="527"/>
        </w:trPr>
        <w:tc>
          <w:tcPr>
            <w:tcW w:w="576" w:type="dxa"/>
          </w:tcPr>
          <w:p w14:paraId="35CDEEA3" w14:textId="77777777" w:rsidR="00434248" w:rsidRPr="00A97138" w:rsidRDefault="00434248" w:rsidP="00434248">
            <w:r>
              <w:t>4</w:t>
            </w:r>
          </w:p>
        </w:tc>
        <w:tc>
          <w:tcPr>
            <w:tcW w:w="1268" w:type="dxa"/>
          </w:tcPr>
          <w:p w14:paraId="3848B93C" w14:textId="77777777" w:rsidR="00434248" w:rsidRDefault="00434248" w:rsidP="00434248">
            <w:proofErr w:type="spellStart"/>
            <w:r w:rsidRPr="008441D8">
              <w:rPr>
                <w:highlight w:val="green"/>
              </w:rPr>
              <w:t>Hyperband</w:t>
            </w:r>
            <w:proofErr w:type="spellEnd"/>
          </w:p>
        </w:tc>
        <w:tc>
          <w:tcPr>
            <w:tcW w:w="552" w:type="dxa"/>
          </w:tcPr>
          <w:p w14:paraId="58F6FA5A" w14:textId="77777777" w:rsidR="00434248" w:rsidRDefault="00434248" w:rsidP="00434248">
            <w:r>
              <w:t>8</w:t>
            </w:r>
          </w:p>
        </w:tc>
        <w:tc>
          <w:tcPr>
            <w:tcW w:w="589" w:type="dxa"/>
          </w:tcPr>
          <w:p w14:paraId="15EF3A72" w14:textId="41625C44" w:rsidR="00434248" w:rsidRPr="00434248" w:rsidRDefault="00434248" w:rsidP="00434248">
            <w:pPr>
              <w:rPr>
                <w:highlight w:val="yellow"/>
              </w:rPr>
            </w:pPr>
            <w:r>
              <w:rPr>
                <w:highlight w:val="yellow"/>
              </w:rPr>
              <w:t>288</w:t>
            </w:r>
          </w:p>
        </w:tc>
        <w:tc>
          <w:tcPr>
            <w:tcW w:w="2830" w:type="dxa"/>
          </w:tcPr>
          <w:p w14:paraId="15A1E289" w14:textId="343715F3" w:rsidR="00434248" w:rsidRPr="00434248" w:rsidRDefault="00434248" w:rsidP="00434248">
            <w:pPr>
              <w:rPr>
                <w:highlight w:val="yellow"/>
              </w:rPr>
            </w:pPr>
            <w:r w:rsidRPr="00EC053F">
              <w:rPr>
                <w:rFonts w:ascii="Courier New" w:hAnsi="Courier New" w:cs="Courier New"/>
                <w:color w:val="212121"/>
                <w:sz w:val="21"/>
                <w:szCs w:val="21"/>
                <w:shd w:val="clear" w:color="auto" w:fill="FFFFFF"/>
                <w:lang w:val="en-US"/>
              </w:rPr>
              <w:t>0.0007653585844779422</w:t>
            </w:r>
          </w:p>
        </w:tc>
        <w:tc>
          <w:tcPr>
            <w:tcW w:w="547" w:type="dxa"/>
          </w:tcPr>
          <w:p w14:paraId="7E7C614E" w14:textId="4051E1D2" w:rsidR="00434248" w:rsidRPr="00434248" w:rsidRDefault="00434248" w:rsidP="00434248">
            <w:pPr>
              <w:rPr>
                <w:highlight w:val="yellow"/>
              </w:rPr>
            </w:pPr>
            <w:r>
              <w:rPr>
                <w:highlight w:val="yellow"/>
              </w:rPr>
              <w:t>0.1</w:t>
            </w:r>
          </w:p>
        </w:tc>
        <w:tc>
          <w:tcPr>
            <w:tcW w:w="547" w:type="dxa"/>
          </w:tcPr>
          <w:p w14:paraId="04ADEEBE" w14:textId="20510743" w:rsidR="00434248" w:rsidRPr="00434248" w:rsidRDefault="00434248" w:rsidP="00434248">
            <w:pPr>
              <w:rPr>
                <w:highlight w:val="yellow"/>
              </w:rPr>
            </w:pPr>
            <w:r>
              <w:rPr>
                <w:highlight w:val="yellow"/>
              </w:rPr>
              <w:t>0.2</w:t>
            </w:r>
          </w:p>
        </w:tc>
        <w:tc>
          <w:tcPr>
            <w:tcW w:w="547" w:type="dxa"/>
          </w:tcPr>
          <w:p w14:paraId="1FAC96D0" w14:textId="5F90643D" w:rsidR="00434248" w:rsidRPr="00434248" w:rsidRDefault="00434248" w:rsidP="00434248">
            <w:pPr>
              <w:rPr>
                <w:highlight w:val="yellow"/>
              </w:rPr>
            </w:pPr>
            <w:r>
              <w:rPr>
                <w:highlight w:val="yellow"/>
              </w:rPr>
              <w:t>32</w:t>
            </w:r>
          </w:p>
        </w:tc>
        <w:tc>
          <w:tcPr>
            <w:tcW w:w="547" w:type="dxa"/>
          </w:tcPr>
          <w:p w14:paraId="3B226E59" w14:textId="77777777" w:rsidR="00434248" w:rsidRPr="00434248" w:rsidRDefault="00434248" w:rsidP="00434248">
            <w:pPr>
              <w:rPr>
                <w:highlight w:val="yellow"/>
              </w:rPr>
            </w:pPr>
          </w:p>
        </w:tc>
        <w:tc>
          <w:tcPr>
            <w:tcW w:w="2338" w:type="dxa"/>
          </w:tcPr>
          <w:p w14:paraId="32F01C6E" w14:textId="78718BAF" w:rsidR="00434248" w:rsidRPr="00434248" w:rsidRDefault="00434248" w:rsidP="00434248">
            <w:pPr>
              <w:rPr>
                <w:highlight w:val="yellow"/>
              </w:rPr>
            </w:pPr>
            <w:r w:rsidRPr="00EC053F">
              <w:rPr>
                <w:rFonts w:ascii="Courier New" w:hAnsi="Courier New" w:cs="Courier New"/>
                <w:color w:val="212121"/>
                <w:sz w:val="21"/>
                <w:szCs w:val="21"/>
                <w:highlight w:val="yellow"/>
                <w:shd w:val="clear" w:color="auto" w:fill="FFFFFF"/>
              </w:rPr>
              <w:t>0.12115170061588287</w:t>
            </w:r>
          </w:p>
        </w:tc>
      </w:tr>
    </w:tbl>
    <w:p w14:paraId="1A88FD20" w14:textId="77777777" w:rsidR="00434248" w:rsidRDefault="00434248" w:rsidP="00503E8E">
      <w:pPr>
        <w:rPr>
          <w:b/>
        </w:rPr>
      </w:pPr>
    </w:p>
    <w:p w14:paraId="41BD22A7" w14:textId="77777777" w:rsidR="00012623" w:rsidRDefault="00012623" w:rsidP="00503E8E">
      <w:pPr>
        <w:rPr>
          <w:b/>
        </w:rPr>
      </w:pPr>
    </w:p>
    <w:p w14:paraId="6E45400C" w14:textId="45AB3432" w:rsidR="00012623" w:rsidRPr="004975E7" w:rsidRDefault="00012623" w:rsidP="00012623">
      <w:r w:rsidRPr="004975E7">
        <w:t xml:space="preserve">Como resultado se seleccionó los valores de la prueba 3 para continuar con las otras pruebas, en la siguiente prueba se probaron distintos N-Day, que me da el valor del predictor </w:t>
      </w:r>
      <w:proofErr w:type="spellStart"/>
      <w:r w:rsidRPr="004975E7">
        <w:t>flag</w:t>
      </w:r>
      <w:proofErr w:type="spellEnd"/>
      <w:r w:rsidR="00A54F56" w:rsidRPr="004975E7">
        <w:t xml:space="preserve">, en las pruebas anteriores el </w:t>
      </w:r>
      <w:proofErr w:type="spellStart"/>
      <w:r w:rsidR="00A54F56" w:rsidRPr="004975E7">
        <w:t>Nday</w:t>
      </w:r>
      <w:proofErr w:type="spellEnd"/>
      <w:r w:rsidR="00A54F56" w:rsidRPr="004975E7">
        <w:t xml:space="preserve"> por defecto era 28.</w:t>
      </w:r>
    </w:p>
    <w:p w14:paraId="0FE72B86" w14:textId="77777777" w:rsidR="00012623" w:rsidRDefault="00012623" w:rsidP="00503E8E">
      <w:pPr>
        <w:rPr>
          <w:b/>
        </w:rPr>
      </w:pPr>
    </w:p>
    <w:p w14:paraId="2BA7684E" w14:textId="77777777" w:rsidR="00012623" w:rsidRDefault="00012623" w:rsidP="00012623">
      <w:pPr>
        <w:rPr>
          <w:sz w:val="22"/>
          <w:szCs w:val="22"/>
        </w:rPr>
      </w:pPr>
      <w:r>
        <w:t xml:space="preserve">Resumen Pruebas </w:t>
      </w:r>
      <w:proofErr w:type="spellStart"/>
      <w:r>
        <w:rPr>
          <w:shd w:val="clear" w:color="auto" w:fill="FFFFFF"/>
        </w:rPr>
        <w:t>Ndays</w:t>
      </w:r>
      <w:proofErr w:type="spellEnd"/>
    </w:p>
    <w:p w14:paraId="505946C9" w14:textId="77777777" w:rsidR="00012623" w:rsidRDefault="00012623" w:rsidP="00012623"/>
    <w:tbl>
      <w:tblPr>
        <w:tblStyle w:val="Tablaconcuadrcula"/>
        <w:tblW w:w="8328" w:type="dxa"/>
        <w:tblLook w:val="04A0" w:firstRow="1" w:lastRow="0" w:firstColumn="1" w:lastColumn="0" w:noHBand="0" w:noVBand="1"/>
      </w:tblPr>
      <w:tblGrid>
        <w:gridCol w:w="2418"/>
        <w:gridCol w:w="2955"/>
        <w:gridCol w:w="2955"/>
      </w:tblGrid>
      <w:tr w:rsidR="00A54F56" w14:paraId="11E65FA9" w14:textId="77777777" w:rsidTr="00A54F56">
        <w:tc>
          <w:tcPr>
            <w:tcW w:w="2418" w:type="dxa"/>
            <w:tcBorders>
              <w:top w:val="single" w:sz="4" w:space="0" w:color="auto"/>
              <w:left w:val="single" w:sz="4" w:space="0" w:color="auto"/>
              <w:bottom w:val="single" w:sz="4" w:space="0" w:color="auto"/>
              <w:right w:val="single" w:sz="4" w:space="0" w:color="auto"/>
            </w:tcBorders>
          </w:tcPr>
          <w:p w14:paraId="1BDDF960" w14:textId="7A699A4C" w:rsidR="00A54F56" w:rsidRDefault="00A54F56" w:rsidP="00A54F56">
            <w:r>
              <w:t>#</w:t>
            </w:r>
          </w:p>
        </w:tc>
        <w:tc>
          <w:tcPr>
            <w:tcW w:w="2955" w:type="dxa"/>
            <w:tcBorders>
              <w:top w:val="single" w:sz="4" w:space="0" w:color="auto"/>
              <w:left w:val="single" w:sz="4" w:space="0" w:color="auto"/>
              <w:bottom w:val="single" w:sz="4" w:space="0" w:color="auto"/>
              <w:right w:val="single" w:sz="4" w:space="0" w:color="auto"/>
            </w:tcBorders>
          </w:tcPr>
          <w:p w14:paraId="5FD6B825" w14:textId="1B7E6094" w:rsidR="00A54F56" w:rsidRDefault="00A54F56" w:rsidP="00A54F56">
            <w:r>
              <w:t xml:space="preserve">Valor Parámetro </w:t>
            </w:r>
            <w:proofErr w:type="spellStart"/>
            <w:r>
              <w:t>Ndays</w:t>
            </w:r>
            <w:proofErr w:type="spellEnd"/>
          </w:p>
        </w:tc>
        <w:tc>
          <w:tcPr>
            <w:tcW w:w="2955" w:type="dxa"/>
            <w:tcBorders>
              <w:top w:val="single" w:sz="4" w:space="0" w:color="auto"/>
              <w:left w:val="single" w:sz="4" w:space="0" w:color="auto"/>
              <w:bottom w:val="single" w:sz="4" w:space="0" w:color="auto"/>
              <w:right w:val="single" w:sz="4" w:space="0" w:color="auto"/>
            </w:tcBorders>
            <w:hideMark/>
          </w:tcPr>
          <w:p w14:paraId="14656BD4" w14:textId="2E9D33BD" w:rsidR="00A54F56" w:rsidRDefault="00A54F56" w:rsidP="00A54F56">
            <w:r>
              <w:t>Rendimiento Medido en SMAPE</w:t>
            </w:r>
          </w:p>
        </w:tc>
      </w:tr>
      <w:tr w:rsidR="00A54F56" w14:paraId="105F872A" w14:textId="77777777" w:rsidTr="00A54F56">
        <w:tc>
          <w:tcPr>
            <w:tcW w:w="2418" w:type="dxa"/>
            <w:tcBorders>
              <w:top w:val="single" w:sz="4" w:space="0" w:color="auto"/>
              <w:left w:val="single" w:sz="4" w:space="0" w:color="auto"/>
              <w:bottom w:val="single" w:sz="4" w:space="0" w:color="auto"/>
              <w:right w:val="single" w:sz="4" w:space="0" w:color="auto"/>
            </w:tcBorders>
          </w:tcPr>
          <w:p w14:paraId="019AD5A6" w14:textId="228E9D8A" w:rsidR="00A54F56" w:rsidRDefault="00A54F56" w:rsidP="00A54F56">
            <w:r>
              <w:t>6</w:t>
            </w:r>
          </w:p>
        </w:tc>
        <w:tc>
          <w:tcPr>
            <w:tcW w:w="2955" w:type="dxa"/>
            <w:tcBorders>
              <w:top w:val="single" w:sz="4" w:space="0" w:color="auto"/>
              <w:left w:val="single" w:sz="4" w:space="0" w:color="auto"/>
              <w:bottom w:val="single" w:sz="4" w:space="0" w:color="auto"/>
              <w:right w:val="single" w:sz="4" w:space="0" w:color="auto"/>
            </w:tcBorders>
          </w:tcPr>
          <w:p w14:paraId="397AA198" w14:textId="5A4BCA75" w:rsidR="00A54F56" w:rsidRDefault="00A54F56" w:rsidP="00A54F56">
            <w:r>
              <w:t>7</w:t>
            </w:r>
          </w:p>
        </w:tc>
        <w:tc>
          <w:tcPr>
            <w:tcW w:w="2955" w:type="dxa"/>
            <w:tcBorders>
              <w:top w:val="single" w:sz="4" w:space="0" w:color="auto"/>
              <w:left w:val="single" w:sz="4" w:space="0" w:color="auto"/>
              <w:bottom w:val="single" w:sz="4" w:space="0" w:color="auto"/>
              <w:right w:val="single" w:sz="4" w:space="0" w:color="auto"/>
            </w:tcBorders>
            <w:hideMark/>
          </w:tcPr>
          <w:p w14:paraId="23445AE3" w14:textId="4B633F27" w:rsidR="00A54F56" w:rsidRDefault="00A54F56" w:rsidP="00A54F56">
            <w:r>
              <w:t>0.193207</w:t>
            </w:r>
          </w:p>
        </w:tc>
      </w:tr>
      <w:tr w:rsidR="00A54F56" w14:paraId="56B3C463" w14:textId="77777777" w:rsidTr="00A54F56">
        <w:tc>
          <w:tcPr>
            <w:tcW w:w="2418" w:type="dxa"/>
            <w:tcBorders>
              <w:top w:val="single" w:sz="4" w:space="0" w:color="auto"/>
              <w:left w:val="single" w:sz="4" w:space="0" w:color="auto"/>
              <w:bottom w:val="single" w:sz="4" w:space="0" w:color="auto"/>
              <w:right w:val="single" w:sz="4" w:space="0" w:color="auto"/>
            </w:tcBorders>
          </w:tcPr>
          <w:p w14:paraId="07AC3763" w14:textId="543E8A61" w:rsidR="00A54F56" w:rsidRDefault="00A54F56" w:rsidP="00A54F56">
            <w:r>
              <w:t>7</w:t>
            </w:r>
          </w:p>
        </w:tc>
        <w:tc>
          <w:tcPr>
            <w:tcW w:w="2955" w:type="dxa"/>
            <w:tcBorders>
              <w:top w:val="single" w:sz="4" w:space="0" w:color="auto"/>
              <w:left w:val="single" w:sz="4" w:space="0" w:color="auto"/>
              <w:bottom w:val="single" w:sz="4" w:space="0" w:color="auto"/>
              <w:right w:val="single" w:sz="4" w:space="0" w:color="auto"/>
            </w:tcBorders>
          </w:tcPr>
          <w:p w14:paraId="0BC98314" w14:textId="28A2C94A" w:rsidR="00A54F56" w:rsidRDefault="00A54F56" w:rsidP="00A54F56">
            <w:r>
              <w:t>14</w:t>
            </w:r>
          </w:p>
        </w:tc>
        <w:tc>
          <w:tcPr>
            <w:tcW w:w="2955" w:type="dxa"/>
            <w:tcBorders>
              <w:top w:val="single" w:sz="4" w:space="0" w:color="auto"/>
              <w:left w:val="single" w:sz="4" w:space="0" w:color="auto"/>
              <w:bottom w:val="single" w:sz="4" w:space="0" w:color="auto"/>
              <w:right w:val="single" w:sz="4" w:space="0" w:color="auto"/>
            </w:tcBorders>
            <w:hideMark/>
          </w:tcPr>
          <w:p w14:paraId="6109F974" w14:textId="309629AC" w:rsidR="00A54F56" w:rsidRDefault="00A54F56" w:rsidP="00A54F56">
            <w:r>
              <w:t>0.19102732</w:t>
            </w:r>
          </w:p>
        </w:tc>
      </w:tr>
      <w:tr w:rsidR="00A54F56" w14:paraId="6309ED04" w14:textId="77777777" w:rsidTr="00A54F56">
        <w:tc>
          <w:tcPr>
            <w:tcW w:w="2418" w:type="dxa"/>
            <w:tcBorders>
              <w:top w:val="single" w:sz="4" w:space="0" w:color="auto"/>
              <w:left w:val="single" w:sz="4" w:space="0" w:color="auto"/>
              <w:bottom w:val="single" w:sz="4" w:space="0" w:color="auto"/>
              <w:right w:val="single" w:sz="4" w:space="0" w:color="auto"/>
            </w:tcBorders>
          </w:tcPr>
          <w:p w14:paraId="3D2B9176" w14:textId="7E4F7D82" w:rsidR="00A54F56" w:rsidRDefault="00A54F56" w:rsidP="00A54F56">
            <w:pPr>
              <w:rPr>
                <w:highlight w:val="yellow"/>
              </w:rPr>
            </w:pPr>
            <w:r>
              <w:rPr>
                <w:highlight w:val="yellow"/>
              </w:rPr>
              <w:t>8</w:t>
            </w:r>
          </w:p>
        </w:tc>
        <w:tc>
          <w:tcPr>
            <w:tcW w:w="2955" w:type="dxa"/>
            <w:tcBorders>
              <w:top w:val="single" w:sz="4" w:space="0" w:color="auto"/>
              <w:left w:val="single" w:sz="4" w:space="0" w:color="auto"/>
              <w:bottom w:val="single" w:sz="4" w:space="0" w:color="auto"/>
              <w:right w:val="single" w:sz="4" w:space="0" w:color="auto"/>
            </w:tcBorders>
          </w:tcPr>
          <w:p w14:paraId="0A291953" w14:textId="0810ED1C" w:rsidR="00A54F56" w:rsidRDefault="00A54F56" w:rsidP="00A54F56">
            <w:pPr>
              <w:rPr>
                <w:highlight w:val="yellow"/>
              </w:rPr>
            </w:pPr>
            <w:r>
              <w:t>21</w:t>
            </w:r>
          </w:p>
        </w:tc>
        <w:tc>
          <w:tcPr>
            <w:tcW w:w="2955" w:type="dxa"/>
            <w:tcBorders>
              <w:top w:val="single" w:sz="4" w:space="0" w:color="auto"/>
              <w:left w:val="single" w:sz="4" w:space="0" w:color="auto"/>
              <w:bottom w:val="single" w:sz="4" w:space="0" w:color="auto"/>
              <w:right w:val="single" w:sz="4" w:space="0" w:color="auto"/>
            </w:tcBorders>
            <w:hideMark/>
          </w:tcPr>
          <w:p w14:paraId="1615F2A2" w14:textId="4CB656B4" w:rsidR="00A54F56" w:rsidRDefault="00A54F56" w:rsidP="00A54F56">
            <w:pPr>
              <w:rPr>
                <w:highlight w:val="yellow"/>
              </w:rPr>
            </w:pPr>
            <w:r>
              <w:rPr>
                <w:highlight w:val="yellow"/>
              </w:rPr>
              <w:t>0.186299</w:t>
            </w:r>
          </w:p>
        </w:tc>
      </w:tr>
      <w:tr w:rsidR="00A54F56" w14:paraId="1F90A8C4" w14:textId="77777777" w:rsidTr="00A54F56">
        <w:tc>
          <w:tcPr>
            <w:tcW w:w="2418" w:type="dxa"/>
            <w:tcBorders>
              <w:top w:val="single" w:sz="4" w:space="0" w:color="auto"/>
              <w:left w:val="single" w:sz="4" w:space="0" w:color="auto"/>
              <w:bottom w:val="single" w:sz="4" w:space="0" w:color="auto"/>
              <w:right w:val="single" w:sz="4" w:space="0" w:color="auto"/>
            </w:tcBorders>
          </w:tcPr>
          <w:p w14:paraId="5E18ADC5" w14:textId="4A8ECF00" w:rsidR="00A54F56" w:rsidRDefault="00A54F56" w:rsidP="00A54F56">
            <w:r>
              <w:t>9</w:t>
            </w:r>
          </w:p>
        </w:tc>
        <w:tc>
          <w:tcPr>
            <w:tcW w:w="2955" w:type="dxa"/>
            <w:tcBorders>
              <w:top w:val="single" w:sz="4" w:space="0" w:color="auto"/>
              <w:left w:val="single" w:sz="4" w:space="0" w:color="auto"/>
              <w:bottom w:val="single" w:sz="4" w:space="0" w:color="auto"/>
              <w:right w:val="single" w:sz="4" w:space="0" w:color="auto"/>
            </w:tcBorders>
          </w:tcPr>
          <w:p w14:paraId="29854F64" w14:textId="0C64FAC1" w:rsidR="00A54F56" w:rsidRDefault="00A54F56" w:rsidP="00A54F56">
            <w:r>
              <w:t>28</w:t>
            </w:r>
          </w:p>
        </w:tc>
        <w:tc>
          <w:tcPr>
            <w:tcW w:w="2955" w:type="dxa"/>
            <w:tcBorders>
              <w:top w:val="single" w:sz="4" w:space="0" w:color="auto"/>
              <w:left w:val="single" w:sz="4" w:space="0" w:color="auto"/>
              <w:bottom w:val="single" w:sz="4" w:space="0" w:color="auto"/>
              <w:right w:val="single" w:sz="4" w:space="0" w:color="auto"/>
            </w:tcBorders>
            <w:hideMark/>
          </w:tcPr>
          <w:p w14:paraId="5CBED224" w14:textId="65BD4823" w:rsidR="00A54F56" w:rsidRDefault="00A54F56" w:rsidP="00A54F56">
            <w:r>
              <w:t>0.18740</w:t>
            </w:r>
          </w:p>
        </w:tc>
      </w:tr>
      <w:tr w:rsidR="00A54F56" w14:paraId="3659A65E" w14:textId="77777777" w:rsidTr="00A54F56">
        <w:tc>
          <w:tcPr>
            <w:tcW w:w="2418" w:type="dxa"/>
            <w:tcBorders>
              <w:top w:val="single" w:sz="4" w:space="0" w:color="auto"/>
              <w:left w:val="single" w:sz="4" w:space="0" w:color="auto"/>
              <w:bottom w:val="single" w:sz="4" w:space="0" w:color="auto"/>
              <w:right w:val="single" w:sz="4" w:space="0" w:color="auto"/>
            </w:tcBorders>
          </w:tcPr>
          <w:p w14:paraId="7065F76F" w14:textId="63A806B1" w:rsidR="00A54F56" w:rsidRDefault="00A54F56" w:rsidP="00A54F56">
            <w:r>
              <w:t>10</w:t>
            </w:r>
          </w:p>
        </w:tc>
        <w:tc>
          <w:tcPr>
            <w:tcW w:w="2955" w:type="dxa"/>
            <w:tcBorders>
              <w:top w:val="single" w:sz="4" w:space="0" w:color="auto"/>
              <w:left w:val="single" w:sz="4" w:space="0" w:color="auto"/>
              <w:bottom w:val="single" w:sz="4" w:space="0" w:color="auto"/>
              <w:right w:val="single" w:sz="4" w:space="0" w:color="auto"/>
            </w:tcBorders>
          </w:tcPr>
          <w:p w14:paraId="0A84F8B9" w14:textId="18F47EB4" w:rsidR="00A54F56" w:rsidRDefault="00A54F56" w:rsidP="00A54F56">
            <w:r>
              <w:t>35</w:t>
            </w:r>
          </w:p>
        </w:tc>
        <w:tc>
          <w:tcPr>
            <w:tcW w:w="2955" w:type="dxa"/>
            <w:tcBorders>
              <w:top w:val="single" w:sz="4" w:space="0" w:color="auto"/>
              <w:left w:val="single" w:sz="4" w:space="0" w:color="auto"/>
              <w:bottom w:val="single" w:sz="4" w:space="0" w:color="auto"/>
              <w:right w:val="single" w:sz="4" w:space="0" w:color="auto"/>
            </w:tcBorders>
            <w:hideMark/>
          </w:tcPr>
          <w:p w14:paraId="24A057EB" w14:textId="7A437FA6" w:rsidR="00A54F56" w:rsidRDefault="00A54F56" w:rsidP="00A54F56">
            <w:r>
              <w:t>0.191676</w:t>
            </w:r>
          </w:p>
        </w:tc>
      </w:tr>
      <w:tr w:rsidR="00A54F56" w14:paraId="6BB958D6" w14:textId="77777777" w:rsidTr="00A54F56">
        <w:tc>
          <w:tcPr>
            <w:tcW w:w="2418" w:type="dxa"/>
            <w:tcBorders>
              <w:top w:val="single" w:sz="4" w:space="0" w:color="auto"/>
              <w:left w:val="single" w:sz="4" w:space="0" w:color="auto"/>
              <w:bottom w:val="single" w:sz="4" w:space="0" w:color="auto"/>
              <w:right w:val="single" w:sz="4" w:space="0" w:color="auto"/>
            </w:tcBorders>
          </w:tcPr>
          <w:p w14:paraId="277E0248" w14:textId="4015B062" w:rsidR="00A54F56" w:rsidRDefault="00A54F56" w:rsidP="00A54F56">
            <w:r>
              <w:t>11</w:t>
            </w:r>
          </w:p>
        </w:tc>
        <w:tc>
          <w:tcPr>
            <w:tcW w:w="2955" w:type="dxa"/>
            <w:tcBorders>
              <w:top w:val="single" w:sz="4" w:space="0" w:color="auto"/>
              <w:left w:val="single" w:sz="4" w:space="0" w:color="auto"/>
              <w:bottom w:val="single" w:sz="4" w:space="0" w:color="auto"/>
              <w:right w:val="single" w:sz="4" w:space="0" w:color="auto"/>
            </w:tcBorders>
          </w:tcPr>
          <w:p w14:paraId="6C40978F" w14:textId="76AD88E4" w:rsidR="00A54F56" w:rsidRDefault="00A54F56" w:rsidP="00A54F56">
            <w:r>
              <w:t>42</w:t>
            </w:r>
          </w:p>
        </w:tc>
        <w:tc>
          <w:tcPr>
            <w:tcW w:w="2955" w:type="dxa"/>
            <w:tcBorders>
              <w:top w:val="single" w:sz="4" w:space="0" w:color="auto"/>
              <w:left w:val="single" w:sz="4" w:space="0" w:color="auto"/>
              <w:bottom w:val="single" w:sz="4" w:space="0" w:color="auto"/>
              <w:right w:val="single" w:sz="4" w:space="0" w:color="auto"/>
            </w:tcBorders>
            <w:hideMark/>
          </w:tcPr>
          <w:p w14:paraId="27365DCD" w14:textId="2A467699" w:rsidR="00A54F56" w:rsidRDefault="00A54F56" w:rsidP="00A54F56">
            <w:r>
              <w:t>0.1948898</w:t>
            </w:r>
          </w:p>
        </w:tc>
      </w:tr>
    </w:tbl>
    <w:p w14:paraId="327D78C4" w14:textId="77777777" w:rsidR="00012623" w:rsidRDefault="00012623" w:rsidP="00503E8E">
      <w:pPr>
        <w:rPr>
          <w:b/>
        </w:rPr>
      </w:pPr>
    </w:p>
    <w:p w14:paraId="128EBCD1" w14:textId="288C4EF8" w:rsidR="00A54F56" w:rsidRDefault="00A54F56">
      <w:pPr>
        <w:spacing w:after="160" w:line="259" w:lineRule="auto"/>
        <w:rPr>
          <w:b/>
        </w:rPr>
      </w:pPr>
      <w:r>
        <w:rPr>
          <w:b/>
        </w:rPr>
        <w:br w:type="page"/>
      </w:r>
    </w:p>
    <w:p w14:paraId="29BE4DB9" w14:textId="77777777" w:rsidR="00012623" w:rsidRDefault="00012623" w:rsidP="00503E8E">
      <w:pPr>
        <w:rPr>
          <w:b/>
        </w:rPr>
      </w:pPr>
    </w:p>
    <w:p w14:paraId="08EE4797" w14:textId="77777777" w:rsidR="00012623" w:rsidRDefault="00012623" w:rsidP="00503E8E">
      <w:pPr>
        <w:rPr>
          <w:b/>
        </w:rPr>
      </w:pPr>
    </w:p>
    <w:p w14:paraId="30025B4C" w14:textId="2D40C32D" w:rsidR="00434248" w:rsidRDefault="00434248" w:rsidP="00503E8E">
      <w:pPr>
        <w:rPr>
          <w:b/>
        </w:rPr>
      </w:pPr>
      <w:r>
        <w:rPr>
          <w:b/>
        </w:rPr>
        <w:t xml:space="preserve">Como resultado se seleccionó los valores de la prueba </w:t>
      </w:r>
      <w:r w:rsidR="00A54F56">
        <w:rPr>
          <w:b/>
        </w:rPr>
        <w:t>8</w:t>
      </w:r>
      <w:r>
        <w:rPr>
          <w:b/>
        </w:rPr>
        <w:t xml:space="preserve"> para continuar con las otras pruebas, en la siguiente prueba se probaron varias capas</w:t>
      </w:r>
    </w:p>
    <w:p w14:paraId="14638062" w14:textId="77777777" w:rsidR="00434248" w:rsidRDefault="00434248" w:rsidP="00503E8E">
      <w:pPr>
        <w:rPr>
          <w:b/>
        </w:rPr>
      </w:pPr>
    </w:p>
    <w:tbl>
      <w:tblPr>
        <w:tblStyle w:val="Tablaconcuadrcula"/>
        <w:tblW w:w="9405" w:type="dxa"/>
        <w:tblInd w:w="-1565" w:type="dxa"/>
        <w:tblLayout w:type="fixed"/>
        <w:tblLook w:val="04A0" w:firstRow="1" w:lastRow="0" w:firstColumn="1" w:lastColumn="0" w:noHBand="0" w:noVBand="1"/>
      </w:tblPr>
      <w:tblGrid>
        <w:gridCol w:w="576"/>
        <w:gridCol w:w="1120"/>
        <w:gridCol w:w="589"/>
        <w:gridCol w:w="2594"/>
        <w:gridCol w:w="547"/>
        <w:gridCol w:w="547"/>
        <w:gridCol w:w="547"/>
        <w:gridCol w:w="547"/>
        <w:gridCol w:w="2338"/>
      </w:tblGrid>
      <w:tr w:rsidR="00434248" w14:paraId="7594144D" w14:textId="77777777" w:rsidTr="00434248">
        <w:tc>
          <w:tcPr>
            <w:tcW w:w="576" w:type="dxa"/>
          </w:tcPr>
          <w:p w14:paraId="2F79A8E3" w14:textId="77777777" w:rsidR="00434248" w:rsidRDefault="00434248" w:rsidP="00012623">
            <w:r>
              <w:t>#</w:t>
            </w:r>
          </w:p>
        </w:tc>
        <w:tc>
          <w:tcPr>
            <w:tcW w:w="1120" w:type="dxa"/>
          </w:tcPr>
          <w:p w14:paraId="5E0222A1" w14:textId="540AA238" w:rsidR="00434248" w:rsidRDefault="00434248" w:rsidP="00012623">
            <w:r>
              <w:t>Capas</w:t>
            </w:r>
          </w:p>
        </w:tc>
        <w:tc>
          <w:tcPr>
            <w:tcW w:w="589" w:type="dxa"/>
          </w:tcPr>
          <w:p w14:paraId="12F765DD" w14:textId="77777777" w:rsidR="00434248" w:rsidRDefault="00434248" w:rsidP="00012623">
            <w:r>
              <w:t>1</w:t>
            </w:r>
          </w:p>
        </w:tc>
        <w:tc>
          <w:tcPr>
            <w:tcW w:w="2594" w:type="dxa"/>
          </w:tcPr>
          <w:p w14:paraId="380B8DED" w14:textId="77777777" w:rsidR="00434248" w:rsidRDefault="00434248" w:rsidP="00012623">
            <w:r>
              <w:t>Ratio de Aprendizaje</w:t>
            </w:r>
          </w:p>
        </w:tc>
        <w:tc>
          <w:tcPr>
            <w:tcW w:w="547" w:type="dxa"/>
          </w:tcPr>
          <w:p w14:paraId="2E50913E" w14:textId="77777777" w:rsidR="00434248" w:rsidRDefault="00434248" w:rsidP="00012623">
            <w:r>
              <w:t>2</w:t>
            </w:r>
          </w:p>
        </w:tc>
        <w:tc>
          <w:tcPr>
            <w:tcW w:w="547" w:type="dxa"/>
          </w:tcPr>
          <w:p w14:paraId="63E0D0B0" w14:textId="77777777" w:rsidR="00434248" w:rsidRDefault="00434248" w:rsidP="00012623">
            <w:r>
              <w:t>3</w:t>
            </w:r>
          </w:p>
        </w:tc>
        <w:tc>
          <w:tcPr>
            <w:tcW w:w="547" w:type="dxa"/>
          </w:tcPr>
          <w:p w14:paraId="42B2CF9F" w14:textId="77777777" w:rsidR="00434248" w:rsidRDefault="00434248" w:rsidP="00012623">
            <w:r>
              <w:t>4</w:t>
            </w:r>
          </w:p>
        </w:tc>
        <w:tc>
          <w:tcPr>
            <w:tcW w:w="547" w:type="dxa"/>
          </w:tcPr>
          <w:p w14:paraId="60D3DEE0" w14:textId="77777777" w:rsidR="00434248" w:rsidRDefault="00434248" w:rsidP="00012623">
            <w:r>
              <w:t>5</w:t>
            </w:r>
          </w:p>
        </w:tc>
        <w:tc>
          <w:tcPr>
            <w:tcW w:w="2338" w:type="dxa"/>
          </w:tcPr>
          <w:p w14:paraId="3B1A2898" w14:textId="77777777" w:rsidR="00434248" w:rsidRDefault="00434248" w:rsidP="00012623">
            <w:r>
              <w:t>SMAPE</w:t>
            </w:r>
          </w:p>
        </w:tc>
      </w:tr>
      <w:tr w:rsidR="00434248" w14:paraId="68EB7F2F" w14:textId="77777777" w:rsidTr="00434248">
        <w:tc>
          <w:tcPr>
            <w:tcW w:w="576" w:type="dxa"/>
          </w:tcPr>
          <w:p w14:paraId="4CDBB9F2" w14:textId="322A3059" w:rsidR="00434248" w:rsidRPr="00A97138" w:rsidRDefault="00A54F56" w:rsidP="00434248">
            <w:r>
              <w:t>12</w:t>
            </w:r>
          </w:p>
        </w:tc>
        <w:tc>
          <w:tcPr>
            <w:tcW w:w="1120" w:type="dxa"/>
          </w:tcPr>
          <w:p w14:paraId="5BF2D899" w14:textId="50D807DF" w:rsidR="00434248" w:rsidRDefault="00434248" w:rsidP="00434248">
            <w:r>
              <w:t>1</w:t>
            </w:r>
          </w:p>
        </w:tc>
        <w:tc>
          <w:tcPr>
            <w:tcW w:w="589" w:type="dxa"/>
          </w:tcPr>
          <w:p w14:paraId="0E6C3DA0" w14:textId="30E6E23D" w:rsidR="00434248" w:rsidRDefault="00434248" w:rsidP="00434248">
            <w:r w:rsidRPr="00C0560B">
              <w:rPr>
                <w:rFonts w:ascii="Courier New" w:hAnsi="Courier New" w:cs="Courier New"/>
                <w:color w:val="212121"/>
                <w:sz w:val="21"/>
                <w:szCs w:val="21"/>
                <w:shd w:val="clear" w:color="auto" w:fill="FFFFFF"/>
              </w:rPr>
              <w:t>352</w:t>
            </w:r>
          </w:p>
        </w:tc>
        <w:tc>
          <w:tcPr>
            <w:tcW w:w="2594" w:type="dxa"/>
          </w:tcPr>
          <w:p w14:paraId="6984E702" w14:textId="2482141B" w:rsidR="00434248" w:rsidRDefault="00434248" w:rsidP="00434248">
            <w:r w:rsidRPr="00C0560B">
              <w:rPr>
                <w:rFonts w:ascii="Courier New" w:hAnsi="Courier New" w:cs="Courier New"/>
                <w:color w:val="212121"/>
                <w:sz w:val="21"/>
                <w:szCs w:val="21"/>
                <w:shd w:val="clear" w:color="auto" w:fill="FFFFFF"/>
              </w:rPr>
              <w:t>0.00037464381329162526</w:t>
            </w:r>
          </w:p>
        </w:tc>
        <w:tc>
          <w:tcPr>
            <w:tcW w:w="547" w:type="dxa"/>
          </w:tcPr>
          <w:p w14:paraId="2A9F274C" w14:textId="2D4A1066" w:rsidR="00434248" w:rsidRDefault="00434248" w:rsidP="00434248">
            <w:r>
              <w:rPr>
                <w:highlight w:val="yellow"/>
              </w:rPr>
              <w:t>0.1</w:t>
            </w:r>
          </w:p>
        </w:tc>
        <w:tc>
          <w:tcPr>
            <w:tcW w:w="547" w:type="dxa"/>
          </w:tcPr>
          <w:p w14:paraId="36B353D8" w14:textId="0D63E290" w:rsidR="00434248" w:rsidRDefault="00434248" w:rsidP="00434248">
            <w:r>
              <w:rPr>
                <w:highlight w:val="yellow"/>
              </w:rPr>
              <w:t>0.0</w:t>
            </w:r>
          </w:p>
        </w:tc>
        <w:tc>
          <w:tcPr>
            <w:tcW w:w="547" w:type="dxa"/>
          </w:tcPr>
          <w:p w14:paraId="18A45904" w14:textId="4BF7690E" w:rsidR="00434248" w:rsidRDefault="00434248" w:rsidP="00434248">
            <w:r>
              <w:rPr>
                <w:highlight w:val="yellow"/>
              </w:rPr>
              <w:t>32</w:t>
            </w:r>
          </w:p>
        </w:tc>
        <w:tc>
          <w:tcPr>
            <w:tcW w:w="547" w:type="dxa"/>
          </w:tcPr>
          <w:p w14:paraId="73F7B63B" w14:textId="6D862782" w:rsidR="00434248" w:rsidRDefault="00434248" w:rsidP="00434248">
            <w:r>
              <w:rPr>
                <w:highlight w:val="yellow"/>
              </w:rPr>
              <w:t>10</w:t>
            </w:r>
          </w:p>
        </w:tc>
        <w:tc>
          <w:tcPr>
            <w:tcW w:w="2338" w:type="dxa"/>
          </w:tcPr>
          <w:p w14:paraId="0116F617" w14:textId="7BED99CC" w:rsidR="00434248" w:rsidRDefault="00012623" w:rsidP="00434248">
            <w:r>
              <w:rPr>
                <w:rFonts w:ascii="Courier New" w:hAnsi="Courier New" w:cs="Courier New"/>
                <w:color w:val="212121"/>
                <w:sz w:val="21"/>
                <w:szCs w:val="21"/>
                <w:shd w:val="clear" w:color="auto" w:fill="FFFFFF"/>
              </w:rPr>
              <w:t>0.18628200888633728</w:t>
            </w:r>
          </w:p>
        </w:tc>
      </w:tr>
      <w:tr w:rsidR="00434248" w14:paraId="64DE6333" w14:textId="77777777" w:rsidTr="00434248">
        <w:tc>
          <w:tcPr>
            <w:tcW w:w="576" w:type="dxa"/>
          </w:tcPr>
          <w:p w14:paraId="2D7B1C12" w14:textId="2FE1C2AD" w:rsidR="00434248" w:rsidRPr="00A97138" w:rsidRDefault="00A54F56" w:rsidP="00434248">
            <w:r>
              <w:t>13</w:t>
            </w:r>
          </w:p>
        </w:tc>
        <w:tc>
          <w:tcPr>
            <w:tcW w:w="1120" w:type="dxa"/>
          </w:tcPr>
          <w:p w14:paraId="3B909667" w14:textId="073622E2" w:rsidR="00434248" w:rsidRDefault="00434248" w:rsidP="00434248">
            <w:r>
              <w:t>2</w:t>
            </w:r>
          </w:p>
        </w:tc>
        <w:tc>
          <w:tcPr>
            <w:tcW w:w="589" w:type="dxa"/>
          </w:tcPr>
          <w:p w14:paraId="34E6C2FD" w14:textId="299ABD42" w:rsidR="00434248" w:rsidRDefault="00434248" w:rsidP="00434248">
            <w:r w:rsidRPr="00C0560B">
              <w:rPr>
                <w:rFonts w:ascii="Courier New" w:hAnsi="Courier New" w:cs="Courier New"/>
                <w:color w:val="212121"/>
                <w:sz w:val="21"/>
                <w:szCs w:val="21"/>
                <w:shd w:val="clear" w:color="auto" w:fill="FFFFFF"/>
              </w:rPr>
              <w:t>352</w:t>
            </w:r>
          </w:p>
        </w:tc>
        <w:tc>
          <w:tcPr>
            <w:tcW w:w="2594" w:type="dxa"/>
          </w:tcPr>
          <w:p w14:paraId="13D32806" w14:textId="305B4CAB" w:rsidR="00434248" w:rsidRDefault="00434248" w:rsidP="00434248">
            <w:r w:rsidRPr="00C0560B">
              <w:rPr>
                <w:rFonts w:ascii="Courier New" w:hAnsi="Courier New" w:cs="Courier New"/>
                <w:color w:val="212121"/>
                <w:sz w:val="21"/>
                <w:szCs w:val="21"/>
                <w:shd w:val="clear" w:color="auto" w:fill="FFFFFF"/>
              </w:rPr>
              <w:t>0.00037464381329162526</w:t>
            </w:r>
          </w:p>
        </w:tc>
        <w:tc>
          <w:tcPr>
            <w:tcW w:w="547" w:type="dxa"/>
          </w:tcPr>
          <w:p w14:paraId="26B325EE" w14:textId="3998FEBC" w:rsidR="00434248" w:rsidRDefault="00434248" w:rsidP="00434248">
            <w:r>
              <w:rPr>
                <w:highlight w:val="yellow"/>
              </w:rPr>
              <w:t>0.1</w:t>
            </w:r>
          </w:p>
        </w:tc>
        <w:tc>
          <w:tcPr>
            <w:tcW w:w="547" w:type="dxa"/>
          </w:tcPr>
          <w:p w14:paraId="41C2D455" w14:textId="3D713821" w:rsidR="00434248" w:rsidRDefault="00434248" w:rsidP="00434248">
            <w:r>
              <w:rPr>
                <w:highlight w:val="yellow"/>
              </w:rPr>
              <w:t>0.0</w:t>
            </w:r>
          </w:p>
        </w:tc>
        <w:tc>
          <w:tcPr>
            <w:tcW w:w="547" w:type="dxa"/>
          </w:tcPr>
          <w:p w14:paraId="6A58958C" w14:textId="3B832EEB" w:rsidR="00434248" w:rsidRDefault="00434248" w:rsidP="00434248">
            <w:r>
              <w:rPr>
                <w:highlight w:val="yellow"/>
              </w:rPr>
              <w:t>32</w:t>
            </w:r>
          </w:p>
        </w:tc>
        <w:tc>
          <w:tcPr>
            <w:tcW w:w="547" w:type="dxa"/>
          </w:tcPr>
          <w:p w14:paraId="636DFF70" w14:textId="32ABBA8C" w:rsidR="00434248" w:rsidRDefault="00434248" w:rsidP="00434248">
            <w:r>
              <w:rPr>
                <w:highlight w:val="yellow"/>
              </w:rPr>
              <w:t>10</w:t>
            </w:r>
          </w:p>
        </w:tc>
        <w:tc>
          <w:tcPr>
            <w:tcW w:w="2338" w:type="dxa"/>
          </w:tcPr>
          <w:p w14:paraId="0DED54E4" w14:textId="5283DBFA" w:rsidR="00434248" w:rsidRDefault="00012623" w:rsidP="00434248">
            <w:r>
              <w:rPr>
                <w:rFonts w:ascii="Courier New" w:hAnsi="Courier New" w:cs="Courier New"/>
                <w:color w:val="212121"/>
                <w:sz w:val="21"/>
                <w:szCs w:val="21"/>
                <w:shd w:val="clear" w:color="auto" w:fill="FFFFFF"/>
              </w:rPr>
              <w:t>0.1862601786851883</w:t>
            </w:r>
          </w:p>
        </w:tc>
      </w:tr>
      <w:tr w:rsidR="00434248" w14:paraId="7764C281" w14:textId="77777777" w:rsidTr="00434248">
        <w:tc>
          <w:tcPr>
            <w:tcW w:w="576" w:type="dxa"/>
          </w:tcPr>
          <w:p w14:paraId="42909A75" w14:textId="3770A769" w:rsidR="00434248" w:rsidRPr="00A97138" w:rsidRDefault="00A54F56" w:rsidP="00434248">
            <w:r>
              <w:t>14</w:t>
            </w:r>
          </w:p>
        </w:tc>
        <w:tc>
          <w:tcPr>
            <w:tcW w:w="1120" w:type="dxa"/>
          </w:tcPr>
          <w:p w14:paraId="612FD98E" w14:textId="61E98D0D" w:rsidR="00434248" w:rsidRDefault="00434248" w:rsidP="00434248">
            <w:r>
              <w:t>3</w:t>
            </w:r>
          </w:p>
        </w:tc>
        <w:tc>
          <w:tcPr>
            <w:tcW w:w="589" w:type="dxa"/>
          </w:tcPr>
          <w:p w14:paraId="03BA0ACF" w14:textId="5EE5CBB0" w:rsidR="00434248" w:rsidRDefault="00434248" w:rsidP="00434248">
            <w:r w:rsidRPr="00C0560B">
              <w:rPr>
                <w:rFonts w:ascii="Courier New" w:hAnsi="Courier New" w:cs="Courier New"/>
                <w:color w:val="212121"/>
                <w:sz w:val="21"/>
                <w:szCs w:val="21"/>
                <w:shd w:val="clear" w:color="auto" w:fill="FFFFFF"/>
              </w:rPr>
              <w:t>352</w:t>
            </w:r>
          </w:p>
        </w:tc>
        <w:tc>
          <w:tcPr>
            <w:tcW w:w="2594" w:type="dxa"/>
          </w:tcPr>
          <w:p w14:paraId="133D6219" w14:textId="30C3F5DB" w:rsidR="00434248" w:rsidRDefault="00434248" w:rsidP="00434248">
            <w:r w:rsidRPr="00C0560B">
              <w:rPr>
                <w:rFonts w:ascii="Courier New" w:hAnsi="Courier New" w:cs="Courier New"/>
                <w:color w:val="212121"/>
                <w:sz w:val="21"/>
                <w:szCs w:val="21"/>
                <w:shd w:val="clear" w:color="auto" w:fill="FFFFFF"/>
              </w:rPr>
              <w:t>0.00037464381329162526</w:t>
            </w:r>
          </w:p>
        </w:tc>
        <w:tc>
          <w:tcPr>
            <w:tcW w:w="547" w:type="dxa"/>
          </w:tcPr>
          <w:p w14:paraId="34E903B8" w14:textId="68BBA102" w:rsidR="00434248" w:rsidRDefault="00434248" w:rsidP="00434248">
            <w:r>
              <w:rPr>
                <w:highlight w:val="yellow"/>
              </w:rPr>
              <w:t>0.1</w:t>
            </w:r>
          </w:p>
        </w:tc>
        <w:tc>
          <w:tcPr>
            <w:tcW w:w="547" w:type="dxa"/>
          </w:tcPr>
          <w:p w14:paraId="6A406AE1" w14:textId="011CAA63" w:rsidR="00434248" w:rsidRDefault="00434248" w:rsidP="00434248">
            <w:r>
              <w:rPr>
                <w:highlight w:val="yellow"/>
              </w:rPr>
              <w:t>0.0</w:t>
            </w:r>
          </w:p>
        </w:tc>
        <w:tc>
          <w:tcPr>
            <w:tcW w:w="547" w:type="dxa"/>
          </w:tcPr>
          <w:p w14:paraId="44512D0E" w14:textId="43C15794" w:rsidR="00434248" w:rsidRDefault="00434248" w:rsidP="00434248">
            <w:r>
              <w:rPr>
                <w:highlight w:val="yellow"/>
              </w:rPr>
              <w:t>32</w:t>
            </w:r>
          </w:p>
        </w:tc>
        <w:tc>
          <w:tcPr>
            <w:tcW w:w="547" w:type="dxa"/>
          </w:tcPr>
          <w:p w14:paraId="793A3A77" w14:textId="6B49AAC5" w:rsidR="00434248" w:rsidRDefault="00434248" w:rsidP="00434248">
            <w:r>
              <w:rPr>
                <w:highlight w:val="yellow"/>
              </w:rPr>
              <w:t>10</w:t>
            </w:r>
          </w:p>
        </w:tc>
        <w:tc>
          <w:tcPr>
            <w:tcW w:w="2338" w:type="dxa"/>
          </w:tcPr>
          <w:p w14:paraId="49E1D2E7" w14:textId="393478E8" w:rsidR="00434248" w:rsidRDefault="00012623" w:rsidP="00434248">
            <w:r>
              <w:rPr>
                <w:rFonts w:ascii="Courier New" w:hAnsi="Courier New" w:cs="Courier New"/>
                <w:color w:val="212121"/>
                <w:sz w:val="21"/>
                <w:szCs w:val="21"/>
                <w:shd w:val="clear" w:color="auto" w:fill="FFFFFF"/>
                <w:lang w:val="en-US"/>
              </w:rPr>
              <w:t>0.1862572580575943</w:t>
            </w:r>
          </w:p>
        </w:tc>
      </w:tr>
    </w:tbl>
    <w:p w14:paraId="5AB0458C" w14:textId="77777777" w:rsidR="00541D7F" w:rsidRDefault="00541D7F" w:rsidP="00503E8E">
      <w:pPr>
        <w:rPr>
          <w:b/>
        </w:rPr>
      </w:pPr>
    </w:p>
    <w:p w14:paraId="7EDACF46" w14:textId="10815AC7" w:rsidR="00533DDD" w:rsidRDefault="00533DDD" w:rsidP="00533DDD">
      <w:r w:rsidRPr="00BC05A7">
        <w:rPr>
          <w:highlight w:val="yellow"/>
        </w:rPr>
        <w:t xml:space="preserve">Tabla 5 Pruebas de Algoritmos de Afinamiento de </w:t>
      </w:r>
      <w:proofErr w:type="spellStart"/>
      <w:r w:rsidRPr="00BC05A7">
        <w:rPr>
          <w:highlight w:val="yellow"/>
        </w:rPr>
        <w:t>Hiperparametros</w:t>
      </w:r>
      <w:proofErr w:type="spellEnd"/>
      <w:r w:rsidRPr="00BC05A7">
        <w:rPr>
          <w:highlight w:val="yellow"/>
        </w:rPr>
        <w:t>.</w:t>
      </w:r>
    </w:p>
    <w:p w14:paraId="2B4EB953" w14:textId="77777777" w:rsidR="00533DDD" w:rsidRDefault="00533DDD" w:rsidP="00533DDD"/>
    <w:p w14:paraId="2D0F3EF7" w14:textId="77777777" w:rsidR="00012623" w:rsidRDefault="00012623" w:rsidP="00533DDD"/>
    <w:p w14:paraId="2E7B7A22" w14:textId="2F919F5A" w:rsidR="00012623" w:rsidRDefault="00012623" w:rsidP="00533DDD">
      <w:r>
        <w:t>Prueba Capa Por Tiempo y comparación de peso por modelo</w:t>
      </w:r>
    </w:p>
    <w:p w14:paraId="7CD5C273" w14:textId="77777777" w:rsidR="00012623" w:rsidRDefault="00012623" w:rsidP="00533DDD"/>
    <w:tbl>
      <w:tblPr>
        <w:tblStyle w:val="Tablaconcuadrcula"/>
        <w:tblW w:w="7217" w:type="dxa"/>
        <w:tblInd w:w="-1565" w:type="dxa"/>
        <w:tblLayout w:type="fixed"/>
        <w:tblLook w:val="04A0" w:firstRow="1" w:lastRow="0" w:firstColumn="1" w:lastColumn="0" w:noHBand="0" w:noVBand="1"/>
      </w:tblPr>
      <w:tblGrid>
        <w:gridCol w:w="576"/>
        <w:gridCol w:w="1120"/>
        <w:gridCol w:w="998"/>
        <w:gridCol w:w="2185"/>
        <w:gridCol w:w="2338"/>
      </w:tblGrid>
      <w:tr w:rsidR="003E4BEF" w14:paraId="11C4B8BB" w14:textId="77777777" w:rsidTr="003E4BEF">
        <w:tc>
          <w:tcPr>
            <w:tcW w:w="576" w:type="dxa"/>
          </w:tcPr>
          <w:p w14:paraId="2770721B" w14:textId="77777777" w:rsidR="003E4BEF" w:rsidRDefault="003E4BEF" w:rsidP="00012623">
            <w:r>
              <w:t>#</w:t>
            </w:r>
          </w:p>
        </w:tc>
        <w:tc>
          <w:tcPr>
            <w:tcW w:w="1120" w:type="dxa"/>
          </w:tcPr>
          <w:p w14:paraId="1FD6356D" w14:textId="77777777" w:rsidR="003E4BEF" w:rsidRDefault="003E4BEF" w:rsidP="00012623">
            <w:r>
              <w:t>Capas</w:t>
            </w:r>
          </w:p>
        </w:tc>
        <w:tc>
          <w:tcPr>
            <w:tcW w:w="998" w:type="dxa"/>
          </w:tcPr>
          <w:p w14:paraId="77CC523D" w14:textId="7CB77E1B" w:rsidR="003E4BEF" w:rsidRDefault="003E4BEF" w:rsidP="00012623">
            <w:r>
              <w:t>Tiempo</w:t>
            </w:r>
          </w:p>
        </w:tc>
        <w:tc>
          <w:tcPr>
            <w:tcW w:w="2185" w:type="dxa"/>
          </w:tcPr>
          <w:p w14:paraId="747BDE7A" w14:textId="29533569" w:rsidR="003E4BEF" w:rsidRDefault="003E4BEF" w:rsidP="00012623">
            <w:r>
              <w:t xml:space="preserve">Tamaño en </w:t>
            </w:r>
            <w:proofErr w:type="spellStart"/>
            <w:r>
              <w:t>mb</w:t>
            </w:r>
            <w:proofErr w:type="spellEnd"/>
          </w:p>
        </w:tc>
        <w:tc>
          <w:tcPr>
            <w:tcW w:w="2338" w:type="dxa"/>
          </w:tcPr>
          <w:p w14:paraId="6C97AC95" w14:textId="77777777" w:rsidR="003E4BEF" w:rsidRDefault="003E4BEF" w:rsidP="00012623">
            <w:r>
              <w:t>SMAPE</w:t>
            </w:r>
          </w:p>
        </w:tc>
      </w:tr>
      <w:tr w:rsidR="003E4BEF" w14:paraId="2FCDB7F1" w14:textId="77777777" w:rsidTr="003E4BEF">
        <w:tc>
          <w:tcPr>
            <w:tcW w:w="576" w:type="dxa"/>
          </w:tcPr>
          <w:p w14:paraId="42EFA74A" w14:textId="7C93C1B0" w:rsidR="003E4BEF" w:rsidRPr="00A97138" w:rsidRDefault="00A54F56" w:rsidP="00012623">
            <w:r>
              <w:t>12</w:t>
            </w:r>
          </w:p>
        </w:tc>
        <w:tc>
          <w:tcPr>
            <w:tcW w:w="1120" w:type="dxa"/>
          </w:tcPr>
          <w:p w14:paraId="7EF1950D" w14:textId="77777777" w:rsidR="003E4BEF" w:rsidRDefault="003E4BEF" w:rsidP="00012623">
            <w:r>
              <w:t>1</w:t>
            </w:r>
          </w:p>
        </w:tc>
        <w:tc>
          <w:tcPr>
            <w:tcW w:w="998" w:type="dxa"/>
          </w:tcPr>
          <w:p w14:paraId="14F00564" w14:textId="3C63A85F" w:rsidR="003E4BEF" w:rsidRDefault="003E4BEF" w:rsidP="00012623">
            <w:r>
              <w:t>14Seg</w:t>
            </w:r>
          </w:p>
        </w:tc>
        <w:tc>
          <w:tcPr>
            <w:tcW w:w="2185" w:type="dxa"/>
          </w:tcPr>
          <w:p w14:paraId="570B95EF" w14:textId="40920201" w:rsidR="003E4BEF" w:rsidRDefault="003E4BEF" w:rsidP="00012623">
            <w:r>
              <w:t>13.3</w:t>
            </w:r>
          </w:p>
        </w:tc>
        <w:tc>
          <w:tcPr>
            <w:tcW w:w="2338" w:type="dxa"/>
          </w:tcPr>
          <w:p w14:paraId="6E89995F" w14:textId="77777777" w:rsidR="003E4BEF" w:rsidRDefault="003E4BEF" w:rsidP="00012623">
            <w:r>
              <w:rPr>
                <w:rFonts w:ascii="Courier New" w:hAnsi="Courier New" w:cs="Courier New"/>
                <w:color w:val="212121"/>
                <w:sz w:val="21"/>
                <w:szCs w:val="21"/>
                <w:shd w:val="clear" w:color="auto" w:fill="FFFFFF"/>
              </w:rPr>
              <w:t>0.18628200888633728</w:t>
            </w:r>
          </w:p>
        </w:tc>
      </w:tr>
      <w:tr w:rsidR="003E4BEF" w14:paraId="73353257" w14:textId="77777777" w:rsidTr="003E4BEF">
        <w:tc>
          <w:tcPr>
            <w:tcW w:w="576" w:type="dxa"/>
          </w:tcPr>
          <w:p w14:paraId="021657B8" w14:textId="32BE3B3E" w:rsidR="003E4BEF" w:rsidRPr="00A97138" w:rsidRDefault="00A54F56" w:rsidP="00012623">
            <w:r>
              <w:t>13</w:t>
            </w:r>
          </w:p>
        </w:tc>
        <w:tc>
          <w:tcPr>
            <w:tcW w:w="1120" w:type="dxa"/>
          </w:tcPr>
          <w:p w14:paraId="2E2FE60B" w14:textId="77777777" w:rsidR="003E4BEF" w:rsidRDefault="003E4BEF" w:rsidP="00012623">
            <w:r>
              <w:t>2</w:t>
            </w:r>
          </w:p>
        </w:tc>
        <w:tc>
          <w:tcPr>
            <w:tcW w:w="998" w:type="dxa"/>
          </w:tcPr>
          <w:p w14:paraId="7E98F050" w14:textId="67C64557" w:rsidR="003E4BEF" w:rsidRDefault="003E4BEF" w:rsidP="00012623">
            <w:r>
              <w:t>37Seg</w:t>
            </w:r>
          </w:p>
        </w:tc>
        <w:tc>
          <w:tcPr>
            <w:tcW w:w="2185" w:type="dxa"/>
          </w:tcPr>
          <w:p w14:paraId="4C48265F" w14:textId="7834D3AF" w:rsidR="003E4BEF" w:rsidRDefault="003E4BEF" w:rsidP="00012623">
            <w:r>
              <w:t>30.3</w:t>
            </w:r>
          </w:p>
        </w:tc>
        <w:tc>
          <w:tcPr>
            <w:tcW w:w="2338" w:type="dxa"/>
          </w:tcPr>
          <w:p w14:paraId="078778E2" w14:textId="77777777" w:rsidR="003E4BEF" w:rsidRDefault="003E4BEF" w:rsidP="00012623">
            <w:r>
              <w:rPr>
                <w:rFonts w:ascii="Courier New" w:hAnsi="Courier New" w:cs="Courier New"/>
                <w:color w:val="212121"/>
                <w:sz w:val="21"/>
                <w:szCs w:val="21"/>
                <w:shd w:val="clear" w:color="auto" w:fill="FFFFFF"/>
              </w:rPr>
              <w:t>0.1862601786851883</w:t>
            </w:r>
          </w:p>
        </w:tc>
      </w:tr>
      <w:tr w:rsidR="003E4BEF" w14:paraId="68F91B37" w14:textId="77777777" w:rsidTr="003E4BEF">
        <w:tc>
          <w:tcPr>
            <w:tcW w:w="576" w:type="dxa"/>
          </w:tcPr>
          <w:p w14:paraId="5AD9354E" w14:textId="0915CC36" w:rsidR="003E4BEF" w:rsidRPr="00A97138" w:rsidRDefault="00A54F56" w:rsidP="00012623">
            <w:r>
              <w:t>14</w:t>
            </w:r>
          </w:p>
        </w:tc>
        <w:tc>
          <w:tcPr>
            <w:tcW w:w="1120" w:type="dxa"/>
          </w:tcPr>
          <w:p w14:paraId="59DEDB5C" w14:textId="77777777" w:rsidR="003E4BEF" w:rsidRDefault="003E4BEF" w:rsidP="00012623">
            <w:r>
              <w:t>3</w:t>
            </w:r>
          </w:p>
        </w:tc>
        <w:tc>
          <w:tcPr>
            <w:tcW w:w="998" w:type="dxa"/>
          </w:tcPr>
          <w:p w14:paraId="55923316" w14:textId="24789A1D" w:rsidR="003E4BEF" w:rsidRDefault="003E4BEF" w:rsidP="00012623">
            <w:r>
              <w:t>35Seg</w:t>
            </w:r>
          </w:p>
        </w:tc>
        <w:tc>
          <w:tcPr>
            <w:tcW w:w="2185" w:type="dxa"/>
          </w:tcPr>
          <w:p w14:paraId="64BEA496" w14:textId="08B86147" w:rsidR="003E4BEF" w:rsidRDefault="003E4BEF" w:rsidP="00012623">
            <w:r>
              <w:t>47.4</w:t>
            </w:r>
          </w:p>
        </w:tc>
        <w:tc>
          <w:tcPr>
            <w:tcW w:w="2338" w:type="dxa"/>
          </w:tcPr>
          <w:p w14:paraId="1C5E4E93" w14:textId="77777777" w:rsidR="003E4BEF" w:rsidRDefault="003E4BEF" w:rsidP="00012623">
            <w:r>
              <w:rPr>
                <w:rFonts w:ascii="Courier New" w:hAnsi="Courier New" w:cs="Courier New"/>
                <w:color w:val="212121"/>
                <w:sz w:val="21"/>
                <w:szCs w:val="21"/>
                <w:shd w:val="clear" w:color="auto" w:fill="FFFFFF"/>
                <w:lang w:val="en-US"/>
              </w:rPr>
              <w:t>0.1862572580575943</w:t>
            </w:r>
          </w:p>
        </w:tc>
      </w:tr>
    </w:tbl>
    <w:p w14:paraId="009B16FE" w14:textId="77777777" w:rsidR="00012623" w:rsidRDefault="00012623" w:rsidP="00533DDD"/>
    <w:p w14:paraId="3CEF45AC" w14:textId="77777777" w:rsidR="00012623" w:rsidRDefault="00012623" w:rsidP="00533DDD"/>
    <w:p w14:paraId="4250BD50" w14:textId="77777777" w:rsidR="00012623" w:rsidRDefault="00012623" w:rsidP="00533DDD"/>
    <w:p w14:paraId="39F1765E" w14:textId="77777777" w:rsidR="00FF70EC" w:rsidRDefault="00FF70EC" w:rsidP="00533DDD"/>
    <w:p w14:paraId="7F56D63A" w14:textId="77777777" w:rsidR="00FF70EC" w:rsidRDefault="00FF70EC" w:rsidP="00533DDD"/>
    <w:p w14:paraId="05A892C1" w14:textId="653E495C" w:rsidR="00434248" w:rsidRDefault="00434248" w:rsidP="00533DDD">
      <w:r>
        <w:t xml:space="preserve">Dado que con 2 y 3 capas se llena rápidamente la memoria del google drive, además que la diferencia es ínfima con </w:t>
      </w:r>
      <w:r w:rsidR="004975E7">
        <w:t xml:space="preserve">el rendimiento de </w:t>
      </w:r>
      <w:r>
        <w:t>1 capa, se eligió 1 capa como el mejor parámetro para los modelos.</w:t>
      </w:r>
    </w:p>
    <w:p w14:paraId="2F12BB59" w14:textId="77777777" w:rsidR="00434248" w:rsidRDefault="00434248" w:rsidP="00533DDD"/>
    <w:p w14:paraId="4E4E3BDE" w14:textId="02275765" w:rsidR="00533DDD" w:rsidRPr="0078061A" w:rsidRDefault="00533DDD" w:rsidP="005B35A2">
      <w:r>
        <w:t xml:space="preserve">En la tabla 5 </w:t>
      </w:r>
      <w:r w:rsidR="005B35A2">
        <w:t xml:space="preserve">la columna 1 son el </w:t>
      </w:r>
      <w:proofErr w:type="spellStart"/>
      <w:r w:rsidR="005B35A2">
        <w:t>Numero</w:t>
      </w:r>
      <w:proofErr w:type="spellEnd"/>
      <w:r w:rsidR="005B35A2">
        <w:t xml:space="preserve"> de Unidades, la columna 2 es el </w:t>
      </w:r>
      <w:proofErr w:type="spellStart"/>
      <w:r w:rsidRPr="005B35A2">
        <w:rPr>
          <w:i/>
        </w:rPr>
        <w:t>Dropout</w:t>
      </w:r>
      <w:proofErr w:type="spellEnd"/>
      <w:r w:rsidR="005B35A2">
        <w:t>, la columna 3</w:t>
      </w:r>
      <w:r w:rsidR="005B35A2" w:rsidRPr="005B35A2">
        <w:t xml:space="preserve"> </w:t>
      </w:r>
      <w:r w:rsidR="005B35A2">
        <w:t xml:space="preserve">es el </w:t>
      </w:r>
      <w:proofErr w:type="spellStart"/>
      <w:r w:rsidR="005B35A2" w:rsidRPr="005B35A2">
        <w:rPr>
          <w:i/>
        </w:rPr>
        <w:t>Recurrent</w:t>
      </w:r>
      <w:proofErr w:type="spellEnd"/>
      <w:r w:rsidR="005B35A2" w:rsidRPr="005B35A2">
        <w:rPr>
          <w:i/>
        </w:rPr>
        <w:t xml:space="preserve"> </w:t>
      </w:r>
      <w:proofErr w:type="spellStart"/>
      <w:r w:rsidR="005B35A2" w:rsidRPr="005B35A2">
        <w:rPr>
          <w:i/>
        </w:rPr>
        <w:t>Dropout</w:t>
      </w:r>
      <w:proofErr w:type="spellEnd"/>
      <w:r w:rsidR="005B35A2">
        <w:t xml:space="preserve">, la columna 4 es el </w:t>
      </w:r>
      <w:proofErr w:type="spellStart"/>
      <w:r w:rsidR="005B35A2">
        <w:t>Batch</w:t>
      </w:r>
      <w:proofErr w:type="spellEnd"/>
      <w:r w:rsidR="005B35A2">
        <w:t xml:space="preserve"> </w:t>
      </w:r>
      <w:proofErr w:type="spellStart"/>
      <w:r w:rsidR="005B35A2">
        <w:t>Size</w:t>
      </w:r>
      <w:proofErr w:type="spellEnd"/>
      <w:r w:rsidR="005B35A2">
        <w:t>, la columna 5 es la</w:t>
      </w:r>
      <w:r w:rsidR="005B35A2" w:rsidRPr="005B35A2">
        <w:t xml:space="preserve"> </w:t>
      </w:r>
      <w:r w:rsidR="005B35A2">
        <w:t>Paciencia de Parada</w:t>
      </w:r>
      <w:r w:rsidR="005709AC">
        <w:t xml:space="preserve">, se puede ver que la prueba con mejor rendimiento fue la número 8 con el algoritmo </w:t>
      </w:r>
      <w:proofErr w:type="spellStart"/>
      <w:r w:rsidR="005709AC">
        <w:t>Hyperband</w:t>
      </w:r>
      <w:proofErr w:type="spellEnd"/>
      <w:r w:rsidR="005709AC">
        <w:t>.</w:t>
      </w:r>
    </w:p>
    <w:p w14:paraId="3A4BAF18" w14:textId="77777777" w:rsidR="005B35A2" w:rsidRDefault="005B35A2" w:rsidP="00533DDD"/>
    <w:p w14:paraId="0F0B0FF7" w14:textId="5C33D9D1" w:rsidR="00533DDD" w:rsidRDefault="005B35A2" w:rsidP="00533DDD">
      <w:r>
        <w:t xml:space="preserve">En todos los modelos </w:t>
      </w:r>
      <w:r w:rsidRPr="004D29E2">
        <w:t xml:space="preserve">probados </w:t>
      </w:r>
      <w:r>
        <w:t>si se</w:t>
      </w:r>
      <w:r w:rsidRPr="004D29E2">
        <w:t xml:space="preserve"> toma 2</w:t>
      </w:r>
      <w:r w:rsidR="00A54F56">
        <w:t>1</w:t>
      </w:r>
      <w:r w:rsidRPr="004D29E2">
        <w:t xml:space="preserve"> días anteriores como entrada</w:t>
      </w:r>
      <w:r>
        <w:t>,</w:t>
      </w:r>
      <w:r w:rsidRPr="004D29E2">
        <w:t xml:space="preserve"> </w:t>
      </w:r>
      <w:r>
        <w:t>se</w:t>
      </w:r>
      <w:r w:rsidRPr="004D29E2">
        <w:t xml:space="preserve"> tiene mejor desempeño en todos los algoritmos.</w:t>
      </w:r>
    </w:p>
    <w:p w14:paraId="67AAA490" w14:textId="129919FD" w:rsidR="00986CB5" w:rsidRDefault="00986CB5" w:rsidP="004833B4">
      <w:r>
        <w:t xml:space="preserve">Dado que </w:t>
      </w:r>
      <w:proofErr w:type="spellStart"/>
      <w:r>
        <w:t>hyperband</w:t>
      </w:r>
      <w:proofErr w:type="spellEnd"/>
      <w:r>
        <w:t xml:space="preserve"> fue el mejor algoritmo con N-</w:t>
      </w:r>
      <w:r w:rsidR="0022512C">
        <w:t>Días</w:t>
      </w:r>
      <w:r>
        <w:t xml:space="preserve"> como 28 se ejecutó el mejor modelo del mejor algoritmo aumentando el </w:t>
      </w:r>
      <w:proofErr w:type="spellStart"/>
      <w:r w:rsidRPr="00AE09E7">
        <w:rPr>
          <w:i/>
        </w:rPr>
        <w:t>early</w:t>
      </w:r>
      <w:proofErr w:type="spellEnd"/>
      <w:r w:rsidRPr="00AE09E7">
        <w:rPr>
          <w:i/>
        </w:rPr>
        <w:t xml:space="preserve"> </w:t>
      </w:r>
      <w:proofErr w:type="spellStart"/>
      <w:r w:rsidRPr="00AE09E7">
        <w:rPr>
          <w:i/>
        </w:rPr>
        <w:t>stopping</w:t>
      </w:r>
      <w:proofErr w:type="spellEnd"/>
      <w:r>
        <w:t xml:space="preserve"> de 10 a 50 y aumentando las épocas a 150.</w:t>
      </w:r>
    </w:p>
    <w:p w14:paraId="5A9A57D2" w14:textId="77777777" w:rsidR="00986CB5" w:rsidRDefault="00986CB5" w:rsidP="004833B4"/>
    <w:p w14:paraId="214A28AB" w14:textId="77777777" w:rsidR="00A54F56" w:rsidRDefault="00A54F56" w:rsidP="004833B4"/>
    <w:p w14:paraId="3506E38A" w14:textId="62BB46A2" w:rsidR="00A54F56" w:rsidRDefault="00A54F56" w:rsidP="004833B4">
      <w:r>
        <w:lastRenderedPageBreak/>
        <w:t>Se procedió a realizar pruebas de partición de los datos de entrenamiento-prueba, por defecto por recomendación de la directora de tesis los valores anteriores eran de 80-20.</w:t>
      </w:r>
    </w:p>
    <w:p w14:paraId="606D78AC" w14:textId="77777777" w:rsidR="00A54F56" w:rsidRDefault="00A54F56" w:rsidP="004833B4"/>
    <w:p w14:paraId="55C721AA" w14:textId="77777777" w:rsidR="00A54F56" w:rsidRDefault="00A54F56" w:rsidP="00A54F56">
      <w:pPr>
        <w:rPr>
          <w:sz w:val="22"/>
          <w:szCs w:val="22"/>
        </w:rPr>
      </w:pPr>
      <w:r>
        <w:t xml:space="preserve">Resumen Pruebas </w:t>
      </w:r>
      <w:r>
        <w:rPr>
          <w:shd w:val="clear" w:color="auto" w:fill="FFFFFF"/>
        </w:rPr>
        <w:t>de Partición de Los Datos</w:t>
      </w:r>
    </w:p>
    <w:p w14:paraId="53634AFA" w14:textId="77777777" w:rsidR="00A54F56" w:rsidRDefault="00A54F56" w:rsidP="00A54F56"/>
    <w:tbl>
      <w:tblPr>
        <w:tblStyle w:val="Tablaconcuadrcula"/>
        <w:tblW w:w="0" w:type="auto"/>
        <w:tblLook w:val="04A0" w:firstRow="1" w:lastRow="0" w:firstColumn="1" w:lastColumn="0" w:noHBand="0" w:noVBand="1"/>
      </w:tblPr>
      <w:tblGrid>
        <w:gridCol w:w="562"/>
        <w:gridCol w:w="4332"/>
        <w:gridCol w:w="3317"/>
      </w:tblGrid>
      <w:tr w:rsidR="00A54F56" w14:paraId="30D4D762" w14:textId="77777777" w:rsidTr="00A54F56">
        <w:tc>
          <w:tcPr>
            <w:tcW w:w="562" w:type="dxa"/>
            <w:tcBorders>
              <w:top w:val="single" w:sz="4" w:space="0" w:color="auto"/>
              <w:left w:val="single" w:sz="4" w:space="0" w:color="auto"/>
              <w:bottom w:val="single" w:sz="4" w:space="0" w:color="auto"/>
              <w:right w:val="single" w:sz="4" w:space="0" w:color="auto"/>
            </w:tcBorders>
          </w:tcPr>
          <w:p w14:paraId="2FA75729" w14:textId="4E73B06F" w:rsidR="00A54F56" w:rsidRDefault="00A54F56">
            <w:r>
              <w:t>#</w:t>
            </w:r>
          </w:p>
        </w:tc>
        <w:tc>
          <w:tcPr>
            <w:tcW w:w="4332" w:type="dxa"/>
            <w:tcBorders>
              <w:top w:val="single" w:sz="4" w:space="0" w:color="auto"/>
              <w:left w:val="single" w:sz="4" w:space="0" w:color="auto"/>
              <w:bottom w:val="single" w:sz="4" w:space="0" w:color="auto"/>
              <w:right w:val="single" w:sz="4" w:space="0" w:color="auto"/>
            </w:tcBorders>
            <w:hideMark/>
          </w:tcPr>
          <w:p w14:paraId="234038F5" w14:textId="32317D79" w:rsidR="00A54F56" w:rsidRDefault="00A54F56">
            <w:r>
              <w:t xml:space="preserve">Valor Parámetro </w:t>
            </w:r>
            <w:r>
              <w:rPr>
                <w:shd w:val="clear" w:color="auto" w:fill="FFFFFF"/>
              </w:rPr>
              <w:t>Partición de Los Datos</w:t>
            </w:r>
          </w:p>
        </w:tc>
        <w:tc>
          <w:tcPr>
            <w:tcW w:w="3317" w:type="dxa"/>
            <w:tcBorders>
              <w:top w:val="single" w:sz="4" w:space="0" w:color="auto"/>
              <w:left w:val="single" w:sz="4" w:space="0" w:color="auto"/>
              <w:bottom w:val="single" w:sz="4" w:space="0" w:color="auto"/>
              <w:right w:val="single" w:sz="4" w:space="0" w:color="auto"/>
            </w:tcBorders>
            <w:hideMark/>
          </w:tcPr>
          <w:p w14:paraId="71D5C433" w14:textId="77777777" w:rsidR="00A54F56" w:rsidRDefault="00A54F56">
            <w:r>
              <w:t>Rendimiento Medido en SMAPE</w:t>
            </w:r>
          </w:p>
        </w:tc>
      </w:tr>
      <w:tr w:rsidR="00A54F56" w14:paraId="2CB1557F" w14:textId="77777777" w:rsidTr="00A54F56">
        <w:tc>
          <w:tcPr>
            <w:tcW w:w="562" w:type="dxa"/>
            <w:tcBorders>
              <w:top w:val="single" w:sz="4" w:space="0" w:color="auto"/>
              <w:left w:val="single" w:sz="4" w:space="0" w:color="auto"/>
              <w:bottom w:val="single" w:sz="4" w:space="0" w:color="auto"/>
              <w:right w:val="single" w:sz="4" w:space="0" w:color="auto"/>
            </w:tcBorders>
          </w:tcPr>
          <w:p w14:paraId="1FD204F3" w14:textId="474472E8" w:rsidR="00A54F56" w:rsidRDefault="00A54F56">
            <w:pPr>
              <w:rPr>
                <w:shd w:val="clear" w:color="auto" w:fill="FFFFFF"/>
              </w:rPr>
            </w:pPr>
            <w:r>
              <w:rPr>
                <w:shd w:val="clear" w:color="auto" w:fill="FFFFFF"/>
              </w:rPr>
              <w:t>15</w:t>
            </w:r>
          </w:p>
        </w:tc>
        <w:tc>
          <w:tcPr>
            <w:tcW w:w="4332" w:type="dxa"/>
            <w:tcBorders>
              <w:top w:val="single" w:sz="4" w:space="0" w:color="auto"/>
              <w:left w:val="single" w:sz="4" w:space="0" w:color="auto"/>
              <w:bottom w:val="single" w:sz="4" w:space="0" w:color="auto"/>
              <w:right w:val="single" w:sz="4" w:space="0" w:color="auto"/>
            </w:tcBorders>
            <w:hideMark/>
          </w:tcPr>
          <w:p w14:paraId="70579201" w14:textId="41C78F52" w:rsidR="00A54F56" w:rsidRDefault="00A54F56">
            <w:pPr>
              <w:rPr>
                <w:shd w:val="clear" w:color="auto" w:fill="FFFFFF"/>
              </w:rPr>
            </w:pPr>
            <w:r>
              <w:rPr>
                <w:shd w:val="clear" w:color="auto" w:fill="FFFFFF"/>
              </w:rPr>
              <w:t>Prueba Partición  70-30</w:t>
            </w:r>
          </w:p>
        </w:tc>
        <w:tc>
          <w:tcPr>
            <w:tcW w:w="3317" w:type="dxa"/>
            <w:tcBorders>
              <w:top w:val="single" w:sz="4" w:space="0" w:color="auto"/>
              <w:left w:val="single" w:sz="4" w:space="0" w:color="auto"/>
              <w:bottom w:val="single" w:sz="4" w:space="0" w:color="auto"/>
              <w:right w:val="single" w:sz="4" w:space="0" w:color="auto"/>
            </w:tcBorders>
            <w:hideMark/>
          </w:tcPr>
          <w:p w14:paraId="6A893489" w14:textId="77777777" w:rsidR="00A54F56" w:rsidRDefault="00A54F56">
            <w:pPr>
              <w:rPr>
                <w:shd w:val="clear" w:color="auto" w:fill="FFFFFF"/>
              </w:rPr>
            </w:pPr>
            <w:r>
              <w:rPr>
                <w:highlight w:val="green"/>
                <w:shd w:val="clear" w:color="auto" w:fill="FFFFFF"/>
              </w:rPr>
              <w:t>0.18281573057174683</w:t>
            </w:r>
          </w:p>
        </w:tc>
      </w:tr>
      <w:tr w:rsidR="00A54F56" w14:paraId="1ECBE2A3" w14:textId="77777777" w:rsidTr="00A54F56">
        <w:tc>
          <w:tcPr>
            <w:tcW w:w="562" w:type="dxa"/>
            <w:tcBorders>
              <w:top w:val="single" w:sz="4" w:space="0" w:color="auto"/>
              <w:left w:val="single" w:sz="4" w:space="0" w:color="auto"/>
              <w:bottom w:val="single" w:sz="4" w:space="0" w:color="auto"/>
              <w:right w:val="single" w:sz="4" w:space="0" w:color="auto"/>
            </w:tcBorders>
          </w:tcPr>
          <w:p w14:paraId="4AB29016" w14:textId="27F90D4B" w:rsidR="00A54F56" w:rsidRDefault="00A54F56">
            <w:pPr>
              <w:rPr>
                <w:shd w:val="clear" w:color="auto" w:fill="FFFFFF"/>
              </w:rPr>
            </w:pPr>
            <w:r>
              <w:rPr>
                <w:shd w:val="clear" w:color="auto" w:fill="FFFFFF"/>
              </w:rPr>
              <w:t>16</w:t>
            </w:r>
          </w:p>
        </w:tc>
        <w:tc>
          <w:tcPr>
            <w:tcW w:w="4332" w:type="dxa"/>
            <w:tcBorders>
              <w:top w:val="single" w:sz="4" w:space="0" w:color="auto"/>
              <w:left w:val="single" w:sz="4" w:space="0" w:color="auto"/>
              <w:bottom w:val="single" w:sz="4" w:space="0" w:color="auto"/>
              <w:right w:val="single" w:sz="4" w:space="0" w:color="auto"/>
            </w:tcBorders>
            <w:hideMark/>
          </w:tcPr>
          <w:p w14:paraId="2A29A7EE" w14:textId="57148EAE" w:rsidR="00A54F56" w:rsidRDefault="00A54F56">
            <w:pPr>
              <w:rPr>
                <w:shd w:val="clear" w:color="auto" w:fill="FFFFFF"/>
              </w:rPr>
            </w:pPr>
            <w:r>
              <w:rPr>
                <w:shd w:val="clear" w:color="auto" w:fill="FFFFFF"/>
              </w:rPr>
              <w:t>Prueba Partición 80-20</w:t>
            </w:r>
          </w:p>
        </w:tc>
        <w:tc>
          <w:tcPr>
            <w:tcW w:w="3317" w:type="dxa"/>
            <w:tcBorders>
              <w:top w:val="single" w:sz="4" w:space="0" w:color="auto"/>
              <w:left w:val="single" w:sz="4" w:space="0" w:color="auto"/>
              <w:bottom w:val="single" w:sz="4" w:space="0" w:color="auto"/>
              <w:right w:val="single" w:sz="4" w:space="0" w:color="auto"/>
            </w:tcBorders>
            <w:hideMark/>
          </w:tcPr>
          <w:p w14:paraId="1B1C112E" w14:textId="77777777" w:rsidR="00A54F56" w:rsidRDefault="00A54F56">
            <w:pPr>
              <w:rPr>
                <w:shd w:val="clear" w:color="auto" w:fill="FFFFFF"/>
              </w:rPr>
            </w:pPr>
            <w:r>
              <w:rPr>
                <w:shd w:val="clear" w:color="auto" w:fill="FFFFFF"/>
              </w:rPr>
              <w:t>0.18622228503227234</w:t>
            </w:r>
          </w:p>
        </w:tc>
      </w:tr>
      <w:tr w:rsidR="00A54F56" w14:paraId="78ECB539" w14:textId="77777777" w:rsidTr="00A54F56">
        <w:tc>
          <w:tcPr>
            <w:tcW w:w="562" w:type="dxa"/>
            <w:tcBorders>
              <w:top w:val="single" w:sz="4" w:space="0" w:color="auto"/>
              <w:left w:val="single" w:sz="4" w:space="0" w:color="auto"/>
              <w:bottom w:val="single" w:sz="4" w:space="0" w:color="auto"/>
              <w:right w:val="single" w:sz="4" w:space="0" w:color="auto"/>
            </w:tcBorders>
          </w:tcPr>
          <w:p w14:paraId="424D040E" w14:textId="187FB603" w:rsidR="00A54F56" w:rsidRDefault="00A54F56">
            <w:pPr>
              <w:rPr>
                <w:shd w:val="clear" w:color="auto" w:fill="FFFFFF"/>
              </w:rPr>
            </w:pPr>
            <w:r>
              <w:rPr>
                <w:shd w:val="clear" w:color="auto" w:fill="FFFFFF"/>
              </w:rPr>
              <w:t>17</w:t>
            </w:r>
          </w:p>
        </w:tc>
        <w:tc>
          <w:tcPr>
            <w:tcW w:w="4332" w:type="dxa"/>
            <w:tcBorders>
              <w:top w:val="single" w:sz="4" w:space="0" w:color="auto"/>
              <w:left w:val="single" w:sz="4" w:space="0" w:color="auto"/>
              <w:bottom w:val="single" w:sz="4" w:space="0" w:color="auto"/>
              <w:right w:val="single" w:sz="4" w:space="0" w:color="auto"/>
            </w:tcBorders>
            <w:hideMark/>
          </w:tcPr>
          <w:p w14:paraId="0EC2414A" w14:textId="3F4E84E4" w:rsidR="00A54F56" w:rsidRDefault="00A54F56">
            <w:pPr>
              <w:rPr>
                <w:shd w:val="clear" w:color="auto" w:fill="FFFFFF"/>
              </w:rPr>
            </w:pPr>
            <w:r>
              <w:rPr>
                <w:shd w:val="clear" w:color="auto" w:fill="FFFFFF"/>
              </w:rPr>
              <w:t>Prueba Partición 90-10</w:t>
            </w:r>
          </w:p>
        </w:tc>
        <w:tc>
          <w:tcPr>
            <w:tcW w:w="3317" w:type="dxa"/>
            <w:tcBorders>
              <w:top w:val="single" w:sz="4" w:space="0" w:color="auto"/>
              <w:left w:val="single" w:sz="4" w:space="0" w:color="auto"/>
              <w:bottom w:val="single" w:sz="4" w:space="0" w:color="auto"/>
              <w:right w:val="single" w:sz="4" w:space="0" w:color="auto"/>
            </w:tcBorders>
            <w:hideMark/>
          </w:tcPr>
          <w:p w14:paraId="4D4F5E97" w14:textId="77777777" w:rsidR="00A54F56" w:rsidRDefault="00A54F56">
            <w:pPr>
              <w:rPr>
                <w:shd w:val="clear" w:color="auto" w:fill="FFFFFF"/>
              </w:rPr>
            </w:pPr>
            <w:r>
              <w:rPr>
                <w:shd w:val="clear" w:color="auto" w:fill="FFFFFF"/>
              </w:rPr>
              <w:t>0.22538554668426514</w:t>
            </w:r>
          </w:p>
        </w:tc>
      </w:tr>
    </w:tbl>
    <w:p w14:paraId="2BF13AE7" w14:textId="77777777" w:rsidR="00A54F56" w:rsidRDefault="00A54F56" w:rsidP="00A54F56">
      <w:pPr>
        <w:rPr>
          <w:rFonts w:asciiTheme="minorHAnsi" w:hAnsiTheme="minorHAnsi" w:cstheme="minorBidi"/>
          <w:sz w:val="22"/>
          <w:szCs w:val="22"/>
          <w:lang w:eastAsia="en-US"/>
        </w:rPr>
      </w:pPr>
    </w:p>
    <w:p w14:paraId="7EDF0E28" w14:textId="77777777" w:rsidR="00A54F56" w:rsidRDefault="00A54F56" w:rsidP="00A54F56">
      <w:pPr>
        <w:rPr>
          <w:rFonts w:asciiTheme="minorHAnsi" w:hAnsiTheme="minorHAnsi" w:cstheme="minorBidi"/>
          <w:sz w:val="22"/>
          <w:szCs w:val="22"/>
          <w:lang w:eastAsia="en-US"/>
        </w:rPr>
      </w:pPr>
    </w:p>
    <w:p w14:paraId="0C05BF43" w14:textId="738BA654" w:rsidR="00986CB5" w:rsidRDefault="003A34F5" w:rsidP="004833B4">
      <w:r>
        <w:t>Tabla 7</w:t>
      </w:r>
      <w:r w:rsidR="00AE09E7">
        <w:t xml:space="preserve"> Prueba del mejor Modelo </w:t>
      </w:r>
      <w:r w:rsidR="00B60F47">
        <w:t>las épocas sin</w:t>
      </w:r>
      <w:r w:rsidR="00AE09E7">
        <w:t xml:space="preserve"> el </w:t>
      </w:r>
      <w:proofErr w:type="spellStart"/>
      <w:r w:rsidR="00AE09E7" w:rsidRPr="00AE09E7">
        <w:rPr>
          <w:i/>
        </w:rPr>
        <w:t>early</w:t>
      </w:r>
      <w:proofErr w:type="spellEnd"/>
      <w:r w:rsidR="00AE09E7" w:rsidRPr="00AE09E7">
        <w:rPr>
          <w:i/>
        </w:rPr>
        <w:t xml:space="preserve"> </w:t>
      </w:r>
      <w:proofErr w:type="spellStart"/>
      <w:r w:rsidR="00AE09E7" w:rsidRPr="00AE09E7">
        <w:rPr>
          <w:i/>
        </w:rPr>
        <w:t>stopping</w:t>
      </w:r>
      <w:proofErr w:type="spellEnd"/>
      <w:r w:rsidR="00AE09E7" w:rsidRPr="00AE09E7">
        <w:t>.</w:t>
      </w:r>
    </w:p>
    <w:p w14:paraId="51FFEFCB" w14:textId="77777777" w:rsidR="005709AC" w:rsidRDefault="005709AC" w:rsidP="004833B4"/>
    <w:p w14:paraId="39CB3AA0" w14:textId="7B8CD524" w:rsidR="00B60F47" w:rsidRDefault="00D852FD" w:rsidP="005709AC">
      <w:r>
        <w:t xml:space="preserve">En la tabla 7 se puede ver que la prueba 15 tiene los mejores resultados obtenidos hasta ahora desde la prueba 8, teniendo mejor rendimiento que el del </w:t>
      </w:r>
      <w:proofErr w:type="spellStart"/>
      <w:r>
        <w:t>paper</w:t>
      </w:r>
      <w:proofErr w:type="spellEnd"/>
      <w:r>
        <w:t xml:space="preserve"> (citar), en el cual eran de 0.34 (fijarse) consideramos finalizar las pruebas de </w:t>
      </w:r>
      <w:proofErr w:type="spellStart"/>
      <w:r>
        <w:t>Tum</w:t>
      </w:r>
      <w:proofErr w:type="spellEnd"/>
      <w:r>
        <w:t xml:space="preserve"> </w:t>
      </w:r>
      <w:proofErr w:type="spellStart"/>
      <w:r>
        <w:t>Transmedia</w:t>
      </w:r>
      <w:proofErr w:type="spellEnd"/>
      <w:r>
        <w:t xml:space="preserve"> con los datos de UA. </w:t>
      </w:r>
    </w:p>
    <w:p w14:paraId="37C05FD9" w14:textId="77777777" w:rsidR="00B60F47" w:rsidRDefault="00B60F47" w:rsidP="00B60F47"/>
    <w:p w14:paraId="4494D601" w14:textId="77777777" w:rsidR="00B60F47" w:rsidRDefault="00B60F47" w:rsidP="005709AC"/>
    <w:p w14:paraId="20E66B9A" w14:textId="77777777" w:rsidR="005709AC" w:rsidRDefault="005709AC" w:rsidP="005709AC"/>
    <w:p w14:paraId="115AE332" w14:textId="77777777" w:rsidR="005709AC" w:rsidRDefault="005709AC" w:rsidP="005709AC"/>
    <w:p w14:paraId="66CAC2B6" w14:textId="6BD41AB9" w:rsidR="005709AC" w:rsidRDefault="005709AC" w:rsidP="005709AC"/>
    <w:p w14:paraId="0B9CC040" w14:textId="07EE3F18" w:rsidR="005709AC" w:rsidRDefault="005709AC" w:rsidP="005709AC">
      <w:pPr>
        <w:jc w:val="center"/>
        <w:rPr>
          <w:rFonts w:eastAsiaTheme="majorEastAsia"/>
        </w:rPr>
      </w:pPr>
      <w:r>
        <w:rPr>
          <w:rFonts w:eastAsiaTheme="majorEastAsia"/>
        </w:rPr>
        <w:t xml:space="preserve">Figura 4 Rendimiento por </w:t>
      </w:r>
      <w:proofErr w:type="spellStart"/>
      <w:r>
        <w:rPr>
          <w:rFonts w:eastAsiaTheme="majorEastAsia"/>
        </w:rPr>
        <w:t>Epoca</w:t>
      </w:r>
      <w:proofErr w:type="spellEnd"/>
      <w:r>
        <w:rPr>
          <w:rFonts w:eastAsiaTheme="majorEastAsia"/>
        </w:rPr>
        <w:t xml:space="preserve"> dela prueba 1</w:t>
      </w:r>
      <w:r w:rsidR="004975E7">
        <w:rPr>
          <w:rFonts w:eastAsiaTheme="majorEastAsia"/>
        </w:rPr>
        <w:t>5</w:t>
      </w:r>
      <w:r>
        <w:rPr>
          <w:rFonts w:eastAsiaTheme="majorEastAsia"/>
        </w:rPr>
        <w:t>(</w:t>
      </w:r>
      <w:r w:rsidRPr="005709AC">
        <w:rPr>
          <w:rFonts w:eastAsiaTheme="majorEastAsia"/>
          <w:highlight w:val="yellow"/>
        </w:rPr>
        <w:t>revisar</w:t>
      </w:r>
      <w:r>
        <w:rPr>
          <w:rFonts w:eastAsiaTheme="majorEastAsia"/>
        </w:rPr>
        <w:t>)</w:t>
      </w:r>
    </w:p>
    <w:p w14:paraId="1787FB98" w14:textId="77777777" w:rsidR="005709AC" w:rsidRDefault="005709AC" w:rsidP="005709AC"/>
    <w:p w14:paraId="56CBAD5D" w14:textId="77777777" w:rsidR="005709AC" w:rsidRDefault="005709AC" w:rsidP="005709AC">
      <w:r>
        <w:t>En la Figura 4 se puede ver que desde la época 57 no mejora el rendimiento entonces cortó el entrenamiento en la época 107</w:t>
      </w:r>
    </w:p>
    <w:p w14:paraId="42BABFBF" w14:textId="77777777" w:rsidR="005709AC" w:rsidRDefault="005709AC" w:rsidP="005709AC"/>
    <w:p w14:paraId="46B40913" w14:textId="77777777" w:rsidR="005B35A2" w:rsidRDefault="005B35A2" w:rsidP="005B35A2"/>
    <w:p w14:paraId="412C0D1D" w14:textId="77777777" w:rsidR="005709AC" w:rsidRDefault="005709AC" w:rsidP="005B35A2"/>
    <w:p w14:paraId="70335FA1" w14:textId="01FE69AC" w:rsidR="0022512C" w:rsidRPr="004975E7" w:rsidRDefault="005B35A2" w:rsidP="00B60F47">
      <w:pPr>
        <w:rPr>
          <w:highlight w:val="cyan"/>
        </w:rPr>
      </w:pPr>
      <w:r w:rsidRPr="004975E7">
        <w:rPr>
          <w:highlight w:val="cyan"/>
        </w:rPr>
        <w:t>También se probó el mod</w:t>
      </w:r>
      <w:r w:rsidR="005709AC" w:rsidRPr="004975E7">
        <w:rPr>
          <w:highlight w:val="cyan"/>
        </w:rPr>
        <w:t xml:space="preserve">elo sin pasar por el predictor </w:t>
      </w:r>
      <w:proofErr w:type="spellStart"/>
      <w:r w:rsidR="005709AC" w:rsidRPr="004975E7">
        <w:rPr>
          <w:highlight w:val="cyan"/>
        </w:rPr>
        <w:t>F</w:t>
      </w:r>
      <w:r w:rsidRPr="004975E7">
        <w:rPr>
          <w:highlight w:val="cyan"/>
        </w:rPr>
        <w:t>lag</w:t>
      </w:r>
      <w:proofErr w:type="spellEnd"/>
      <w:r w:rsidRPr="004975E7">
        <w:rPr>
          <w:highlight w:val="cyan"/>
        </w:rPr>
        <w:t>.</w:t>
      </w:r>
      <w:r w:rsidR="00B60F47" w:rsidRPr="004975E7">
        <w:rPr>
          <w:highlight w:val="cyan"/>
        </w:rPr>
        <w:t xml:space="preserve"> </w:t>
      </w:r>
    </w:p>
    <w:p w14:paraId="12D48E03" w14:textId="77777777" w:rsidR="00986CB5" w:rsidRPr="004975E7" w:rsidRDefault="00986CB5" w:rsidP="004833B4">
      <w:pPr>
        <w:rPr>
          <w:highlight w:val="cyan"/>
        </w:rPr>
      </w:pPr>
    </w:p>
    <w:p w14:paraId="5BD9A241" w14:textId="77777777" w:rsidR="003A34F5" w:rsidRPr="004975E7" w:rsidRDefault="003A34F5" w:rsidP="00AE09E7">
      <w:pPr>
        <w:jc w:val="center"/>
        <w:rPr>
          <w:highlight w:val="cyan"/>
        </w:rPr>
      </w:pPr>
    </w:p>
    <w:p w14:paraId="6D3E43BA" w14:textId="53CAA9F1" w:rsidR="003A34F5" w:rsidRDefault="003A34F5">
      <w:pPr>
        <w:spacing w:after="160" w:line="259" w:lineRule="auto"/>
      </w:pPr>
      <w:r w:rsidRPr="004975E7">
        <w:rPr>
          <w:highlight w:val="cyan"/>
        </w:rPr>
        <w:t>La Tabla 9 muestra el mejor resultado del mejor mode</w:t>
      </w:r>
      <w:r w:rsidR="005709AC" w:rsidRPr="004975E7">
        <w:rPr>
          <w:highlight w:val="cyan"/>
        </w:rPr>
        <w:t xml:space="preserve">lo obtenido para </w:t>
      </w:r>
      <w:proofErr w:type="spellStart"/>
      <w:r w:rsidR="005709AC" w:rsidRPr="004975E7">
        <w:rPr>
          <w:highlight w:val="cyan"/>
        </w:rPr>
        <w:t>Tum</w:t>
      </w:r>
      <w:proofErr w:type="spellEnd"/>
      <w:r w:rsidR="005709AC" w:rsidRPr="004975E7">
        <w:rPr>
          <w:highlight w:val="cyan"/>
        </w:rPr>
        <w:t xml:space="preserve"> </w:t>
      </w:r>
      <w:proofErr w:type="spellStart"/>
      <w:r w:rsidR="005709AC" w:rsidRPr="004975E7">
        <w:rPr>
          <w:highlight w:val="cyan"/>
        </w:rPr>
        <w:t>Transmedia</w:t>
      </w:r>
      <w:proofErr w:type="spellEnd"/>
      <w:r w:rsidR="005709AC" w:rsidRPr="004975E7">
        <w:rPr>
          <w:highlight w:val="cyan"/>
        </w:rPr>
        <w:t xml:space="preserve"> desde la prueba número 13.</w:t>
      </w:r>
    </w:p>
    <w:p w14:paraId="401444A0" w14:textId="64998CFB" w:rsidR="004975E7" w:rsidRDefault="004975E7">
      <w:pPr>
        <w:spacing w:after="160" w:line="259" w:lineRule="auto"/>
      </w:pPr>
      <w:r>
        <w:br w:type="page"/>
      </w:r>
    </w:p>
    <w:p w14:paraId="0A810B54" w14:textId="65F0D438" w:rsidR="00DE2438" w:rsidRPr="00FA1763" w:rsidRDefault="00FA1763" w:rsidP="00FA1763">
      <w:pPr>
        <w:pStyle w:val="Ttulo3"/>
      </w:pPr>
      <w:bookmarkStart w:id="65" w:name="_Toc164369674"/>
      <w:r w:rsidRPr="00FA1763">
        <w:lastRenderedPageBreak/>
        <w:t>4.</w:t>
      </w:r>
      <w:r>
        <w:t>5.5</w:t>
      </w:r>
      <w:r w:rsidRPr="00FA1763">
        <w:t xml:space="preserve"> </w:t>
      </w:r>
      <w:r w:rsidR="00DE2438" w:rsidRPr="00FA1763">
        <w:t>Pruebas Editorial Universitaria</w:t>
      </w:r>
      <w:bookmarkEnd w:id="65"/>
      <w:r w:rsidR="00DE2438" w:rsidRPr="00FA1763">
        <w:t xml:space="preserve"> </w:t>
      </w:r>
    </w:p>
    <w:p w14:paraId="56C5EB9C" w14:textId="77777777" w:rsidR="00DE2438" w:rsidRDefault="00DE2438" w:rsidP="004833B4"/>
    <w:p w14:paraId="757D27CB" w14:textId="0B4A6699" w:rsidR="00F31FDF" w:rsidRDefault="003A34F5" w:rsidP="004833B4">
      <w:r>
        <w:t xml:space="preserve">Concluidas las pruebas en </w:t>
      </w:r>
      <w:proofErr w:type="spellStart"/>
      <w:r>
        <w:t>T</w:t>
      </w:r>
      <w:r w:rsidR="00F31FDF">
        <w:t>u</w:t>
      </w:r>
      <w:r w:rsidR="004815D9">
        <w:t>m</w:t>
      </w:r>
      <w:proofErr w:type="spellEnd"/>
      <w:r w:rsidR="004815D9">
        <w:t xml:space="preserve"> </w:t>
      </w:r>
      <w:proofErr w:type="spellStart"/>
      <w:r w:rsidR="00D852FD">
        <w:t>T</w:t>
      </w:r>
      <w:r w:rsidR="004815D9">
        <w:t>ransmedia</w:t>
      </w:r>
      <w:proofErr w:type="spellEnd"/>
      <w:r w:rsidR="004815D9">
        <w:t xml:space="preserve"> se seleccio</w:t>
      </w:r>
      <w:r w:rsidR="00D852FD">
        <w:t xml:space="preserve">nó </w:t>
      </w:r>
      <w:r w:rsidR="004815D9">
        <w:t>el model</w:t>
      </w:r>
      <w:r w:rsidR="00D852FD">
        <w:t>o</w:t>
      </w:r>
      <w:r w:rsidR="00F31FDF">
        <w:t xml:space="preserve"> con mejor rendimiento y se pasaron a probar con los datos la página web de </w:t>
      </w:r>
      <w:r w:rsidR="00D852FD">
        <w:t>E</w:t>
      </w:r>
      <w:r w:rsidR="00F31FDF">
        <w:t>d</w:t>
      </w:r>
      <w:r w:rsidR="00AB43DC">
        <w:t>itorial</w:t>
      </w:r>
      <w:r w:rsidR="00DE2438">
        <w:t xml:space="preserve"> </w:t>
      </w:r>
      <w:proofErr w:type="spellStart"/>
      <w:r w:rsidR="00D852FD">
        <w:t>U.Na.M</w:t>
      </w:r>
      <w:proofErr w:type="spellEnd"/>
      <w:r w:rsidR="00343EBF">
        <w:t>.</w:t>
      </w:r>
    </w:p>
    <w:p w14:paraId="75F99951" w14:textId="77777777" w:rsidR="00343EBF" w:rsidRDefault="00343EBF" w:rsidP="004833B4"/>
    <w:p w14:paraId="3B52D6A7" w14:textId="3E6CB7CD" w:rsidR="00343EBF" w:rsidRDefault="00343EBF" w:rsidP="004833B4"/>
    <w:p w14:paraId="5515037B" w14:textId="77777777" w:rsidR="00745A91" w:rsidRDefault="00745A91" w:rsidP="004833B4"/>
    <w:p w14:paraId="2F2D99FA" w14:textId="60150117" w:rsidR="00343EBF" w:rsidRDefault="00343EBF" w:rsidP="00343EBF">
      <w:pPr>
        <w:jc w:val="center"/>
        <w:rPr>
          <w:rFonts w:eastAsiaTheme="majorEastAsia"/>
        </w:rPr>
      </w:pPr>
      <w:r>
        <w:rPr>
          <w:rFonts w:eastAsiaTheme="majorEastAsia"/>
        </w:rPr>
        <w:t xml:space="preserve">Figura 5: Distancia Promedio de los 7 Vecinos más cercanos para cada fila del </w:t>
      </w:r>
      <w:proofErr w:type="spellStart"/>
      <w:r w:rsidRPr="003A34F5">
        <w:rPr>
          <w:rFonts w:eastAsiaTheme="majorEastAsia"/>
          <w:i/>
        </w:rPr>
        <w:t>dataset</w:t>
      </w:r>
      <w:proofErr w:type="spellEnd"/>
      <w:r>
        <w:rPr>
          <w:rFonts w:eastAsiaTheme="majorEastAsia"/>
        </w:rPr>
        <w:t xml:space="preserve"> de Editorial </w:t>
      </w:r>
      <w:proofErr w:type="gramStart"/>
      <w:r>
        <w:rPr>
          <w:rFonts w:eastAsiaTheme="majorEastAsia"/>
        </w:rPr>
        <w:t>Universitaria(</w:t>
      </w:r>
      <w:proofErr w:type="gramEnd"/>
      <w:r>
        <w:rPr>
          <w:rFonts w:eastAsiaTheme="majorEastAsia"/>
        </w:rPr>
        <w:t>3).</w:t>
      </w:r>
    </w:p>
    <w:p w14:paraId="49F5CD6A" w14:textId="77777777" w:rsidR="00343EBF" w:rsidRDefault="00343EBF" w:rsidP="00343EBF">
      <w:pPr>
        <w:rPr>
          <w:rFonts w:eastAsiaTheme="majorEastAsia"/>
        </w:rPr>
      </w:pPr>
    </w:p>
    <w:p w14:paraId="102AA819" w14:textId="140735ED" w:rsidR="004815D9" w:rsidRDefault="004815D9" w:rsidP="004815D9">
      <w:pPr>
        <w:rPr>
          <w:rFonts w:eastAsiaTheme="majorEastAsia"/>
        </w:rPr>
      </w:pPr>
      <w:r>
        <w:rPr>
          <w:rFonts w:eastAsiaTheme="majorEastAsia"/>
        </w:rPr>
        <w:t>Se procedió a reentrenar el mejor modelo</w:t>
      </w:r>
      <w:r w:rsidR="00343EBF">
        <w:rPr>
          <w:rFonts w:eastAsiaTheme="majorEastAsia"/>
        </w:rPr>
        <w:t xml:space="preserve"> de </w:t>
      </w:r>
      <w:proofErr w:type="spellStart"/>
      <w:r w:rsidR="00343EBF">
        <w:rPr>
          <w:rFonts w:eastAsiaTheme="majorEastAsia"/>
        </w:rPr>
        <w:t>Tum</w:t>
      </w:r>
      <w:proofErr w:type="spellEnd"/>
      <w:r w:rsidR="00343EBF">
        <w:rPr>
          <w:rFonts w:eastAsiaTheme="majorEastAsia"/>
        </w:rPr>
        <w:t xml:space="preserve"> </w:t>
      </w:r>
      <w:proofErr w:type="spellStart"/>
      <w:r w:rsidR="00343EBF">
        <w:rPr>
          <w:rFonts w:eastAsiaTheme="majorEastAsia"/>
        </w:rPr>
        <w:t>Transmedia</w:t>
      </w:r>
      <w:proofErr w:type="spellEnd"/>
      <w:r w:rsidR="00343EBF">
        <w:rPr>
          <w:rFonts w:eastAsiaTheme="majorEastAsia"/>
        </w:rPr>
        <w:t xml:space="preserve"> con los datos de Editorial Universitaria de UA.</w:t>
      </w:r>
    </w:p>
    <w:p w14:paraId="6AA43990" w14:textId="77777777" w:rsidR="004815D9" w:rsidRDefault="004815D9" w:rsidP="004815D9">
      <w:pPr>
        <w:rPr>
          <w:rFonts w:eastAsiaTheme="majorEastAsia"/>
        </w:rPr>
      </w:pPr>
    </w:p>
    <w:p w14:paraId="394149D1" w14:textId="77777777" w:rsidR="004815D9" w:rsidRDefault="004815D9" w:rsidP="004815D9">
      <w:pPr>
        <w:rPr>
          <w:rFonts w:eastAsiaTheme="majorEastAsia"/>
        </w:rPr>
      </w:pPr>
    </w:p>
    <w:p w14:paraId="2888355C" w14:textId="77777777" w:rsidR="004815D9" w:rsidRDefault="004815D9" w:rsidP="004815D9">
      <w:pPr>
        <w:rPr>
          <w:rFonts w:eastAsiaTheme="majorEastAsia"/>
        </w:rPr>
      </w:pPr>
    </w:p>
    <w:tbl>
      <w:tblPr>
        <w:tblStyle w:val="Tablaconcuadrcula"/>
        <w:tblW w:w="0" w:type="auto"/>
        <w:tblLook w:val="04A0" w:firstRow="1" w:lastRow="0" w:firstColumn="1" w:lastColumn="0" w:noHBand="0" w:noVBand="1"/>
      </w:tblPr>
      <w:tblGrid>
        <w:gridCol w:w="456"/>
        <w:gridCol w:w="870"/>
        <w:gridCol w:w="4284"/>
        <w:gridCol w:w="2601"/>
      </w:tblGrid>
      <w:tr w:rsidR="004815D9" w14:paraId="04FCDF37" w14:textId="77777777" w:rsidTr="00D42604">
        <w:tc>
          <w:tcPr>
            <w:tcW w:w="456" w:type="dxa"/>
          </w:tcPr>
          <w:p w14:paraId="0C73E05E" w14:textId="77777777" w:rsidR="004815D9" w:rsidRDefault="004815D9" w:rsidP="00D42604">
            <w:r>
              <w:t>#</w:t>
            </w:r>
          </w:p>
        </w:tc>
        <w:tc>
          <w:tcPr>
            <w:tcW w:w="870" w:type="dxa"/>
          </w:tcPr>
          <w:p w14:paraId="547336BC" w14:textId="77777777" w:rsidR="004815D9" w:rsidRDefault="004815D9" w:rsidP="00D42604">
            <w:r>
              <w:t>Fuente de Datos</w:t>
            </w:r>
          </w:p>
        </w:tc>
        <w:tc>
          <w:tcPr>
            <w:tcW w:w="4284" w:type="dxa"/>
          </w:tcPr>
          <w:p w14:paraId="6307BA2A" w14:textId="77777777" w:rsidR="004815D9" w:rsidRDefault="004815D9" w:rsidP="00D42604">
            <w:r>
              <w:t>Prueba</w:t>
            </w:r>
          </w:p>
        </w:tc>
        <w:tc>
          <w:tcPr>
            <w:tcW w:w="2601" w:type="dxa"/>
          </w:tcPr>
          <w:p w14:paraId="3A7DBE5E" w14:textId="77777777" w:rsidR="004815D9" w:rsidRDefault="004815D9" w:rsidP="00D42604">
            <w:r>
              <w:t>Rendimiento</w:t>
            </w:r>
          </w:p>
        </w:tc>
      </w:tr>
      <w:tr w:rsidR="004815D9" w14:paraId="737DBF33" w14:textId="77777777" w:rsidTr="00D42604">
        <w:tc>
          <w:tcPr>
            <w:tcW w:w="456" w:type="dxa"/>
          </w:tcPr>
          <w:p w14:paraId="740BE3E5" w14:textId="77777777" w:rsidR="004815D9" w:rsidRDefault="004815D9" w:rsidP="00D42604">
            <w:r>
              <w:t>15</w:t>
            </w:r>
          </w:p>
        </w:tc>
        <w:tc>
          <w:tcPr>
            <w:tcW w:w="870" w:type="dxa"/>
          </w:tcPr>
          <w:p w14:paraId="0732BAC3" w14:textId="77777777" w:rsidR="004815D9" w:rsidRDefault="004815D9" w:rsidP="00D42604">
            <w:r>
              <w:t>UA</w:t>
            </w:r>
          </w:p>
        </w:tc>
        <w:tc>
          <w:tcPr>
            <w:tcW w:w="4284" w:type="dxa"/>
          </w:tcPr>
          <w:p w14:paraId="403373FA" w14:textId="77777777" w:rsidR="004815D9" w:rsidRDefault="004815D9" w:rsidP="00D42604">
            <w:r>
              <w:t xml:space="preserve">Mejor algoritmo </w:t>
            </w:r>
            <w:proofErr w:type="spellStart"/>
            <w:r>
              <w:t>Hyperband</w:t>
            </w:r>
            <w:proofErr w:type="spellEnd"/>
            <w:r>
              <w:t xml:space="preserve"> 70-30</w:t>
            </w:r>
          </w:p>
        </w:tc>
        <w:tc>
          <w:tcPr>
            <w:tcW w:w="2601" w:type="dxa"/>
          </w:tcPr>
          <w:p w14:paraId="10F50CF3" w14:textId="77777777" w:rsidR="004815D9" w:rsidRDefault="004815D9" w:rsidP="00D42604">
            <w:pPr>
              <w:rPr>
                <w:sz w:val="22"/>
                <w:szCs w:val="22"/>
                <w:shd w:val="clear" w:color="auto" w:fill="FFFFFF"/>
              </w:rPr>
            </w:pPr>
            <w:r>
              <w:rPr>
                <w:highlight w:val="green"/>
                <w:shd w:val="clear" w:color="auto" w:fill="FFFFFF"/>
              </w:rPr>
              <w:t>0.18281573057174683</w:t>
            </w:r>
          </w:p>
          <w:p w14:paraId="23FE7290" w14:textId="77777777" w:rsidR="004815D9" w:rsidRDefault="004815D9" w:rsidP="00D42604"/>
        </w:tc>
      </w:tr>
    </w:tbl>
    <w:p w14:paraId="3A1CECE8" w14:textId="77777777" w:rsidR="004815D9" w:rsidRDefault="004815D9" w:rsidP="004815D9">
      <w:pPr>
        <w:jc w:val="center"/>
      </w:pPr>
    </w:p>
    <w:tbl>
      <w:tblPr>
        <w:tblStyle w:val="Tablaconcuadrcula"/>
        <w:tblW w:w="0" w:type="auto"/>
        <w:tblLook w:val="04A0" w:firstRow="1" w:lastRow="0" w:firstColumn="1" w:lastColumn="0" w:noHBand="0" w:noVBand="1"/>
      </w:tblPr>
      <w:tblGrid>
        <w:gridCol w:w="456"/>
        <w:gridCol w:w="870"/>
        <w:gridCol w:w="2077"/>
        <w:gridCol w:w="2528"/>
        <w:gridCol w:w="1197"/>
        <w:gridCol w:w="1083"/>
      </w:tblGrid>
      <w:tr w:rsidR="004815D9" w14:paraId="5BE1A0AE" w14:textId="77777777" w:rsidTr="00D42604">
        <w:tc>
          <w:tcPr>
            <w:tcW w:w="456" w:type="dxa"/>
          </w:tcPr>
          <w:p w14:paraId="02B950FC" w14:textId="77777777" w:rsidR="004815D9" w:rsidRDefault="004815D9" w:rsidP="00D42604">
            <w:r>
              <w:t>#</w:t>
            </w:r>
          </w:p>
        </w:tc>
        <w:tc>
          <w:tcPr>
            <w:tcW w:w="870" w:type="dxa"/>
          </w:tcPr>
          <w:p w14:paraId="1A6478B7" w14:textId="77777777" w:rsidR="004815D9" w:rsidRDefault="004815D9" w:rsidP="00D42604">
            <w:r>
              <w:t>Fuente de Datos</w:t>
            </w:r>
          </w:p>
        </w:tc>
        <w:tc>
          <w:tcPr>
            <w:tcW w:w="2077" w:type="dxa"/>
          </w:tcPr>
          <w:p w14:paraId="1B77BB8F" w14:textId="77777777" w:rsidR="004815D9" w:rsidRDefault="004815D9" w:rsidP="00D42604">
            <w:r>
              <w:t>Prueba</w:t>
            </w:r>
          </w:p>
        </w:tc>
        <w:tc>
          <w:tcPr>
            <w:tcW w:w="2528" w:type="dxa"/>
          </w:tcPr>
          <w:p w14:paraId="5B631478" w14:textId="77777777" w:rsidR="004815D9" w:rsidRDefault="004815D9" w:rsidP="00D42604">
            <w:r>
              <w:t>Rendimiento</w:t>
            </w:r>
          </w:p>
        </w:tc>
        <w:tc>
          <w:tcPr>
            <w:tcW w:w="1197" w:type="dxa"/>
          </w:tcPr>
          <w:p w14:paraId="0315304A" w14:textId="77777777" w:rsidR="004815D9" w:rsidRDefault="004815D9" w:rsidP="00D42604">
            <w:r>
              <w:t>Épocas</w:t>
            </w:r>
          </w:p>
        </w:tc>
        <w:tc>
          <w:tcPr>
            <w:tcW w:w="1083" w:type="dxa"/>
          </w:tcPr>
          <w:p w14:paraId="5EEA418D" w14:textId="77777777" w:rsidR="004815D9" w:rsidRDefault="004815D9" w:rsidP="00D42604">
            <w:proofErr w:type="spellStart"/>
            <w:r>
              <w:t>Early</w:t>
            </w:r>
            <w:proofErr w:type="spellEnd"/>
            <w:r>
              <w:t xml:space="preserve"> </w:t>
            </w:r>
            <w:proofErr w:type="spellStart"/>
            <w:r>
              <w:t>Stopping</w:t>
            </w:r>
            <w:proofErr w:type="spellEnd"/>
          </w:p>
        </w:tc>
      </w:tr>
      <w:tr w:rsidR="004815D9" w14:paraId="71EC8BA9" w14:textId="77777777" w:rsidTr="00D42604">
        <w:tc>
          <w:tcPr>
            <w:tcW w:w="456" w:type="dxa"/>
          </w:tcPr>
          <w:p w14:paraId="79DE179D" w14:textId="50BF7441" w:rsidR="004815D9" w:rsidRDefault="00D852FD" w:rsidP="00D42604">
            <w:r>
              <w:rPr>
                <w:shd w:val="clear" w:color="auto" w:fill="FFFFFF"/>
              </w:rPr>
              <w:t>18</w:t>
            </w:r>
          </w:p>
        </w:tc>
        <w:tc>
          <w:tcPr>
            <w:tcW w:w="870" w:type="dxa"/>
          </w:tcPr>
          <w:p w14:paraId="583CCB29" w14:textId="77777777" w:rsidR="004815D9" w:rsidRDefault="004815D9" w:rsidP="00D42604">
            <w:r>
              <w:t>GA4</w:t>
            </w:r>
          </w:p>
        </w:tc>
        <w:tc>
          <w:tcPr>
            <w:tcW w:w="2077" w:type="dxa"/>
          </w:tcPr>
          <w:p w14:paraId="2F4AB7BE" w14:textId="77777777" w:rsidR="004815D9" w:rsidRDefault="004815D9" w:rsidP="00D42604">
            <w:r>
              <w:t xml:space="preserve">Mejor algoritmo </w:t>
            </w:r>
            <w:proofErr w:type="spellStart"/>
            <w:r>
              <w:t>Hyperband</w:t>
            </w:r>
            <w:proofErr w:type="spellEnd"/>
            <w:r>
              <w:t xml:space="preserve"> 70-30 de UA</w:t>
            </w:r>
          </w:p>
        </w:tc>
        <w:tc>
          <w:tcPr>
            <w:tcW w:w="2528" w:type="dxa"/>
          </w:tcPr>
          <w:p w14:paraId="6077B150" w14:textId="77777777" w:rsidR="004815D9" w:rsidRDefault="004815D9" w:rsidP="00D42604">
            <w:r>
              <w:rPr>
                <w:rFonts w:ascii="Courier New" w:hAnsi="Courier New" w:cs="Courier New"/>
                <w:color w:val="212121"/>
                <w:sz w:val="21"/>
                <w:szCs w:val="21"/>
                <w:shd w:val="clear" w:color="auto" w:fill="FFFFFF"/>
                <w:lang w:val="en-US"/>
              </w:rPr>
              <w:t>0.4797670245170593</w:t>
            </w:r>
          </w:p>
        </w:tc>
        <w:tc>
          <w:tcPr>
            <w:tcW w:w="1197" w:type="dxa"/>
          </w:tcPr>
          <w:p w14:paraId="6ADA3A3A" w14:textId="77777777" w:rsidR="004815D9" w:rsidRDefault="004815D9" w:rsidP="00D42604">
            <w:pPr>
              <w:rPr>
                <w:highlight w:val="green"/>
                <w:shd w:val="clear" w:color="auto" w:fill="FFFFFF"/>
              </w:rPr>
            </w:pPr>
            <w:r>
              <w:rPr>
                <w:highlight w:val="green"/>
                <w:shd w:val="clear" w:color="auto" w:fill="FFFFFF"/>
              </w:rPr>
              <w:t>500</w:t>
            </w:r>
          </w:p>
        </w:tc>
        <w:tc>
          <w:tcPr>
            <w:tcW w:w="1083" w:type="dxa"/>
          </w:tcPr>
          <w:p w14:paraId="50F8C00D" w14:textId="77777777" w:rsidR="004815D9" w:rsidRDefault="004815D9" w:rsidP="00D42604">
            <w:pPr>
              <w:rPr>
                <w:highlight w:val="green"/>
                <w:shd w:val="clear" w:color="auto" w:fill="FFFFFF"/>
              </w:rPr>
            </w:pPr>
            <w:r>
              <w:rPr>
                <w:highlight w:val="green"/>
                <w:shd w:val="clear" w:color="auto" w:fill="FFFFFF"/>
              </w:rPr>
              <w:t>50</w:t>
            </w:r>
          </w:p>
        </w:tc>
      </w:tr>
      <w:tr w:rsidR="004815D9" w14:paraId="1C61305D" w14:textId="77777777" w:rsidTr="00D42604">
        <w:tc>
          <w:tcPr>
            <w:tcW w:w="456" w:type="dxa"/>
          </w:tcPr>
          <w:p w14:paraId="1AB6C38A" w14:textId="57ABAEA8" w:rsidR="004815D9" w:rsidRDefault="00D852FD" w:rsidP="00D42604">
            <w:r>
              <w:rPr>
                <w:shd w:val="clear" w:color="auto" w:fill="FFFFFF"/>
              </w:rPr>
              <w:t>19</w:t>
            </w:r>
          </w:p>
        </w:tc>
        <w:tc>
          <w:tcPr>
            <w:tcW w:w="870" w:type="dxa"/>
          </w:tcPr>
          <w:p w14:paraId="70784365" w14:textId="77777777" w:rsidR="004815D9" w:rsidRDefault="004815D9" w:rsidP="00D42604">
            <w:r>
              <w:t>GA4</w:t>
            </w:r>
          </w:p>
        </w:tc>
        <w:tc>
          <w:tcPr>
            <w:tcW w:w="2077" w:type="dxa"/>
          </w:tcPr>
          <w:p w14:paraId="50BE77B8" w14:textId="77777777" w:rsidR="004815D9" w:rsidRDefault="004815D9" w:rsidP="00D42604">
            <w:r>
              <w:t xml:space="preserve">Mejor algoritmo </w:t>
            </w:r>
            <w:proofErr w:type="spellStart"/>
            <w:r>
              <w:t>Hyperband</w:t>
            </w:r>
            <w:proofErr w:type="spellEnd"/>
            <w:r>
              <w:t xml:space="preserve"> 70-30 de UA</w:t>
            </w:r>
          </w:p>
        </w:tc>
        <w:tc>
          <w:tcPr>
            <w:tcW w:w="2528" w:type="dxa"/>
          </w:tcPr>
          <w:p w14:paraId="3603BBC4" w14:textId="77777777" w:rsidR="004815D9" w:rsidRDefault="004815D9" w:rsidP="00D42604">
            <w:pPr>
              <w:rPr>
                <w:sz w:val="22"/>
                <w:szCs w:val="22"/>
                <w:shd w:val="clear" w:color="auto" w:fill="FFFFFF"/>
              </w:rPr>
            </w:pPr>
            <w:r>
              <w:rPr>
                <w:rFonts w:ascii="Courier New" w:hAnsi="Courier New" w:cs="Courier New"/>
                <w:color w:val="212121"/>
                <w:sz w:val="21"/>
                <w:szCs w:val="21"/>
                <w:shd w:val="clear" w:color="auto" w:fill="FFFFFF"/>
              </w:rPr>
              <w:t>0.4736567437648773</w:t>
            </w:r>
          </w:p>
        </w:tc>
        <w:tc>
          <w:tcPr>
            <w:tcW w:w="1197" w:type="dxa"/>
          </w:tcPr>
          <w:p w14:paraId="48471396" w14:textId="77777777" w:rsidR="004815D9" w:rsidRDefault="004815D9" w:rsidP="00D42604">
            <w:pPr>
              <w:rPr>
                <w:highlight w:val="green"/>
                <w:shd w:val="clear" w:color="auto" w:fill="FFFFFF"/>
              </w:rPr>
            </w:pPr>
            <w:r>
              <w:rPr>
                <w:highlight w:val="green"/>
                <w:shd w:val="clear" w:color="auto" w:fill="FFFFFF"/>
              </w:rPr>
              <w:t>1000</w:t>
            </w:r>
          </w:p>
        </w:tc>
        <w:tc>
          <w:tcPr>
            <w:tcW w:w="1083" w:type="dxa"/>
          </w:tcPr>
          <w:p w14:paraId="69C742F9" w14:textId="77777777" w:rsidR="004815D9" w:rsidRDefault="004815D9" w:rsidP="00D42604">
            <w:pPr>
              <w:rPr>
                <w:highlight w:val="green"/>
                <w:shd w:val="clear" w:color="auto" w:fill="FFFFFF"/>
              </w:rPr>
            </w:pPr>
            <w:r>
              <w:rPr>
                <w:highlight w:val="green"/>
                <w:shd w:val="clear" w:color="auto" w:fill="FFFFFF"/>
              </w:rPr>
              <w:t>-</w:t>
            </w:r>
          </w:p>
        </w:tc>
      </w:tr>
      <w:tr w:rsidR="004815D9" w14:paraId="2EF75C69" w14:textId="77777777" w:rsidTr="00D42604">
        <w:tc>
          <w:tcPr>
            <w:tcW w:w="456" w:type="dxa"/>
          </w:tcPr>
          <w:p w14:paraId="57891475" w14:textId="36616CFF" w:rsidR="004815D9" w:rsidRDefault="00D852FD" w:rsidP="00D42604">
            <w:r>
              <w:rPr>
                <w:shd w:val="clear" w:color="auto" w:fill="FFFFFF"/>
              </w:rPr>
              <w:t>20</w:t>
            </w:r>
          </w:p>
        </w:tc>
        <w:tc>
          <w:tcPr>
            <w:tcW w:w="870" w:type="dxa"/>
          </w:tcPr>
          <w:p w14:paraId="40E2C0F1" w14:textId="77777777" w:rsidR="004815D9" w:rsidRDefault="004815D9" w:rsidP="00D42604">
            <w:r>
              <w:t>GA4</w:t>
            </w:r>
          </w:p>
        </w:tc>
        <w:tc>
          <w:tcPr>
            <w:tcW w:w="2077" w:type="dxa"/>
          </w:tcPr>
          <w:p w14:paraId="5610C1BB" w14:textId="77777777" w:rsidR="004815D9" w:rsidRDefault="004815D9" w:rsidP="00D42604">
            <w:r>
              <w:t xml:space="preserve">Mejor algoritmo </w:t>
            </w:r>
            <w:proofErr w:type="spellStart"/>
            <w:r>
              <w:t>Hyperband</w:t>
            </w:r>
            <w:proofErr w:type="spellEnd"/>
            <w:r>
              <w:t xml:space="preserve"> 70-30 de UA</w:t>
            </w:r>
          </w:p>
        </w:tc>
        <w:tc>
          <w:tcPr>
            <w:tcW w:w="2528" w:type="dxa"/>
          </w:tcPr>
          <w:p w14:paraId="5BE4F727" w14:textId="77777777" w:rsidR="004815D9" w:rsidRPr="007A08BB" w:rsidRDefault="004815D9" w:rsidP="00D4260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0.4787963628768921</w:t>
            </w:r>
          </w:p>
        </w:tc>
        <w:tc>
          <w:tcPr>
            <w:tcW w:w="1197" w:type="dxa"/>
          </w:tcPr>
          <w:p w14:paraId="79EA734C" w14:textId="77777777" w:rsidR="004815D9" w:rsidRDefault="004815D9" w:rsidP="00D42604">
            <w:pPr>
              <w:rPr>
                <w:highlight w:val="green"/>
                <w:shd w:val="clear" w:color="auto" w:fill="FFFFFF"/>
              </w:rPr>
            </w:pPr>
            <w:r>
              <w:rPr>
                <w:highlight w:val="green"/>
                <w:shd w:val="clear" w:color="auto" w:fill="FFFFFF"/>
              </w:rPr>
              <w:t>1000</w:t>
            </w:r>
          </w:p>
        </w:tc>
        <w:tc>
          <w:tcPr>
            <w:tcW w:w="1083" w:type="dxa"/>
          </w:tcPr>
          <w:p w14:paraId="32562C89" w14:textId="77777777" w:rsidR="004815D9" w:rsidRDefault="004815D9" w:rsidP="00D42604">
            <w:pPr>
              <w:rPr>
                <w:highlight w:val="green"/>
                <w:shd w:val="clear" w:color="auto" w:fill="FFFFFF"/>
              </w:rPr>
            </w:pPr>
            <w:r>
              <w:rPr>
                <w:highlight w:val="green"/>
                <w:shd w:val="clear" w:color="auto" w:fill="FFFFFF"/>
              </w:rPr>
              <w:t>100</w:t>
            </w:r>
          </w:p>
        </w:tc>
      </w:tr>
    </w:tbl>
    <w:p w14:paraId="18B99E1C" w14:textId="77777777" w:rsidR="004815D9" w:rsidRDefault="004815D9" w:rsidP="004815D9">
      <w:pPr>
        <w:rPr>
          <w:rFonts w:eastAsiaTheme="majorEastAsia"/>
        </w:rPr>
      </w:pPr>
    </w:p>
    <w:p w14:paraId="23F36114" w14:textId="77777777" w:rsidR="004815D9" w:rsidRDefault="004815D9" w:rsidP="004815D9">
      <w:pPr>
        <w:rPr>
          <w:rFonts w:eastAsiaTheme="majorEastAsia"/>
        </w:rPr>
      </w:pPr>
    </w:p>
    <w:p w14:paraId="4AE00BFD" w14:textId="77777777" w:rsidR="004815D9" w:rsidRDefault="004815D9" w:rsidP="004815D9">
      <w:pPr>
        <w:rPr>
          <w:rFonts w:eastAsiaTheme="majorEastAsia"/>
        </w:rPr>
      </w:pPr>
    </w:p>
    <w:p w14:paraId="74110319" w14:textId="4F7F887E" w:rsidR="00343EBF" w:rsidRDefault="004815D9" w:rsidP="004815D9">
      <w:pPr>
        <w:rPr>
          <w:rFonts w:eastAsiaTheme="majorEastAsia"/>
        </w:rPr>
      </w:pPr>
      <w:r>
        <w:t xml:space="preserve"> </w:t>
      </w:r>
      <w:r w:rsidR="009F634B">
        <w:t>Tabla 12 Prueba</w:t>
      </w:r>
      <w:r w:rsidR="003F69E0">
        <w:t>s de</w:t>
      </w:r>
      <w:r w:rsidR="009F634B">
        <w:t xml:space="preserve"> </w:t>
      </w:r>
      <w:r w:rsidR="003F69E0">
        <w:rPr>
          <w:rFonts w:eastAsiaTheme="majorEastAsia"/>
        </w:rPr>
        <w:t>Editorial Universitaria de UA</w:t>
      </w:r>
    </w:p>
    <w:p w14:paraId="404EB714" w14:textId="77777777" w:rsidR="00D852FD" w:rsidRDefault="00D852FD" w:rsidP="004815D9">
      <w:pPr>
        <w:rPr>
          <w:rFonts w:eastAsiaTheme="majorEastAsia"/>
        </w:rPr>
      </w:pPr>
    </w:p>
    <w:p w14:paraId="26D241C9" w14:textId="06E43819" w:rsidR="00D852FD" w:rsidRDefault="00D852FD" w:rsidP="004815D9">
      <w:pPr>
        <w:rPr>
          <w:rFonts w:eastAsiaTheme="majorEastAsia"/>
        </w:rPr>
      </w:pPr>
      <w:r>
        <w:rPr>
          <w:rFonts w:eastAsiaTheme="majorEastAsia"/>
        </w:rPr>
        <w:t xml:space="preserve">En la tabla 12 Las pruebas se decidieron aumentar tanto el </w:t>
      </w:r>
      <w:proofErr w:type="spellStart"/>
      <w:r>
        <w:rPr>
          <w:rFonts w:eastAsiaTheme="majorEastAsia"/>
        </w:rPr>
        <w:t>early</w:t>
      </w:r>
      <w:proofErr w:type="spellEnd"/>
      <w:r>
        <w:rPr>
          <w:rFonts w:eastAsiaTheme="majorEastAsia"/>
        </w:rPr>
        <w:t xml:space="preserve"> </w:t>
      </w:r>
      <w:proofErr w:type="spellStart"/>
      <w:r>
        <w:rPr>
          <w:rFonts w:eastAsiaTheme="majorEastAsia"/>
        </w:rPr>
        <w:t>stopping</w:t>
      </w:r>
      <w:proofErr w:type="spellEnd"/>
      <w:r>
        <w:rPr>
          <w:rFonts w:eastAsiaTheme="majorEastAsia"/>
        </w:rPr>
        <w:t xml:space="preserve"> como la cantidad de épocas, ya que no se obtuvieron rendimientos de SMAPE esperados como los del </w:t>
      </w:r>
      <w:proofErr w:type="spellStart"/>
      <w:proofErr w:type="gramStart"/>
      <w:r>
        <w:rPr>
          <w:rFonts w:eastAsiaTheme="majorEastAsia"/>
        </w:rPr>
        <w:t>paper</w:t>
      </w:r>
      <w:proofErr w:type="spellEnd"/>
      <w:r w:rsidRPr="00D852FD">
        <w:rPr>
          <w:rFonts w:eastAsiaTheme="majorEastAsia"/>
          <w:highlight w:val="yellow"/>
        </w:rPr>
        <w:t>(</w:t>
      </w:r>
      <w:proofErr w:type="gramEnd"/>
      <w:r w:rsidRPr="00D852FD">
        <w:rPr>
          <w:rFonts w:eastAsiaTheme="majorEastAsia"/>
          <w:highlight w:val="yellow"/>
        </w:rPr>
        <w:t xml:space="preserve">citar el </w:t>
      </w:r>
      <w:proofErr w:type="spellStart"/>
      <w:r w:rsidRPr="00D852FD">
        <w:rPr>
          <w:rFonts w:eastAsiaTheme="majorEastAsia"/>
          <w:highlight w:val="yellow"/>
        </w:rPr>
        <w:t>paper</w:t>
      </w:r>
      <w:proofErr w:type="spellEnd"/>
      <w:r w:rsidRPr="00D852FD">
        <w:rPr>
          <w:rFonts w:eastAsiaTheme="majorEastAsia"/>
          <w:highlight w:val="yellow"/>
        </w:rPr>
        <w:t>)</w:t>
      </w:r>
    </w:p>
    <w:p w14:paraId="67F3BF0F" w14:textId="77777777" w:rsidR="00D852FD" w:rsidRDefault="00D852FD" w:rsidP="004815D9">
      <w:pPr>
        <w:rPr>
          <w:rFonts w:eastAsiaTheme="majorEastAsia"/>
        </w:rPr>
      </w:pPr>
    </w:p>
    <w:p w14:paraId="0CF596E4" w14:textId="77777777" w:rsidR="00D852FD" w:rsidRDefault="00D852FD" w:rsidP="004815D9">
      <w:pPr>
        <w:rPr>
          <w:rFonts w:eastAsiaTheme="majorEastAsia"/>
        </w:rPr>
      </w:pPr>
    </w:p>
    <w:p w14:paraId="44AA66A5" w14:textId="77777777" w:rsidR="00D852FD" w:rsidRDefault="00D852FD" w:rsidP="004815D9">
      <w:pPr>
        <w:rPr>
          <w:rFonts w:eastAsiaTheme="majorEastAsia"/>
        </w:rPr>
      </w:pPr>
    </w:p>
    <w:p w14:paraId="58309C29" w14:textId="77777777" w:rsidR="00D852FD" w:rsidRDefault="00D852FD" w:rsidP="004815D9">
      <w:pPr>
        <w:rPr>
          <w:rFonts w:eastAsiaTheme="majorEastAsia"/>
        </w:rPr>
      </w:pPr>
    </w:p>
    <w:p w14:paraId="5BE3B107" w14:textId="77777777" w:rsidR="00D852FD" w:rsidRDefault="00D852FD" w:rsidP="004815D9"/>
    <w:p w14:paraId="0D0E621D" w14:textId="77777777" w:rsidR="00803ACC" w:rsidRDefault="00803ACC" w:rsidP="004833B4"/>
    <w:p w14:paraId="7F93AEA0" w14:textId="303B5A3B" w:rsidR="00D852FD" w:rsidRDefault="00D852FD" w:rsidP="00D852FD">
      <w:pPr>
        <w:pStyle w:val="Ttulo3"/>
      </w:pPr>
      <w:r w:rsidRPr="00FA1763">
        <w:lastRenderedPageBreak/>
        <w:t>4.</w:t>
      </w:r>
      <w:r>
        <w:t>5.6</w:t>
      </w:r>
      <w:r w:rsidRPr="00FA1763">
        <w:t xml:space="preserve"> </w:t>
      </w:r>
      <w:r>
        <w:t xml:space="preserve">Conclusiones Pruebas </w:t>
      </w:r>
      <w:r w:rsidR="00EA29D7">
        <w:t>con datos de UA</w:t>
      </w:r>
      <w:r w:rsidRPr="00FA1763">
        <w:t xml:space="preserve"> </w:t>
      </w:r>
    </w:p>
    <w:p w14:paraId="720375FE" w14:textId="77777777" w:rsidR="00EA29D7" w:rsidRPr="00EA29D7" w:rsidRDefault="00EA29D7" w:rsidP="00EA29D7"/>
    <w:p w14:paraId="63912909" w14:textId="566BCF39" w:rsidR="00D852FD" w:rsidRPr="00D852FD" w:rsidRDefault="00EA29D7" w:rsidP="00D852FD">
      <w:r>
        <w:t xml:space="preserve">Una vez finalizadas las pruebas tanto para Editorial Universitaria UA como para </w:t>
      </w:r>
      <w:proofErr w:type="spellStart"/>
      <w:r>
        <w:t>Tum</w:t>
      </w:r>
      <w:proofErr w:type="spellEnd"/>
      <w:r>
        <w:t xml:space="preserve"> </w:t>
      </w:r>
      <w:proofErr w:type="spellStart"/>
      <w:r>
        <w:t>Transmedia</w:t>
      </w:r>
      <w:proofErr w:type="spellEnd"/>
      <w:r>
        <w:t xml:space="preserve"> UA, procedemos a resumir los mejores resultados en la siguiente tabla.</w:t>
      </w:r>
    </w:p>
    <w:p w14:paraId="1D00C24F" w14:textId="77777777" w:rsidR="00D852FD" w:rsidRDefault="00D852FD" w:rsidP="00D852FD"/>
    <w:tbl>
      <w:tblPr>
        <w:tblStyle w:val="Tablaconcuadrcula"/>
        <w:tblW w:w="0" w:type="auto"/>
        <w:tblLook w:val="04A0" w:firstRow="1" w:lastRow="0" w:firstColumn="1" w:lastColumn="0" w:noHBand="0" w:noVBand="1"/>
      </w:tblPr>
      <w:tblGrid>
        <w:gridCol w:w="1129"/>
        <w:gridCol w:w="4464"/>
        <w:gridCol w:w="2618"/>
      </w:tblGrid>
      <w:tr w:rsidR="00D852FD" w14:paraId="4071F05E" w14:textId="77777777" w:rsidTr="00905BC9">
        <w:tc>
          <w:tcPr>
            <w:tcW w:w="1129" w:type="dxa"/>
          </w:tcPr>
          <w:p w14:paraId="412B012E" w14:textId="77777777" w:rsidR="00D852FD" w:rsidRDefault="00D852FD" w:rsidP="00905BC9">
            <w:r>
              <w:t>Prueba #</w:t>
            </w:r>
          </w:p>
        </w:tc>
        <w:tc>
          <w:tcPr>
            <w:tcW w:w="4464" w:type="dxa"/>
          </w:tcPr>
          <w:p w14:paraId="29D90932" w14:textId="77777777" w:rsidR="00D852FD" w:rsidRDefault="00D852FD" w:rsidP="00905BC9">
            <w:pPr>
              <w:ind w:firstLine="708"/>
            </w:pPr>
            <w:r>
              <w:t>Conjunto de Datos</w:t>
            </w:r>
          </w:p>
        </w:tc>
        <w:tc>
          <w:tcPr>
            <w:tcW w:w="2618" w:type="dxa"/>
          </w:tcPr>
          <w:p w14:paraId="06428195" w14:textId="77777777" w:rsidR="00D852FD" w:rsidRDefault="00D852FD" w:rsidP="00905BC9">
            <w:r>
              <w:t>SMAPE</w:t>
            </w:r>
          </w:p>
        </w:tc>
      </w:tr>
      <w:tr w:rsidR="00D852FD" w14:paraId="09D422EB" w14:textId="77777777" w:rsidTr="00905BC9">
        <w:tc>
          <w:tcPr>
            <w:tcW w:w="1129" w:type="dxa"/>
          </w:tcPr>
          <w:p w14:paraId="6E1F2BAC" w14:textId="61509D51" w:rsidR="00D852FD" w:rsidRDefault="00D852FD" w:rsidP="00905BC9"/>
        </w:tc>
        <w:tc>
          <w:tcPr>
            <w:tcW w:w="4464" w:type="dxa"/>
          </w:tcPr>
          <w:p w14:paraId="3CDB6A68" w14:textId="77777777" w:rsidR="00D852FD" w:rsidRDefault="00D852FD" w:rsidP="00905BC9">
            <w:proofErr w:type="spellStart"/>
            <w:r>
              <w:t>Tum</w:t>
            </w:r>
            <w:proofErr w:type="spellEnd"/>
            <w:r>
              <w:t xml:space="preserve"> </w:t>
            </w:r>
            <w:proofErr w:type="spellStart"/>
            <w:r>
              <w:t>Transmedia</w:t>
            </w:r>
            <w:proofErr w:type="spellEnd"/>
            <w:r>
              <w:t xml:space="preserve"> UA</w:t>
            </w:r>
          </w:p>
        </w:tc>
        <w:tc>
          <w:tcPr>
            <w:tcW w:w="2618" w:type="dxa"/>
          </w:tcPr>
          <w:p w14:paraId="488DFA9D" w14:textId="00F9924E" w:rsidR="00D852FD" w:rsidRDefault="00D852FD" w:rsidP="00905BC9"/>
        </w:tc>
      </w:tr>
      <w:tr w:rsidR="00D852FD" w14:paraId="4F36C5FA" w14:textId="77777777" w:rsidTr="00905BC9">
        <w:tc>
          <w:tcPr>
            <w:tcW w:w="1129" w:type="dxa"/>
          </w:tcPr>
          <w:p w14:paraId="2A4C4898" w14:textId="6CB02821" w:rsidR="00D852FD" w:rsidRDefault="00D852FD" w:rsidP="00905BC9"/>
        </w:tc>
        <w:tc>
          <w:tcPr>
            <w:tcW w:w="4464" w:type="dxa"/>
          </w:tcPr>
          <w:p w14:paraId="4B89C40A" w14:textId="77777777" w:rsidR="00D852FD" w:rsidRDefault="00D852FD" w:rsidP="00905BC9">
            <w:proofErr w:type="spellStart"/>
            <w:r>
              <w:t>Tum</w:t>
            </w:r>
            <w:proofErr w:type="spellEnd"/>
            <w:r>
              <w:t xml:space="preserve"> </w:t>
            </w:r>
            <w:proofErr w:type="spellStart"/>
            <w:r>
              <w:t>Transmedia</w:t>
            </w:r>
            <w:proofErr w:type="spellEnd"/>
            <w:r>
              <w:t xml:space="preserve"> UA</w:t>
            </w:r>
          </w:p>
        </w:tc>
        <w:tc>
          <w:tcPr>
            <w:tcW w:w="2618" w:type="dxa"/>
          </w:tcPr>
          <w:p w14:paraId="7F327EC8" w14:textId="016E7097" w:rsidR="00D852FD" w:rsidRDefault="00D852FD" w:rsidP="00905BC9"/>
        </w:tc>
      </w:tr>
      <w:tr w:rsidR="00D852FD" w14:paraId="389930C5" w14:textId="77777777" w:rsidTr="00905BC9">
        <w:tc>
          <w:tcPr>
            <w:tcW w:w="1129" w:type="dxa"/>
          </w:tcPr>
          <w:p w14:paraId="0355E376" w14:textId="3D0075EC" w:rsidR="00D852FD" w:rsidRDefault="00D852FD" w:rsidP="00905BC9"/>
        </w:tc>
        <w:tc>
          <w:tcPr>
            <w:tcW w:w="4464" w:type="dxa"/>
          </w:tcPr>
          <w:p w14:paraId="1103DEF7" w14:textId="77777777" w:rsidR="00D852FD" w:rsidRDefault="00D852FD" w:rsidP="00905BC9">
            <w:r>
              <w:t xml:space="preserve">Editorial </w:t>
            </w:r>
            <w:proofErr w:type="spellStart"/>
            <w:r>
              <w:t>Univeristaria</w:t>
            </w:r>
            <w:proofErr w:type="spellEnd"/>
            <w:r>
              <w:t xml:space="preserve"> UA</w:t>
            </w:r>
          </w:p>
        </w:tc>
        <w:tc>
          <w:tcPr>
            <w:tcW w:w="2618" w:type="dxa"/>
          </w:tcPr>
          <w:p w14:paraId="5C8D6CF1" w14:textId="04E1F174" w:rsidR="00D852FD" w:rsidRPr="00036B2C" w:rsidRDefault="00D852FD" w:rsidP="00905BC9"/>
        </w:tc>
      </w:tr>
      <w:tr w:rsidR="00D852FD" w14:paraId="0F970D6D" w14:textId="77777777" w:rsidTr="00905BC9">
        <w:tc>
          <w:tcPr>
            <w:tcW w:w="1129" w:type="dxa"/>
          </w:tcPr>
          <w:p w14:paraId="67F0B986" w14:textId="55B8A2FE" w:rsidR="00D852FD" w:rsidRDefault="00D852FD" w:rsidP="00905BC9"/>
        </w:tc>
        <w:tc>
          <w:tcPr>
            <w:tcW w:w="4464" w:type="dxa"/>
          </w:tcPr>
          <w:p w14:paraId="190A4038" w14:textId="77777777" w:rsidR="00D852FD" w:rsidRDefault="00D852FD" w:rsidP="00905BC9">
            <w:r>
              <w:t xml:space="preserve">Editorial </w:t>
            </w:r>
            <w:proofErr w:type="spellStart"/>
            <w:r>
              <w:t>Univeristaria</w:t>
            </w:r>
            <w:proofErr w:type="spellEnd"/>
            <w:r>
              <w:t xml:space="preserve"> UA</w:t>
            </w:r>
          </w:p>
        </w:tc>
        <w:tc>
          <w:tcPr>
            <w:tcW w:w="2618" w:type="dxa"/>
          </w:tcPr>
          <w:p w14:paraId="394E6575" w14:textId="6AF8AEA3" w:rsidR="00D852FD" w:rsidRPr="00036B2C" w:rsidRDefault="00D852FD" w:rsidP="00905BC9"/>
        </w:tc>
      </w:tr>
    </w:tbl>
    <w:p w14:paraId="30EAD2DC" w14:textId="77777777" w:rsidR="00D852FD" w:rsidRDefault="00D852FD" w:rsidP="00D852FD">
      <w:pPr>
        <w:jc w:val="center"/>
      </w:pPr>
      <w:r>
        <w:t xml:space="preserve">Tabla 14 Resumen Pruebas con Mejores Resultados con datos de </w:t>
      </w:r>
      <w:r>
        <w:rPr>
          <w:rFonts w:eastAsiaTheme="majorEastAsia"/>
        </w:rPr>
        <w:t>UA.</w:t>
      </w:r>
    </w:p>
    <w:p w14:paraId="490B351B" w14:textId="77777777" w:rsidR="00D852FD" w:rsidRDefault="00D852FD">
      <w:pPr>
        <w:spacing w:after="160" w:line="259" w:lineRule="auto"/>
      </w:pPr>
    </w:p>
    <w:p w14:paraId="4E01254C" w14:textId="77777777" w:rsidR="00D852FD" w:rsidRDefault="00D852FD">
      <w:pPr>
        <w:spacing w:after="160" w:line="259" w:lineRule="auto"/>
      </w:pPr>
    </w:p>
    <w:p w14:paraId="5297AE4E" w14:textId="2006B949" w:rsidR="00D115C2" w:rsidRDefault="00D115C2">
      <w:pPr>
        <w:spacing w:after="160" w:line="259" w:lineRule="auto"/>
      </w:pPr>
      <w:r>
        <w:br w:type="page"/>
      </w:r>
    </w:p>
    <w:p w14:paraId="3CFEDBEB" w14:textId="36C29ABB" w:rsidR="00D115C2" w:rsidRDefault="00FA1763" w:rsidP="00D115C2">
      <w:pPr>
        <w:pStyle w:val="Ttulo3"/>
      </w:pPr>
      <w:bookmarkStart w:id="66" w:name="_Toc164369675"/>
      <w:r w:rsidRPr="00FA1763">
        <w:lastRenderedPageBreak/>
        <w:t>4.</w:t>
      </w:r>
      <w:r w:rsidR="00D852FD">
        <w:t>5.7</w:t>
      </w:r>
      <w:r w:rsidRPr="00FA1763">
        <w:t xml:space="preserve"> </w:t>
      </w:r>
      <w:r w:rsidR="00D115C2">
        <w:t xml:space="preserve">Conversión de Modelos de UA a GA4 de </w:t>
      </w:r>
      <w:proofErr w:type="spellStart"/>
      <w:r w:rsidR="00D115C2">
        <w:t>Tum</w:t>
      </w:r>
      <w:proofErr w:type="spellEnd"/>
      <w:r w:rsidR="00D115C2">
        <w:t xml:space="preserve"> </w:t>
      </w:r>
      <w:proofErr w:type="spellStart"/>
      <w:r w:rsidR="00D115C2">
        <w:t>Transmedia</w:t>
      </w:r>
      <w:bookmarkEnd w:id="66"/>
      <w:proofErr w:type="spellEnd"/>
    </w:p>
    <w:p w14:paraId="0E1C51D4" w14:textId="77777777" w:rsidR="00D115C2" w:rsidRDefault="00D115C2" w:rsidP="004833B4">
      <w:pPr>
        <w:rPr>
          <w:rFonts w:eastAsiaTheme="majorEastAsia"/>
        </w:rPr>
      </w:pPr>
    </w:p>
    <w:p w14:paraId="6F7BE87C" w14:textId="77777777" w:rsidR="00D115C2" w:rsidRDefault="00D115C2" w:rsidP="004833B4"/>
    <w:p w14:paraId="1B2E279D" w14:textId="3711FCDE" w:rsidR="00803ACC" w:rsidRDefault="00803ACC" w:rsidP="00803ACC">
      <w:pPr>
        <w:rPr>
          <w:rFonts w:eastAsiaTheme="majorEastAsia"/>
        </w:rPr>
      </w:pPr>
      <w:r>
        <w:rPr>
          <w:rFonts w:eastAsiaTheme="majorEastAsia"/>
        </w:rPr>
        <w:t xml:space="preserve">Se procedió a reentrenar </w:t>
      </w:r>
      <w:r w:rsidR="004975E7">
        <w:rPr>
          <w:rFonts w:eastAsiaTheme="majorEastAsia"/>
        </w:rPr>
        <w:t>el mejor modelo</w:t>
      </w:r>
      <w:r>
        <w:rPr>
          <w:rFonts w:eastAsiaTheme="majorEastAsia"/>
        </w:rPr>
        <w:t xml:space="preserve">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xml:space="preserve"> UA con los datos de</w:t>
      </w:r>
      <w:r w:rsidRPr="00803ACC">
        <w:rPr>
          <w:rFonts w:eastAsiaTheme="majorEastAsia"/>
        </w:rPr>
        <w:t xml:space="preserv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xml:space="preserve"> GA4.</w:t>
      </w:r>
    </w:p>
    <w:p w14:paraId="0D430A46" w14:textId="77777777" w:rsidR="00343EBF" w:rsidRDefault="00343EBF" w:rsidP="004833B4"/>
    <w:p w14:paraId="5FEDD41A" w14:textId="77777777" w:rsidR="00343EBF" w:rsidRDefault="00343EBF" w:rsidP="004833B4"/>
    <w:tbl>
      <w:tblPr>
        <w:tblStyle w:val="Tablaconcuadrcula"/>
        <w:tblW w:w="0" w:type="auto"/>
        <w:tblLook w:val="04A0" w:firstRow="1" w:lastRow="0" w:firstColumn="1" w:lastColumn="0" w:noHBand="0" w:noVBand="1"/>
      </w:tblPr>
      <w:tblGrid>
        <w:gridCol w:w="456"/>
        <w:gridCol w:w="870"/>
        <w:gridCol w:w="4284"/>
        <w:gridCol w:w="2601"/>
      </w:tblGrid>
      <w:tr w:rsidR="009C1D10" w14:paraId="572B15FB" w14:textId="77777777" w:rsidTr="009C1D10">
        <w:tc>
          <w:tcPr>
            <w:tcW w:w="456" w:type="dxa"/>
          </w:tcPr>
          <w:p w14:paraId="6D4C1A2B" w14:textId="52638009" w:rsidR="009C1D10" w:rsidRDefault="009C1D10" w:rsidP="009C1D10">
            <w:r>
              <w:t>#</w:t>
            </w:r>
          </w:p>
        </w:tc>
        <w:tc>
          <w:tcPr>
            <w:tcW w:w="870" w:type="dxa"/>
          </w:tcPr>
          <w:p w14:paraId="5B2AAB46" w14:textId="6F404FA9" w:rsidR="009C1D10" w:rsidRDefault="009C1D10" w:rsidP="009C1D10">
            <w:r>
              <w:t>Fuente de Datos</w:t>
            </w:r>
          </w:p>
        </w:tc>
        <w:tc>
          <w:tcPr>
            <w:tcW w:w="4284" w:type="dxa"/>
          </w:tcPr>
          <w:p w14:paraId="1F32DAED" w14:textId="77777777" w:rsidR="009C1D10" w:rsidRDefault="009C1D10" w:rsidP="009C1D10">
            <w:r>
              <w:t>Prueba</w:t>
            </w:r>
          </w:p>
        </w:tc>
        <w:tc>
          <w:tcPr>
            <w:tcW w:w="2601" w:type="dxa"/>
          </w:tcPr>
          <w:p w14:paraId="7D0580CC" w14:textId="77777777" w:rsidR="009C1D10" w:rsidRDefault="009C1D10" w:rsidP="009C1D10">
            <w:r>
              <w:t>Rendimiento</w:t>
            </w:r>
          </w:p>
        </w:tc>
      </w:tr>
      <w:tr w:rsidR="009C1D10" w14:paraId="55A5AB17" w14:textId="77777777" w:rsidTr="009C1D10">
        <w:tc>
          <w:tcPr>
            <w:tcW w:w="456" w:type="dxa"/>
          </w:tcPr>
          <w:p w14:paraId="3A8D4078" w14:textId="4E33C7A3" w:rsidR="009C1D10" w:rsidRDefault="009C1D10" w:rsidP="009C1D10">
            <w:r>
              <w:t>15</w:t>
            </w:r>
          </w:p>
        </w:tc>
        <w:tc>
          <w:tcPr>
            <w:tcW w:w="870" w:type="dxa"/>
          </w:tcPr>
          <w:p w14:paraId="1420FC65" w14:textId="14B44BB1" w:rsidR="009C1D10" w:rsidRDefault="009C1D10" w:rsidP="009C1D10">
            <w:r>
              <w:t>UA</w:t>
            </w:r>
          </w:p>
        </w:tc>
        <w:tc>
          <w:tcPr>
            <w:tcW w:w="4284" w:type="dxa"/>
          </w:tcPr>
          <w:p w14:paraId="68554254" w14:textId="77777777" w:rsidR="009C1D10" w:rsidRDefault="009C1D10" w:rsidP="009C1D10">
            <w:r>
              <w:t xml:space="preserve">Mejor algoritmo </w:t>
            </w:r>
            <w:proofErr w:type="spellStart"/>
            <w:r>
              <w:t>Hyperband</w:t>
            </w:r>
            <w:proofErr w:type="spellEnd"/>
            <w:r>
              <w:t xml:space="preserve"> 70-30</w:t>
            </w:r>
          </w:p>
        </w:tc>
        <w:tc>
          <w:tcPr>
            <w:tcW w:w="2601" w:type="dxa"/>
          </w:tcPr>
          <w:p w14:paraId="2F36BC07" w14:textId="77777777" w:rsidR="009C1D10" w:rsidRDefault="009C1D10" w:rsidP="009C1D10">
            <w:pPr>
              <w:rPr>
                <w:sz w:val="22"/>
                <w:szCs w:val="22"/>
                <w:shd w:val="clear" w:color="auto" w:fill="FFFFFF"/>
              </w:rPr>
            </w:pPr>
            <w:r>
              <w:rPr>
                <w:highlight w:val="green"/>
                <w:shd w:val="clear" w:color="auto" w:fill="FFFFFF"/>
              </w:rPr>
              <w:t>0.18281573057174683</w:t>
            </w:r>
          </w:p>
          <w:p w14:paraId="29DE711A" w14:textId="4DBFF0CD" w:rsidR="009C1D10" w:rsidRDefault="009C1D10" w:rsidP="009C1D10"/>
        </w:tc>
      </w:tr>
    </w:tbl>
    <w:p w14:paraId="61D81AED" w14:textId="77777777" w:rsidR="009C1D10" w:rsidRDefault="009C1D10" w:rsidP="003F69E0">
      <w:pPr>
        <w:jc w:val="center"/>
      </w:pPr>
    </w:p>
    <w:tbl>
      <w:tblPr>
        <w:tblStyle w:val="Tablaconcuadrcula"/>
        <w:tblW w:w="0" w:type="auto"/>
        <w:tblLook w:val="04A0" w:firstRow="1" w:lastRow="0" w:firstColumn="1" w:lastColumn="0" w:noHBand="0" w:noVBand="1"/>
      </w:tblPr>
      <w:tblGrid>
        <w:gridCol w:w="448"/>
        <w:gridCol w:w="870"/>
        <w:gridCol w:w="2022"/>
        <w:gridCol w:w="2611"/>
        <w:gridCol w:w="1177"/>
        <w:gridCol w:w="1083"/>
      </w:tblGrid>
      <w:tr w:rsidR="009C1D10" w14:paraId="05396A01" w14:textId="5046A58D" w:rsidTr="009C1D10">
        <w:tc>
          <w:tcPr>
            <w:tcW w:w="456" w:type="dxa"/>
          </w:tcPr>
          <w:p w14:paraId="1AF7541B" w14:textId="77777777" w:rsidR="009C1D10" w:rsidRDefault="009C1D10" w:rsidP="00D42604">
            <w:r>
              <w:t>#</w:t>
            </w:r>
          </w:p>
        </w:tc>
        <w:tc>
          <w:tcPr>
            <w:tcW w:w="870" w:type="dxa"/>
          </w:tcPr>
          <w:p w14:paraId="1D62630E" w14:textId="77777777" w:rsidR="009C1D10" w:rsidRDefault="009C1D10" w:rsidP="00D42604">
            <w:r>
              <w:t>Fuente de Datos</w:t>
            </w:r>
          </w:p>
        </w:tc>
        <w:tc>
          <w:tcPr>
            <w:tcW w:w="2077" w:type="dxa"/>
          </w:tcPr>
          <w:p w14:paraId="627EE25B" w14:textId="77777777" w:rsidR="009C1D10" w:rsidRDefault="009C1D10" w:rsidP="00D42604">
            <w:r>
              <w:t>Prueba</w:t>
            </w:r>
          </w:p>
        </w:tc>
        <w:tc>
          <w:tcPr>
            <w:tcW w:w="2528" w:type="dxa"/>
          </w:tcPr>
          <w:p w14:paraId="38BEA7D5" w14:textId="77777777" w:rsidR="009C1D10" w:rsidRDefault="009C1D10" w:rsidP="00D42604">
            <w:r>
              <w:t>Rendimiento</w:t>
            </w:r>
          </w:p>
        </w:tc>
        <w:tc>
          <w:tcPr>
            <w:tcW w:w="1197" w:type="dxa"/>
          </w:tcPr>
          <w:p w14:paraId="37B59B8C" w14:textId="39D8FC14" w:rsidR="009C1D10" w:rsidRDefault="009C1D10" w:rsidP="00D42604">
            <w:r>
              <w:t>Épocas</w:t>
            </w:r>
          </w:p>
        </w:tc>
        <w:tc>
          <w:tcPr>
            <w:tcW w:w="1083" w:type="dxa"/>
          </w:tcPr>
          <w:p w14:paraId="4149EC5D" w14:textId="3FB951AE" w:rsidR="009C1D10" w:rsidRDefault="009C1D10" w:rsidP="00D42604">
            <w:proofErr w:type="spellStart"/>
            <w:r>
              <w:t>Early</w:t>
            </w:r>
            <w:proofErr w:type="spellEnd"/>
            <w:r>
              <w:t xml:space="preserve"> </w:t>
            </w:r>
            <w:proofErr w:type="spellStart"/>
            <w:r>
              <w:t>Stopping</w:t>
            </w:r>
            <w:proofErr w:type="spellEnd"/>
          </w:p>
        </w:tc>
      </w:tr>
      <w:tr w:rsidR="009C1D10" w14:paraId="5EFA30E5" w14:textId="4BFD72F7" w:rsidTr="009C1D10">
        <w:tc>
          <w:tcPr>
            <w:tcW w:w="456" w:type="dxa"/>
          </w:tcPr>
          <w:p w14:paraId="06A450C1" w14:textId="3915131A" w:rsidR="009C1D10" w:rsidRDefault="009C1D10" w:rsidP="009C1D10"/>
        </w:tc>
        <w:tc>
          <w:tcPr>
            <w:tcW w:w="870" w:type="dxa"/>
          </w:tcPr>
          <w:p w14:paraId="68BAABEA" w14:textId="4DDFE21C" w:rsidR="009C1D10" w:rsidRDefault="009C1D10" w:rsidP="009C1D10">
            <w:r>
              <w:t>GA4</w:t>
            </w:r>
          </w:p>
        </w:tc>
        <w:tc>
          <w:tcPr>
            <w:tcW w:w="2077" w:type="dxa"/>
          </w:tcPr>
          <w:p w14:paraId="5C622BDD" w14:textId="53299B29" w:rsidR="009C1D10" w:rsidRDefault="009C1D10" w:rsidP="009C1D10">
            <w:r>
              <w:t xml:space="preserve">Mejor algoritmo </w:t>
            </w:r>
            <w:proofErr w:type="spellStart"/>
            <w:r>
              <w:t>Hyperband</w:t>
            </w:r>
            <w:proofErr w:type="spellEnd"/>
            <w:r>
              <w:t xml:space="preserve"> 70-30 de UA</w:t>
            </w:r>
          </w:p>
        </w:tc>
        <w:tc>
          <w:tcPr>
            <w:tcW w:w="2528" w:type="dxa"/>
          </w:tcPr>
          <w:p w14:paraId="66DA479D" w14:textId="3025E6E3" w:rsidR="009C1D10" w:rsidRDefault="009C1D10" w:rsidP="009C1D10">
            <w:r>
              <w:rPr>
                <w:rFonts w:ascii="Courier New" w:hAnsi="Courier New" w:cs="Courier New"/>
                <w:color w:val="212121"/>
                <w:sz w:val="21"/>
                <w:szCs w:val="21"/>
                <w:shd w:val="clear" w:color="auto" w:fill="FFFFFF"/>
              </w:rPr>
              <w:t>0.46939998865127563</w:t>
            </w:r>
          </w:p>
        </w:tc>
        <w:tc>
          <w:tcPr>
            <w:tcW w:w="1197" w:type="dxa"/>
          </w:tcPr>
          <w:p w14:paraId="6DDBEAA4" w14:textId="0BEFD221" w:rsidR="009C1D10" w:rsidRDefault="009C1D10" w:rsidP="009C1D10">
            <w:pPr>
              <w:rPr>
                <w:highlight w:val="green"/>
                <w:shd w:val="clear" w:color="auto" w:fill="FFFFFF"/>
              </w:rPr>
            </w:pPr>
            <w:r>
              <w:rPr>
                <w:highlight w:val="green"/>
                <w:shd w:val="clear" w:color="auto" w:fill="FFFFFF"/>
              </w:rPr>
              <w:t>500</w:t>
            </w:r>
          </w:p>
        </w:tc>
        <w:tc>
          <w:tcPr>
            <w:tcW w:w="1083" w:type="dxa"/>
          </w:tcPr>
          <w:p w14:paraId="55305CFF" w14:textId="437F4A64" w:rsidR="009C1D10" w:rsidRDefault="009C1D10" w:rsidP="009C1D10">
            <w:pPr>
              <w:rPr>
                <w:highlight w:val="green"/>
                <w:shd w:val="clear" w:color="auto" w:fill="FFFFFF"/>
              </w:rPr>
            </w:pPr>
            <w:r>
              <w:rPr>
                <w:highlight w:val="green"/>
                <w:shd w:val="clear" w:color="auto" w:fill="FFFFFF"/>
              </w:rPr>
              <w:t>50</w:t>
            </w:r>
          </w:p>
        </w:tc>
      </w:tr>
      <w:tr w:rsidR="009C1D10" w14:paraId="49119B2D" w14:textId="3B6C98B9" w:rsidTr="009C1D10">
        <w:tc>
          <w:tcPr>
            <w:tcW w:w="456" w:type="dxa"/>
          </w:tcPr>
          <w:p w14:paraId="5898098C" w14:textId="788A9845" w:rsidR="009C1D10" w:rsidRDefault="009C1D10" w:rsidP="009C1D10"/>
        </w:tc>
        <w:tc>
          <w:tcPr>
            <w:tcW w:w="870" w:type="dxa"/>
          </w:tcPr>
          <w:p w14:paraId="5BB32383" w14:textId="580C6F21" w:rsidR="009C1D10" w:rsidRDefault="009C1D10" w:rsidP="009C1D10">
            <w:r>
              <w:t>GA4</w:t>
            </w:r>
          </w:p>
        </w:tc>
        <w:tc>
          <w:tcPr>
            <w:tcW w:w="2077" w:type="dxa"/>
          </w:tcPr>
          <w:p w14:paraId="026648C3" w14:textId="7298A763" w:rsidR="009C1D10" w:rsidRDefault="009C1D10" w:rsidP="009C1D10">
            <w:r>
              <w:t xml:space="preserve">Mejor algoritmo </w:t>
            </w:r>
            <w:proofErr w:type="spellStart"/>
            <w:r>
              <w:t>Hyperband</w:t>
            </w:r>
            <w:proofErr w:type="spellEnd"/>
            <w:r>
              <w:t xml:space="preserve"> 70-30 de UA</w:t>
            </w:r>
          </w:p>
        </w:tc>
        <w:tc>
          <w:tcPr>
            <w:tcW w:w="2528" w:type="dxa"/>
          </w:tcPr>
          <w:p w14:paraId="29021118" w14:textId="39EBDEEC" w:rsidR="009C1D10" w:rsidRDefault="009C1D10" w:rsidP="009C1D10">
            <w:pPr>
              <w:rPr>
                <w:sz w:val="22"/>
                <w:szCs w:val="22"/>
                <w:shd w:val="clear" w:color="auto" w:fill="FFFFFF"/>
              </w:rPr>
            </w:pPr>
            <w:r>
              <w:rPr>
                <w:rFonts w:ascii="Courier New" w:hAnsi="Courier New" w:cs="Courier New"/>
                <w:color w:val="212121"/>
                <w:sz w:val="21"/>
                <w:szCs w:val="21"/>
                <w:shd w:val="clear" w:color="auto" w:fill="FFFFFF"/>
                <w:lang w:val="en-US"/>
              </w:rPr>
              <w:t>0.42320650815963745</w:t>
            </w:r>
          </w:p>
        </w:tc>
        <w:tc>
          <w:tcPr>
            <w:tcW w:w="1197" w:type="dxa"/>
          </w:tcPr>
          <w:p w14:paraId="4F569EA9" w14:textId="62136BA4" w:rsidR="009C1D10" w:rsidRDefault="009C1D10" w:rsidP="009C1D10">
            <w:pPr>
              <w:rPr>
                <w:highlight w:val="green"/>
                <w:shd w:val="clear" w:color="auto" w:fill="FFFFFF"/>
              </w:rPr>
            </w:pPr>
            <w:r>
              <w:rPr>
                <w:highlight w:val="green"/>
                <w:shd w:val="clear" w:color="auto" w:fill="FFFFFF"/>
              </w:rPr>
              <w:t>1000</w:t>
            </w:r>
          </w:p>
        </w:tc>
        <w:tc>
          <w:tcPr>
            <w:tcW w:w="1083" w:type="dxa"/>
          </w:tcPr>
          <w:p w14:paraId="502BD53C" w14:textId="28D3D808" w:rsidR="009C1D10" w:rsidRDefault="009C1D10" w:rsidP="009C1D10">
            <w:pPr>
              <w:rPr>
                <w:highlight w:val="green"/>
                <w:shd w:val="clear" w:color="auto" w:fill="FFFFFF"/>
              </w:rPr>
            </w:pPr>
            <w:r>
              <w:rPr>
                <w:highlight w:val="green"/>
                <w:shd w:val="clear" w:color="auto" w:fill="FFFFFF"/>
              </w:rPr>
              <w:t>-</w:t>
            </w:r>
          </w:p>
        </w:tc>
      </w:tr>
      <w:tr w:rsidR="009C1D10" w14:paraId="4A67F34A" w14:textId="77777777" w:rsidTr="009C1D10">
        <w:tc>
          <w:tcPr>
            <w:tcW w:w="456" w:type="dxa"/>
          </w:tcPr>
          <w:p w14:paraId="6D504801" w14:textId="7800885F" w:rsidR="009C1D10" w:rsidRDefault="009C1D10" w:rsidP="009C1D10"/>
        </w:tc>
        <w:tc>
          <w:tcPr>
            <w:tcW w:w="870" w:type="dxa"/>
          </w:tcPr>
          <w:p w14:paraId="3BE74AD2" w14:textId="03C1D749" w:rsidR="009C1D10" w:rsidRDefault="00191A05" w:rsidP="009C1D10">
            <w:r>
              <w:t>GA4</w:t>
            </w:r>
          </w:p>
        </w:tc>
        <w:tc>
          <w:tcPr>
            <w:tcW w:w="2077" w:type="dxa"/>
          </w:tcPr>
          <w:p w14:paraId="332E28E4" w14:textId="1FD36228" w:rsidR="009C1D10" w:rsidRDefault="007A08BB" w:rsidP="009C1D10">
            <w:r>
              <w:t xml:space="preserve">Mejor algoritmo </w:t>
            </w:r>
            <w:proofErr w:type="spellStart"/>
            <w:r>
              <w:t>Hyperband</w:t>
            </w:r>
            <w:proofErr w:type="spellEnd"/>
            <w:r>
              <w:t xml:space="preserve"> 70-30 de UA</w:t>
            </w:r>
          </w:p>
        </w:tc>
        <w:tc>
          <w:tcPr>
            <w:tcW w:w="2528" w:type="dxa"/>
          </w:tcPr>
          <w:p w14:paraId="0CE37B10" w14:textId="1A9A1778" w:rsidR="009C1D10" w:rsidRDefault="009C1D10" w:rsidP="009C1D10">
            <w:pPr>
              <w:rPr>
                <w:rFonts w:ascii="Courier New" w:hAnsi="Courier New" w:cs="Courier New"/>
                <w:color w:val="212121"/>
                <w:sz w:val="21"/>
                <w:szCs w:val="21"/>
                <w:shd w:val="clear" w:color="auto" w:fill="FFFFFF"/>
                <w:lang w:val="en-US"/>
              </w:rPr>
            </w:pPr>
            <w:r>
              <w:rPr>
                <w:rFonts w:ascii="Courier New" w:hAnsi="Courier New" w:cs="Courier New"/>
                <w:color w:val="212121"/>
                <w:sz w:val="21"/>
                <w:szCs w:val="21"/>
                <w:shd w:val="clear" w:color="auto" w:fill="FFFFFF"/>
              </w:rPr>
              <w:t>0.43022748827934265</w:t>
            </w:r>
          </w:p>
        </w:tc>
        <w:tc>
          <w:tcPr>
            <w:tcW w:w="1197" w:type="dxa"/>
          </w:tcPr>
          <w:p w14:paraId="0DF4CC30" w14:textId="248309EC" w:rsidR="009C1D10" w:rsidRDefault="009C1D10" w:rsidP="009C1D10">
            <w:pPr>
              <w:rPr>
                <w:highlight w:val="green"/>
                <w:shd w:val="clear" w:color="auto" w:fill="FFFFFF"/>
              </w:rPr>
            </w:pPr>
            <w:r>
              <w:rPr>
                <w:highlight w:val="green"/>
                <w:shd w:val="clear" w:color="auto" w:fill="FFFFFF"/>
              </w:rPr>
              <w:t>1000</w:t>
            </w:r>
          </w:p>
        </w:tc>
        <w:tc>
          <w:tcPr>
            <w:tcW w:w="1083" w:type="dxa"/>
          </w:tcPr>
          <w:p w14:paraId="034A09D5" w14:textId="52206678" w:rsidR="009C1D10" w:rsidRDefault="009C1D10" w:rsidP="009C1D10">
            <w:pPr>
              <w:rPr>
                <w:highlight w:val="green"/>
                <w:shd w:val="clear" w:color="auto" w:fill="FFFFFF"/>
              </w:rPr>
            </w:pPr>
            <w:r>
              <w:rPr>
                <w:highlight w:val="green"/>
                <w:shd w:val="clear" w:color="auto" w:fill="FFFFFF"/>
              </w:rPr>
              <w:t>100</w:t>
            </w:r>
          </w:p>
        </w:tc>
      </w:tr>
    </w:tbl>
    <w:p w14:paraId="3A8DF3C1" w14:textId="77777777" w:rsidR="009C1D10" w:rsidRDefault="009C1D10" w:rsidP="003F69E0">
      <w:pPr>
        <w:jc w:val="center"/>
      </w:pPr>
    </w:p>
    <w:p w14:paraId="72CCFE0A" w14:textId="65535D2C" w:rsidR="009C1D10" w:rsidRDefault="009C1D10" w:rsidP="009C1D10">
      <w:r>
        <w:t xml:space="preserve">Primero se </w:t>
      </w:r>
      <w:r w:rsidR="00D852FD">
        <w:t>ejecutó</w:t>
      </w:r>
      <w:r>
        <w:t xml:space="preserve"> 500 </w:t>
      </w:r>
      <w:r w:rsidR="00D852FD">
        <w:t>épocas</w:t>
      </w:r>
      <w:r>
        <w:t xml:space="preserve"> con un </w:t>
      </w:r>
      <w:proofErr w:type="spellStart"/>
      <w:r>
        <w:t>early</w:t>
      </w:r>
      <w:proofErr w:type="spellEnd"/>
      <w:r>
        <w:t xml:space="preserve"> </w:t>
      </w:r>
      <w:proofErr w:type="spellStart"/>
      <w:r>
        <w:t>stopping</w:t>
      </w:r>
      <w:proofErr w:type="spellEnd"/>
      <w:r>
        <w:t xml:space="preserve"> a 50 mayor que el 10 que teníamos con UA, incluso </w:t>
      </w:r>
      <w:r w:rsidR="004975E7">
        <w:t>así</w:t>
      </w:r>
      <w:r>
        <w:t xml:space="preserve"> tuvimos un 0.46 </w:t>
      </w:r>
      <w:r w:rsidR="004975E7">
        <w:t xml:space="preserve">SMAPE </w:t>
      </w:r>
      <w:r>
        <w:t>comparado con el 0.18</w:t>
      </w:r>
      <w:r w:rsidR="004975E7">
        <w:t xml:space="preserve"> SMAPE</w:t>
      </w:r>
      <w:r>
        <w:t xml:space="preserve"> de UA realizamos la prueba #17 duplicando el número de épocas y retirando el </w:t>
      </w:r>
      <w:proofErr w:type="spellStart"/>
      <w:r>
        <w:t>early</w:t>
      </w:r>
      <w:proofErr w:type="spellEnd"/>
      <w:r>
        <w:t xml:space="preserve"> </w:t>
      </w:r>
      <w:proofErr w:type="spellStart"/>
      <w:r>
        <w:t>stopping</w:t>
      </w:r>
      <w:proofErr w:type="spellEnd"/>
      <w:r>
        <w:t>, aumentando de un 0.46 a un 0.42 el rendimiento.</w:t>
      </w:r>
    </w:p>
    <w:p w14:paraId="3F0C8813" w14:textId="77777777" w:rsidR="00191A05" w:rsidRDefault="00191A05" w:rsidP="009C1D10"/>
    <w:p w14:paraId="5ECD211C" w14:textId="77777777" w:rsidR="00191A05" w:rsidRDefault="00191A05" w:rsidP="009C1D10"/>
    <w:p w14:paraId="69A02085" w14:textId="22559A9D" w:rsidR="00191A05" w:rsidRDefault="00191A05" w:rsidP="00191A05"/>
    <w:p w14:paraId="1E157063" w14:textId="77777777" w:rsidR="009C1D10" w:rsidRDefault="009C1D10" w:rsidP="00191A05"/>
    <w:p w14:paraId="2306F255" w14:textId="77777777" w:rsidR="00191A05" w:rsidRDefault="00191A05" w:rsidP="003F69E0">
      <w:pPr>
        <w:jc w:val="center"/>
      </w:pPr>
    </w:p>
    <w:p w14:paraId="5C8B5DF3" w14:textId="77777777" w:rsidR="00191A05" w:rsidRDefault="00191A05" w:rsidP="003F69E0">
      <w:pPr>
        <w:jc w:val="center"/>
      </w:pPr>
    </w:p>
    <w:p w14:paraId="3459E2AE" w14:textId="15984A72" w:rsidR="003F69E0" w:rsidRDefault="003F69E0" w:rsidP="003F69E0">
      <w:pPr>
        <w:jc w:val="center"/>
      </w:pPr>
      <w:r>
        <w:t xml:space="preserve">Tabla 13 Pruebas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xml:space="preserve"> con datos de UA a  GA4.</w:t>
      </w:r>
    </w:p>
    <w:p w14:paraId="0387F48A" w14:textId="77777777" w:rsidR="00803ACC" w:rsidRDefault="00803ACC" w:rsidP="00803ACC"/>
    <w:p w14:paraId="301C9735" w14:textId="4A78ADDE" w:rsidR="00036B2C" w:rsidRDefault="00036B2C" w:rsidP="00036B2C">
      <w:pPr>
        <w:rPr>
          <w:rFonts w:eastAsiaTheme="majorEastAsia"/>
        </w:rPr>
      </w:pPr>
    </w:p>
    <w:p w14:paraId="4D43B50B" w14:textId="0737F5F3" w:rsidR="00036B2C" w:rsidRDefault="00036B2C" w:rsidP="00036B2C">
      <w:pPr>
        <w:jc w:val="center"/>
        <w:rPr>
          <w:rFonts w:eastAsiaTheme="majorEastAsia"/>
        </w:rPr>
      </w:pPr>
      <w:r>
        <w:rPr>
          <w:rFonts w:eastAsiaTheme="majorEastAsia"/>
        </w:rPr>
        <w:t xml:space="preserve">Figura 6: Rendimiento por época del Modelo </w:t>
      </w:r>
      <w:r w:rsidR="00DE2438">
        <w:rPr>
          <w:rFonts w:eastAsiaTheme="majorEastAsia"/>
        </w:rPr>
        <w:t>de la prueba 24</w:t>
      </w:r>
      <w:r>
        <w:rPr>
          <w:rFonts w:eastAsiaTheme="majorEastAsia"/>
        </w:rPr>
        <w:t xml:space="preserve"> con datos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xml:space="preserve"> </w:t>
      </w:r>
      <w:proofErr w:type="gramStart"/>
      <w:r>
        <w:rPr>
          <w:rFonts w:eastAsiaTheme="majorEastAsia"/>
        </w:rPr>
        <w:t>GA4(</w:t>
      </w:r>
      <w:proofErr w:type="gramEnd"/>
      <w:r>
        <w:rPr>
          <w:rFonts w:eastAsiaTheme="majorEastAsia"/>
        </w:rPr>
        <w:t>3).</w:t>
      </w:r>
    </w:p>
    <w:p w14:paraId="7010C63D" w14:textId="77777777" w:rsidR="009C1D10" w:rsidRDefault="009C1D10" w:rsidP="00036B2C">
      <w:pPr>
        <w:jc w:val="center"/>
        <w:rPr>
          <w:rFonts w:eastAsiaTheme="majorEastAsia"/>
        </w:rPr>
      </w:pPr>
    </w:p>
    <w:p w14:paraId="5161F35D" w14:textId="77777777" w:rsidR="009C1D10" w:rsidRDefault="009C1D10" w:rsidP="00036B2C">
      <w:pPr>
        <w:jc w:val="center"/>
        <w:rPr>
          <w:rFonts w:eastAsiaTheme="majorEastAsia"/>
        </w:rPr>
      </w:pPr>
    </w:p>
    <w:p w14:paraId="35C21A71" w14:textId="63E19949" w:rsidR="009C1D10" w:rsidRDefault="009C1D10" w:rsidP="009C1D10">
      <w:pPr>
        <w:rPr>
          <w:rFonts w:eastAsiaTheme="majorEastAsia"/>
        </w:rPr>
      </w:pPr>
      <w:r w:rsidRPr="004975E7">
        <w:rPr>
          <w:rFonts w:eastAsiaTheme="majorEastAsia"/>
          <w:highlight w:val="yellow"/>
        </w:rPr>
        <w:t xml:space="preserve">Agregar las pruebas </w:t>
      </w:r>
      <w:proofErr w:type="spellStart"/>
      <w:r w:rsidRPr="004975E7">
        <w:rPr>
          <w:rFonts w:eastAsiaTheme="majorEastAsia"/>
          <w:highlight w:val="yellow"/>
        </w:rPr>
        <w:t>mas</w:t>
      </w:r>
      <w:proofErr w:type="spellEnd"/>
      <w:r w:rsidRPr="004975E7">
        <w:rPr>
          <w:rFonts w:eastAsiaTheme="majorEastAsia"/>
          <w:highlight w:val="yellow"/>
        </w:rPr>
        <w:t xml:space="preserve"> actuales</w:t>
      </w:r>
      <w:proofErr w:type="gramStart"/>
      <w:r w:rsidRPr="004975E7">
        <w:rPr>
          <w:rFonts w:eastAsiaTheme="majorEastAsia"/>
          <w:highlight w:val="yellow"/>
        </w:rPr>
        <w:t>?</w:t>
      </w:r>
      <w:proofErr w:type="gramEnd"/>
    </w:p>
    <w:p w14:paraId="4E91FB49" w14:textId="77777777" w:rsidR="009C1D10" w:rsidRDefault="009C1D10" w:rsidP="00036B2C">
      <w:pPr>
        <w:jc w:val="center"/>
        <w:rPr>
          <w:rFonts w:eastAsiaTheme="majorEastAsia"/>
        </w:rPr>
      </w:pPr>
    </w:p>
    <w:p w14:paraId="49FA67E4" w14:textId="77777777" w:rsidR="005E5ED8" w:rsidRDefault="005E5ED8" w:rsidP="00036B2C">
      <w:pPr>
        <w:jc w:val="center"/>
        <w:rPr>
          <w:rFonts w:eastAsiaTheme="majorEastAsia"/>
        </w:rPr>
      </w:pPr>
    </w:p>
    <w:p w14:paraId="3DD60E13" w14:textId="77777777" w:rsidR="005E5ED8" w:rsidRDefault="005E5ED8" w:rsidP="00036B2C">
      <w:pPr>
        <w:jc w:val="center"/>
        <w:rPr>
          <w:rFonts w:eastAsiaTheme="majorEastAsia"/>
        </w:rPr>
      </w:pPr>
    </w:p>
    <w:p w14:paraId="57E6C79E" w14:textId="77777777" w:rsidR="005E5ED8" w:rsidRDefault="005E5ED8" w:rsidP="00036B2C">
      <w:pPr>
        <w:jc w:val="center"/>
        <w:rPr>
          <w:rFonts w:eastAsiaTheme="majorEastAsia"/>
        </w:rPr>
      </w:pPr>
    </w:p>
    <w:p w14:paraId="7EFD7A9E" w14:textId="77777777" w:rsidR="00036B2C" w:rsidRDefault="00036B2C" w:rsidP="00036B2C">
      <w:pPr>
        <w:rPr>
          <w:rFonts w:eastAsiaTheme="majorEastAsia"/>
        </w:rPr>
      </w:pPr>
    </w:p>
    <w:p w14:paraId="4BE1E378" w14:textId="01805934" w:rsidR="00036B2C" w:rsidRDefault="00FA1763" w:rsidP="00D115C2">
      <w:pPr>
        <w:pStyle w:val="Ttulo3"/>
      </w:pPr>
      <w:bookmarkStart w:id="67" w:name="_Toc164369676"/>
      <w:r w:rsidRPr="00FA1763">
        <w:t>4.</w:t>
      </w:r>
      <w:r w:rsidR="00D852FD">
        <w:t>5.8</w:t>
      </w:r>
      <w:r w:rsidRPr="00FA1763">
        <w:t xml:space="preserve"> </w:t>
      </w:r>
      <w:r w:rsidR="00D115C2">
        <w:t>Conversión de Modelos de UA a GA4 de Editorial Universitaria</w:t>
      </w:r>
      <w:bookmarkEnd w:id="67"/>
    </w:p>
    <w:p w14:paraId="53E18C2B" w14:textId="77777777" w:rsidR="00036B2C" w:rsidRDefault="00036B2C" w:rsidP="00036B2C">
      <w:pPr>
        <w:rPr>
          <w:rFonts w:eastAsiaTheme="majorEastAsia"/>
        </w:rPr>
      </w:pPr>
    </w:p>
    <w:p w14:paraId="7A6F5BFB" w14:textId="77777777" w:rsidR="004815D9" w:rsidRDefault="00036B2C" w:rsidP="004815D9">
      <w:pPr>
        <w:rPr>
          <w:rFonts w:eastAsiaTheme="majorEastAsia"/>
        </w:rPr>
      </w:pPr>
      <w:r>
        <w:rPr>
          <w:rFonts w:eastAsiaTheme="majorEastAsia"/>
        </w:rPr>
        <w:t>Se procedió a reentrenar los 2 mejores modelos de Editorial Universitaria UA con los datos de</w:t>
      </w:r>
      <w:r w:rsidRPr="00803ACC">
        <w:rPr>
          <w:rFonts w:eastAsiaTheme="majorEastAsia"/>
        </w:rPr>
        <w:t xml:space="preserve"> </w:t>
      </w:r>
      <w:r>
        <w:rPr>
          <w:rFonts w:eastAsiaTheme="majorEastAsia"/>
        </w:rPr>
        <w:t>Editorial Universitaria GA4.</w:t>
      </w:r>
    </w:p>
    <w:p w14:paraId="3CB7C04C" w14:textId="77777777" w:rsidR="004815D9" w:rsidRDefault="004815D9" w:rsidP="004815D9">
      <w:pPr>
        <w:rPr>
          <w:rFonts w:eastAsiaTheme="majorEastAsia"/>
        </w:rPr>
      </w:pPr>
    </w:p>
    <w:p w14:paraId="7058E864" w14:textId="77777777" w:rsidR="004815D9" w:rsidRDefault="004815D9" w:rsidP="004815D9">
      <w:pPr>
        <w:rPr>
          <w:rFonts w:eastAsiaTheme="majorEastAsia"/>
        </w:rPr>
      </w:pPr>
    </w:p>
    <w:p w14:paraId="7786921B" w14:textId="7E8E81C9" w:rsidR="004815D9" w:rsidRDefault="004815D9" w:rsidP="004815D9">
      <w:r>
        <w:rPr>
          <w:rFonts w:eastAsiaTheme="majorEastAsia"/>
        </w:rPr>
        <w:t>Agregar tabla</w:t>
      </w:r>
      <w:r>
        <w:t xml:space="preserve"> </w:t>
      </w:r>
    </w:p>
    <w:tbl>
      <w:tblPr>
        <w:tblStyle w:val="Tablaconcuadrcula"/>
        <w:tblW w:w="0" w:type="auto"/>
        <w:tblLook w:val="04A0" w:firstRow="1" w:lastRow="0" w:firstColumn="1" w:lastColumn="0" w:noHBand="0" w:noVBand="1"/>
      </w:tblPr>
      <w:tblGrid>
        <w:gridCol w:w="456"/>
        <w:gridCol w:w="870"/>
        <w:gridCol w:w="4284"/>
        <w:gridCol w:w="2601"/>
      </w:tblGrid>
      <w:tr w:rsidR="00D42604" w14:paraId="13353778" w14:textId="77777777" w:rsidTr="00D42604">
        <w:tc>
          <w:tcPr>
            <w:tcW w:w="456" w:type="dxa"/>
          </w:tcPr>
          <w:p w14:paraId="1C4E9793" w14:textId="77777777" w:rsidR="00D42604" w:rsidRDefault="00D42604" w:rsidP="00D42604">
            <w:r>
              <w:t>#</w:t>
            </w:r>
          </w:p>
        </w:tc>
        <w:tc>
          <w:tcPr>
            <w:tcW w:w="870" w:type="dxa"/>
          </w:tcPr>
          <w:p w14:paraId="0E19925C" w14:textId="77777777" w:rsidR="00D42604" w:rsidRDefault="00D42604" w:rsidP="00D42604">
            <w:r>
              <w:t>Fuente de Datos</w:t>
            </w:r>
          </w:p>
        </w:tc>
        <w:tc>
          <w:tcPr>
            <w:tcW w:w="4284" w:type="dxa"/>
          </w:tcPr>
          <w:p w14:paraId="0610907E" w14:textId="77777777" w:rsidR="00D42604" w:rsidRDefault="00D42604" w:rsidP="00D42604">
            <w:r>
              <w:t>Prueba</w:t>
            </w:r>
          </w:p>
        </w:tc>
        <w:tc>
          <w:tcPr>
            <w:tcW w:w="2601" w:type="dxa"/>
          </w:tcPr>
          <w:p w14:paraId="4483E6AC" w14:textId="77777777" w:rsidR="00D42604" w:rsidRDefault="00D42604" w:rsidP="00D42604">
            <w:r>
              <w:t>Rendimiento</w:t>
            </w:r>
          </w:p>
        </w:tc>
      </w:tr>
      <w:tr w:rsidR="00CB6C7A" w14:paraId="21F6E166" w14:textId="77777777" w:rsidTr="00D42604">
        <w:tc>
          <w:tcPr>
            <w:tcW w:w="456" w:type="dxa"/>
          </w:tcPr>
          <w:p w14:paraId="7B9DA80B" w14:textId="77777777" w:rsidR="00CB6C7A" w:rsidRDefault="00CB6C7A" w:rsidP="00CB6C7A">
            <w:r>
              <w:t>15</w:t>
            </w:r>
          </w:p>
        </w:tc>
        <w:tc>
          <w:tcPr>
            <w:tcW w:w="870" w:type="dxa"/>
          </w:tcPr>
          <w:p w14:paraId="6A44A9B3" w14:textId="77777777" w:rsidR="00CB6C7A" w:rsidRDefault="00CB6C7A" w:rsidP="00CB6C7A">
            <w:r>
              <w:t>UA</w:t>
            </w:r>
          </w:p>
        </w:tc>
        <w:tc>
          <w:tcPr>
            <w:tcW w:w="4284" w:type="dxa"/>
          </w:tcPr>
          <w:p w14:paraId="672F3408" w14:textId="77777777" w:rsidR="00CB6C7A" w:rsidRDefault="00CB6C7A" w:rsidP="00CB6C7A">
            <w:r>
              <w:t xml:space="preserve">Mejor algoritmo </w:t>
            </w:r>
            <w:proofErr w:type="spellStart"/>
            <w:r>
              <w:t>Hyperband</w:t>
            </w:r>
            <w:proofErr w:type="spellEnd"/>
            <w:r>
              <w:t xml:space="preserve"> 70-30</w:t>
            </w:r>
          </w:p>
        </w:tc>
        <w:tc>
          <w:tcPr>
            <w:tcW w:w="2601" w:type="dxa"/>
          </w:tcPr>
          <w:p w14:paraId="32091852" w14:textId="4055680A" w:rsidR="00CB6C7A" w:rsidRDefault="00CB6C7A" w:rsidP="00CB6C7A">
            <w:r>
              <w:rPr>
                <w:rFonts w:ascii="Courier New" w:hAnsi="Courier New" w:cs="Courier New"/>
                <w:color w:val="212121"/>
                <w:sz w:val="21"/>
                <w:szCs w:val="21"/>
                <w:shd w:val="clear" w:color="auto" w:fill="FFFFFF"/>
              </w:rPr>
              <w:t>0.4736567437648773</w:t>
            </w:r>
          </w:p>
        </w:tc>
      </w:tr>
    </w:tbl>
    <w:p w14:paraId="1731D734" w14:textId="77777777" w:rsidR="00D42604" w:rsidRDefault="00D42604" w:rsidP="00D42604">
      <w:pPr>
        <w:jc w:val="center"/>
      </w:pPr>
    </w:p>
    <w:tbl>
      <w:tblPr>
        <w:tblStyle w:val="Tablaconcuadrcula"/>
        <w:tblW w:w="0" w:type="auto"/>
        <w:tblLook w:val="04A0" w:firstRow="1" w:lastRow="0" w:firstColumn="1" w:lastColumn="0" w:noHBand="0" w:noVBand="1"/>
      </w:tblPr>
      <w:tblGrid>
        <w:gridCol w:w="456"/>
        <w:gridCol w:w="870"/>
        <w:gridCol w:w="2016"/>
        <w:gridCol w:w="2611"/>
        <w:gridCol w:w="1175"/>
        <w:gridCol w:w="1083"/>
      </w:tblGrid>
      <w:tr w:rsidR="00D42604" w14:paraId="4B7202AF" w14:textId="77777777" w:rsidTr="00D42604">
        <w:tc>
          <w:tcPr>
            <w:tcW w:w="456" w:type="dxa"/>
          </w:tcPr>
          <w:p w14:paraId="6E19B4DD" w14:textId="77777777" w:rsidR="00D42604" w:rsidRDefault="00D42604" w:rsidP="00D42604">
            <w:r>
              <w:t>#</w:t>
            </w:r>
          </w:p>
        </w:tc>
        <w:tc>
          <w:tcPr>
            <w:tcW w:w="870" w:type="dxa"/>
          </w:tcPr>
          <w:p w14:paraId="6B3C6D5B" w14:textId="77777777" w:rsidR="00D42604" w:rsidRDefault="00D42604" w:rsidP="00D42604">
            <w:r>
              <w:t>Fuente de Datos</w:t>
            </w:r>
          </w:p>
        </w:tc>
        <w:tc>
          <w:tcPr>
            <w:tcW w:w="2016" w:type="dxa"/>
          </w:tcPr>
          <w:p w14:paraId="083C2BA1" w14:textId="77777777" w:rsidR="00D42604" w:rsidRDefault="00D42604" w:rsidP="00D42604">
            <w:r>
              <w:t>Prueba</w:t>
            </w:r>
          </w:p>
        </w:tc>
        <w:tc>
          <w:tcPr>
            <w:tcW w:w="2611" w:type="dxa"/>
          </w:tcPr>
          <w:p w14:paraId="076284CD" w14:textId="77777777" w:rsidR="00D42604" w:rsidRDefault="00D42604" w:rsidP="00D42604">
            <w:r>
              <w:t>Rendimiento</w:t>
            </w:r>
          </w:p>
        </w:tc>
        <w:tc>
          <w:tcPr>
            <w:tcW w:w="1175" w:type="dxa"/>
          </w:tcPr>
          <w:p w14:paraId="698D609F" w14:textId="77777777" w:rsidR="00D42604" w:rsidRDefault="00D42604" w:rsidP="00D42604">
            <w:r>
              <w:t>Épocas</w:t>
            </w:r>
          </w:p>
        </w:tc>
        <w:tc>
          <w:tcPr>
            <w:tcW w:w="1083" w:type="dxa"/>
          </w:tcPr>
          <w:p w14:paraId="6FC09DC8" w14:textId="77777777" w:rsidR="00D42604" w:rsidRDefault="00D42604" w:rsidP="00D42604">
            <w:proofErr w:type="spellStart"/>
            <w:r>
              <w:t>Early</w:t>
            </w:r>
            <w:proofErr w:type="spellEnd"/>
            <w:r>
              <w:t xml:space="preserve"> </w:t>
            </w:r>
            <w:proofErr w:type="spellStart"/>
            <w:r>
              <w:t>Stopping</w:t>
            </w:r>
            <w:proofErr w:type="spellEnd"/>
          </w:p>
        </w:tc>
      </w:tr>
      <w:tr w:rsidR="00D42604" w14:paraId="1FF4D5A8" w14:textId="77777777" w:rsidTr="00D42604">
        <w:tc>
          <w:tcPr>
            <w:tcW w:w="456" w:type="dxa"/>
          </w:tcPr>
          <w:p w14:paraId="6FDDC552" w14:textId="77777777" w:rsidR="00D42604" w:rsidRDefault="00D42604" w:rsidP="00D42604">
            <w:r>
              <w:t>16</w:t>
            </w:r>
          </w:p>
        </w:tc>
        <w:tc>
          <w:tcPr>
            <w:tcW w:w="870" w:type="dxa"/>
          </w:tcPr>
          <w:p w14:paraId="29E7BB26" w14:textId="77777777" w:rsidR="00D42604" w:rsidRDefault="00D42604" w:rsidP="00D42604">
            <w:r>
              <w:t>GA4</w:t>
            </w:r>
          </w:p>
        </w:tc>
        <w:tc>
          <w:tcPr>
            <w:tcW w:w="2016" w:type="dxa"/>
          </w:tcPr>
          <w:p w14:paraId="3A036B0F" w14:textId="391BCDC3" w:rsidR="00D42604" w:rsidRDefault="00D42604" w:rsidP="00D42604">
            <w:r>
              <w:t xml:space="preserve">Mejor algoritmo </w:t>
            </w:r>
            <w:proofErr w:type="spellStart"/>
            <w:r>
              <w:t>Hyperband</w:t>
            </w:r>
            <w:proofErr w:type="spellEnd"/>
            <w:r>
              <w:t xml:space="preserve"> 70-30 de Editorial UA</w:t>
            </w:r>
          </w:p>
        </w:tc>
        <w:tc>
          <w:tcPr>
            <w:tcW w:w="2611" w:type="dxa"/>
          </w:tcPr>
          <w:p w14:paraId="302EF884" w14:textId="4E30940F" w:rsidR="00D42604" w:rsidRDefault="00D42604" w:rsidP="00D42604">
            <w:r>
              <w:rPr>
                <w:rFonts w:ascii="Courier New" w:hAnsi="Courier New" w:cs="Courier New"/>
                <w:color w:val="212121"/>
                <w:sz w:val="21"/>
                <w:szCs w:val="21"/>
                <w:shd w:val="clear" w:color="auto" w:fill="FFFFFF"/>
              </w:rPr>
              <w:t>0.428587943315506</w:t>
            </w:r>
          </w:p>
        </w:tc>
        <w:tc>
          <w:tcPr>
            <w:tcW w:w="1175" w:type="dxa"/>
          </w:tcPr>
          <w:p w14:paraId="1500A02B" w14:textId="4DB835BC" w:rsidR="00D42604" w:rsidRDefault="00D42604" w:rsidP="00D42604">
            <w:pPr>
              <w:rPr>
                <w:highlight w:val="green"/>
                <w:shd w:val="clear" w:color="auto" w:fill="FFFFFF"/>
              </w:rPr>
            </w:pPr>
            <w:r>
              <w:rPr>
                <w:highlight w:val="green"/>
                <w:shd w:val="clear" w:color="auto" w:fill="FFFFFF"/>
              </w:rPr>
              <w:t>500</w:t>
            </w:r>
          </w:p>
        </w:tc>
        <w:tc>
          <w:tcPr>
            <w:tcW w:w="1083" w:type="dxa"/>
          </w:tcPr>
          <w:p w14:paraId="540D5EA5" w14:textId="2EF25B38" w:rsidR="00D42604" w:rsidRDefault="00D42604" w:rsidP="00D42604">
            <w:pPr>
              <w:rPr>
                <w:highlight w:val="green"/>
                <w:shd w:val="clear" w:color="auto" w:fill="FFFFFF"/>
              </w:rPr>
            </w:pPr>
            <w:r>
              <w:rPr>
                <w:highlight w:val="green"/>
                <w:shd w:val="clear" w:color="auto" w:fill="FFFFFF"/>
              </w:rPr>
              <w:t>50</w:t>
            </w:r>
          </w:p>
        </w:tc>
      </w:tr>
      <w:tr w:rsidR="00BA21FC" w14:paraId="3DBBAFD6" w14:textId="77777777" w:rsidTr="00D42604">
        <w:tc>
          <w:tcPr>
            <w:tcW w:w="456" w:type="dxa"/>
          </w:tcPr>
          <w:p w14:paraId="60D30D9C" w14:textId="3B7B5C41" w:rsidR="00BA21FC" w:rsidRDefault="00BA21FC" w:rsidP="00BA21FC">
            <w:r>
              <w:t>17</w:t>
            </w:r>
          </w:p>
        </w:tc>
        <w:tc>
          <w:tcPr>
            <w:tcW w:w="870" w:type="dxa"/>
          </w:tcPr>
          <w:p w14:paraId="1BBE07E5" w14:textId="068EEDBA" w:rsidR="00BA21FC" w:rsidRDefault="00BA21FC" w:rsidP="00BA21FC">
            <w:r>
              <w:t>GA4</w:t>
            </w:r>
          </w:p>
        </w:tc>
        <w:tc>
          <w:tcPr>
            <w:tcW w:w="2016" w:type="dxa"/>
          </w:tcPr>
          <w:p w14:paraId="64419715" w14:textId="3442B051" w:rsidR="00BA21FC" w:rsidRDefault="00BA21FC" w:rsidP="00BA21FC">
            <w:r>
              <w:t xml:space="preserve">Mejor algoritmo </w:t>
            </w:r>
            <w:proofErr w:type="spellStart"/>
            <w:r>
              <w:t>Hyperband</w:t>
            </w:r>
            <w:proofErr w:type="spellEnd"/>
            <w:r>
              <w:t xml:space="preserve"> 70-30 de Editorial UA</w:t>
            </w:r>
          </w:p>
        </w:tc>
        <w:tc>
          <w:tcPr>
            <w:tcW w:w="2611" w:type="dxa"/>
          </w:tcPr>
          <w:p w14:paraId="434DF7FD" w14:textId="7D72F2A8" w:rsidR="00BA21FC" w:rsidRDefault="00BA21FC" w:rsidP="00BA21F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0.4196244180202484</w:t>
            </w:r>
          </w:p>
        </w:tc>
        <w:tc>
          <w:tcPr>
            <w:tcW w:w="1175" w:type="dxa"/>
          </w:tcPr>
          <w:p w14:paraId="212F8C50" w14:textId="2A9BC099" w:rsidR="00BA21FC" w:rsidRDefault="00BA21FC" w:rsidP="00BA21FC">
            <w:pPr>
              <w:rPr>
                <w:highlight w:val="green"/>
                <w:shd w:val="clear" w:color="auto" w:fill="FFFFFF"/>
              </w:rPr>
            </w:pPr>
            <w:r>
              <w:rPr>
                <w:highlight w:val="green"/>
                <w:shd w:val="clear" w:color="auto" w:fill="FFFFFF"/>
              </w:rPr>
              <w:t>100</w:t>
            </w:r>
            <w:r w:rsidR="00CB6C7A">
              <w:rPr>
                <w:highlight w:val="green"/>
                <w:shd w:val="clear" w:color="auto" w:fill="FFFFFF"/>
              </w:rPr>
              <w:t>0</w:t>
            </w:r>
          </w:p>
        </w:tc>
        <w:tc>
          <w:tcPr>
            <w:tcW w:w="1083" w:type="dxa"/>
          </w:tcPr>
          <w:p w14:paraId="3826A604" w14:textId="0BC5D38C" w:rsidR="00BA21FC" w:rsidRDefault="00BA21FC" w:rsidP="00BA21FC">
            <w:pPr>
              <w:rPr>
                <w:highlight w:val="green"/>
                <w:shd w:val="clear" w:color="auto" w:fill="FFFFFF"/>
              </w:rPr>
            </w:pPr>
            <w:r>
              <w:rPr>
                <w:highlight w:val="green"/>
                <w:shd w:val="clear" w:color="auto" w:fill="FFFFFF"/>
              </w:rPr>
              <w:t>100</w:t>
            </w:r>
          </w:p>
        </w:tc>
      </w:tr>
      <w:tr w:rsidR="00CB6C7A" w14:paraId="6B65D43F" w14:textId="77777777" w:rsidTr="00D42604">
        <w:tc>
          <w:tcPr>
            <w:tcW w:w="456" w:type="dxa"/>
          </w:tcPr>
          <w:p w14:paraId="0EB54F39" w14:textId="4CCB131E" w:rsidR="00CB6C7A" w:rsidRDefault="00CB6C7A" w:rsidP="00CB6C7A">
            <w:r>
              <w:t>18</w:t>
            </w:r>
          </w:p>
        </w:tc>
        <w:tc>
          <w:tcPr>
            <w:tcW w:w="870" w:type="dxa"/>
          </w:tcPr>
          <w:p w14:paraId="5CACF23B" w14:textId="1CE2A8A9" w:rsidR="00CB6C7A" w:rsidRDefault="00CB6C7A" w:rsidP="00CB6C7A">
            <w:r>
              <w:t>GA4</w:t>
            </w:r>
          </w:p>
        </w:tc>
        <w:tc>
          <w:tcPr>
            <w:tcW w:w="2016" w:type="dxa"/>
          </w:tcPr>
          <w:p w14:paraId="71D5A7EF" w14:textId="6C2D8D89" w:rsidR="00CB6C7A" w:rsidRDefault="00CB6C7A" w:rsidP="00CB6C7A">
            <w:r>
              <w:t xml:space="preserve">Mejor algoritmo </w:t>
            </w:r>
            <w:proofErr w:type="spellStart"/>
            <w:r>
              <w:t>Hyperband</w:t>
            </w:r>
            <w:proofErr w:type="spellEnd"/>
            <w:r>
              <w:t xml:space="preserve"> 70-30 de Editorial UA</w:t>
            </w:r>
          </w:p>
        </w:tc>
        <w:tc>
          <w:tcPr>
            <w:tcW w:w="2611" w:type="dxa"/>
          </w:tcPr>
          <w:p w14:paraId="2C98683F" w14:textId="142439D3" w:rsidR="00CB6C7A" w:rsidRDefault="00CB6C7A" w:rsidP="00CB6C7A">
            <w:pPr>
              <w:rPr>
                <w:sz w:val="22"/>
                <w:szCs w:val="22"/>
                <w:shd w:val="clear" w:color="auto" w:fill="FFFFFF"/>
              </w:rPr>
            </w:pPr>
            <w:r>
              <w:rPr>
                <w:rFonts w:ascii="Courier New" w:hAnsi="Courier New" w:cs="Courier New"/>
                <w:color w:val="212121"/>
                <w:sz w:val="21"/>
                <w:szCs w:val="21"/>
                <w:shd w:val="clear" w:color="auto" w:fill="FFFFFF"/>
              </w:rPr>
              <w:t>0.4025385081768036</w:t>
            </w:r>
          </w:p>
        </w:tc>
        <w:tc>
          <w:tcPr>
            <w:tcW w:w="1175" w:type="dxa"/>
          </w:tcPr>
          <w:p w14:paraId="6DE40C6E" w14:textId="343882ED" w:rsidR="00CB6C7A" w:rsidRDefault="00CB6C7A" w:rsidP="00CB6C7A">
            <w:pPr>
              <w:rPr>
                <w:highlight w:val="green"/>
                <w:shd w:val="clear" w:color="auto" w:fill="FFFFFF"/>
              </w:rPr>
            </w:pPr>
            <w:r>
              <w:rPr>
                <w:highlight w:val="green"/>
                <w:shd w:val="clear" w:color="auto" w:fill="FFFFFF"/>
              </w:rPr>
              <w:t>1000</w:t>
            </w:r>
          </w:p>
        </w:tc>
        <w:tc>
          <w:tcPr>
            <w:tcW w:w="1083" w:type="dxa"/>
          </w:tcPr>
          <w:p w14:paraId="60BDC61B" w14:textId="770393AA" w:rsidR="00CB6C7A" w:rsidRDefault="00CB6C7A" w:rsidP="00CB6C7A">
            <w:pPr>
              <w:rPr>
                <w:highlight w:val="green"/>
                <w:shd w:val="clear" w:color="auto" w:fill="FFFFFF"/>
              </w:rPr>
            </w:pPr>
            <w:r>
              <w:rPr>
                <w:highlight w:val="green"/>
                <w:shd w:val="clear" w:color="auto" w:fill="FFFFFF"/>
              </w:rPr>
              <w:t>-</w:t>
            </w:r>
          </w:p>
        </w:tc>
      </w:tr>
    </w:tbl>
    <w:p w14:paraId="5B385CD7" w14:textId="77777777" w:rsidR="00D42604" w:rsidRDefault="00D42604" w:rsidP="004815D9"/>
    <w:p w14:paraId="2AAD3908" w14:textId="7AEA52BA" w:rsidR="003F69E0" w:rsidRDefault="003F69E0" w:rsidP="003F69E0">
      <w:pPr>
        <w:jc w:val="center"/>
      </w:pPr>
      <w:r>
        <w:t xml:space="preserve">Tabla 13 Pruebas de </w:t>
      </w:r>
      <w:r>
        <w:rPr>
          <w:rFonts w:eastAsiaTheme="majorEastAsia"/>
        </w:rPr>
        <w:t xml:space="preserve">Editorial </w:t>
      </w:r>
      <w:proofErr w:type="spellStart"/>
      <w:r>
        <w:rPr>
          <w:rFonts w:eastAsiaTheme="majorEastAsia"/>
        </w:rPr>
        <w:t>Univeristaria</w:t>
      </w:r>
      <w:proofErr w:type="spellEnd"/>
      <w:r>
        <w:rPr>
          <w:rFonts w:eastAsiaTheme="majorEastAsia"/>
        </w:rPr>
        <w:t xml:space="preserve"> con datos de UA a  GA4.</w:t>
      </w:r>
    </w:p>
    <w:p w14:paraId="132E53C9" w14:textId="77777777" w:rsidR="00036B2C" w:rsidRDefault="00036B2C" w:rsidP="00036B2C"/>
    <w:p w14:paraId="4BB0D7B5" w14:textId="77777777" w:rsidR="00343EBF" w:rsidRDefault="00343EBF" w:rsidP="004833B4"/>
    <w:p w14:paraId="4B84D4A3" w14:textId="77777777" w:rsidR="005E5ED8" w:rsidRDefault="005E5ED8" w:rsidP="004833B4"/>
    <w:p w14:paraId="41DE3BB2" w14:textId="77777777" w:rsidR="005E5ED8" w:rsidRDefault="005E5ED8" w:rsidP="004833B4"/>
    <w:p w14:paraId="05A4E446" w14:textId="77777777" w:rsidR="005E5ED8" w:rsidRDefault="005E5ED8" w:rsidP="004833B4"/>
    <w:p w14:paraId="21D60548" w14:textId="77777777" w:rsidR="005E5ED8" w:rsidRDefault="005E5ED8" w:rsidP="004833B4"/>
    <w:p w14:paraId="73510542" w14:textId="7E7C11B3" w:rsidR="00036B2C" w:rsidRDefault="00036B2C" w:rsidP="004833B4"/>
    <w:p w14:paraId="2CB68F2C" w14:textId="2C5EA7FB" w:rsidR="007E6A68" w:rsidRDefault="00036B2C" w:rsidP="00036B2C">
      <w:pPr>
        <w:jc w:val="center"/>
        <w:rPr>
          <w:rFonts w:eastAsiaTheme="majorEastAsia"/>
        </w:rPr>
      </w:pPr>
      <w:r>
        <w:rPr>
          <w:rFonts w:eastAsiaTheme="majorEastAsia"/>
        </w:rPr>
        <w:t xml:space="preserve">Figura 7: Rendimiento por época del Modelo </w:t>
      </w:r>
      <w:r w:rsidR="007A08BB">
        <w:rPr>
          <w:rFonts w:eastAsiaTheme="majorEastAsia"/>
        </w:rPr>
        <w:t>70-30</w:t>
      </w:r>
      <w:r>
        <w:rPr>
          <w:rFonts w:eastAsiaTheme="majorEastAsia"/>
        </w:rPr>
        <w:t xml:space="preserve"> con datos de Editorial Universitaria </w:t>
      </w:r>
      <w:proofErr w:type="gramStart"/>
      <w:r>
        <w:rPr>
          <w:rFonts w:eastAsiaTheme="majorEastAsia"/>
        </w:rPr>
        <w:t>GA4(</w:t>
      </w:r>
      <w:proofErr w:type="gramEnd"/>
      <w:r>
        <w:rPr>
          <w:rFonts w:eastAsiaTheme="majorEastAsia"/>
        </w:rPr>
        <w:t>3).</w:t>
      </w:r>
    </w:p>
    <w:p w14:paraId="1A00E166" w14:textId="2ED3CD9D" w:rsidR="005262EA" w:rsidRDefault="005262EA" w:rsidP="00036B2C">
      <w:pPr>
        <w:jc w:val="center"/>
        <w:rPr>
          <w:rFonts w:eastAsiaTheme="majorEastAsia"/>
        </w:rPr>
      </w:pPr>
      <w:r w:rsidRPr="004C2734">
        <w:rPr>
          <w:rFonts w:asciiTheme="minorHAnsi" w:hAnsiTheme="minorHAnsi" w:cstheme="minorBidi"/>
          <w:sz w:val="22"/>
          <w:szCs w:val="22"/>
          <w:highlight w:val="yellow"/>
          <w:lang w:eastAsia="en-US"/>
        </w:rPr>
        <w:t xml:space="preserve">Hasta </w:t>
      </w:r>
      <w:proofErr w:type="spellStart"/>
      <w:r w:rsidRPr="004C2734">
        <w:rPr>
          <w:rFonts w:asciiTheme="minorHAnsi" w:hAnsiTheme="minorHAnsi" w:cstheme="minorBidi"/>
          <w:sz w:val="22"/>
          <w:szCs w:val="22"/>
          <w:highlight w:val="yellow"/>
          <w:lang w:eastAsia="en-US"/>
        </w:rPr>
        <w:t>aca</w:t>
      </w:r>
      <w:proofErr w:type="spellEnd"/>
      <w:r w:rsidRPr="004C2734">
        <w:rPr>
          <w:rFonts w:asciiTheme="minorHAnsi" w:hAnsiTheme="minorHAnsi" w:cstheme="minorBidi"/>
          <w:sz w:val="22"/>
          <w:szCs w:val="22"/>
          <w:highlight w:val="yellow"/>
          <w:lang w:eastAsia="en-US"/>
        </w:rPr>
        <w:t xml:space="preserve"> 21-08-2024</w:t>
      </w:r>
    </w:p>
    <w:p w14:paraId="1E14C364" w14:textId="77777777" w:rsidR="007E6A68" w:rsidRDefault="007E6A68">
      <w:pPr>
        <w:spacing w:after="160" w:line="259" w:lineRule="auto"/>
        <w:rPr>
          <w:rFonts w:eastAsiaTheme="majorEastAsia"/>
        </w:rPr>
      </w:pPr>
      <w:r>
        <w:rPr>
          <w:rFonts w:eastAsiaTheme="majorEastAsia"/>
        </w:rPr>
        <w:br w:type="page"/>
      </w:r>
    </w:p>
    <w:p w14:paraId="0884458F" w14:textId="26114D93" w:rsidR="00745A91" w:rsidRDefault="00036B2C" w:rsidP="004833B4">
      <w:r>
        <w:rPr>
          <w:noProof/>
        </w:rPr>
        <w:lastRenderedPageBreak/>
        <w:drawing>
          <wp:inline distT="0" distB="0" distL="0" distR="0" wp14:anchorId="00D9B7A1" wp14:editId="76FD12E5">
            <wp:extent cx="5220335" cy="373956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0335" cy="3739567"/>
                    </a:xfrm>
                    <a:prstGeom prst="rect">
                      <a:avLst/>
                    </a:prstGeom>
                  </pic:spPr>
                </pic:pic>
              </a:graphicData>
            </a:graphic>
          </wp:inline>
        </w:drawing>
      </w:r>
    </w:p>
    <w:p w14:paraId="719C8FFA" w14:textId="0BB868CE" w:rsidR="00036B2C" w:rsidRDefault="00036B2C" w:rsidP="00036B2C">
      <w:pPr>
        <w:jc w:val="center"/>
        <w:rPr>
          <w:rFonts w:eastAsiaTheme="majorEastAsia"/>
        </w:rPr>
      </w:pPr>
      <w:r>
        <w:rPr>
          <w:rFonts w:eastAsiaTheme="majorEastAsia"/>
        </w:rPr>
        <w:t xml:space="preserve">Figura 8: Rendimiento por época del Modelo </w:t>
      </w:r>
      <w:r w:rsidRPr="00EE184C">
        <w:rPr>
          <w:rFonts w:eastAsiaTheme="majorEastAsia"/>
          <w:highlight w:val="yellow"/>
        </w:rPr>
        <w:t>80-20</w:t>
      </w:r>
      <w:r>
        <w:rPr>
          <w:rFonts w:eastAsiaTheme="majorEastAsia"/>
        </w:rPr>
        <w:t xml:space="preserve"> con datos de Editorial Universitaria </w:t>
      </w:r>
      <w:proofErr w:type="gramStart"/>
      <w:r>
        <w:rPr>
          <w:rFonts w:eastAsiaTheme="majorEastAsia"/>
        </w:rPr>
        <w:t>GA4(</w:t>
      </w:r>
      <w:proofErr w:type="gramEnd"/>
      <w:r>
        <w:rPr>
          <w:rFonts w:eastAsiaTheme="majorEastAsia"/>
        </w:rPr>
        <w:t>3).</w:t>
      </w:r>
    </w:p>
    <w:p w14:paraId="7074995A" w14:textId="77777777" w:rsidR="00FA1763" w:rsidRDefault="00FA1763" w:rsidP="00883FE8"/>
    <w:p w14:paraId="1FEA3F21" w14:textId="2AB34ABC" w:rsidR="009F634B" w:rsidRDefault="003F69E0" w:rsidP="00883FE8">
      <w:r>
        <w:t>La tabla 1</w:t>
      </w:r>
      <w:r w:rsidR="00B13C86">
        <w:t>4</w:t>
      </w:r>
      <w:r>
        <w:t xml:space="preserve"> resume los 2 mejores modelos  de las páginas web con los datos de UA, s</w:t>
      </w:r>
      <w:r w:rsidR="00636329">
        <w:t xml:space="preserve">iendo los modelos </w:t>
      </w:r>
      <w:r w:rsidR="009F634B">
        <w:t xml:space="preserve">de UA de </w:t>
      </w:r>
      <w:proofErr w:type="spellStart"/>
      <w:r w:rsidR="009F634B">
        <w:t>Tum</w:t>
      </w:r>
      <w:proofErr w:type="spellEnd"/>
      <w:r w:rsidR="009F634B">
        <w:t xml:space="preserve"> </w:t>
      </w:r>
      <w:proofErr w:type="spellStart"/>
      <w:r w:rsidR="009F634B">
        <w:t>transmedia</w:t>
      </w:r>
      <w:proofErr w:type="spellEnd"/>
      <w:r w:rsidR="009F634B">
        <w:t xml:space="preserve"> los modelos de las pruebas 13 y 18, siendo el mejor modelo el de la prueba 18, y para la página web Editorial Universitaria con los datos de UA el modelo de la prueba 25.</w:t>
      </w:r>
    </w:p>
    <w:p w14:paraId="636DF8CE" w14:textId="77777777" w:rsidR="009F634B" w:rsidRDefault="009F634B" w:rsidP="00883FE8"/>
    <w:p w14:paraId="43D90B37" w14:textId="77777777" w:rsidR="009F634B" w:rsidRDefault="009F634B" w:rsidP="00883FE8"/>
    <w:p w14:paraId="0FFE08B3" w14:textId="77777777" w:rsidR="009F634B" w:rsidRDefault="009F634B" w:rsidP="00883FE8"/>
    <w:p w14:paraId="1FA06836" w14:textId="77777777" w:rsidR="009F634B" w:rsidRDefault="009F634B" w:rsidP="00883FE8"/>
    <w:p w14:paraId="67CAA765" w14:textId="77777777" w:rsidR="009F634B" w:rsidRDefault="009F634B" w:rsidP="00883FE8"/>
    <w:p w14:paraId="00E022BC" w14:textId="78848C0F" w:rsidR="00AA1F8D" w:rsidRPr="00986CB5" w:rsidRDefault="00AA1F8D" w:rsidP="00883FE8">
      <w:r w:rsidRPr="00986CB5">
        <w:br w:type="page"/>
      </w:r>
    </w:p>
    <w:p w14:paraId="310C34D1" w14:textId="0D64F1BB" w:rsidR="00AA1F8D" w:rsidRDefault="00AA1F8D" w:rsidP="00AA1F8D">
      <w:pPr>
        <w:pStyle w:val="Ttulo1"/>
      </w:pPr>
      <w:bookmarkStart w:id="68" w:name="_Toc164369677"/>
      <w:r>
        <w:lastRenderedPageBreak/>
        <w:t>Capítulo 5</w:t>
      </w:r>
      <w:bookmarkEnd w:id="68"/>
    </w:p>
    <w:p w14:paraId="3C531276" w14:textId="77777777" w:rsidR="00AA1F8D" w:rsidRDefault="00AA1F8D" w:rsidP="008C43B3"/>
    <w:p w14:paraId="3257B07D" w14:textId="77777777" w:rsidR="008C43B3" w:rsidRDefault="008C43B3" w:rsidP="008C43B3"/>
    <w:p w14:paraId="691A8CE4" w14:textId="77777777" w:rsidR="008C43B3" w:rsidRDefault="008C43B3" w:rsidP="008C43B3"/>
    <w:p w14:paraId="3A9BECBB" w14:textId="77777777" w:rsidR="008C43B3" w:rsidRDefault="008C43B3" w:rsidP="008C43B3"/>
    <w:p w14:paraId="0AD59CFA" w14:textId="77777777" w:rsidR="008C43B3" w:rsidRDefault="008C43B3" w:rsidP="008C43B3"/>
    <w:p w14:paraId="3FF3CA88" w14:textId="77777777" w:rsidR="008C43B3" w:rsidRPr="00E0707D" w:rsidRDefault="008C43B3" w:rsidP="00AA1F8D">
      <w:pPr>
        <w:rPr>
          <w:sz w:val="52"/>
          <w:szCs w:val="52"/>
        </w:rPr>
      </w:pPr>
    </w:p>
    <w:p w14:paraId="59F81F38" w14:textId="131AF2F5" w:rsidR="00AA1F8D" w:rsidRDefault="00AA1F8D" w:rsidP="00AA1F8D">
      <w:pPr>
        <w:pStyle w:val="Ttulo1"/>
      </w:pPr>
      <w:bookmarkStart w:id="69" w:name="_Toc164369678"/>
      <w:r>
        <w:t>Conclusión</w:t>
      </w:r>
      <w:bookmarkEnd w:id="69"/>
    </w:p>
    <w:p w14:paraId="42D80575" w14:textId="74563331" w:rsidR="00AA1F8D" w:rsidRDefault="00AA1F8D">
      <w:pPr>
        <w:spacing w:after="160" w:line="259" w:lineRule="auto"/>
      </w:pPr>
      <w:r>
        <w:br w:type="page"/>
      </w:r>
    </w:p>
    <w:p w14:paraId="45F08A1C" w14:textId="2ACDF0C0" w:rsidR="00745A91" w:rsidRPr="00A64279" w:rsidRDefault="00A64279" w:rsidP="00A64279">
      <w:pPr>
        <w:pStyle w:val="Ttulo2"/>
      </w:pPr>
      <w:bookmarkStart w:id="70" w:name="_Toc164369679"/>
      <w:r w:rsidRPr="00A64279">
        <w:lastRenderedPageBreak/>
        <w:t xml:space="preserve">5.1 </w:t>
      </w:r>
      <w:r w:rsidRPr="00A64279">
        <w:rPr>
          <w:rStyle w:val="Ttulo2Car"/>
          <w:b/>
        </w:rPr>
        <w:t>Conclusiones</w:t>
      </w:r>
      <w:bookmarkEnd w:id="70"/>
    </w:p>
    <w:p w14:paraId="37EF1EE0" w14:textId="77777777" w:rsidR="00745A91" w:rsidRDefault="00745A91" w:rsidP="00AA1F8D"/>
    <w:p w14:paraId="7320FD2F" w14:textId="11D8088F" w:rsidR="008513BF" w:rsidRDefault="00A64279" w:rsidP="00AA1F8D">
      <w:r>
        <w:t xml:space="preserve">El desarrollo de este trabajo aporta a la </w:t>
      </w:r>
      <w:proofErr w:type="spellStart"/>
      <w:r>
        <w:t>U.Na.M</w:t>
      </w:r>
      <w:proofErr w:type="spellEnd"/>
      <w:r>
        <w:t xml:space="preserve"> modelos de </w:t>
      </w:r>
      <w:r w:rsidR="00FB6A53">
        <w:t>Pronóstico</w:t>
      </w:r>
      <w:r>
        <w:t xml:space="preserve"> de Tr</w:t>
      </w:r>
      <w:r w:rsidR="00EA196C">
        <w:t>á</w:t>
      </w:r>
      <w:r>
        <w:t>fico Web</w:t>
      </w:r>
      <w:r w:rsidR="003E06F0">
        <w:t xml:space="preserve"> para las páginas institucionales </w:t>
      </w:r>
      <w:proofErr w:type="spellStart"/>
      <w:r w:rsidR="003E06F0">
        <w:t>Tum</w:t>
      </w:r>
      <w:proofErr w:type="spellEnd"/>
      <w:r w:rsidR="003E06F0">
        <w:t xml:space="preserve"> </w:t>
      </w:r>
      <w:proofErr w:type="spellStart"/>
      <w:r w:rsidR="003E06F0">
        <w:t>Transmedia</w:t>
      </w:r>
      <w:proofErr w:type="spellEnd"/>
      <w:r w:rsidR="003E06F0">
        <w:t xml:space="preserve"> y Editorial Universitaria. </w:t>
      </w:r>
      <w:r w:rsidR="008513BF">
        <w:t xml:space="preserve">Para la página web de </w:t>
      </w:r>
      <w:proofErr w:type="spellStart"/>
      <w:r w:rsidR="008513BF">
        <w:t>Tum</w:t>
      </w:r>
      <w:proofErr w:type="spellEnd"/>
      <w:r w:rsidR="008513BF">
        <w:t xml:space="preserve"> </w:t>
      </w:r>
      <w:proofErr w:type="spellStart"/>
      <w:r w:rsidR="008513BF">
        <w:t>Transmedia</w:t>
      </w:r>
      <w:proofErr w:type="spellEnd"/>
      <w:r w:rsidR="008513BF">
        <w:t>, e</w:t>
      </w:r>
      <w:r w:rsidR="00FB6A53">
        <w:t xml:space="preserve">l mejor modelo </w:t>
      </w:r>
      <w:r w:rsidR="008C64D3">
        <w:t xml:space="preserve">con los datos </w:t>
      </w:r>
      <w:r w:rsidR="00FB6A53">
        <w:t xml:space="preserve">de UA tiene un SMAPE de </w:t>
      </w:r>
      <w:r w:rsidR="00FB6A53" w:rsidRPr="00FB6A53">
        <w:t>0.06345754861831665</w:t>
      </w:r>
      <w:r w:rsidR="00FB6A53">
        <w:t xml:space="preserve">, mientras que </w:t>
      </w:r>
      <w:r w:rsidR="008C64D3">
        <w:t xml:space="preserve">el mejor modelo </w:t>
      </w:r>
      <w:r w:rsidR="00FB6A53">
        <w:t>en el documento científico</w:t>
      </w:r>
      <w:r w:rsidR="008C64D3">
        <w:fldChar w:fldCharType="begin" w:fldLock="1"/>
      </w:r>
      <w:r w:rsidR="00E32A06">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C64D3">
        <w:fldChar w:fldCharType="separate"/>
      </w:r>
      <w:r w:rsidR="008C64D3" w:rsidRPr="008C64D3">
        <w:rPr>
          <w:noProof/>
        </w:rPr>
        <w:t>[1]</w:t>
      </w:r>
      <w:r w:rsidR="008C64D3">
        <w:fldChar w:fldCharType="end"/>
      </w:r>
      <w:r w:rsidR="00FB6A53">
        <w:t xml:space="preserve"> </w:t>
      </w:r>
      <w:r w:rsidR="008C64D3">
        <w:t xml:space="preserve">donde se pronostican páginas web de Wikipedia, </w:t>
      </w:r>
      <w:r w:rsidR="00FB6A53">
        <w:t xml:space="preserve">tiene un SMAPE de </w:t>
      </w:r>
      <w:r w:rsidR="00FB6A53" w:rsidRPr="00FB6A53">
        <w:t>0.349</w:t>
      </w:r>
      <w:r w:rsidR="00FB6A53">
        <w:t>,</w:t>
      </w:r>
      <w:r w:rsidR="008C64D3">
        <w:t xml:space="preserve"> dado que menores números de SMAPE se traducen en un mejor</w:t>
      </w:r>
      <w:r w:rsidR="008513BF">
        <w:t>es</w:t>
      </w:r>
      <w:r w:rsidR="008C64D3">
        <w:t xml:space="preserve"> resultado</w:t>
      </w:r>
      <w:r w:rsidR="008513BF">
        <w:t>s</w:t>
      </w:r>
      <w:r w:rsidR="008C64D3">
        <w:t xml:space="preserve">, </w:t>
      </w:r>
      <w:r w:rsidR="00FB6A53">
        <w:t>conclu</w:t>
      </w:r>
      <w:r w:rsidR="008513BF">
        <w:t xml:space="preserve">yo </w:t>
      </w:r>
      <w:r w:rsidR="00FB6A53">
        <w:t xml:space="preserve">que es </w:t>
      </w:r>
      <w:r w:rsidR="008C64D3">
        <w:t xml:space="preserve">un buen resultado el </w:t>
      </w:r>
      <w:r w:rsidR="008513BF">
        <w:t xml:space="preserve">rendimiento del </w:t>
      </w:r>
      <w:r w:rsidR="008C64D3">
        <w:t>modelo obtenido</w:t>
      </w:r>
      <w:r w:rsidR="008513BF">
        <w:t>.</w:t>
      </w:r>
    </w:p>
    <w:p w14:paraId="6983C9A6" w14:textId="77777777" w:rsidR="008513BF" w:rsidRDefault="008513BF" w:rsidP="00AA1F8D"/>
    <w:p w14:paraId="7AD322F6" w14:textId="77777777" w:rsidR="008513BF" w:rsidRDefault="008513BF" w:rsidP="00AA1F8D">
      <w:r>
        <w:t>Para la página web de la Editorial Universitaria t</w:t>
      </w:r>
      <w:r w:rsidR="008C64D3">
        <w:t xml:space="preserve">enemos el mejor modelo </w:t>
      </w:r>
      <w:r>
        <w:t>generado</w:t>
      </w:r>
      <w:r w:rsidR="008C64D3">
        <w:t xml:space="preserve">, este modelo tiene un SMAPE de </w:t>
      </w:r>
      <w:r w:rsidR="008C64D3" w:rsidRPr="00343EBF">
        <w:t>0.34444767236709595</w:t>
      </w:r>
      <w:r w:rsidR="008C64D3">
        <w:t>, un valor bas</w:t>
      </w:r>
      <w:r w:rsidR="000A3B8E">
        <w:t>tante similar en</w:t>
      </w:r>
      <w:r w:rsidR="008C64D3">
        <w:t xml:space="preserve"> el</w:t>
      </w:r>
      <w:r w:rsidR="000A3B8E">
        <w:t xml:space="preserve"> que se menciona se obtuvo en el</w:t>
      </w:r>
      <w:r w:rsidR="008C64D3">
        <w:t xml:space="preserve"> documento científico</w:t>
      </w:r>
      <w:r w:rsidR="008C64D3">
        <w:fldChar w:fldCharType="begin" w:fldLock="1"/>
      </w:r>
      <w:r w:rsidR="00E32A06">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C64D3">
        <w:fldChar w:fldCharType="separate"/>
      </w:r>
      <w:r w:rsidR="008C64D3" w:rsidRPr="008C64D3">
        <w:rPr>
          <w:noProof/>
        </w:rPr>
        <w:t>[1]</w:t>
      </w:r>
      <w:r w:rsidR="008C64D3">
        <w:fldChar w:fldCharType="end"/>
      </w:r>
      <w:r>
        <w:t>.</w:t>
      </w:r>
    </w:p>
    <w:p w14:paraId="1032D645" w14:textId="77777777" w:rsidR="008513BF" w:rsidRDefault="008513BF" w:rsidP="00AA1F8D"/>
    <w:p w14:paraId="7CE7A780" w14:textId="45A05C50" w:rsidR="008C64D3" w:rsidRDefault="008513BF" w:rsidP="00AA1F8D">
      <w:r>
        <w:t>S</w:t>
      </w:r>
      <w:r w:rsidR="008C64D3">
        <w:t>e realizaron pruebas de pasar los modelos con los datos de UA a GA4 dichos modelos tuvieron un peor rendimiento, probablemente debido a que GA</w:t>
      </w:r>
      <w:r w:rsidR="00342D81">
        <w:t>4 registra de manera distinta los datos que en UA, si bien se tomaron columnas que en significado son lo mismo, las formas de medir los datos en GA4 cambian, también si vemos los datos</w:t>
      </w:r>
      <w:r w:rsidR="000A3B8E">
        <w:t>,</w:t>
      </w:r>
      <w:r w:rsidR="00342D81">
        <w:t xml:space="preserve"> UA toma dato</w:t>
      </w:r>
      <w:r w:rsidR="000A3B8E">
        <w:t>s desde 2018</w:t>
      </w:r>
      <w:r w:rsidR="00342D81">
        <w:t xml:space="preserve"> pre-pandemia, y GA4 desde 2022 pos-pandemia, esto también pudo influenciar en los resultados y un modelo que aprendió con datos pre-pandemia tal vez no pudo ni siquiera re-entrenado </w:t>
      </w:r>
      <w:r w:rsidR="000A3B8E">
        <w:t>captar las características nuevas pos-pandemia, dado que los modelos de GA4 reentrenados tuvieron un conjunto reducido de datos, está la posibilidad de que si contáramos con una mayor cantidad de datos, pudiéramos tener un mejor rendimiento en el pronóstico.</w:t>
      </w:r>
    </w:p>
    <w:p w14:paraId="1F6E09C4" w14:textId="77777777" w:rsidR="00A64279" w:rsidRDefault="00A64279" w:rsidP="00AA1F8D"/>
    <w:p w14:paraId="5B796610" w14:textId="77777777" w:rsidR="00A64279" w:rsidRDefault="00A64279" w:rsidP="00AA1F8D"/>
    <w:p w14:paraId="558147EA" w14:textId="77777777" w:rsidR="008A184D" w:rsidRPr="00AA1F8D" w:rsidRDefault="008A184D" w:rsidP="004833B4"/>
    <w:p w14:paraId="0EFDBCB1" w14:textId="77777777" w:rsidR="00586985" w:rsidRDefault="00586985" w:rsidP="004833B4"/>
    <w:p w14:paraId="405811A8" w14:textId="03C2F709" w:rsidR="00992BA7" w:rsidRDefault="00A64279" w:rsidP="00A64279">
      <w:pPr>
        <w:pStyle w:val="Ttulo2"/>
      </w:pPr>
      <w:bookmarkStart w:id="71" w:name="_Toc164369680"/>
      <w:r>
        <w:t>5</w:t>
      </w:r>
      <w:r w:rsidRPr="00A64279">
        <w:t>.2 Futuras líneas de investigación</w:t>
      </w:r>
      <w:bookmarkEnd w:id="71"/>
    </w:p>
    <w:p w14:paraId="0DAA21AB" w14:textId="77777777" w:rsidR="00992BA7" w:rsidRDefault="00992BA7" w:rsidP="004833B4"/>
    <w:p w14:paraId="52DA431C" w14:textId="030F1F84" w:rsidR="00992BA7" w:rsidRDefault="000A3B8E" w:rsidP="000A3B8E">
      <w:r>
        <w:t>A partir del desarrollo de esta Tesis surgen varias líneas de trabajo que se enumeradas a continuación:</w:t>
      </w:r>
    </w:p>
    <w:p w14:paraId="71964483" w14:textId="77777777" w:rsidR="00F1585A" w:rsidRDefault="00F1585A" w:rsidP="000A3B8E"/>
    <w:p w14:paraId="2CCF4AEE" w14:textId="104C832E" w:rsidR="00F1585A" w:rsidRDefault="00F1585A" w:rsidP="000A3B8E">
      <w:pPr>
        <w:pStyle w:val="Prrafodelista"/>
        <w:numPr>
          <w:ilvl w:val="0"/>
          <w:numId w:val="21"/>
        </w:numPr>
      </w:pPr>
      <w:r>
        <w:t>Desarrollar un sistema que realice el pronóstico de series de tiempo de tráfico web en tiempo real.</w:t>
      </w:r>
    </w:p>
    <w:p w14:paraId="1E55D929" w14:textId="77777777" w:rsidR="00F1585A" w:rsidRDefault="00F1585A" w:rsidP="00F1585A">
      <w:pPr>
        <w:pStyle w:val="Prrafodelista"/>
      </w:pPr>
    </w:p>
    <w:p w14:paraId="21359FF3" w14:textId="03BAF40F" w:rsidR="00757315" w:rsidRDefault="00757315" w:rsidP="000A3B8E">
      <w:pPr>
        <w:pStyle w:val="Prrafodelista"/>
        <w:numPr>
          <w:ilvl w:val="0"/>
          <w:numId w:val="21"/>
        </w:numPr>
      </w:pPr>
      <w:r>
        <w:t xml:space="preserve">Realizar un estudio de caso comparativo de </w:t>
      </w:r>
      <w:r w:rsidR="00CC70D1">
        <w:t>diferentes</w:t>
      </w:r>
      <w:r>
        <w:t xml:space="preserve"> </w:t>
      </w:r>
      <w:proofErr w:type="spellStart"/>
      <w:r>
        <w:t>IAs</w:t>
      </w:r>
      <w:proofErr w:type="spellEnd"/>
      <w:r>
        <w:t xml:space="preserve"> con los datos de las páginas web de la </w:t>
      </w:r>
      <w:proofErr w:type="spellStart"/>
      <w:r>
        <w:t>U.Na.M</w:t>
      </w:r>
      <w:proofErr w:type="spellEnd"/>
      <w:r w:rsidR="00CC70D1">
        <w:t>.</w:t>
      </w:r>
    </w:p>
    <w:p w14:paraId="16E7F881" w14:textId="77777777" w:rsidR="007678C0" w:rsidRDefault="007678C0" w:rsidP="007678C0">
      <w:pPr>
        <w:pStyle w:val="Prrafodelista"/>
      </w:pPr>
    </w:p>
    <w:p w14:paraId="1A4D6689" w14:textId="440BE1F3" w:rsidR="00992BA7" w:rsidRDefault="00757315" w:rsidP="000A3B8E">
      <w:pPr>
        <w:pStyle w:val="Prrafodelista"/>
        <w:numPr>
          <w:ilvl w:val="0"/>
          <w:numId w:val="21"/>
        </w:numPr>
      </w:pPr>
      <w:r>
        <w:t xml:space="preserve">Generar nuevos modelos </w:t>
      </w:r>
      <w:r w:rsidR="00CC70D1">
        <w:t>agregando</w:t>
      </w:r>
      <w:r>
        <w:t xml:space="preserve"> nuevos datos que solo </w:t>
      </w:r>
      <w:r w:rsidR="007678C0">
        <w:t>se miden</w:t>
      </w:r>
      <w:r>
        <w:t xml:space="preserve"> en GA4 que no se medían en UA.</w:t>
      </w:r>
    </w:p>
    <w:p w14:paraId="5C351C71" w14:textId="77777777" w:rsidR="007678C0" w:rsidRDefault="007678C0" w:rsidP="007678C0">
      <w:pPr>
        <w:pStyle w:val="Prrafodelista"/>
      </w:pPr>
    </w:p>
    <w:p w14:paraId="747CD0D4" w14:textId="7DBD3DCD" w:rsidR="00757315" w:rsidRDefault="00757315" w:rsidP="000A3B8E">
      <w:pPr>
        <w:pStyle w:val="Prrafodelista"/>
        <w:numPr>
          <w:ilvl w:val="0"/>
          <w:numId w:val="21"/>
        </w:numPr>
      </w:pPr>
      <w:r>
        <w:t>Utilizar los resultados del Pronóstico de Series de Tiempo de T</w:t>
      </w:r>
      <w:r w:rsidR="00F1585A">
        <w:t>rá</w:t>
      </w:r>
      <w:r>
        <w:t xml:space="preserve">fico Web para pronosticar </w:t>
      </w:r>
      <w:r w:rsidR="00CC70D1">
        <w:t>el uso de</w:t>
      </w:r>
      <w:r>
        <w:t xml:space="preserve"> recursos de hardware.</w:t>
      </w:r>
    </w:p>
    <w:p w14:paraId="313864E9" w14:textId="77777777" w:rsidR="007678C0" w:rsidRDefault="007678C0" w:rsidP="007678C0">
      <w:pPr>
        <w:pStyle w:val="Prrafodelista"/>
      </w:pPr>
    </w:p>
    <w:p w14:paraId="49BB1EC0" w14:textId="59C18EF5" w:rsidR="00CC70D1" w:rsidRDefault="00CC70D1" w:rsidP="000A3B8E">
      <w:pPr>
        <w:pStyle w:val="Prrafodelista"/>
        <w:numPr>
          <w:ilvl w:val="0"/>
          <w:numId w:val="21"/>
        </w:numPr>
      </w:pPr>
      <w:r>
        <w:t>P</w:t>
      </w:r>
      <w:r w:rsidR="00F1585A">
        <w:t xml:space="preserve">robar los </w:t>
      </w:r>
      <w:r>
        <w:t xml:space="preserve">Modelos </w:t>
      </w:r>
      <w:r w:rsidR="00F1585A">
        <w:t>g</w:t>
      </w:r>
      <w:r>
        <w:t xml:space="preserve">enerados con otras páginas </w:t>
      </w:r>
      <w:r w:rsidR="00F1585A">
        <w:t>w</w:t>
      </w:r>
      <w:r>
        <w:t xml:space="preserve">eb de la </w:t>
      </w:r>
      <w:proofErr w:type="spellStart"/>
      <w:r>
        <w:t>U.Na.M</w:t>
      </w:r>
      <w:proofErr w:type="spellEnd"/>
      <w:r>
        <w:t>.</w:t>
      </w:r>
    </w:p>
    <w:p w14:paraId="402122C8" w14:textId="77777777" w:rsidR="007678C0" w:rsidRDefault="007678C0" w:rsidP="007678C0">
      <w:pPr>
        <w:pStyle w:val="Prrafodelista"/>
      </w:pPr>
    </w:p>
    <w:p w14:paraId="4BF1C5F2" w14:textId="1060C873" w:rsidR="003F41E6" w:rsidRDefault="007678C0" w:rsidP="00742D5D">
      <w:pPr>
        <w:pStyle w:val="Prrafodelista"/>
        <w:numPr>
          <w:ilvl w:val="0"/>
          <w:numId w:val="21"/>
        </w:numPr>
      </w:pPr>
      <w:r>
        <w:t>Realizar un estudio estadístico para comprobar que los datos de GA4 son parecidos a los de UA.</w:t>
      </w:r>
    </w:p>
    <w:p w14:paraId="6ED6019E" w14:textId="77777777" w:rsidR="003F41E6" w:rsidRDefault="003F41E6" w:rsidP="003F41E6">
      <w:pPr>
        <w:pStyle w:val="Prrafodelista"/>
      </w:pPr>
    </w:p>
    <w:p w14:paraId="6BF69C45" w14:textId="7FA8CECF" w:rsidR="003F41E6" w:rsidRDefault="003F41E6" w:rsidP="00742D5D">
      <w:pPr>
        <w:pStyle w:val="Prrafodelista"/>
        <w:numPr>
          <w:ilvl w:val="0"/>
          <w:numId w:val="21"/>
        </w:numPr>
      </w:pPr>
      <w:r>
        <w:t>Entrenar modelos de pronóstico de series de tiempo de tráfico web cuando se tengan una mayor cantidad de datos de GA4.</w:t>
      </w:r>
    </w:p>
    <w:p w14:paraId="630A711B" w14:textId="77777777" w:rsidR="00F1585A" w:rsidRDefault="00F1585A" w:rsidP="00F1585A">
      <w:pPr>
        <w:pStyle w:val="Prrafodelista"/>
      </w:pPr>
    </w:p>
    <w:p w14:paraId="443291A6" w14:textId="77777777" w:rsidR="00F1585A" w:rsidRDefault="00F1585A" w:rsidP="00F1585A">
      <w:pPr>
        <w:pStyle w:val="Prrafodelista"/>
      </w:pPr>
    </w:p>
    <w:p w14:paraId="717FFCF0" w14:textId="77777777" w:rsidR="007678C0" w:rsidRDefault="007678C0" w:rsidP="007678C0"/>
    <w:p w14:paraId="266355AF" w14:textId="41195411" w:rsidR="00992BA7" w:rsidRDefault="00992BA7" w:rsidP="00757315">
      <w:pPr>
        <w:pStyle w:val="Prrafodelista"/>
      </w:pPr>
    </w:p>
    <w:p w14:paraId="4BDAF217" w14:textId="77777777" w:rsidR="00992BA7" w:rsidRDefault="00992BA7" w:rsidP="004833B4"/>
    <w:p w14:paraId="29863C31" w14:textId="1DBFE37E" w:rsidR="00992BA7" w:rsidRDefault="00992BA7">
      <w:pPr>
        <w:spacing w:after="160" w:line="259" w:lineRule="auto"/>
      </w:pPr>
      <w:r>
        <w:br w:type="page"/>
      </w:r>
    </w:p>
    <w:p w14:paraId="0B326ACD" w14:textId="77777777" w:rsidR="00992BA7" w:rsidRPr="001D52E7" w:rsidRDefault="00992BA7" w:rsidP="00992BA7">
      <w:pPr>
        <w:pStyle w:val="Ttulo1"/>
      </w:pPr>
      <w:bookmarkStart w:id="72" w:name="_Toc164369681"/>
      <w:r w:rsidRPr="001D52E7">
        <w:lastRenderedPageBreak/>
        <w:t>Anexo</w:t>
      </w:r>
      <w:bookmarkEnd w:id="72"/>
    </w:p>
    <w:p w14:paraId="2837F90A" w14:textId="77777777" w:rsidR="00992BA7" w:rsidRPr="001D52E7" w:rsidRDefault="00992BA7" w:rsidP="00992BA7"/>
    <w:p w14:paraId="0659C1D0" w14:textId="77777777" w:rsidR="00992BA7" w:rsidRPr="001D52E7" w:rsidRDefault="00992BA7" w:rsidP="00992BA7"/>
    <w:p w14:paraId="3C6CFF7C" w14:textId="77777777" w:rsidR="00992BA7" w:rsidRPr="003A222A" w:rsidRDefault="00992BA7" w:rsidP="00992BA7">
      <w:r w:rsidRPr="003A222A">
        <w:t xml:space="preserve">Detalle de pruebas </w:t>
      </w:r>
      <w:r>
        <w:t>donde se variaron el orden de los datos de entrenamiento prueba en fecha.</w:t>
      </w:r>
    </w:p>
    <w:p w14:paraId="3C92175B" w14:textId="77777777" w:rsidR="00992BA7" w:rsidRPr="003A222A" w:rsidRDefault="00992BA7" w:rsidP="00992BA7"/>
    <w:p w14:paraId="4B96D9B2" w14:textId="77777777" w:rsidR="00992BA7" w:rsidRPr="003A222A" w:rsidRDefault="00992BA7" w:rsidP="00992BA7"/>
    <w:p w14:paraId="752A611F" w14:textId="77777777" w:rsidR="00992BA7" w:rsidRDefault="00992BA7" w:rsidP="00992BA7">
      <w:pPr>
        <w:pStyle w:val="Prrafodelista"/>
        <w:numPr>
          <w:ilvl w:val="0"/>
          <w:numId w:val="18"/>
        </w:numPr>
      </w:pPr>
      <w:r>
        <w:t>Prueba 1 variando las fechas de entrenamiento y prueba</w:t>
      </w:r>
    </w:p>
    <w:p w14:paraId="75DCCBD5" w14:textId="77777777" w:rsidR="00992BA7" w:rsidRDefault="00992BA7" w:rsidP="00992BA7"/>
    <w:p w14:paraId="3284A809" w14:textId="77777777" w:rsidR="00992BA7" w:rsidRDefault="00992BA7" w:rsidP="00992BA7"/>
    <w:p w14:paraId="262F2C46"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proofErr w:type="spellStart"/>
      <w:r w:rsidRPr="00CF5EDD">
        <w:rPr>
          <w:rFonts w:ascii="Courier New" w:hAnsi="Courier New" w:cs="Courier New"/>
          <w:color w:val="000000"/>
          <w:sz w:val="21"/>
          <w:szCs w:val="21"/>
          <w:lang w:val="en-US"/>
        </w:rPr>
        <w:t>train_df</w:t>
      </w:r>
      <w:proofErr w:type="gramStart"/>
      <w:r w:rsidRPr="00CF5EDD">
        <w:rPr>
          <w:rFonts w:ascii="Courier New" w:hAnsi="Courier New" w:cs="Courier New"/>
          <w:color w:val="000000"/>
          <w:sz w:val="21"/>
          <w:szCs w:val="21"/>
          <w:lang w:val="en-US"/>
        </w:rPr>
        <w:t>,test</w:t>
      </w:r>
      <w:proofErr w:type="gramEnd"/>
      <w:r w:rsidRPr="00CF5EDD">
        <w:rPr>
          <w:rFonts w:ascii="Courier New" w:hAnsi="Courier New" w:cs="Courier New"/>
          <w:color w:val="000000"/>
          <w:sz w:val="21"/>
          <w:szCs w:val="21"/>
          <w:lang w:val="en-US"/>
        </w:rPr>
        <w:t>_df</w:t>
      </w:r>
      <w:proofErr w:type="spellEnd"/>
      <w:r w:rsidRPr="00CF5EDD">
        <w:rPr>
          <w:rFonts w:ascii="Courier New" w:hAnsi="Courier New" w:cs="Courier New"/>
          <w:color w:val="000000"/>
          <w:sz w:val="21"/>
          <w:szCs w:val="21"/>
          <w:lang w:val="en-US"/>
        </w:rPr>
        <w:t xml:space="preserve"> = dataset[</w:t>
      </w:r>
      <w:r w:rsidRPr="00CF5EDD">
        <w:rPr>
          <w:rFonts w:ascii="Courier New" w:hAnsi="Courier New" w:cs="Courier New"/>
          <w:color w:val="116644"/>
          <w:sz w:val="21"/>
          <w:szCs w:val="21"/>
          <w:lang w:val="en-US"/>
        </w:rPr>
        <w:t>1</w:t>
      </w:r>
      <w:r w:rsidRPr="00CF5EDD">
        <w:rPr>
          <w:rFonts w:ascii="Courier New" w:hAnsi="Courier New" w:cs="Courier New"/>
          <w:color w:val="000000"/>
          <w:sz w:val="21"/>
          <w:szCs w:val="21"/>
          <w:lang w:val="en-US"/>
        </w:rPr>
        <w:t>:</w:t>
      </w:r>
      <w:r w:rsidRPr="00CF5EDD">
        <w:rPr>
          <w:rFonts w:ascii="Courier New" w:hAnsi="Courier New" w:cs="Courier New"/>
          <w:color w:val="116644"/>
          <w:sz w:val="21"/>
          <w:szCs w:val="21"/>
          <w:lang w:val="en-US"/>
        </w:rPr>
        <w:t>950</w:t>
      </w:r>
      <w:r w:rsidRPr="00CF5EDD">
        <w:rPr>
          <w:rFonts w:ascii="Courier New" w:hAnsi="Courier New" w:cs="Courier New"/>
          <w:color w:val="000000"/>
          <w:sz w:val="21"/>
          <w:szCs w:val="21"/>
          <w:lang w:val="en-US"/>
        </w:rPr>
        <w:t>], dataset[</w:t>
      </w:r>
      <w:r w:rsidRPr="00CF5EDD">
        <w:rPr>
          <w:rFonts w:ascii="Courier New" w:hAnsi="Courier New" w:cs="Courier New"/>
          <w:color w:val="116644"/>
          <w:sz w:val="21"/>
          <w:szCs w:val="21"/>
          <w:lang w:val="en-US"/>
        </w:rPr>
        <w:t>950</w:t>
      </w:r>
      <w:r w:rsidRPr="00CF5EDD">
        <w:rPr>
          <w:rFonts w:ascii="Courier New" w:hAnsi="Courier New" w:cs="Courier New"/>
          <w:color w:val="000000"/>
          <w:sz w:val="21"/>
          <w:szCs w:val="21"/>
          <w:lang w:val="en-US"/>
        </w:rPr>
        <w:t>:</w:t>
      </w:r>
      <w:r w:rsidRPr="00CF5EDD">
        <w:rPr>
          <w:rFonts w:ascii="Courier New" w:hAnsi="Courier New" w:cs="Courier New"/>
          <w:color w:val="116644"/>
          <w:sz w:val="21"/>
          <w:szCs w:val="21"/>
          <w:lang w:val="en-US"/>
        </w:rPr>
        <w:t>1250</w:t>
      </w:r>
      <w:r w:rsidRPr="00CF5EDD">
        <w:rPr>
          <w:rFonts w:ascii="Courier New" w:hAnsi="Courier New" w:cs="Courier New"/>
          <w:color w:val="000000"/>
          <w:sz w:val="21"/>
          <w:szCs w:val="21"/>
          <w:lang w:val="en-US"/>
        </w:rPr>
        <w:t>]</w:t>
      </w:r>
    </w:p>
    <w:p w14:paraId="7AC24C72"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train_df2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116644"/>
          <w:sz w:val="21"/>
          <w:szCs w:val="21"/>
          <w:lang w:val="en-US"/>
        </w:rPr>
        <w:t>1250</w:t>
      </w:r>
      <w:r w:rsidRPr="00CF5EDD">
        <w:rPr>
          <w:rFonts w:ascii="Courier New" w:hAnsi="Courier New" w:cs="Courier New"/>
          <w:color w:val="000000"/>
          <w:sz w:val="21"/>
          <w:szCs w:val="21"/>
          <w:lang w:val="en-US"/>
        </w:rPr>
        <w:t>:</w:t>
      </w:r>
      <w:r w:rsidRPr="00CF5EDD">
        <w:rPr>
          <w:rFonts w:ascii="Courier New" w:hAnsi="Courier New" w:cs="Courier New"/>
          <w:color w:val="116644"/>
          <w:sz w:val="21"/>
          <w:szCs w:val="21"/>
          <w:lang w:val="en-US"/>
        </w:rPr>
        <w:t>1670</w:t>
      </w:r>
      <w:r w:rsidRPr="00CF5EDD">
        <w:rPr>
          <w:rFonts w:ascii="Courier New" w:hAnsi="Courier New" w:cs="Courier New"/>
          <w:color w:val="000000"/>
          <w:sz w:val="21"/>
          <w:szCs w:val="21"/>
          <w:lang w:val="en-US"/>
        </w:rPr>
        <w:t>]</w:t>
      </w:r>
    </w:p>
    <w:p w14:paraId="0AFBBB83"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test_df2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116644"/>
          <w:sz w:val="21"/>
          <w:szCs w:val="21"/>
          <w:lang w:val="en-US"/>
        </w:rPr>
        <w:t>1670</w:t>
      </w:r>
      <w:r w:rsidRPr="00CF5EDD">
        <w:rPr>
          <w:rFonts w:ascii="Courier New" w:hAnsi="Courier New" w:cs="Courier New"/>
          <w:color w:val="000000"/>
          <w:sz w:val="21"/>
          <w:szCs w:val="21"/>
          <w:lang w:val="en-US"/>
        </w:rPr>
        <w:t>:]</w:t>
      </w:r>
    </w:p>
    <w:p w14:paraId="76553B12" w14:textId="77777777" w:rsidR="00992BA7" w:rsidRPr="003A222A" w:rsidRDefault="00992BA7" w:rsidP="00992BA7">
      <w:pPr>
        <w:ind w:left="360"/>
      </w:pPr>
      <w:r w:rsidRPr="00CF5EDD">
        <w:rPr>
          <w:lang w:val="en-US"/>
        </w:rPr>
        <w:tab/>
      </w:r>
      <w:proofErr w:type="spellStart"/>
      <w:r w:rsidRPr="003A222A">
        <w:t>Hyperparameters</w:t>
      </w:r>
      <w:proofErr w:type="spellEnd"/>
      <w:r w:rsidRPr="003A222A">
        <w:t>:</w:t>
      </w:r>
    </w:p>
    <w:p w14:paraId="3EC8215E" w14:textId="77777777" w:rsidR="00992BA7" w:rsidRPr="003A222A" w:rsidRDefault="00992BA7" w:rsidP="00992BA7">
      <w:pPr>
        <w:ind w:left="709"/>
      </w:pPr>
      <w:r>
        <w:t>Unidades</w:t>
      </w:r>
      <w:r w:rsidRPr="003A222A">
        <w:t>: 288</w:t>
      </w:r>
    </w:p>
    <w:p w14:paraId="1EB4E87E" w14:textId="77777777" w:rsidR="00992BA7" w:rsidRPr="003A222A" w:rsidRDefault="00992BA7" w:rsidP="00992BA7">
      <w:pPr>
        <w:ind w:left="709"/>
      </w:pPr>
      <w:r>
        <w:t>Ratio de Aprendizaje</w:t>
      </w:r>
      <w:r w:rsidRPr="003A222A">
        <w:t>: 0.0016406586383193105</w:t>
      </w:r>
    </w:p>
    <w:p w14:paraId="1D47FF58" w14:textId="77777777" w:rsidR="00992BA7" w:rsidRPr="00CF5EDD" w:rsidRDefault="00992BA7" w:rsidP="00992BA7">
      <w:pPr>
        <w:ind w:left="709"/>
        <w:rPr>
          <w:lang w:val="en-US"/>
        </w:rPr>
      </w:pPr>
      <w:r w:rsidRPr="00CF5EDD">
        <w:rPr>
          <w:i/>
          <w:lang w:val="en-US"/>
        </w:rPr>
        <w:t>Dropout</w:t>
      </w:r>
      <w:r w:rsidRPr="00CF5EDD">
        <w:rPr>
          <w:lang w:val="en-US"/>
        </w:rPr>
        <w:t>: 0.1</w:t>
      </w:r>
    </w:p>
    <w:p w14:paraId="6E1B9713" w14:textId="77777777" w:rsidR="00992BA7" w:rsidRPr="00CF5EDD" w:rsidRDefault="00992BA7" w:rsidP="00992BA7">
      <w:pPr>
        <w:ind w:left="709"/>
        <w:rPr>
          <w:lang w:val="en-US"/>
        </w:rPr>
      </w:pPr>
      <w:r w:rsidRPr="00CF5EDD">
        <w:rPr>
          <w:i/>
          <w:lang w:val="en-US"/>
        </w:rPr>
        <w:t>Recurrent Dropout</w:t>
      </w:r>
      <w:r w:rsidRPr="00CF5EDD">
        <w:rPr>
          <w:lang w:val="en-US"/>
        </w:rPr>
        <w:t>: 0.4</w:t>
      </w:r>
    </w:p>
    <w:p w14:paraId="337FB860" w14:textId="77777777" w:rsidR="00992BA7" w:rsidRPr="00CF5EDD" w:rsidRDefault="00992BA7" w:rsidP="00992BA7">
      <w:pPr>
        <w:ind w:left="709"/>
        <w:rPr>
          <w:lang w:val="en-US"/>
        </w:rPr>
      </w:pPr>
      <w:r w:rsidRPr="00CF5EDD">
        <w:rPr>
          <w:i/>
          <w:lang w:val="en-US"/>
        </w:rPr>
        <w:t>Batch size</w:t>
      </w:r>
      <w:r w:rsidRPr="00CF5EDD">
        <w:rPr>
          <w:lang w:val="en-US"/>
        </w:rPr>
        <w:t>: 64</w:t>
      </w:r>
    </w:p>
    <w:p w14:paraId="45D11A1C" w14:textId="77777777" w:rsidR="00992BA7" w:rsidRPr="008C64D3" w:rsidRDefault="00992BA7" w:rsidP="00992BA7">
      <w:pPr>
        <w:ind w:left="709"/>
      </w:pPr>
      <w:r w:rsidRPr="008C64D3">
        <w:rPr>
          <w:i/>
        </w:rPr>
        <w:t>Score</w:t>
      </w:r>
      <w:r w:rsidRPr="008C64D3">
        <w:t>: 0.18816892802715302</w:t>
      </w:r>
    </w:p>
    <w:p w14:paraId="01E378D8" w14:textId="77777777" w:rsidR="00992BA7" w:rsidRPr="008C64D3" w:rsidRDefault="00992BA7" w:rsidP="00992BA7">
      <w:pPr>
        <w:pStyle w:val="Prrafodelista"/>
      </w:pPr>
    </w:p>
    <w:p w14:paraId="0E9FB3B0" w14:textId="77777777" w:rsidR="00992BA7" w:rsidRDefault="00992BA7" w:rsidP="00992BA7">
      <w:pPr>
        <w:pStyle w:val="Prrafodelista"/>
        <w:numPr>
          <w:ilvl w:val="0"/>
          <w:numId w:val="18"/>
        </w:numPr>
      </w:pPr>
      <w:r>
        <w:t>Prueba 2 variando las fechas de entrenamiento y prueba</w:t>
      </w:r>
    </w:p>
    <w:p w14:paraId="1FBD29C7"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proofErr w:type="spellStart"/>
      <w:r w:rsidRPr="00CF5EDD">
        <w:rPr>
          <w:rFonts w:ascii="Courier New" w:hAnsi="Courier New" w:cs="Courier New"/>
          <w:color w:val="000000"/>
          <w:sz w:val="21"/>
          <w:szCs w:val="21"/>
          <w:lang w:val="en-US"/>
        </w:rPr>
        <w:t>train_df</w:t>
      </w:r>
      <w:proofErr w:type="gramStart"/>
      <w:r w:rsidRPr="00CF5EDD">
        <w:rPr>
          <w:rFonts w:ascii="Courier New" w:hAnsi="Courier New" w:cs="Courier New"/>
          <w:color w:val="000000"/>
          <w:sz w:val="21"/>
          <w:szCs w:val="21"/>
          <w:lang w:val="en-US"/>
        </w:rPr>
        <w:t>,test</w:t>
      </w:r>
      <w:proofErr w:type="gramEnd"/>
      <w:r w:rsidRPr="00CF5EDD">
        <w:rPr>
          <w:rFonts w:ascii="Courier New" w:hAnsi="Courier New" w:cs="Courier New"/>
          <w:color w:val="000000"/>
          <w:sz w:val="21"/>
          <w:szCs w:val="21"/>
          <w:lang w:val="en-US"/>
        </w:rPr>
        <w:t>_df</w:t>
      </w:r>
      <w:proofErr w:type="spellEnd"/>
      <w:r w:rsidRPr="00CF5EDD">
        <w:rPr>
          <w:rFonts w:ascii="Courier New" w:hAnsi="Courier New" w:cs="Courier New"/>
          <w:color w:val="000000"/>
          <w:sz w:val="21"/>
          <w:szCs w:val="21"/>
          <w:lang w:val="en-US"/>
        </w:rPr>
        <w:t xml:space="preserve"> = dataset[1:950], dataset[950:1250]</w:t>
      </w:r>
    </w:p>
    <w:p w14:paraId="36F882AC"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train_df2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000000"/>
          <w:sz w:val="21"/>
          <w:szCs w:val="21"/>
          <w:lang w:val="en-US"/>
        </w:rPr>
        <w:t>1250:1670]</w:t>
      </w:r>
    </w:p>
    <w:p w14:paraId="76B9CFFB"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test_df2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000000"/>
          <w:sz w:val="21"/>
          <w:szCs w:val="21"/>
          <w:lang w:val="en-US"/>
        </w:rPr>
        <w:t>1670:]</w:t>
      </w:r>
    </w:p>
    <w:p w14:paraId="516CC5AC" w14:textId="77777777" w:rsidR="00992BA7" w:rsidRDefault="00992BA7" w:rsidP="00992BA7">
      <w:pPr>
        <w:ind w:left="709"/>
      </w:pPr>
      <w:r w:rsidRPr="003A222A">
        <w:t xml:space="preserve">Misma configuración de datos </w:t>
      </w:r>
      <w:proofErr w:type="spellStart"/>
      <w:r w:rsidRPr="003A222A">
        <w:t>train</w:t>
      </w:r>
      <w:proofErr w:type="spellEnd"/>
      <w:r>
        <w:t>-</w:t>
      </w:r>
      <w:r w:rsidRPr="003A222A">
        <w:t>test que el anterior pero con más épocas</w:t>
      </w:r>
      <w:r>
        <w:t>.</w:t>
      </w:r>
    </w:p>
    <w:p w14:paraId="54E82A21" w14:textId="666C5A52" w:rsidR="00992BA7" w:rsidRDefault="0085754F" w:rsidP="00992BA7">
      <w:pPr>
        <w:ind w:left="709"/>
      </w:pPr>
      <w:proofErr w:type="spellStart"/>
      <w:r>
        <w:t>Hiperparametros</w:t>
      </w:r>
      <w:proofErr w:type="spellEnd"/>
      <w:r w:rsidR="00992BA7">
        <w:t>:</w:t>
      </w:r>
    </w:p>
    <w:p w14:paraId="69A51B3D" w14:textId="77777777" w:rsidR="00992BA7" w:rsidRPr="001D52E7" w:rsidRDefault="00992BA7" w:rsidP="00992BA7">
      <w:pPr>
        <w:ind w:left="709"/>
      </w:pPr>
      <w:r>
        <w:t>Unidades</w:t>
      </w:r>
      <w:r w:rsidRPr="001D52E7">
        <w:t>: 160</w:t>
      </w:r>
    </w:p>
    <w:p w14:paraId="7E12D889" w14:textId="77777777" w:rsidR="00992BA7" w:rsidRPr="001D52E7" w:rsidRDefault="00992BA7" w:rsidP="00992BA7">
      <w:pPr>
        <w:ind w:left="709"/>
      </w:pPr>
      <w:r>
        <w:t>Ratio de Aprendizaje</w:t>
      </w:r>
      <w:r w:rsidRPr="001D52E7">
        <w:t>: 0.0007479781936524693</w:t>
      </w:r>
    </w:p>
    <w:p w14:paraId="3409F6C2" w14:textId="77777777" w:rsidR="00992BA7" w:rsidRPr="00CF5EDD" w:rsidRDefault="00992BA7" w:rsidP="00992BA7">
      <w:pPr>
        <w:ind w:left="709"/>
        <w:rPr>
          <w:lang w:val="en-US"/>
        </w:rPr>
      </w:pPr>
      <w:r w:rsidRPr="00CF5EDD">
        <w:rPr>
          <w:i/>
          <w:lang w:val="en-US"/>
        </w:rPr>
        <w:t>Dropout</w:t>
      </w:r>
      <w:r w:rsidRPr="00CF5EDD">
        <w:rPr>
          <w:lang w:val="en-US"/>
        </w:rPr>
        <w:t>: 0.30000000000000004</w:t>
      </w:r>
    </w:p>
    <w:p w14:paraId="7D4C3508" w14:textId="77777777" w:rsidR="00992BA7" w:rsidRPr="00CF5EDD" w:rsidRDefault="00992BA7" w:rsidP="00992BA7">
      <w:pPr>
        <w:ind w:left="709"/>
        <w:rPr>
          <w:lang w:val="en-US"/>
        </w:rPr>
      </w:pPr>
      <w:r w:rsidRPr="00CF5EDD">
        <w:rPr>
          <w:i/>
          <w:lang w:val="en-US"/>
        </w:rPr>
        <w:t>Recurrent</w:t>
      </w:r>
      <w:r w:rsidRPr="00CF5EDD">
        <w:rPr>
          <w:lang w:val="en-US"/>
        </w:rPr>
        <w:t xml:space="preserve"> </w:t>
      </w:r>
      <w:r w:rsidRPr="00CF5EDD">
        <w:rPr>
          <w:i/>
          <w:lang w:val="en-US"/>
        </w:rPr>
        <w:t>Dropout</w:t>
      </w:r>
      <w:r w:rsidRPr="00CF5EDD">
        <w:rPr>
          <w:lang w:val="en-US"/>
        </w:rPr>
        <w:t>: 0.2</w:t>
      </w:r>
    </w:p>
    <w:p w14:paraId="6F9B7BD3" w14:textId="77777777" w:rsidR="00992BA7" w:rsidRPr="00CF5EDD" w:rsidRDefault="00992BA7" w:rsidP="00992BA7">
      <w:pPr>
        <w:ind w:left="709"/>
        <w:rPr>
          <w:lang w:val="en-US"/>
        </w:rPr>
      </w:pPr>
      <w:r w:rsidRPr="00CF5EDD">
        <w:rPr>
          <w:i/>
          <w:lang w:val="en-US"/>
        </w:rPr>
        <w:t>Batch size</w:t>
      </w:r>
      <w:r w:rsidRPr="00CF5EDD">
        <w:rPr>
          <w:lang w:val="en-US"/>
        </w:rPr>
        <w:t>: 32</w:t>
      </w:r>
    </w:p>
    <w:p w14:paraId="3AEA3AAC" w14:textId="77777777" w:rsidR="00992BA7" w:rsidRPr="008C64D3" w:rsidRDefault="00992BA7" w:rsidP="00992BA7">
      <w:pPr>
        <w:ind w:left="709"/>
      </w:pPr>
      <w:r w:rsidRPr="008C64D3">
        <w:t>Epocas</w:t>
      </w:r>
      <w:proofErr w:type="gramStart"/>
      <w:r w:rsidRPr="008C64D3">
        <w:t>:200</w:t>
      </w:r>
      <w:proofErr w:type="gramEnd"/>
    </w:p>
    <w:p w14:paraId="46D9BD6A" w14:textId="77777777" w:rsidR="00992BA7" w:rsidRPr="008C64D3" w:rsidRDefault="00992BA7" w:rsidP="00992BA7">
      <w:pPr>
        <w:ind w:left="709"/>
      </w:pPr>
      <w:r w:rsidRPr="008C64D3">
        <w:rPr>
          <w:i/>
        </w:rPr>
        <w:t>Score</w:t>
      </w:r>
      <w:r w:rsidRPr="008C64D3">
        <w:t>: 0.18816962838172913</w:t>
      </w:r>
    </w:p>
    <w:p w14:paraId="2A4458B0" w14:textId="77777777" w:rsidR="00992BA7" w:rsidRPr="008C64D3" w:rsidRDefault="00992BA7" w:rsidP="00992BA7">
      <w:pPr>
        <w:ind w:left="709"/>
      </w:pPr>
    </w:p>
    <w:p w14:paraId="1B0B0EDD" w14:textId="77777777" w:rsidR="00992BA7" w:rsidRPr="008C64D3" w:rsidRDefault="00992BA7" w:rsidP="00992BA7">
      <w:pPr>
        <w:ind w:left="709"/>
      </w:pPr>
    </w:p>
    <w:p w14:paraId="1245ED3C" w14:textId="77777777" w:rsidR="00992BA7" w:rsidRPr="00340CE9" w:rsidRDefault="00992BA7" w:rsidP="00992BA7">
      <w:pPr>
        <w:pStyle w:val="Prrafodelista"/>
        <w:numPr>
          <w:ilvl w:val="0"/>
          <w:numId w:val="18"/>
        </w:numPr>
        <w:rPr>
          <w:rFonts w:ascii="Courier New" w:hAnsi="Courier New" w:cs="Courier New"/>
          <w:color w:val="000000"/>
          <w:sz w:val="21"/>
          <w:szCs w:val="21"/>
        </w:rPr>
      </w:pPr>
      <w:r>
        <w:t>Prueba 3 variando las fechas de entrenamiento y prueba</w:t>
      </w:r>
    </w:p>
    <w:p w14:paraId="1FAACC13"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proofErr w:type="spellStart"/>
      <w:r w:rsidRPr="00CF5EDD">
        <w:rPr>
          <w:rFonts w:ascii="Courier New" w:hAnsi="Courier New" w:cs="Courier New"/>
          <w:color w:val="000000"/>
          <w:sz w:val="21"/>
          <w:szCs w:val="21"/>
          <w:lang w:val="en-US"/>
        </w:rPr>
        <w:t>train_df</w:t>
      </w:r>
      <w:proofErr w:type="gramStart"/>
      <w:r w:rsidRPr="00CF5EDD">
        <w:rPr>
          <w:rFonts w:ascii="Courier New" w:hAnsi="Courier New" w:cs="Courier New"/>
          <w:color w:val="000000"/>
          <w:sz w:val="21"/>
          <w:szCs w:val="21"/>
          <w:lang w:val="en-US"/>
        </w:rPr>
        <w:t>,test</w:t>
      </w:r>
      <w:proofErr w:type="gramEnd"/>
      <w:r w:rsidRPr="00CF5EDD">
        <w:rPr>
          <w:rFonts w:ascii="Courier New" w:hAnsi="Courier New" w:cs="Courier New"/>
          <w:color w:val="000000"/>
          <w:sz w:val="21"/>
          <w:szCs w:val="21"/>
          <w:lang w:val="en-US"/>
        </w:rPr>
        <w:t>_df</w:t>
      </w:r>
      <w:proofErr w:type="spellEnd"/>
      <w:r w:rsidRPr="00CF5EDD">
        <w:rPr>
          <w:rFonts w:ascii="Courier New" w:hAnsi="Courier New" w:cs="Courier New"/>
          <w:color w:val="000000"/>
          <w:sz w:val="21"/>
          <w:szCs w:val="21"/>
          <w:lang w:val="en-US"/>
        </w:rPr>
        <w:t xml:space="preserve"> = dataset[0:100], dataset[950:1250]</w:t>
      </w:r>
    </w:p>
    <w:p w14:paraId="7663ADFF"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train_df2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000000"/>
          <w:sz w:val="21"/>
          <w:szCs w:val="21"/>
          <w:lang w:val="en-US"/>
        </w:rPr>
        <w:t>250:500]</w:t>
      </w:r>
    </w:p>
    <w:p w14:paraId="6916F935" w14:textId="77777777" w:rsidR="00992BA7" w:rsidRPr="00CF5EDD" w:rsidRDefault="00992BA7" w:rsidP="00992BA7">
      <w:pPr>
        <w:shd w:val="clear" w:color="auto" w:fill="F7F7F7"/>
        <w:spacing w:line="285" w:lineRule="atLeast"/>
        <w:ind w:left="709"/>
        <w:rPr>
          <w:rFonts w:ascii="Courier New" w:hAnsi="Courier New" w:cs="Courier New"/>
          <w:color w:val="000000"/>
          <w:sz w:val="21"/>
          <w:szCs w:val="21"/>
          <w:lang w:val="en-US"/>
        </w:rPr>
      </w:pPr>
      <w:r w:rsidRPr="00CF5EDD">
        <w:rPr>
          <w:rFonts w:ascii="Courier New" w:hAnsi="Courier New" w:cs="Courier New"/>
          <w:color w:val="000000"/>
          <w:sz w:val="21"/>
          <w:szCs w:val="21"/>
          <w:lang w:val="en-US"/>
        </w:rPr>
        <w:t xml:space="preserve">train_df3 = </w:t>
      </w:r>
      <w:proofErr w:type="gramStart"/>
      <w:r w:rsidRPr="00CF5EDD">
        <w:rPr>
          <w:rFonts w:ascii="Courier New" w:hAnsi="Courier New" w:cs="Courier New"/>
          <w:color w:val="000000"/>
          <w:sz w:val="21"/>
          <w:szCs w:val="21"/>
          <w:lang w:val="en-US"/>
        </w:rPr>
        <w:t>dataset[</w:t>
      </w:r>
      <w:proofErr w:type="gramEnd"/>
      <w:r w:rsidRPr="00CF5EDD">
        <w:rPr>
          <w:rFonts w:ascii="Courier New" w:hAnsi="Courier New" w:cs="Courier New"/>
          <w:color w:val="000000"/>
          <w:sz w:val="21"/>
          <w:szCs w:val="21"/>
          <w:lang w:val="en-US"/>
        </w:rPr>
        <w:t>1360:1490]#dataset[1250:1670]</w:t>
      </w:r>
    </w:p>
    <w:p w14:paraId="316363E9" w14:textId="77777777" w:rsidR="00992BA7" w:rsidRPr="00992BA7" w:rsidRDefault="00992BA7" w:rsidP="00992BA7">
      <w:pPr>
        <w:shd w:val="clear" w:color="auto" w:fill="F7F7F7"/>
        <w:spacing w:line="285" w:lineRule="atLeast"/>
        <w:ind w:left="709"/>
      </w:pPr>
      <w:r w:rsidRPr="00992BA7">
        <w:rPr>
          <w:rFonts w:ascii="Courier New" w:hAnsi="Courier New" w:cs="Courier New"/>
          <w:color w:val="000000"/>
          <w:sz w:val="21"/>
          <w:szCs w:val="21"/>
        </w:rPr>
        <w:t xml:space="preserve">test_df2 = </w:t>
      </w:r>
      <w:proofErr w:type="spellStart"/>
      <w:proofErr w:type="gramStart"/>
      <w:r w:rsidRPr="00992BA7">
        <w:rPr>
          <w:rFonts w:ascii="Courier New" w:hAnsi="Courier New" w:cs="Courier New"/>
          <w:color w:val="000000"/>
          <w:sz w:val="21"/>
          <w:szCs w:val="21"/>
        </w:rPr>
        <w:t>dataset</w:t>
      </w:r>
      <w:proofErr w:type="spellEnd"/>
      <w:r w:rsidRPr="00992BA7">
        <w:rPr>
          <w:rFonts w:ascii="Courier New" w:hAnsi="Courier New" w:cs="Courier New"/>
          <w:color w:val="000000"/>
          <w:sz w:val="21"/>
          <w:szCs w:val="21"/>
        </w:rPr>
        <w:t>[</w:t>
      </w:r>
      <w:proofErr w:type="gramEnd"/>
      <w:r w:rsidRPr="00992BA7">
        <w:rPr>
          <w:rFonts w:ascii="Courier New" w:hAnsi="Courier New" w:cs="Courier New"/>
          <w:color w:val="000000"/>
          <w:sz w:val="21"/>
          <w:szCs w:val="21"/>
        </w:rPr>
        <w:t>1670:]</w:t>
      </w:r>
      <w:r w:rsidRPr="00992BA7">
        <w:t xml:space="preserve"> </w:t>
      </w:r>
    </w:p>
    <w:p w14:paraId="4CFCAC93" w14:textId="4372544F" w:rsidR="00992BA7" w:rsidRPr="001D52E7" w:rsidRDefault="0085754F" w:rsidP="00992BA7">
      <w:pPr>
        <w:ind w:left="709"/>
      </w:pPr>
      <w:proofErr w:type="spellStart"/>
      <w:r>
        <w:t>Hiperparametros</w:t>
      </w:r>
      <w:proofErr w:type="spellEnd"/>
      <w:r w:rsidR="00992BA7" w:rsidRPr="001D52E7">
        <w:t>:</w:t>
      </w:r>
    </w:p>
    <w:p w14:paraId="14754F75" w14:textId="77777777" w:rsidR="00992BA7" w:rsidRPr="001D52E7" w:rsidRDefault="00992BA7" w:rsidP="00992BA7">
      <w:pPr>
        <w:ind w:left="709"/>
      </w:pPr>
      <w:r>
        <w:t>Unidades</w:t>
      </w:r>
      <w:r w:rsidRPr="001D52E7">
        <w:t>: 192</w:t>
      </w:r>
    </w:p>
    <w:p w14:paraId="7375FCFD" w14:textId="77777777" w:rsidR="00992BA7" w:rsidRPr="001D52E7" w:rsidRDefault="00992BA7" w:rsidP="00992BA7">
      <w:pPr>
        <w:ind w:left="709"/>
      </w:pPr>
      <w:r>
        <w:t>Ratio de Aprendizaje</w:t>
      </w:r>
      <w:r w:rsidRPr="001D52E7">
        <w:t>: 0.0028156208463983876</w:t>
      </w:r>
    </w:p>
    <w:p w14:paraId="10776CAD" w14:textId="77777777" w:rsidR="00992BA7" w:rsidRPr="00992BA7" w:rsidRDefault="00992BA7" w:rsidP="00992BA7">
      <w:pPr>
        <w:ind w:left="709"/>
      </w:pPr>
      <w:proofErr w:type="spellStart"/>
      <w:r w:rsidRPr="00992BA7">
        <w:rPr>
          <w:i/>
        </w:rPr>
        <w:t>Dropout</w:t>
      </w:r>
      <w:proofErr w:type="spellEnd"/>
      <w:r w:rsidRPr="00992BA7">
        <w:t>: 0.0</w:t>
      </w:r>
    </w:p>
    <w:p w14:paraId="5090D894" w14:textId="77777777" w:rsidR="00992BA7" w:rsidRPr="00992BA7" w:rsidRDefault="00992BA7" w:rsidP="00992BA7">
      <w:pPr>
        <w:ind w:left="709"/>
      </w:pPr>
      <w:proofErr w:type="spellStart"/>
      <w:r w:rsidRPr="00992BA7">
        <w:rPr>
          <w:i/>
        </w:rPr>
        <w:t>Recurrent</w:t>
      </w:r>
      <w:proofErr w:type="spellEnd"/>
      <w:r w:rsidRPr="00992BA7">
        <w:rPr>
          <w:i/>
        </w:rPr>
        <w:t xml:space="preserve"> </w:t>
      </w:r>
      <w:proofErr w:type="spellStart"/>
      <w:r w:rsidRPr="00992BA7">
        <w:rPr>
          <w:i/>
        </w:rPr>
        <w:t>Dropout</w:t>
      </w:r>
      <w:proofErr w:type="spellEnd"/>
      <w:r w:rsidRPr="00992BA7">
        <w:t>: 0.0</w:t>
      </w:r>
    </w:p>
    <w:p w14:paraId="5FD1744A" w14:textId="77777777" w:rsidR="00992BA7" w:rsidRPr="00FA1763" w:rsidRDefault="00992BA7" w:rsidP="00992BA7">
      <w:pPr>
        <w:ind w:left="709"/>
        <w:rPr>
          <w:lang w:val="en-US"/>
        </w:rPr>
      </w:pPr>
      <w:r w:rsidRPr="00FA1763">
        <w:rPr>
          <w:i/>
          <w:lang w:val="en-US"/>
        </w:rPr>
        <w:lastRenderedPageBreak/>
        <w:t>Batch size</w:t>
      </w:r>
      <w:r w:rsidRPr="00FA1763">
        <w:rPr>
          <w:lang w:val="en-US"/>
        </w:rPr>
        <w:t>: 32</w:t>
      </w:r>
    </w:p>
    <w:p w14:paraId="01672283" w14:textId="77777777" w:rsidR="00992BA7" w:rsidRPr="00FA1763" w:rsidRDefault="00992BA7" w:rsidP="00992BA7">
      <w:pPr>
        <w:ind w:left="709"/>
        <w:rPr>
          <w:lang w:val="en-US"/>
        </w:rPr>
      </w:pPr>
      <w:r w:rsidRPr="00FA1763">
        <w:rPr>
          <w:i/>
          <w:lang w:val="en-US"/>
        </w:rPr>
        <w:t>Score</w:t>
      </w:r>
      <w:r w:rsidRPr="00FA1763">
        <w:rPr>
          <w:lang w:val="en-US"/>
        </w:rPr>
        <w:t>: 0.1882011443376541</w:t>
      </w:r>
    </w:p>
    <w:p w14:paraId="65871B62" w14:textId="77777777" w:rsidR="00992BA7" w:rsidRPr="00FA1763" w:rsidRDefault="00992BA7" w:rsidP="004833B4">
      <w:pPr>
        <w:rPr>
          <w:lang w:val="en-US"/>
        </w:rPr>
      </w:pPr>
    </w:p>
    <w:p w14:paraId="2BEFF6FD" w14:textId="77777777" w:rsidR="00883FE8" w:rsidRPr="00FA1763" w:rsidRDefault="00883FE8" w:rsidP="004833B4">
      <w:pPr>
        <w:rPr>
          <w:lang w:val="en-US"/>
        </w:rPr>
      </w:pPr>
    </w:p>
    <w:p w14:paraId="2FE3067A" w14:textId="77777777" w:rsidR="00883FE8" w:rsidRPr="00FA1763" w:rsidRDefault="00883FE8" w:rsidP="004833B4">
      <w:pPr>
        <w:rPr>
          <w:lang w:val="en-US"/>
        </w:rPr>
      </w:pPr>
    </w:p>
    <w:p w14:paraId="41363C6C" w14:textId="77777777" w:rsidR="00883FE8" w:rsidRPr="00FA1763" w:rsidRDefault="00883FE8" w:rsidP="00883FE8">
      <w:pPr>
        <w:rPr>
          <w:lang w:val="en-US"/>
        </w:rPr>
      </w:pPr>
      <w:r w:rsidRPr="00FA1763">
        <w:rPr>
          <w:lang w:val="en-US"/>
        </w:rPr>
        <w:t>To do</w:t>
      </w:r>
    </w:p>
    <w:p w14:paraId="58B8DA8B" w14:textId="77777777" w:rsidR="00883FE8" w:rsidRPr="00FA1763" w:rsidRDefault="00883FE8" w:rsidP="00883FE8">
      <w:pPr>
        <w:rPr>
          <w:highlight w:val="yellow"/>
          <w:lang w:val="en-US"/>
        </w:rPr>
      </w:pPr>
      <w:proofErr w:type="spellStart"/>
      <w:r w:rsidRPr="00FA1763">
        <w:rPr>
          <w:highlight w:val="yellow"/>
          <w:lang w:val="en-US"/>
        </w:rPr>
        <w:t>Hacer</w:t>
      </w:r>
      <w:proofErr w:type="spellEnd"/>
      <w:r w:rsidRPr="00FA1763">
        <w:rPr>
          <w:highlight w:val="yellow"/>
          <w:lang w:val="en-US"/>
        </w:rPr>
        <w:t xml:space="preserve"> </w:t>
      </w:r>
      <w:proofErr w:type="spellStart"/>
      <w:r w:rsidRPr="00FA1763">
        <w:rPr>
          <w:highlight w:val="yellow"/>
          <w:lang w:val="en-US"/>
        </w:rPr>
        <w:t>c</w:t>
      </w:r>
      <w:r w:rsidRPr="00FA1763">
        <w:rPr>
          <w:highlight w:val="lightGray"/>
          <w:lang w:val="en-US"/>
        </w:rPr>
        <w:t>onclusiones</w:t>
      </w:r>
      <w:proofErr w:type="spellEnd"/>
    </w:p>
    <w:p w14:paraId="46A4E222" w14:textId="77777777" w:rsidR="00883FE8" w:rsidRPr="0030456E" w:rsidRDefault="00883FE8" w:rsidP="00883FE8">
      <w:pPr>
        <w:rPr>
          <w:highlight w:val="lightGray"/>
        </w:rPr>
      </w:pPr>
      <w:r w:rsidRPr="0030456E">
        <w:rPr>
          <w:highlight w:val="lightGray"/>
        </w:rPr>
        <w:t xml:space="preserve">Hacer Futuras </w:t>
      </w:r>
      <w:proofErr w:type="spellStart"/>
      <w:r w:rsidRPr="0030456E">
        <w:rPr>
          <w:highlight w:val="lightGray"/>
        </w:rPr>
        <w:t>lineas</w:t>
      </w:r>
      <w:proofErr w:type="spellEnd"/>
      <w:r w:rsidRPr="0030456E">
        <w:rPr>
          <w:highlight w:val="lightGray"/>
        </w:rPr>
        <w:t xml:space="preserve"> de investigación</w:t>
      </w:r>
    </w:p>
    <w:p w14:paraId="3E8411D0" w14:textId="77777777" w:rsidR="00883FE8" w:rsidRDefault="00883FE8" w:rsidP="00883FE8">
      <w:pPr>
        <w:rPr>
          <w:highlight w:val="yellow"/>
        </w:rPr>
      </w:pPr>
      <w:r>
        <w:rPr>
          <w:highlight w:val="yellow"/>
        </w:rPr>
        <w:t xml:space="preserve">Poner en alguna parte lo de replicar el modelo </w:t>
      </w:r>
    </w:p>
    <w:p w14:paraId="6BAC1BC5" w14:textId="77777777" w:rsidR="00883FE8" w:rsidRPr="00883FE8" w:rsidRDefault="00883FE8" w:rsidP="00883FE8">
      <w:pPr>
        <w:rPr>
          <w:highlight w:val="green"/>
        </w:rPr>
      </w:pPr>
      <w:r w:rsidRPr="00883FE8">
        <w:rPr>
          <w:highlight w:val="green"/>
        </w:rPr>
        <w:t xml:space="preserve">Citar </w:t>
      </w:r>
      <w:proofErr w:type="spellStart"/>
      <w:r w:rsidRPr="00883FE8">
        <w:rPr>
          <w:highlight w:val="green"/>
        </w:rPr>
        <w:t>outliers</w:t>
      </w:r>
      <w:proofErr w:type="spellEnd"/>
      <w:r w:rsidRPr="00883FE8">
        <w:rPr>
          <w:highlight w:val="green"/>
        </w:rPr>
        <w:t xml:space="preserve"> </w:t>
      </w:r>
    </w:p>
    <w:p w14:paraId="44B25225" w14:textId="77777777" w:rsidR="00883FE8" w:rsidRPr="00883FE8" w:rsidRDefault="00883FE8" w:rsidP="00883FE8">
      <w:pPr>
        <w:rPr>
          <w:highlight w:val="green"/>
        </w:rPr>
      </w:pPr>
      <w:r w:rsidRPr="00883FE8">
        <w:rPr>
          <w:highlight w:val="green"/>
        </w:rPr>
        <w:t xml:space="preserve">Citar predictor </w:t>
      </w:r>
      <w:proofErr w:type="spellStart"/>
      <w:r w:rsidRPr="00883FE8">
        <w:rPr>
          <w:highlight w:val="green"/>
        </w:rPr>
        <w:t>flag</w:t>
      </w:r>
      <w:proofErr w:type="spellEnd"/>
    </w:p>
    <w:p w14:paraId="08063FC5" w14:textId="77777777" w:rsidR="00883FE8" w:rsidRPr="00AC10E4" w:rsidRDefault="00883FE8" w:rsidP="00883FE8">
      <w:pPr>
        <w:rPr>
          <w:highlight w:val="yellow"/>
        </w:rPr>
      </w:pPr>
      <w:r>
        <w:rPr>
          <w:highlight w:val="yellow"/>
        </w:rPr>
        <w:t xml:space="preserve">Donde pongo el código, y cito qué parte de código, saqué de qué </w:t>
      </w:r>
      <w:proofErr w:type="spellStart"/>
      <w:r>
        <w:rPr>
          <w:highlight w:val="yellow"/>
        </w:rPr>
        <w:t>paginas</w:t>
      </w:r>
      <w:proofErr w:type="spellEnd"/>
      <w:r>
        <w:rPr>
          <w:highlight w:val="yellow"/>
        </w:rPr>
        <w:t xml:space="preserve"> webs</w:t>
      </w:r>
    </w:p>
    <w:p w14:paraId="337C437F" w14:textId="77777777" w:rsidR="00883FE8" w:rsidRPr="00471E51" w:rsidRDefault="00883FE8" w:rsidP="004833B4"/>
    <w:p w14:paraId="2E745004" w14:textId="77777777" w:rsidR="00745A91" w:rsidRPr="00471E51" w:rsidRDefault="00745A91" w:rsidP="004833B4"/>
    <w:p w14:paraId="3F2E6E50" w14:textId="009BEF87" w:rsidR="00745A91" w:rsidRPr="00471E51" w:rsidRDefault="00745A91" w:rsidP="004833B4">
      <w:pPr>
        <w:rPr>
          <w:highlight w:val="yellow"/>
        </w:rPr>
      </w:pPr>
      <w:r w:rsidRPr="00471E51">
        <w:rPr>
          <w:highlight w:val="yellow"/>
        </w:rPr>
        <w:t>Pruebas con datos de GA4</w:t>
      </w:r>
    </w:p>
    <w:p w14:paraId="373C7C43" w14:textId="77777777" w:rsidR="00586985" w:rsidRPr="00471E51" w:rsidRDefault="00586985" w:rsidP="004833B4">
      <w:pPr>
        <w:rPr>
          <w:highlight w:val="yellow"/>
        </w:rPr>
      </w:pPr>
    </w:p>
    <w:p w14:paraId="7CB6118D" w14:textId="77777777" w:rsidR="00803ACC" w:rsidRPr="00471E51" w:rsidRDefault="00803ACC" w:rsidP="004833B4">
      <w:pPr>
        <w:rPr>
          <w:highlight w:val="yellow"/>
        </w:rPr>
      </w:pPr>
    </w:p>
    <w:p w14:paraId="6FCC4090" w14:textId="47356275" w:rsidR="00803ACC" w:rsidRDefault="00803ACC" w:rsidP="004833B4">
      <w:r w:rsidRPr="00803ACC">
        <w:rPr>
          <w:highlight w:val="yellow"/>
        </w:rPr>
        <w:t xml:space="preserve">Agregar anexo de </w:t>
      </w:r>
      <w:proofErr w:type="spellStart"/>
      <w:r w:rsidRPr="00803ACC">
        <w:rPr>
          <w:highlight w:val="yellow"/>
        </w:rPr>
        <w:t>preprocesamiento</w:t>
      </w:r>
      <w:proofErr w:type="spellEnd"/>
      <w:r w:rsidRPr="00803ACC">
        <w:rPr>
          <w:highlight w:val="yellow"/>
        </w:rPr>
        <w:t xml:space="preserve"> de datos de UA a  GA4</w:t>
      </w:r>
    </w:p>
    <w:p w14:paraId="12CF1293" w14:textId="646D4EFF" w:rsidR="00803ACC" w:rsidRDefault="00803ACC" w:rsidP="004833B4">
      <w:r>
        <w:t xml:space="preserve">Agregar </w:t>
      </w:r>
      <w:proofErr w:type="spellStart"/>
      <w:r>
        <w:t>knn</w:t>
      </w:r>
      <w:proofErr w:type="spellEnd"/>
      <w:r>
        <w:t xml:space="preserve"> de Ga4 </w:t>
      </w:r>
      <w:proofErr w:type="spellStart"/>
      <w:r>
        <w:t>tum</w:t>
      </w:r>
      <w:proofErr w:type="spellEnd"/>
      <w:r>
        <w:t xml:space="preserve"> y editorial</w:t>
      </w:r>
    </w:p>
    <w:p w14:paraId="0D463F20" w14:textId="77777777" w:rsidR="00883FE8" w:rsidRDefault="00883FE8" w:rsidP="004833B4"/>
    <w:p w14:paraId="691F05C3" w14:textId="4AD8595C" w:rsidR="0031231B" w:rsidRDefault="0031231B" w:rsidP="004833B4">
      <w:r>
        <w:t xml:space="preserve">Agregar </w:t>
      </w:r>
      <w:proofErr w:type="spellStart"/>
      <w:r>
        <w:t>knn</w:t>
      </w:r>
      <w:proofErr w:type="spellEnd"/>
      <w:r>
        <w:t xml:space="preserve"> de 5 en vez de 7 para mostrar que se probó con diferentes valores</w:t>
      </w:r>
    </w:p>
    <w:p w14:paraId="1AC54EE8" w14:textId="77777777" w:rsidR="00210393" w:rsidRDefault="00210393" w:rsidP="004833B4"/>
    <w:p w14:paraId="1E70DF5E" w14:textId="6AD8687E" w:rsidR="00210393" w:rsidRDefault="00210393" w:rsidP="004833B4">
      <w:r>
        <w:t>Agregar comparación de UA con GA4</w:t>
      </w:r>
    </w:p>
    <w:p w14:paraId="5AF06565" w14:textId="77777777" w:rsidR="00883FE8" w:rsidRDefault="00883FE8" w:rsidP="004833B4"/>
    <w:p w14:paraId="1C59DE66" w14:textId="11E6F4D1" w:rsidR="00883FE8" w:rsidRDefault="00883FE8" w:rsidP="004833B4">
      <w:r>
        <w:t xml:space="preserve">Agregar </w:t>
      </w:r>
      <w:proofErr w:type="spellStart"/>
      <w:r>
        <w:t>lof</w:t>
      </w:r>
      <w:proofErr w:type="spellEnd"/>
      <w:r>
        <w:t xml:space="preserve"> y agregar promedio y desvió </w:t>
      </w:r>
      <w:proofErr w:type="gramStart"/>
      <w:r>
        <w:t>estándar ?</w:t>
      </w:r>
      <w:proofErr w:type="gramEnd"/>
    </w:p>
    <w:p w14:paraId="7AB43D4D" w14:textId="77777777" w:rsidR="00883FE8" w:rsidRDefault="00883FE8" w:rsidP="004833B4"/>
    <w:p w14:paraId="570C4685" w14:textId="19AB5FFD" w:rsidR="00883FE8" w:rsidRDefault="00883FE8" w:rsidP="004833B4">
      <w:r>
        <w:t>Agregar las columnas que se quitan  de GA4?</w:t>
      </w:r>
    </w:p>
    <w:p w14:paraId="776232DD" w14:textId="77777777" w:rsidR="00883FE8" w:rsidRPr="00803ACC" w:rsidRDefault="00883FE8" w:rsidP="004833B4"/>
    <w:p w14:paraId="314E0D6B" w14:textId="77777777" w:rsidR="00883FE8" w:rsidRDefault="00883FE8" w:rsidP="00883FE8">
      <w:r>
        <w:t>Preguntas</w:t>
      </w:r>
    </w:p>
    <w:p w14:paraId="1A6585C2" w14:textId="77777777" w:rsidR="00883FE8" w:rsidRDefault="00883FE8" w:rsidP="00883FE8">
      <w:pPr>
        <w:pStyle w:val="Prrafodelista"/>
        <w:numPr>
          <w:ilvl w:val="0"/>
          <w:numId w:val="19"/>
        </w:numPr>
      </w:pPr>
      <w:r>
        <w:t xml:space="preserve">Corregir todos al formato español – acrónimo (nombre en inglés) </w:t>
      </w:r>
      <w:r w:rsidRPr="00D727FF">
        <w:rPr>
          <w:highlight w:val="yellow"/>
        </w:rPr>
        <w:t>si</w:t>
      </w:r>
      <w:r>
        <w:t>-no</w:t>
      </w:r>
    </w:p>
    <w:p w14:paraId="43C92CAE" w14:textId="77777777" w:rsidR="00883FE8" w:rsidRDefault="00883FE8" w:rsidP="00883FE8">
      <w:pPr>
        <w:pStyle w:val="Prrafodelista"/>
        <w:numPr>
          <w:ilvl w:val="0"/>
          <w:numId w:val="19"/>
        </w:numPr>
      </w:pPr>
      <w:proofErr w:type="spellStart"/>
      <w:r>
        <w:t>Deberia</w:t>
      </w:r>
      <w:proofErr w:type="spellEnd"/>
      <w:r>
        <w:t xml:space="preserve"> explicar </w:t>
      </w:r>
      <w:proofErr w:type="spellStart"/>
      <w:r>
        <w:t>mas</w:t>
      </w:r>
      <w:proofErr w:type="spellEnd"/>
      <w:r>
        <w:t xml:space="preserve"> en detalle los algoritmos de </w:t>
      </w:r>
      <w:proofErr w:type="spellStart"/>
      <w:r>
        <w:t>hypertuner</w:t>
      </w:r>
      <w:proofErr w:type="spellEnd"/>
      <w:r>
        <w:t xml:space="preserve">? </w:t>
      </w:r>
      <w:r w:rsidRPr="00D727FF">
        <w:t>si</w:t>
      </w:r>
      <w:r>
        <w:t>-</w:t>
      </w:r>
      <w:r w:rsidRPr="00604F28">
        <w:rPr>
          <w:highlight w:val="yellow"/>
        </w:rPr>
        <w:t>no</w:t>
      </w:r>
    </w:p>
    <w:p w14:paraId="17C3FAD0" w14:textId="3B97BF10" w:rsidR="00883FE8" w:rsidRDefault="00883FE8" w:rsidP="00883FE8">
      <w:pPr>
        <w:pStyle w:val="Prrafodelista"/>
        <w:numPr>
          <w:ilvl w:val="0"/>
          <w:numId w:val="19"/>
        </w:numPr>
      </w:pPr>
      <w:r>
        <w:t>Debería de citar antes</w:t>
      </w:r>
      <w:r w:rsidR="00B60F47">
        <w:t xml:space="preserve"> las variables que se afinaron? Ya está</w:t>
      </w:r>
    </w:p>
    <w:p w14:paraId="493DE8C8" w14:textId="5479AABE" w:rsidR="00C9563E" w:rsidRPr="00803ACC" w:rsidRDefault="00883FE8" w:rsidP="00883FE8">
      <w:r>
        <w:t>Dado que para las pruebas utilizo la palabra prueba; mientras que para entrenamiento y prueba también utilizo la palabra prueba debería de cambiar la palabra</w:t>
      </w:r>
      <w:proofErr w:type="gramStart"/>
      <w:r>
        <w:t>?</w:t>
      </w:r>
      <w:proofErr w:type="gramEnd"/>
    </w:p>
    <w:p w14:paraId="510CFEF1" w14:textId="7A9D4986" w:rsidR="004833B4" w:rsidRPr="00803ACC" w:rsidRDefault="004833B4">
      <w:pPr>
        <w:spacing w:after="160" w:line="259" w:lineRule="auto"/>
      </w:pPr>
      <w:r w:rsidRPr="00803ACC">
        <w:br w:type="page"/>
      </w:r>
    </w:p>
    <w:p w14:paraId="3BC796AD" w14:textId="3D1EF5D4" w:rsidR="004833B4" w:rsidRPr="00210393" w:rsidRDefault="00C016C7" w:rsidP="004833B4">
      <w:pPr>
        <w:pStyle w:val="Ttulo1"/>
        <w:rPr>
          <w:lang w:val="en-US"/>
        </w:rPr>
      </w:pPr>
      <w:bookmarkStart w:id="73" w:name="_Toc164369682"/>
      <w:proofErr w:type="spellStart"/>
      <w:r w:rsidRPr="00210393">
        <w:rPr>
          <w:lang w:val="en-US"/>
        </w:rPr>
        <w:lastRenderedPageBreak/>
        <w:t>Bibliografía</w:t>
      </w:r>
      <w:bookmarkEnd w:id="73"/>
      <w:proofErr w:type="spellEnd"/>
    </w:p>
    <w:p w14:paraId="67C9A925" w14:textId="77777777" w:rsidR="00C016C7" w:rsidRPr="00210393" w:rsidRDefault="00C016C7" w:rsidP="00C016C7">
      <w:pPr>
        <w:rPr>
          <w:lang w:val="en-US"/>
        </w:rPr>
      </w:pPr>
    </w:p>
    <w:p w14:paraId="670DC15C" w14:textId="35E087E8" w:rsidR="00A357A8" w:rsidRPr="00FA1763" w:rsidRDefault="008B2A42" w:rsidP="00A357A8">
      <w:pPr>
        <w:widowControl w:val="0"/>
        <w:autoSpaceDE w:val="0"/>
        <w:autoSpaceDN w:val="0"/>
        <w:adjustRightInd w:val="0"/>
        <w:ind w:left="640" w:hanging="640"/>
        <w:rPr>
          <w:noProof/>
          <w:lang w:val="en-US"/>
        </w:rPr>
      </w:pPr>
      <w:ins w:id="74" w:author="enrique gauto sand" w:date="2022-10-07T17:52:00Z">
        <w:r>
          <w:rPr>
            <w:lang w:val="en-US"/>
          </w:rPr>
          <w:fldChar w:fldCharType="begin" w:fldLock="1"/>
        </w:r>
        <w:r w:rsidRPr="00210393">
          <w:rPr>
            <w:lang w:val="en-US"/>
          </w:rPr>
          <w:instrText>ADDIN Mendeley Bi</w:instrText>
        </w:r>
        <w:r>
          <w:rPr>
            <w:lang w:val="en-US"/>
          </w:rPr>
          <w:instrText xml:space="preserve">bliography CSL_BIBLIOGRAPHY </w:instrText>
        </w:r>
      </w:ins>
      <w:r>
        <w:rPr>
          <w:lang w:val="en-US"/>
        </w:rPr>
        <w:fldChar w:fldCharType="separate"/>
      </w:r>
      <w:r w:rsidR="00A357A8" w:rsidRPr="00FA1763">
        <w:rPr>
          <w:noProof/>
          <w:lang w:val="en-US"/>
        </w:rPr>
        <w:t>[1]</w:t>
      </w:r>
      <w:r w:rsidR="00A357A8" w:rsidRPr="00FA1763">
        <w:rPr>
          <w:noProof/>
          <w:lang w:val="en-US"/>
        </w:rPr>
        <w:tab/>
        <w:t xml:space="preserve">N. Petluri and E. Al-Masri, “Web Traffic Prediction of Wikipedia Pages,” </w:t>
      </w:r>
      <w:r w:rsidR="00A357A8" w:rsidRPr="00FA1763">
        <w:rPr>
          <w:i/>
          <w:iCs/>
          <w:noProof/>
          <w:lang w:val="en-US"/>
        </w:rPr>
        <w:t>Proc. - 2018 IEEE Int. Conf. Big Data, Big Data 2018</w:t>
      </w:r>
      <w:r w:rsidR="00A357A8" w:rsidRPr="00FA1763">
        <w:rPr>
          <w:noProof/>
          <w:lang w:val="en-US"/>
        </w:rPr>
        <w:t>, pp. 5427–5429, 2019.</w:t>
      </w:r>
    </w:p>
    <w:p w14:paraId="15BFCDE7"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[2]</w:t>
      </w:r>
      <w:r w:rsidRPr="00FA1763">
        <w:rPr>
          <w:noProof/>
          <w:lang w:val="en-US"/>
        </w:rPr>
        <w:tab/>
        <w:t xml:space="preserve">D. Quoc Nguyen, M. Nguyet Phan, and I. Zelinka, “Periodic Time Series Forecasting with Bidirectional Long Short-Term Memory: Periodic Time Series Forecasting with Bidirectional LSTM,” </w:t>
      </w:r>
      <w:r w:rsidRPr="00FA1763">
        <w:rPr>
          <w:i/>
          <w:iCs/>
          <w:noProof/>
          <w:lang w:val="en-US"/>
        </w:rPr>
        <w:t>ACM Int. Conf. Proceeding Ser.</w:t>
      </w:r>
      <w:r w:rsidRPr="00FA1763">
        <w:rPr>
          <w:noProof/>
          <w:lang w:val="en-US"/>
        </w:rPr>
        <w:t>, pp. 60–64, 2021.</w:t>
      </w:r>
    </w:p>
    <w:p w14:paraId="7A4AC479"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w:t>
      </w:r>
      <w:r w:rsidRPr="00FA1763">
        <w:rPr>
          <w:noProof/>
          <w:lang w:val="en-US"/>
        </w:rPr>
        <w:tab/>
        <w:t>V. Kotu and B. Deshpande, “Chapter 12 - Time Series Forecasting,” V. Kotu and B. B. T.-D. S. (Second E. Deshpande, Eds. Morgan Kaufmann, 2019, pp. 395–445.</w:t>
      </w:r>
    </w:p>
    <w:p w14:paraId="21604095"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[4]</w:t>
      </w:r>
      <w:r w:rsidRPr="00FA1763">
        <w:rPr>
          <w:noProof/>
          <w:lang w:val="en-US"/>
        </w:rPr>
        <w:tab/>
        <w:t xml:space="preserve">K. Zhou, W. Wang, L. Huang, and B. Liu, “Comparative study on the time series forecasting of web traffic based on statistical model and Generative Adversarial model,” </w:t>
      </w:r>
      <w:r w:rsidRPr="00FA1763">
        <w:rPr>
          <w:i/>
          <w:iCs/>
          <w:noProof/>
          <w:lang w:val="en-US"/>
        </w:rPr>
        <w:t>Knowledge-Based Syst.</w:t>
      </w:r>
      <w:r w:rsidRPr="00FA1763">
        <w:rPr>
          <w:noProof/>
          <w:lang w:val="en-US"/>
        </w:rPr>
        <w:t>, vol. 213, p. 106467, Feb. 2021.</w:t>
      </w:r>
    </w:p>
    <w:p w14:paraId="049A59E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[5]</w:t>
      </w:r>
      <w:r w:rsidRPr="00FA1763">
        <w:rPr>
          <w:noProof/>
          <w:lang w:val="en-US"/>
        </w:rPr>
        <w:tab/>
        <w:t xml:space="preserve">S. Hochreiter and J. Schmidhuber, “Long Short-Term Memory,” </w:t>
      </w:r>
      <w:r w:rsidRPr="00FA1763">
        <w:rPr>
          <w:i/>
          <w:iCs/>
          <w:noProof/>
          <w:lang w:val="en-US"/>
        </w:rPr>
        <w:t>Neural Comput.</w:t>
      </w:r>
      <w:r w:rsidRPr="00FA1763">
        <w:rPr>
          <w:noProof/>
          <w:lang w:val="en-US"/>
        </w:rPr>
        <w:t>, vol. 9, no. 8, pp. 1735–1780, Nov. 1997.</w:t>
      </w:r>
    </w:p>
    <w:p w14:paraId="3077376D"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[6]</w:t>
      </w:r>
      <w:r w:rsidRPr="00FA1763">
        <w:rPr>
          <w:noProof/>
          <w:lang w:val="en-US"/>
        </w:rPr>
        <w:tab/>
        <w:t xml:space="preserve">K. Zhou, W. Wang, L. Huang, and B. Liu, “Comparative study on the time series forecasting of web traffic based on statistical model and Generative Adversarial model,” </w:t>
      </w:r>
      <w:r w:rsidRPr="00FA1763">
        <w:rPr>
          <w:i/>
          <w:iCs/>
          <w:noProof/>
          <w:lang w:val="en-US"/>
        </w:rPr>
        <w:t>Knowledge-Based Syst.</w:t>
      </w:r>
      <w:r w:rsidRPr="00FA1763">
        <w:rPr>
          <w:noProof/>
          <w:lang w:val="en-US"/>
        </w:rPr>
        <w:t>, vol. 213, Feb. 2021.</w:t>
      </w:r>
    </w:p>
    <w:p w14:paraId="689621E5"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[7]</w:t>
      </w:r>
      <w:r w:rsidRPr="00FA1763">
        <w:rPr>
          <w:noProof/>
          <w:lang w:val="en-US"/>
        </w:rPr>
        <w:tab/>
        <w:t>“Prophet: forecasting at scale.” [Online]. Available: https://research.facebook.com/blog/2017/2/prophet-forecasting-at-scale/. [Accessed: 24-Oct-2020].</w:t>
      </w:r>
    </w:p>
    <w:p w14:paraId="629F2B1A"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[8]</w:t>
      </w:r>
      <w:r w:rsidRPr="00FA1763">
        <w:rPr>
          <w:noProof/>
          <w:lang w:val="en-US"/>
        </w:rPr>
        <w:tab/>
        <w:t xml:space="preserve">R. Casado-Vara, A. M. del Rey, D. Pérez-Palau, L. De-La-fuente-valentín, and J. M. Corchado, “Web Traffic Time Series Forecasting Using LSTM Neural Networks with Distributed Asynchronous Training,” </w:t>
      </w:r>
      <w:r w:rsidRPr="00FA1763">
        <w:rPr>
          <w:i/>
          <w:iCs/>
          <w:noProof/>
          <w:lang w:val="en-US"/>
        </w:rPr>
        <w:t>Math. 2021, Vol. 9, Page 421</w:t>
      </w:r>
      <w:r w:rsidRPr="00FA1763">
        <w:rPr>
          <w:noProof/>
          <w:lang w:val="en-US"/>
        </w:rPr>
        <w:t>, vol. 9, no. 4, p. 421, Feb. 2021.</w:t>
      </w:r>
    </w:p>
    <w:p w14:paraId="0F456747"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[9]</w:t>
      </w:r>
      <w:r w:rsidRPr="00FA1763">
        <w:rPr>
          <w:noProof/>
          <w:lang w:val="en-US"/>
        </w:rPr>
        <w:tab/>
        <w:t xml:space="preserve">W. Wang and Y. Lu, “Analysis of the Mean Absolute Error (MAE) and the Root Mean Square Error (RMSE) in Assessing Rounding Model,” in </w:t>
      </w:r>
      <w:r w:rsidRPr="00FA1763">
        <w:rPr>
          <w:i/>
          <w:iCs/>
          <w:noProof/>
          <w:lang w:val="en-US"/>
        </w:rPr>
        <w:t>IOP Conference Series: Materials Science and Engineering</w:t>
      </w:r>
      <w:r w:rsidRPr="00FA1763">
        <w:rPr>
          <w:noProof/>
          <w:lang w:val="en-US"/>
        </w:rPr>
        <w:t>, 2018, vol. 324, no. 1.</w:t>
      </w:r>
    </w:p>
    <w:p w14:paraId="7497D8AB"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[10]</w:t>
      </w:r>
      <w:r w:rsidRPr="00FA1763">
        <w:rPr>
          <w:noProof/>
          <w:lang w:val="en-US"/>
        </w:rPr>
        <w:tab/>
        <w:t xml:space="preserve">G. P. Meyer, “An Alternative Probabilistic Interpretation of the Huber Loss,” in </w:t>
      </w:r>
      <w:r w:rsidRPr="00FA1763">
        <w:rPr>
          <w:i/>
          <w:iCs/>
          <w:noProof/>
          <w:lang w:val="en-US"/>
        </w:rPr>
        <w:t>Proceedings of the IEEE Computer Society Conference on Computer Vision and Pattern Recognition</w:t>
      </w:r>
      <w:r w:rsidRPr="00FA1763">
        <w:rPr>
          <w:noProof/>
          <w:lang w:val="en-US"/>
        </w:rPr>
        <w:t>, 2021, pp. 5257–5265.</w:t>
      </w:r>
    </w:p>
    <w:p w14:paraId="00601C13"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[11]</w:t>
      </w:r>
      <w:r w:rsidRPr="00FA1763">
        <w:rPr>
          <w:noProof/>
          <w:lang w:val="en-US"/>
        </w:rPr>
        <w:tab/>
        <w:t xml:space="preserve">K. Cho </w:t>
      </w:r>
      <w:r w:rsidRPr="00FA1763">
        <w:rPr>
          <w:i/>
          <w:iCs/>
          <w:noProof/>
          <w:lang w:val="en-US"/>
        </w:rPr>
        <w:t>et al.</w:t>
      </w:r>
      <w:r w:rsidRPr="00FA1763">
        <w:rPr>
          <w:noProof/>
          <w:lang w:val="en-US"/>
        </w:rPr>
        <w:t xml:space="preserve">, “Learning phrase representations using RNN encoder-decoder for statistical machine translation,” in </w:t>
      </w:r>
      <w:r w:rsidRPr="00FA1763">
        <w:rPr>
          <w:i/>
          <w:iCs/>
          <w:noProof/>
          <w:lang w:val="en-US"/>
        </w:rPr>
        <w:t>EMNLP 2014 - 2014 Conference on Empirical Methods in Natural Language Processing, Proceedings of the Conference</w:t>
      </w:r>
      <w:r w:rsidRPr="00FA1763">
        <w:rPr>
          <w:noProof/>
          <w:lang w:val="en-US"/>
        </w:rPr>
        <w:t>, 2014, pp. 1724–1734.</w:t>
      </w:r>
    </w:p>
    <w:p w14:paraId="0221B370"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[12]</w:t>
      </w:r>
      <w:r w:rsidRPr="00FA1763">
        <w:rPr>
          <w:noProof/>
          <w:lang w:val="en-US"/>
        </w:rPr>
        <w:tab/>
        <w:t>“Web Traffic Time Series Forecasting,” 2017. [Online]. Available: https://www.kaggle.com/c/web-traffic-time-series-forecasting/discussion/39367. [Accessed: 12-Oct-2022].</w:t>
      </w:r>
    </w:p>
    <w:p w14:paraId="61ED7B72"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[13]</w:t>
      </w:r>
      <w:r w:rsidRPr="00FA1763">
        <w:rPr>
          <w:noProof/>
          <w:lang w:val="en-US"/>
        </w:rPr>
        <w:tab/>
        <w:t>“Choosing the correct error metric: MAPE vs. sMAPE,” 2020. [Online]. Available: https://towardsdatascience.com/choosing-the-correct-error-metric-mape-vs-smape-5328dec53fac. [Accessed: 12-Oct-2022].</w:t>
      </w:r>
    </w:p>
    <w:p w14:paraId="6EA5AF9F"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[14]</w:t>
      </w:r>
      <w:r w:rsidRPr="00FA1763">
        <w:rPr>
          <w:noProof/>
          <w:lang w:val="en-US"/>
        </w:rPr>
        <w:tab/>
        <w:t xml:space="preserve">C. Kuranga and N. Pillay, “A comparative study of nonlinear regression and autoregressive techniques in hybrid with particle swarm optimization for time-series forecasting,” </w:t>
      </w:r>
      <w:r w:rsidRPr="00FA1763">
        <w:rPr>
          <w:i/>
          <w:iCs/>
          <w:noProof/>
          <w:lang w:val="en-US"/>
        </w:rPr>
        <w:t>Expert Syst. Appl.</w:t>
      </w:r>
      <w:r w:rsidRPr="00FA1763">
        <w:rPr>
          <w:noProof/>
          <w:lang w:val="en-US"/>
        </w:rPr>
        <w:t>, vol. 190, Mar. 2022.</w:t>
      </w:r>
    </w:p>
    <w:p w14:paraId="654F644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[15]</w:t>
      </w:r>
      <w:r w:rsidRPr="00FA1763">
        <w:rPr>
          <w:noProof/>
          <w:lang w:val="en-US"/>
        </w:rPr>
        <w:tab/>
        <w:t xml:space="preserve">P. Khanarsa, A. Luangsodsai, K. Sinapiromsaran, I. F. Astachova, K. A. </w:t>
      </w:r>
      <w:r w:rsidRPr="00FA1763">
        <w:rPr>
          <w:noProof/>
          <w:lang w:val="en-US"/>
        </w:rPr>
        <w:lastRenderedPageBreak/>
        <w:t xml:space="preserve">Makoviy, and Y. V Khitskova, “Possibilities for predicting the state of usability web resources,” </w:t>
      </w:r>
      <w:r w:rsidRPr="00FA1763">
        <w:rPr>
          <w:i/>
          <w:iCs/>
          <w:noProof/>
          <w:lang w:val="en-US"/>
        </w:rPr>
        <w:t>J. Phys. Conf. Ser.</w:t>
      </w:r>
      <w:r w:rsidRPr="00FA1763">
        <w:rPr>
          <w:noProof/>
          <w:lang w:val="en-US"/>
        </w:rPr>
        <w:t>, vol. 1902, no. 1, p. 012029, May 2021.</w:t>
      </w:r>
    </w:p>
    <w:p w14:paraId="31C66822"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[16]</w:t>
      </w:r>
      <w:r w:rsidRPr="00FA1763">
        <w:rPr>
          <w:noProof/>
          <w:lang w:val="en-US"/>
        </w:rPr>
        <w:tab/>
        <w:t>D. Deng, F. Karl, F. Hutter, B. Bischl, and M. Lindauer, “Efficient Automated Deep Learning for Time Series Forecasting,” 2022.</w:t>
      </w:r>
    </w:p>
    <w:p w14:paraId="2395BB9E"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[17]</w:t>
      </w:r>
      <w:r w:rsidRPr="00FA1763">
        <w:rPr>
          <w:noProof/>
          <w:lang w:val="en-US"/>
        </w:rPr>
        <w:tab/>
        <w:t xml:space="preserve">S. Xu, C. Han, and C. Ran, “A Time Series Combined Forecasting Model Based on Prophet-LGBM,” </w:t>
      </w:r>
      <w:r w:rsidRPr="00FA1763">
        <w:rPr>
          <w:i/>
          <w:iCs/>
          <w:noProof/>
          <w:lang w:val="en-US"/>
        </w:rPr>
        <w:t>ACM Int. Conf. Proceeding Ser.</w:t>
      </w:r>
      <w:r w:rsidRPr="00FA1763">
        <w:rPr>
          <w:noProof/>
          <w:lang w:val="en-US"/>
        </w:rPr>
        <w:t>, May 2021.</w:t>
      </w:r>
    </w:p>
    <w:p w14:paraId="424B590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[18]</w:t>
      </w:r>
      <w:r w:rsidRPr="00FA1763">
        <w:rPr>
          <w:noProof/>
          <w:lang w:val="en-US"/>
        </w:rPr>
        <w:tab/>
        <w:t>“The M3-Competition Database.” [Online]. Available: https://forecasters.org/resources/time-series-data/m3-competition/. [Accessed: 18-Oct-2022].</w:t>
      </w:r>
    </w:p>
    <w:p w14:paraId="5FA2C64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[19]</w:t>
      </w:r>
      <w:r w:rsidRPr="00FA1763">
        <w:rPr>
          <w:noProof/>
          <w:lang w:val="en-US"/>
        </w:rPr>
        <w:tab/>
        <w:t>A. Botchkarev, “Performance Metrics (Error Measures) in Machine Learning Regression, Forecasting and Prognostics: Properties and Typology,” 2018.</w:t>
      </w:r>
    </w:p>
    <w:p w14:paraId="029D1A6A"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[20]</w:t>
      </w:r>
      <w:r w:rsidRPr="00FA1763">
        <w:rPr>
          <w:noProof/>
          <w:lang w:val="en-US"/>
        </w:rPr>
        <w:tab/>
        <w:t xml:space="preserve">P. Chapman </w:t>
      </w:r>
      <w:r w:rsidRPr="00FA1763">
        <w:rPr>
          <w:i/>
          <w:iCs/>
          <w:noProof/>
          <w:lang w:val="en-US"/>
        </w:rPr>
        <w:t>et al.</w:t>
      </w:r>
      <w:r w:rsidRPr="00FA1763">
        <w:rPr>
          <w:noProof/>
          <w:lang w:val="en-US"/>
        </w:rPr>
        <w:t xml:space="preserve">, “CRISP-DM 1.0: Step-by-step data mining guide,” </w:t>
      </w:r>
      <w:r w:rsidRPr="00FA1763">
        <w:rPr>
          <w:i/>
          <w:iCs/>
          <w:noProof/>
          <w:lang w:val="en-US"/>
        </w:rPr>
        <w:t>SPSS inc</w:t>
      </w:r>
      <w:r w:rsidRPr="00FA1763">
        <w:rPr>
          <w:noProof/>
          <w:lang w:val="en-US"/>
        </w:rPr>
        <w:t>, vol. 9, no. 13, pp. 1–73, 2000.</w:t>
      </w:r>
    </w:p>
    <w:p w14:paraId="600B03B6"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[21]</w:t>
      </w:r>
      <w:r w:rsidRPr="00FA1763">
        <w:rPr>
          <w:noProof/>
          <w:lang w:val="en-US"/>
        </w:rPr>
        <w:tab/>
        <w:t xml:space="preserve">C. Schröer, F. Kruse, and J. M. Gómez, “A systematic literature review on applying CRISP-DM process model,” </w:t>
      </w:r>
      <w:r w:rsidRPr="00FA1763">
        <w:rPr>
          <w:i/>
          <w:iCs/>
          <w:noProof/>
          <w:lang w:val="en-US"/>
        </w:rPr>
        <w:t>Procedia Comput. Sci.</w:t>
      </w:r>
      <w:r w:rsidRPr="00FA1763">
        <w:rPr>
          <w:noProof/>
          <w:lang w:val="en-US"/>
        </w:rPr>
        <w:t>, vol. 181, pp. 526–534, 2021.</w:t>
      </w:r>
    </w:p>
    <w:p w14:paraId="219A4798"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[22]</w:t>
      </w:r>
      <w:r w:rsidRPr="00FA1763">
        <w:rPr>
          <w:noProof/>
          <w:lang w:val="en-US"/>
        </w:rPr>
        <w:tab/>
        <w:t xml:space="preserve">W. Rüdiger and J. Hipp, “CRISP-DM : Towards a Standard Process Model for Data Mining,” </w:t>
      </w:r>
      <w:r w:rsidRPr="00FA1763">
        <w:rPr>
          <w:i/>
          <w:iCs/>
          <w:noProof/>
          <w:lang w:val="en-US"/>
        </w:rPr>
        <w:t>Proc. Fourth Int. Conf. Pract. Appl. Knowl. Discov. Data Min.</w:t>
      </w:r>
      <w:r w:rsidRPr="00FA1763">
        <w:rPr>
          <w:noProof/>
          <w:lang w:val="en-US"/>
        </w:rPr>
        <w:t>, no. 24959, pp. 29–39, 2000.</w:t>
      </w:r>
    </w:p>
    <w:p w14:paraId="36B960F8" w14:textId="77777777" w:rsidR="00A357A8" w:rsidRPr="00A357A8" w:rsidRDefault="00A357A8" w:rsidP="00A357A8">
      <w:pPr>
        <w:widowControl w:val="0"/>
        <w:autoSpaceDE w:val="0"/>
        <w:autoSpaceDN w:val="0"/>
        <w:adjustRightInd w:val="0"/>
        <w:ind w:left="640" w:hanging="640"/>
        <w:rPr>
          <w:noProof/>
        </w:rPr>
      </w:pPr>
      <w:r w:rsidRPr="00FA1763">
        <w:rPr>
          <w:noProof/>
          <w:lang w:val="en-US"/>
        </w:rPr>
        <w:t>[23]</w:t>
      </w:r>
      <w:r w:rsidRPr="00FA1763">
        <w:rPr>
          <w:noProof/>
          <w:lang w:val="en-US"/>
        </w:rPr>
        <w:tab/>
        <w:t xml:space="preserve">Python Software Foundation, “Python 3.12.1 documentation.” [Online]. Available: https://docs.python.org/3/. </w:t>
      </w:r>
      <w:r w:rsidRPr="00A357A8">
        <w:rPr>
          <w:noProof/>
        </w:rPr>
        <w:t>[Accessed: 02-Feb-2024].</w:t>
      </w:r>
    </w:p>
    <w:p w14:paraId="00C9E044" w14:textId="77777777" w:rsidR="00A357A8" w:rsidRPr="00FA1763" w:rsidRDefault="00A357A8" w:rsidP="00A357A8">
      <w:pPr>
        <w:widowControl w:val="0"/>
        <w:autoSpaceDE w:val="0"/>
        <w:autoSpaceDN w:val="0"/>
        <w:adjustRightInd w:val="0"/>
        <w:ind w:left="640" w:hanging="640"/>
        <w:rPr>
          <w:noProof/>
          <w:lang w:val="en-US"/>
        </w:rPr>
      </w:pPr>
      <w:r w:rsidRPr="00A357A8">
        <w:rPr>
          <w:noProof/>
        </w:rPr>
        <w:t>[24]</w:t>
      </w:r>
      <w:r w:rsidRPr="00A357A8">
        <w:rPr>
          <w:noProof/>
        </w:rPr>
        <w:tab/>
        <w:t xml:space="preserve">Google, “Plataforma de archivos compartidos y almacenamiento personal en la nube - Google.” </w:t>
      </w:r>
      <w:r w:rsidRPr="00FA1763">
        <w:rPr>
          <w:noProof/>
          <w:lang w:val="en-US"/>
        </w:rPr>
        <w:t>[Online]. Available: https://www.google.com/intl/es-419_ar/drive/. [Accessed: 02-Feb-2024].</w:t>
      </w:r>
    </w:p>
    <w:p w14:paraId="5BAD3FD5" w14:textId="77777777" w:rsidR="00A357A8" w:rsidRPr="00A357A8" w:rsidRDefault="00A357A8" w:rsidP="00A357A8">
      <w:pPr>
        <w:widowControl w:val="0"/>
        <w:autoSpaceDE w:val="0"/>
        <w:autoSpaceDN w:val="0"/>
        <w:adjustRightInd w:val="0"/>
        <w:ind w:left="640" w:hanging="640"/>
        <w:rPr>
          <w:noProof/>
        </w:rPr>
      </w:pPr>
      <w:r w:rsidRPr="00FA1763">
        <w:rPr>
          <w:noProof/>
          <w:lang w:val="en-US"/>
        </w:rPr>
        <w:t>[25]</w:t>
      </w:r>
      <w:r w:rsidRPr="00FA1763">
        <w:rPr>
          <w:noProof/>
          <w:lang w:val="en-US"/>
        </w:rPr>
        <w:tab/>
        <w:t xml:space="preserve">Google, “Ayuda de Google.” [Online]. Available: https://support.google.com/. </w:t>
      </w:r>
      <w:r w:rsidRPr="00A357A8">
        <w:rPr>
          <w:noProof/>
        </w:rPr>
        <w:t>[Accessed: 02-Feb-2024].</w:t>
      </w:r>
    </w:p>
    <w:p w14:paraId="2076B1E3" w14:textId="77777777" w:rsidR="00A357A8" w:rsidRPr="00FA1763" w:rsidRDefault="00A357A8" w:rsidP="00A357A8">
      <w:pPr>
        <w:widowControl w:val="0"/>
        <w:autoSpaceDE w:val="0"/>
        <w:autoSpaceDN w:val="0"/>
        <w:adjustRightInd w:val="0"/>
        <w:ind w:left="640" w:hanging="640"/>
        <w:rPr>
          <w:noProof/>
          <w:lang w:val="en-US"/>
        </w:rPr>
      </w:pPr>
      <w:r w:rsidRPr="00A357A8">
        <w:rPr>
          <w:noProof/>
        </w:rPr>
        <w:t>[26]</w:t>
      </w:r>
      <w:r w:rsidRPr="00A357A8">
        <w:rPr>
          <w:noProof/>
        </w:rPr>
        <w:tab/>
        <w:t xml:space="preserve">Google Lcc, “Ayuda de Google,” </w:t>
      </w:r>
      <w:r w:rsidRPr="00A357A8">
        <w:rPr>
          <w:i/>
          <w:iCs/>
          <w:noProof/>
        </w:rPr>
        <w:t>Ayuda de Google</w:t>
      </w:r>
      <w:r w:rsidRPr="00A357A8">
        <w:rPr>
          <w:noProof/>
        </w:rPr>
        <w:t xml:space="preserve">, 2023. </w:t>
      </w:r>
      <w:r w:rsidRPr="00FA1763">
        <w:rPr>
          <w:noProof/>
          <w:lang w:val="en-US"/>
        </w:rPr>
        <w:t>[Online]. Available: https://support.google.com/.</w:t>
      </w:r>
    </w:p>
    <w:p w14:paraId="049318CD" w14:textId="77777777" w:rsidR="00A357A8" w:rsidRPr="00FA1763" w:rsidRDefault="00A357A8" w:rsidP="00A357A8">
      <w:pPr>
        <w:widowControl w:val="0"/>
        <w:autoSpaceDE w:val="0"/>
        <w:autoSpaceDN w:val="0"/>
        <w:adjustRightInd w:val="0"/>
        <w:ind w:left="640" w:hanging="640"/>
        <w:rPr>
          <w:noProof/>
          <w:lang w:val="en-US"/>
        </w:rPr>
      </w:pPr>
      <w:r w:rsidRPr="00A357A8">
        <w:rPr>
          <w:noProof/>
        </w:rPr>
        <w:t>[27]</w:t>
      </w:r>
      <w:r w:rsidRPr="00A357A8">
        <w:rPr>
          <w:noProof/>
        </w:rPr>
        <w:tab/>
        <w:t xml:space="preserve">“Microsoft: Nube, aplicaciones y juegos.” </w:t>
      </w:r>
      <w:r w:rsidRPr="00FA1763">
        <w:rPr>
          <w:noProof/>
          <w:lang w:val="en-US"/>
        </w:rPr>
        <w:t>[Online]. Available: https://www.microsoft.com/es-ar/. [Accessed: 16-Apr-2024].</w:t>
      </w:r>
    </w:p>
    <w:p w14:paraId="1A2B20F4" w14:textId="77777777" w:rsidR="00A357A8" w:rsidRPr="00A357A8" w:rsidRDefault="00A357A8" w:rsidP="00A357A8">
      <w:pPr>
        <w:widowControl w:val="0"/>
        <w:autoSpaceDE w:val="0"/>
        <w:autoSpaceDN w:val="0"/>
        <w:adjustRightInd w:val="0"/>
        <w:ind w:left="640" w:hanging="640"/>
        <w:rPr>
          <w:noProof/>
        </w:rPr>
      </w:pPr>
      <w:r w:rsidRPr="00FA1763">
        <w:rPr>
          <w:noProof/>
          <w:lang w:val="en-US"/>
        </w:rPr>
        <w:t>[28]</w:t>
      </w:r>
      <w:r w:rsidRPr="00FA1763">
        <w:rPr>
          <w:noProof/>
          <w:lang w:val="en-US"/>
        </w:rPr>
        <w:tab/>
        <w:t xml:space="preserve">Numpy.org, “NumPy Documentation.” [Online]. Available: https://numpy.org/doc/. </w:t>
      </w:r>
      <w:r w:rsidRPr="00A357A8">
        <w:rPr>
          <w:noProof/>
        </w:rPr>
        <w:t>[Accessed: 05-Feb-2024].</w:t>
      </w:r>
    </w:p>
    <w:p w14:paraId="039BF820" w14:textId="77777777" w:rsidR="00A357A8" w:rsidRPr="00FA1763" w:rsidRDefault="00A357A8" w:rsidP="00A357A8">
      <w:pPr>
        <w:widowControl w:val="0"/>
        <w:autoSpaceDE w:val="0"/>
        <w:autoSpaceDN w:val="0"/>
        <w:adjustRightInd w:val="0"/>
        <w:ind w:left="640" w:hanging="640"/>
        <w:rPr>
          <w:noProof/>
          <w:lang w:val="en-US"/>
        </w:rPr>
      </w:pPr>
      <w:r w:rsidRPr="00A357A8">
        <w:rPr>
          <w:noProof/>
        </w:rPr>
        <w:t>[29]</w:t>
      </w:r>
      <w:r w:rsidRPr="00A357A8">
        <w:rPr>
          <w:noProof/>
        </w:rPr>
        <w:tab/>
        <w:t xml:space="preserve">Google Lcc, “TensorFlow es una plataforma de código abierto de extremo a extremo para el aprendizaje automático.” </w:t>
      </w:r>
      <w:r w:rsidRPr="00FA1763">
        <w:rPr>
          <w:noProof/>
          <w:lang w:val="en-US"/>
        </w:rPr>
        <w:t>[Online]. Available: https://www.tensorflow.org/. [Accessed: 05-Feb-2024].</w:t>
      </w:r>
    </w:p>
    <w:p w14:paraId="118AA20B"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[30]</w:t>
      </w:r>
      <w:r w:rsidRPr="00FA1763">
        <w:rPr>
          <w:noProof/>
          <w:lang w:val="en-US"/>
        </w:rPr>
        <w:tab/>
        <w:t>“About pandas.” [Online]. Available: https://pandas.pydata.org/about/. [Accessed: 06-Feb-2024].</w:t>
      </w:r>
    </w:p>
    <w:p w14:paraId="0E773F3D"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[31]</w:t>
      </w:r>
      <w:r w:rsidRPr="00FA1763">
        <w:rPr>
          <w:noProof/>
          <w:lang w:val="en-US"/>
        </w:rPr>
        <w:tab/>
        <w:t>“https://matplotlib.org/.” [Online]. Available: https://matplotlib.org/. [Accessed: 06-Feb-2024].</w:t>
      </w:r>
    </w:p>
    <w:p w14:paraId="0FC1C65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[32]</w:t>
      </w:r>
      <w:r w:rsidRPr="00FA1763">
        <w:rPr>
          <w:noProof/>
          <w:lang w:val="en-US"/>
        </w:rPr>
        <w:tab/>
        <w:t>Google, “Google Colab.” [Online]. Available: https://research.google.com/colaboratory. [Accessed: 02-Feb-2024].</w:t>
      </w:r>
    </w:p>
    <w:p w14:paraId="17E23CB7"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[33]</w:t>
      </w:r>
      <w:r w:rsidRPr="00FA1763">
        <w:rPr>
          <w:noProof/>
          <w:lang w:val="en-US"/>
        </w:rPr>
        <w:tab/>
        <w:t>GitHub, “Acerca de Git.” [Online]. Available: https://docs.github.com/es/get-started/using-git/about-git. [Accessed: 06-Feb-2024].</w:t>
      </w:r>
    </w:p>
    <w:p w14:paraId="5D3FF4CC"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[34]</w:t>
      </w:r>
      <w:r w:rsidRPr="00FA1763">
        <w:rPr>
          <w:noProof/>
          <w:lang w:val="en-US"/>
        </w:rPr>
        <w:tab/>
        <w:t>“Introduction to the Keras Tuner.” [Online]. Available: https://www.tensorflow.org/tutorials/keras/keras_tuner. [Accessed: 15-Feb-2024].</w:t>
      </w:r>
    </w:p>
    <w:p w14:paraId="799F1869"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lastRenderedPageBreak/>
        <w:t>[35]</w:t>
      </w:r>
      <w:r w:rsidRPr="00FA1763">
        <w:rPr>
          <w:noProof/>
          <w:lang w:val="en-US"/>
        </w:rPr>
        <w:tab/>
        <w:t>“Keras FAQ.” [Online]. Available: https://keras.io/getting_started/faq/#. [Accessed: 15-Feb-2024].</w:t>
      </w:r>
    </w:p>
    <w:p w14:paraId="67788055"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[36]</w:t>
      </w:r>
      <w:r w:rsidRPr="00FA1763">
        <w:rPr>
          <w:noProof/>
          <w:lang w:val="en-US"/>
        </w:rPr>
        <w:tab/>
        <w:t>“The base Tuner class.” [Online]. Available: https://keras.io/api/keras_tuner/tuners/base_tuner/. [Accessed: 15-Feb-2024].</w:t>
      </w:r>
    </w:p>
    <w:p w14:paraId="14E03764"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[37]</w:t>
      </w:r>
      <w:r w:rsidRPr="00FA1763">
        <w:rPr>
          <w:noProof/>
          <w:lang w:val="en-US"/>
        </w:rPr>
        <w:tab/>
        <w:t xml:space="preserve">J. Snoek, H. Larochelle, and R. P. Adams, “Practical Bayesian Optimization of Machine Learning Algorithms,” </w:t>
      </w:r>
      <w:r w:rsidRPr="00FA1763">
        <w:rPr>
          <w:i/>
          <w:iCs/>
          <w:noProof/>
          <w:lang w:val="en-US"/>
        </w:rPr>
        <w:t>Adv. Neural Inf. Process. Syst.</w:t>
      </w:r>
      <w:r w:rsidRPr="00FA1763">
        <w:rPr>
          <w:noProof/>
          <w:lang w:val="en-US"/>
        </w:rPr>
        <w:t>, vol. 25, 2012.</w:t>
      </w:r>
    </w:p>
    <w:p w14:paraId="78B9AA20"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[38]</w:t>
      </w:r>
      <w:r w:rsidRPr="00FA1763">
        <w:rPr>
          <w:noProof/>
          <w:lang w:val="en-US"/>
        </w:rPr>
        <w:tab/>
        <w:t xml:space="preserve">L. Li, K. Jamieson, G. DeSalvo, A. Rostamizadeh, and A. Talwalkar, “Hyperband: A novel bandit-based approach to hyperparameter optimization,” </w:t>
      </w:r>
      <w:r w:rsidRPr="00FA1763">
        <w:rPr>
          <w:i/>
          <w:iCs/>
          <w:noProof/>
          <w:lang w:val="en-US"/>
        </w:rPr>
        <w:t>J. Mach. Learn. Res.</w:t>
      </w:r>
      <w:r w:rsidRPr="00FA1763">
        <w:rPr>
          <w:noProof/>
          <w:lang w:val="en-US"/>
        </w:rPr>
        <w:t>, vol. 18, pp. 1–52, 2018.</w:t>
      </w:r>
    </w:p>
    <w:p w14:paraId="05C093AD"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[39]</w:t>
      </w:r>
      <w:r w:rsidRPr="00FA1763">
        <w:rPr>
          <w:noProof/>
          <w:lang w:val="en-US"/>
        </w:rPr>
        <w:tab/>
        <w:t xml:space="preserve">J. Bergstra and B. Yoshua, “Random search for hyper-parameter optimization,” </w:t>
      </w:r>
      <w:r w:rsidRPr="00FA1763">
        <w:rPr>
          <w:i/>
          <w:iCs/>
          <w:noProof/>
          <w:lang w:val="en-US"/>
        </w:rPr>
        <w:t>J. Mach. Learn. Res.</w:t>
      </w:r>
      <w:r w:rsidRPr="00FA1763">
        <w:rPr>
          <w:noProof/>
          <w:lang w:val="en-US"/>
        </w:rPr>
        <w:t>, vol. 13, no. 10, pp. 281–305, 2012.</w:t>
      </w:r>
    </w:p>
    <w:p w14:paraId="47EE05AD"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[40]</w:t>
      </w:r>
      <w:r w:rsidRPr="00FA1763">
        <w:rPr>
          <w:noProof/>
          <w:lang w:val="en-US"/>
        </w:rPr>
        <w:tab/>
        <w:t xml:space="preserve">A. Baghbanpourasl, E. Lughofer, P. Meyer-Heye, H. Zorrer, and C. Eitzinger, “Virtual quality control using bidirectional lstm networks and gradient boosting,” in </w:t>
      </w:r>
      <w:r w:rsidRPr="00FA1763">
        <w:rPr>
          <w:i/>
          <w:iCs/>
          <w:noProof/>
          <w:lang w:val="en-US"/>
        </w:rPr>
        <w:t>IEEE International Conference on Industrial Informatics (INDIN)</w:t>
      </w:r>
      <w:r w:rsidRPr="00FA1763">
        <w:rPr>
          <w:noProof/>
          <w:lang w:val="en-US"/>
        </w:rPr>
        <w:t>, 2019, vol. 2019-July, pp. 1638–1643.</w:t>
      </w:r>
    </w:p>
    <w:p w14:paraId="115C8FAC" w14:textId="77777777" w:rsidR="00A357A8" w:rsidRPr="00FA1763" w:rsidRDefault="00A357A8" w:rsidP="00A357A8">
      <w:pPr>
        <w:widowControl w:val="0"/>
        <w:autoSpaceDE w:val="0"/>
        <w:autoSpaceDN w:val="0"/>
        <w:adjustRightInd w:val="0"/>
        <w:ind w:left="640" w:hanging="640"/>
        <w:rPr>
          <w:noProof/>
          <w:lang w:val="en-US"/>
        </w:rPr>
      </w:pPr>
      <w:r w:rsidRPr="00FA1763">
        <w:rPr>
          <w:noProof/>
          <w:lang w:val="en-US"/>
        </w:rPr>
        <w:t>[41]</w:t>
      </w:r>
      <w:r w:rsidRPr="00FA1763">
        <w:rPr>
          <w:noProof/>
          <w:lang w:val="en-US"/>
        </w:rPr>
        <w:tab/>
        <w:t xml:space="preserve">J. Tourille, O. Ferret, X. Tannier, and A. L. Nvol, “Neural architecture for temporal relation extraction: A Bi-LSTM approach for detecting narrative containers,” in </w:t>
      </w:r>
      <w:r w:rsidRPr="00FA1763">
        <w:rPr>
          <w:i/>
          <w:iCs/>
          <w:noProof/>
          <w:lang w:val="en-US"/>
        </w:rPr>
        <w:t>ACL 2017 - 55th Annual Meeting of the Association for Computational Linguistics, Proceedings of the Conference (Long Papers)</w:t>
      </w:r>
      <w:r w:rsidRPr="00FA1763">
        <w:rPr>
          <w:noProof/>
          <w:lang w:val="en-US"/>
        </w:rPr>
        <w:t>, 2017, vol. 2, pp. 224–230.</w:t>
      </w:r>
    </w:p>
    <w:p w14:paraId="27007A73" w14:textId="77777777" w:rsidR="00A357A8" w:rsidRPr="00A357A8" w:rsidRDefault="00A357A8" w:rsidP="00A357A8">
      <w:pPr>
        <w:widowControl w:val="0"/>
        <w:autoSpaceDE w:val="0"/>
        <w:autoSpaceDN w:val="0"/>
        <w:adjustRightInd w:val="0"/>
        <w:ind w:left="640" w:hanging="640"/>
        <w:rPr>
          <w:noProof/>
        </w:rPr>
      </w:pPr>
      <w:r w:rsidRPr="00A357A8">
        <w:rPr>
          <w:noProof/>
        </w:rPr>
        <w:t>[42]</w:t>
      </w:r>
      <w:r w:rsidRPr="00A357A8">
        <w:rPr>
          <w:noProof/>
        </w:rPr>
        <w:tab/>
        <w:t xml:space="preserve">“[UA] Información sobre las agrupaciones de canales.” </w:t>
      </w:r>
      <w:r w:rsidRPr="00FA1763">
        <w:rPr>
          <w:noProof/>
          <w:lang w:val="en-US"/>
        </w:rPr>
        <w:t xml:space="preserve">[Online]. Available: https://support.google.com/analytics/answer/6010097. </w:t>
      </w:r>
      <w:r w:rsidRPr="00A357A8">
        <w:rPr>
          <w:noProof/>
        </w:rPr>
        <w:t>[Accessed: 07-Feb-2024].</w:t>
      </w:r>
    </w:p>
    <w:p w14:paraId="586653C2" w14:textId="77777777" w:rsidR="00A357A8" w:rsidRPr="00FA1763" w:rsidRDefault="00A357A8" w:rsidP="00A357A8">
      <w:pPr>
        <w:widowControl w:val="0"/>
        <w:autoSpaceDE w:val="0"/>
        <w:autoSpaceDN w:val="0"/>
        <w:adjustRightInd w:val="0"/>
        <w:ind w:left="640" w:hanging="640"/>
        <w:rPr>
          <w:noProof/>
          <w:lang w:val="en-US"/>
        </w:rPr>
      </w:pPr>
      <w:r w:rsidRPr="00A357A8">
        <w:rPr>
          <w:noProof/>
        </w:rPr>
        <w:t>[43]</w:t>
      </w:r>
      <w:r w:rsidRPr="00A357A8">
        <w:rPr>
          <w:noProof/>
        </w:rPr>
        <w:tab/>
        <w:t xml:space="preserve">“[GA4] Informe ‘Detalles de la tecnología.’” [Online]. </w:t>
      </w:r>
      <w:r w:rsidRPr="00FA1763">
        <w:rPr>
          <w:noProof/>
          <w:lang w:val="en-US"/>
        </w:rPr>
        <w:t>Available: https://support.google.com/analytics/answer/12980150. [Accessed: 07-Feb-2023].</w:t>
      </w:r>
    </w:p>
    <w:p w14:paraId="68A82C57" w14:textId="77777777" w:rsidR="00A357A8" w:rsidRPr="00A357A8" w:rsidRDefault="00A357A8" w:rsidP="00A357A8">
      <w:pPr>
        <w:widowControl w:val="0"/>
        <w:autoSpaceDE w:val="0"/>
        <w:autoSpaceDN w:val="0"/>
        <w:adjustRightInd w:val="0"/>
        <w:ind w:left="640" w:hanging="640"/>
        <w:rPr>
          <w:noProof/>
        </w:rPr>
      </w:pPr>
      <w:r w:rsidRPr="00FA1763">
        <w:rPr>
          <w:noProof/>
          <w:lang w:val="en-US"/>
        </w:rPr>
        <w:t>[44]</w:t>
      </w:r>
      <w:r w:rsidRPr="00FA1763">
        <w:rPr>
          <w:noProof/>
          <w:lang w:val="en-US"/>
        </w:rPr>
        <w:tab/>
        <w:t xml:space="preserve">H. Liu, F. Hussain, C. L. Tan, and M. Dash, “Discretization: An enabling technique,” </w:t>
      </w:r>
      <w:r w:rsidRPr="00FA1763">
        <w:rPr>
          <w:i/>
          <w:iCs/>
          <w:noProof/>
          <w:lang w:val="en-US"/>
        </w:rPr>
        <w:t xml:space="preserve">Data Min. Knowl. </w:t>
      </w:r>
      <w:r w:rsidRPr="00A357A8">
        <w:rPr>
          <w:i/>
          <w:iCs/>
          <w:noProof/>
        </w:rPr>
        <w:t>Discov.</w:t>
      </w:r>
      <w:r w:rsidRPr="00A357A8">
        <w:rPr>
          <w:noProof/>
        </w:rPr>
        <w:t>, vol. 6, no. 4, pp. 393–423, 2002.</w:t>
      </w:r>
    </w:p>
    <w:p w14:paraId="16B9F0E8" w14:textId="77777777" w:rsidR="00A357A8" w:rsidRPr="00FA1763" w:rsidRDefault="00A357A8" w:rsidP="00A357A8">
      <w:pPr>
        <w:widowControl w:val="0"/>
        <w:autoSpaceDE w:val="0"/>
        <w:autoSpaceDN w:val="0"/>
        <w:adjustRightInd w:val="0"/>
        <w:ind w:left="640" w:hanging="640"/>
        <w:rPr>
          <w:noProof/>
          <w:lang w:val="en-US"/>
        </w:rPr>
      </w:pPr>
      <w:r w:rsidRPr="00A357A8">
        <w:rPr>
          <w:noProof/>
        </w:rPr>
        <w:t>[45]</w:t>
      </w:r>
      <w:r w:rsidRPr="00A357A8">
        <w:rPr>
          <w:noProof/>
        </w:rPr>
        <w:tab/>
        <w:t xml:space="preserve">“[UA→GA4] Diferencias entre los datos de Universal Analytics y Google Analytics 4.” </w:t>
      </w:r>
      <w:r w:rsidRPr="00FA1763">
        <w:rPr>
          <w:noProof/>
          <w:lang w:val="en-US"/>
        </w:rPr>
        <w:t>[Online]. Available: https://support.google.com/analytics/answer/9964640. [Accessed: 10-Feb-2024].</w:t>
      </w:r>
    </w:p>
    <w:p w14:paraId="765BABF3" w14:textId="77777777" w:rsidR="00A357A8" w:rsidRPr="00A357A8" w:rsidRDefault="00A357A8" w:rsidP="00A357A8">
      <w:pPr>
        <w:widowControl w:val="0"/>
        <w:autoSpaceDE w:val="0"/>
        <w:autoSpaceDN w:val="0"/>
        <w:adjustRightInd w:val="0"/>
        <w:ind w:left="640" w:hanging="640"/>
        <w:rPr>
          <w:noProof/>
        </w:rPr>
      </w:pPr>
      <w:r w:rsidRPr="00FA1763">
        <w:rPr>
          <w:noProof/>
          <w:lang w:val="en-US"/>
        </w:rPr>
        <w:t>[46]</w:t>
      </w:r>
      <w:r w:rsidRPr="00FA1763">
        <w:rPr>
          <w:noProof/>
          <w:lang w:val="en-US"/>
        </w:rPr>
        <w:tab/>
        <w:t xml:space="preserve">T. T. Dang, H. Y. T. Ngan, and W. Liu, “Distance-based k-nearest neighbors outlier detection method in large-scale traffic data,” </w:t>
      </w:r>
      <w:r w:rsidRPr="00FA1763">
        <w:rPr>
          <w:i/>
          <w:iCs/>
          <w:noProof/>
          <w:lang w:val="en-US"/>
        </w:rPr>
        <w:t xml:space="preserve">Int. </w:t>
      </w:r>
      <w:r w:rsidRPr="00A357A8">
        <w:rPr>
          <w:i/>
          <w:iCs/>
          <w:noProof/>
        </w:rPr>
        <w:t>Conf. Digit. Signal Process. DSP</w:t>
      </w:r>
      <w:r w:rsidRPr="00A357A8">
        <w:rPr>
          <w:noProof/>
        </w:rPr>
        <w:t>, vol. 2015-Septe, pp. 507–510, 2015.</w:t>
      </w:r>
    </w:p>
    <w:p w14:paraId="3E6AD632" w14:textId="70D61D5D" w:rsidR="00C016C7" w:rsidRPr="0004583A" w:rsidRDefault="008B2A42" w:rsidP="00C016C7">
      <w:pPr>
        <w:rPr>
          <w:lang w:val="en-US"/>
        </w:rPr>
      </w:pPr>
      <w:ins w:id="75" w:author="enrique gauto sand" w:date="2022-10-07T17:52:00Z">
        <w:r>
          <w:rPr>
            <w:lang w:val="en-US"/>
          </w:rPr>
          <w:fldChar w:fldCharType="end"/>
        </w:r>
      </w:ins>
    </w:p>
    <w:p w14:paraId="18EB14AA" w14:textId="35AACAB3" w:rsidR="004833B4" w:rsidRPr="0004583A" w:rsidRDefault="004833B4" w:rsidP="004833B4">
      <w:pPr>
        <w:rPr>
          <w:lang w:val="en-US"/>
        </w:rPr>
      </w:pPr>
    </w:p>
    <w:p w14:paraId="7F1AA20C" w14:textId="77777777" w:rsidR="004833B4" w:rsidRPr="0004583A" w:rsidRDefault="004833B4" w:rsidP="004833B4">
      <w:pPr>
        <w:rPr>
          <w:lang w:val="en-US"/>
        </w:rPr>
      </w:pPr>
    </w:p>
    <w:p w14:paraId="5D527CDB" w14:textId="77777777" w:rsidR="002F2B1E" w:rsidRDefault="002F2B1E" w:rsidP="005A39A9">
      <w:pPr>
        <w:tabs>
          <w:tab w:val="left" w:pos="5880"/>
        </w:tabs>
        <w:rPr>
          <w:lang w:val="en-US"/>
        </w:rPr>
      </w:pPr>
    </w:p>
    <w:p w14:paraId="4B9EAC16" w14:textId="77777777" w:rsidR="003A222A" w:rsidRDefault="003A222A" w:rsidP="005A39A9">
      <w:pPr>
        <w:tabs>
          <w:tab w:val="left" w:pos="5880"/>
        </w:tabs>
        <w:rPr>
          <w:lang w:val="en-US"/>
        </w:rPr>
      </w:pPr>
    </w:p>
    <w:p w14:paraId="213CB23E" w14:textId="77777777" w:rsidR="003A222A" w:rsidRDefault="003A222A" w:rsidP="005A39A9">
      <w:pPr>
        <w:tabs>
          <w:tab w:val="left" w:pos="5880"/>
        </w:tabs>
        <w:rPr>
          <w:lang w:val="en-US"/>
        </w:rPr>
      </w:pPr>
    </w:p>
    <w:p w14:paraId="308EBDBB" w14:textId="09E8BAEF" w:rsidR="003A222A" w:rsidRDefault="003A222A">
      <w:pPr>
        <w:spacing w:after="160" w:line="259" w:lineRule="auto"/>
        <w:rPr>
          <w:lang w:val="en-US"/>
        </w:rPr>
      </w:pPr>
    </w:p>
    <w:sectPr w:rsidR="003A222A" w:rsidSect="00130CAD">
      <w:footerReference w:type="default" r:id="rId27"/>
      <w:pgSz w:w="11907" w:h="16840" w:code="9"/>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261F5" w14:textId="77777777" w:rsidR="00B5577D" w:rsidRDefault="00B5577D" w:rsidP="00F83EC8">
      <w:r>
        <w:separator/>
      </w:r>
    </w:p>
  </w:endnote>
  <w:endnote w:type="continuationSeparator" w:id="0">
    <w:p w14:paraId="344F2AC4" w14:textId="77777777" w:rsidR="00B5577D" w:rsidRDefault="00B5577D" w:rsidP="00F8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002262"/>
      <w:docPartObj>
        <w:docPartGallery w:val="Page Numbers (Bottom of Page)"/>
        <w:docPartUnique/>
      </w:docPartObj>
    </w:sdtPr>
    <w:sdtEndPr/>
    <w:sdtContent>
      <w:p w14:paraId="63D41CAA" w14:textId="028243FC" w:rsidR="004975E7" w:rsidRDefault="004975E7" w:rsidP="00EF6274">
        <w:pPr>
          <w:pStyle w:val="Piedepgina"/>
          <w:jc w:val="center"/>
        </w:pPr>
        <w:r>
          <w:fldChar w:fldCharType="begin"/>
        </w:r>
        <w:r>
          <w:instrText>PAGE   \* MERGEFORMAT</w:instrText>
        </w:r>
        <w:r>
          <w:fldChar w:fldCharType="separate"/>
        </w:r>
        <w:r w:rsidR="00B030EC">
          <w:rPr>
            <w:noProof/>
          </w:rPr>
          <w:t>28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90779" w14:textId="77777777" w:rsidR="00B5577D" w:rsidRDefault="00B5577D" w:rsidP="00F83EC8">
      <w:r>
        <w:separator/>
      </w:r>
    </w:p>
  </w:footnote>
  <w:footnote w:type="continuationSeparator" w:id="0">
    <w:p w14:paraId="17DFE206" w14:textId="77777777" w:rsidR="00B5577D" w:rsidRDefault="00B5577D" w:rsidP="00F83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0DE8"/>
    <w:multiLevelType w:val="hybridMultilevel"/>
    <w:tmpl w:val="EC16CF5A"/>
    <w:lvl w:ilvl="0" w:tplc="53FA1FF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0C34B7A"/>
    <w:multiLevelType w:val="hybridMultilevel"/>
    <w:tmpl w:val="BD5E44DC"/>
    <w:lvl w:ilvl="0" w:tplc="1B447D16">
      <w:start w:val="1"/>
      <w:numFmt w:val="decimal"/>
      <w:lvlText w:val="4.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13E7758"/>
    <w:multiLevelType w:val="hybridMultilevel"/>
    <w:tmpl w:val="B972F4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2821155"/>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C770BD0"/>
    <w:multiLevelType w:val="hybridMultilevel"/>
    <w:tmpl w:val="2DB85D8A"/>
    <w:lvl w:ilvl="0" w:tplc="18642AFA">
      <w:start w:val="1"/>
      <w:numFmt w:val="decimal"/>
      <w:lvlText w:val="4.%1"/>
      <w:lvlJc w:val="left"/>
      <w:pPr>
        <w:ind w:left="788" w:hanging="360"/>
      </w:pPr>
      <w:rPr>
        <w:rFonts w:hint="default"/>
      </w:rPr>
    </w:lvl>
    <w:lvl w:ilvl="1" w:tplc="2C0A0019" w:tentative="1">
      <w:start w:val="1"/>
      <w:numFmt w:val="lowerLetter"/>
      <w:lvlText w:val="%2."/>
      <w:lvlJc w:val="left"/>
      <w:pPr>
        <w:ind w:left="1508" w:hanging="360"/>
      </w:pPr>
    </w:lvl>
    <w:lvl w:ilvl="2" w:tplc="2C0A001B" w:tentative="1">
      <w:start w:val="1"/>
      <w:numFmt w:val="lowerRoman"/>
      <w:lvlText w:val="%3."/>
      <w:lvlJc w:val="right"/>
      <w:pPr>
        <w:ind w:left="2228" w:hanging="180"/>
      </w:pPr>
    </w:lvl>
    <w:lvl w:ilvl="3" w:tplc="2C0A000F" w:tentative="1">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abstractNum w:abstractNumId="5" w15:restartNumberingAfterBreak="0">
    <w:nsid w:val="308E77B3"/>
    <w:multiLevelType w:val="multilevel"/>
    <w:tmpl w:val="B646273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C81694F"/>
    <w:multiLevelType w:val="hybridMultilevel"/>
    <w:tmpl w:val="7D42E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D900567"/>
    <w:multiLevelType w:val="hybridMultilevel"/>
    <w:tmpl w:val="D354D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23F387D"/>
    <w:multiLevelType w:val="hybridMultilevel"/>
    <w:tmpl w:val="A3EAC3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9" w15:restartNumberingAfterBreak="0">
    <w:nsid w:val="53A814A6"/>
    <w:multiLevelType w:val="hybridMultilevel"/>
    <w:tmpl w:val="6C764F70"/>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10" w15:restartNumberingAfterBreak="0">
    <w:nsid w:val="54643A80"/>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5F678A8"/>
    <w:multiLevelType w:val="hybridMultilevel"/>
    <w:tmpl w:val="321A59E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2" w15:restartNumberingAfterBreak="0">
    <w:nsid w:val="58377FD3"/>
    <w:multiLevelType w:val="hybridMultilevel"/>
    <w:tmpl w:val="EF705FB6"/>
    <w:lvl w:ilvl="0" w:tplc="CFCAF3A0">
      <w:start w:val="1"/>
      <w:numFmt w:val="decimal"/>
      <w:lvlText w:val="1.2.%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5B423AD8"/>
    <w:multiLevelType w:val="hybridMultilevel"/>
    <w:tmpl w:val="60167E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BE949B3"/>
    <w:multiLevelType w:val="hybridMultilevel"/>
    <w:tmpl w:val="4208BA8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DF37AF8"/>
    <w:multiLevelType w:val="hybridMultilevel"/>
    <w:tmpl w:val="9FFAD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43A436B"/>
    <w:multiLevelType w:val="hybridMultilevel"/>
    <w:tmpl w:val="20968E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D483C40"/>
    <w:multiLevelType w:val="hybridMultilevel"/>
    <w:tmpl w:val="56DC9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FE90AD3"/>
    <w:multiLevelType w:val="hybridMultilevel"/>
    <w:tmpl w:val="CDA48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7745DBC"/>
    <w:multiLevelType w:val="hybridMultilevel"/>
    <w:tmpl w:val="61F6B854"/>
    <w:lvl w:ilvl="0" w:tplc="BDC6D11E">
      <w:start w:val="1"/>
      <w:numFmt w:val="decimal"/>
      <w:lvlText w:val="3.%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7E5F669B"/>
    <w:multiLevelType w:val="hybridMultilevel"/>
    <w:tmpl w:val="146488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
  </w:num>
  <w:num w:numId="4">
    <w:abstractNumId w:val="8"/>
  </w:num>
  <w:num w:numId="5">
    <w:abstractNumId w:val="19"/>
  </w:num>
  <w:num w:numId="6">
    <w:abstractNumId w:val="11"/>
  </w:num>
  <w:num w:numId="7">
    <w:abstractNumId w:val="10"/>
  </w:num>
  <w:num w:numId="8">
    <w:abstractNumId w:val="15"/>
  </w:num>
  <w:num w:numId="9">
    <w:abstractNumId w:val="6"/>
  </w:num>
  <w:num w:numId="10">
    <w:abstractNumId w:val="7"/>
  </w:num>
  <w:num w:numId="11">
    <w:abstractNumId w:val="9"/>
  </w:num>
  <w:num w:numId="12">
    <w:abstractNumId w:val="4"/>
  </w:num>
  <w:num w:numId="13">
    <w:abstractNumId w:val="1"/>
  </w:num>
  <w:num w:numId="14">
    <w:abstractNumId w:val="17"/>
  </w:num>
  <w:num w:numId="15">
    <w:abstractNumId w:val="13"/>
  </w:num>
  <w:num w:numId="16">
    <w:abstractNumId w:val="14"/>
  </w:num>
  <w:num w:numId="17">
    <w:abstractNumId w:val="18"/>
  </w:num>
  <w:num w:numId="18">
    <w:abstractNumId w:val="16"/>
  </w:num>
  <w:num w:numId="19">
    <w:abstractNumId w:val="0"/>
  </w:num>
  <w:num w:numId="20">
    <w:abstractNumId w:val="2"/>
  </w:num>
  <w:num w:numId="21">
    <w:abstractNumId w:val="20"/>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rique gauto sand">
    <w15:presenceInfo w15:providerId="Windows Live" w15:userId="8c2c388c15d0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45"/>
    <w:rsid w:val="00001A71"/>
    <w:rsid w:val="0000230C"/>
    <w:rsid w:val="000044AF"/>
    <w:rsid w:val="000046EC"/>
    <w:rsid w:val="00006D9A"/>
    <w:rsid w:val="00010DC1"/>
    <w:rsid w:val="00012623"/>
    <w:rsid w:val="00013243"/>
    <w:rsid w:val="00013BDE"/>
    <w:rsid w:val="00016EBD"/>
    <w:rsid w:val="00033C01"/>
    <w:rsid w:val="000355FF"/>
    <w:rsid w:val="000356B0"/>
    <w:rsid w:val="00036B2C"/>
    <w:rsid w:val="00040546"/>
    <w:rsid w:val="00040AD0"/>
    <w:rsid w:val="0004583A"/>
    <w:rsid w:val="00046E28"/>
    <w:rsid w:val="00051B33"/>
    <w:rsid w:val="000520CE"/>
    <w:rsid w:val="000538FE"/>
    <w:rsid w:val="0005724B"/>
    <w:rsid w:val="00062B90"/>
    <w:rsid w:val="000639CA"/>
    <w:rsid w:val="00065A45"/>
    <w:rsid w:val="00065A8B"/>
    <w:rsid w:val="0007270E"/>
    <w:rsid w:val="00077FA2"/>
    <w:rsid w:val="00084242"/>
    <w:rsid w:val="000853C0"/>
    <w:rsid w:val="00085FD8"/>
    <w:rsid w:val="00091F42"/>
    <w:rsid w:val="00093C28"/>
    <w:rsid w:val="0009601C"/>
    <w:rsid w:val="000A3034"/>
    <w:rsid w:val="000A3B1C"/>
    <w:rsid w:val="000A3B8E"/>
    <w:rsid w:val="000A4976"/>
    <w:rsid w:val="000A557C"/>
    <w:rsid w:val="000A7549"/>
    <w:rsid w:val="000B133E"/>
    <w:rsid w:val="000B153C"/>
    <w:rsid w:val="000B4455"/>
    <w:rsid w:val="000B4ECE"/>
    <w:rsid w:val="000B51C3"/>
    <w:rsid w:val="000B6017"/>
    <w:rsid w:val="000C04D6"/>
    <w:rsid w:val="000C382B"/>
    <w:rsid w:val="000C4FB4"/>
    <w:rsid w:val="000D28EF"/>
    <w:rsid w:val="000E13C2"/>
    <w:rsid w:val="000E7255"/>
    <w:rsid w:val="000E7A6E"/>
    <w:rsid w:val="000F0E99"/>
    <w:rsid w:val="000F4078"/>
    <w:rsid w:val="000F51F5"/>
    <w:rsid w:val="000F5A9B"/>
    <w:rsid w:val="000F663E"/>
    <w:rsid w:val="000F7FB1"/>
    <w:rsid w:val="00100AD0"/>
    <w:rsid w:val="00106C01"/>
    <w:rsid w:val="00111DBD"/>
    <w:rsid w:val="00114DD3"/>
    <w:rsid w:val="0011563B"/>
    <w:rsid w:val="00115A81"/>
    <w:rsid w:val="0011703F"/>
    <w:rsid w:val="00130CAD"/>
    <w:rsid w:val="0013100D"/>
    <w:rsid w:val="00131283"/>
    <w:rsid w:val="00132483"/>
    <w:rsid w:val="0013366D"/>
    <w:rsid w:val="0014038A"/>
    <w:rsid w:val="00140D71"/>
    <w:rsid w:val="001411A5"/>
    <w:rsid w:val="00144E04"/>
    <w:rsid w:val="0014719B"/>
    <w:rsid w:val="001501D8"/>
    <w:rsid w:val="0015160E"/>
    <w:rsid w:val="00165BA6"/>
    <w:rsid w:val="001661F5"/>
    <w:rsid w:val="00166821"/>
    <w:rsid w:val="001668D5"/>
    <w:rsid w:val="00172FBB"/>
    <w:rsid w:val="00183B53"/>
    <w:rsid w:val="00186FBD"/>
    <w:rsid w:val="00190027"/>
    <w:rsid w:val="00190D84"/>
    <w:rsid w:val="00191A05"/>
    <w:rsid w:val="00191EEB"/>
    <w:rsid w:val="00197070"/>
    <w:rsid w:val="001A6A31"/>
    <w:rsid w:val="001B655F"/>
    <w:rsid w:val="001C29E4"/>
    <w:rsid w:val="001C33C6"/>
    <w:rsid w:val="001C7CC5"/>
    <w:rsid w:val="001D064E"/>
    <w:rsid w:val="001D3392"/>
    <w:rsid w:val="001D52E7"/>
    <w:rsid w:val="001D5A62"/>
    <w:rsid w:val="001D7EAE"/>
    <w:rsid w:val="001E5A2D"/>
    <w:rsid w:val="001E64F5"/>
    <w:rsid w:val="001E70FF"/>
    <w:rsid w:val="001E7767"/>
    <w:rsid w:val="001F1D15"/>
    <w:rsid w:val="001F343A"/>
    <w:rsid w:val="001F5F59"/>
    <w:rsid w:val="0020376A"/>
    <w:rsid w:val="002047E6"/>
    <w:rsid w:val="00210393"/>
    <w:rsid w:val="00211BFD"/>
    <w:rsid w:val="00213452"/>
    <w:rsid w:val="002157C1"/>
    <w:rsid w:val="002179E5"/>
    <w:rsid w:val="00217B50"/>
    <w:rsid w:val="00217BDF"/>
    <w:rsid w:val="0022512C"/>
    <w:rsid w:val="002368AB"/>
    <w:rsid w:val="00236AE2"/>
    <w:rsid w:val="0024281C"/>
    <w:rsid w:val="00244E9F"/>
    <w:rsid w:val="00245FB5"/>
    <w:rsid w:val="002535EA"/>
    <w:rsid w:val="0025370A"/>
    <w:rsid w:val="002539E6"/>
    <w:rsid w:val="00255B38"/>
    <w:rsid w:val="00261D51"/>
    <w:rsid w:val="00262BF4"/>
    <w:rsid w:val="00263265"/>
    <w:rsid w:val="00263337"/>
    <w:rsid w:val="00263BE3"/>
    <w:rsid w:val="00273149"/>
    <w:rsid w:val="0027391A"/>
    <w:rsid w:val="00274284"/>
    <w:rsid w:val="00276189"/>
    <w:rsid w:val="0028002D"/>
    <w:rsid w:val="002836ED"/>
    <w:rsid w:val="00283F34"/>
    <w:rsid w:val="002850ED"/>
    <w:rsid w:val="002872A1"/>
    <w:rsid w:val="002875A7"/>
    <w:rsid w:val="002925F9"/>
    <w:rsid w:val="00293AF9"/>
    <w:rsid w:val="0029572C"/>
    <w:rsid w:val="002957FB"/>
    <w:rsid w:val="002A1498"/>
    <w:rsid w:val="002A56FB"/>
    <w:rsid w:val="002A764F"/>
    <w:rsid w:val="002A76A1"/>
    <w:rsid w:val="002B5937"/>
    <w:rsid w:val="002B5BF7"/>
    <w:rsid w:val="002B79F7"/>
    <w:rsid w:val="002B7D33"/>
    <w:rsid w:val="002C004B"/>
    <w:rsid w:val="002C06BE"/>
    <w:rsid w:val="002C4AFE"/>
    <w:rsid w:val="002C5FE4"/>
    <w:rsid w:val="002C6D8A"/>
    <w:rsid w:val="002D016A"/>
    <w:rsid w:val="002D298A"/>
    <w:rsid w:val="002D4A1B"/>
    <w:rsid w:val="002D4C7A"/>
    <w:rsid w:val="002D507D"/>
    <w:rsid w:val="002E217B"/>
    <w:rsid w:val="002E2792"/>
    <w:rsid w:val="002E5CA6"/>
    <w:rsid w:val="002F0A7F"/>
    <w:rsid w:val="002F0C69"/>
    <w:rsid w:val="002F2B1E"/>
    <w:rsid w:val="002F49EB"/>
    <w:rsid w:val="00300678"/>
    <w:rsid w:val="0030182E"/>
    <w:rsid w:val="00302AEA"/>
    <w:rsid w:val="0030456E"/>
    <w:rsid w:val="00306573"/>
    <w:rsid w:val="00307B58"/>
    <w:rsid w:val="0031231B"/>
    <w:rsid w:val="00315517"/>
    <w:rsid w:val="003207F2"/>
    <w:rsid w:val="00320E68"/>
    <w:rsid w:val="0032253F"/>
    <w:rsid w:val="00327F7B"/>
    <w:rsid w:val="00331C6B"/>
    <w:rsid w:val="003346E1"/>
    <w:rsid w:val="003355F8"/>
    <w:rsid w:val="00336E08"/>
    <w:rsid w:val="00336F02"/>
    <w:rsid w:val="00340CE9"/>
    <w:rsid w:val="00341BFA"/>
    <w:rsid w:val="00342D81"/>
    <w:rsid w:val="00343EBF"/>
    <w:rsid w:val="00345742"/>
    <w:rsid w:val="0035012E"/>
    <w:rsid w:val="0035501D"/>
    <w:rsid w:val="0035541F"/>
    <w:rsid w:val="00355867"/>
    <w:rsid w:val="00360090"/>
    <w:rsid w:val="00361E7C"/>
    <w:rsid w:val="0036489B"/>
    <w:rsid w:val="003744F9"/>
    <w:rsid w:val="0037461A"/>
    <w:rsid w:val="003779B0"/>
    <w:rsid w:val="0038337A"/>
    <w:rsid w:val="003848BE"/>
    <w:rsid w:val="003909AB"/>
    <w:rsid w:val="003921B6"/>
    <w:rsid w:val="00396C45"/>
    <w:rsid w:val="003A222A"/>
    <w:rsid w:val="003A3231"/>
    <w:rsid w:val="003A34F5"/>
    <w:rsid w:val="003A645A"/>
    <w:rsid w:val="003A7036"/>
    <w:rsid w:val="003A7386"/>
    <w:rsid w:val="003B08BF"/>
    <w:rsid w:val="003B1411"/>
    <w:rsid w:val="003B2638"/>
    <w:rsid w:val="003B368F"/>
    <w:rsid w:val="003B57FE"/>
    <w:rsid w:val="003B7CB0"/>
    <w:rsid w:val="003B7D9F"/>
    <w:rsid w:val="003D2BBC"/>
    <w:rsid w:val="003D4280"/>
    <w:rsid w:val="003D4BA0"/>
    <w:rsid w:val="003D510F"/>
    <w:rsid w:val="003D6CF5"/>
    <w:rsid w:val="003D7CB1"/>
    <w:rsid w:val="003E06F0"/>
    <w:rsid w:val="003E3259"/>
    <w:rsid w:val="003E4BEF"/>
    <w:rsid w:val="003E678D"/>
    <w:rsid w:val="003F06A7"/>
    <w:rsid w:val="003F41E6"/>
    <w:rsid w:val="003F467A"/>
    <w:rsid w:val="003F6025"/>
    <w:rsid w:val="003F69E0"/>
    <w:rsid w:val="003F7C77"/>
    <w:rsid w:val="004004F8"/>
    <w:rsid w:val="00402B73"/>
    <w:rsid w:val="00402CFB"/>
    <w:rsid w:val="00406620"/>
    <w:rsid w:val="00407AE4"/>
    <w:rsid w:val="0041061F"/>
    <w:rsid w:val="00410C51"/>
    <w:rsid w:val="00412D77"/>
    <w:rsid w:val="00412E0D"/>
    <w:rsid w:val="00413CAF"/>
    <w:rsid w:val="00422F92"/>
    <w:rsid w:val="00426A5E"/>
    <w:rsid w:val="0043209F"/>
    <w:rsid w:val="00432874"/>
    <w:rsid w:val="00434248"/>
    <w:rsid w:val="00435A0D"/>
    <w:rsid w:val="00435F7F"/>
    <w:rsid w:val="00446BB1"/>
    <w:rsid w:val="00450354"/>
    <w:rsid w:val="0045107D"/>
    <w:rsid w:val="0045158A"/>
    <w:rsid w:val="004516C8"/>
    <w:rsid w:val="00452EB7"/>
    <w:rsid w:val="004560D8"/>
    <w:rsid w:val="00456BA0"/>
    <w:rsid w:val="00456C78"/>
    <w:rsid w:val="00460128"/>
    <w:rsid w:val="00461A29"/>
    <w:rsid w:val="0046512A"/>
    <w:rsid w:val="00466F1D"/>
    <w:rsid w:val="00471E51"/>
    <w:rsid w:val="004777A6"/>
    <w:rsid w:val="0048076A"/>
    <w:rsid w:val="004815D9"/>
    <w:rsid w:val="004833B4"/>
    <w:rsid w:val="004910CE"/>
    <w:rsid w:val="004914E8"/>
    <w:rsid w:val="00493020"/>
    <w:rsid w:val="004975E7"/>
    <w:rsid w:val="004A17D7"/>
    <w:rsid w:val="004A2D58"/>
    <w:rsid w:val="004B005D"/>
    <w:rsid w:val="004B01F0"/>
    <w:rsid w:val="004B0846"/>
    <w:rsid w:val="004B1D27"/>
    <w:rsid w:val="004B272F"/>
    <w:rsid w:val="004B4025"/>
    <w:rsid w:val="004B6D91"/>
    <w:rsid w:val="004C07F8"/>
    <w:rsid w:val="004C2734"/>
    <w:rsid w:val="004C401B"/>
    <w:rsid w:val="004D29E2"/>
    <w:rsid w:val="004D4D69"/>
    <w:rsid w:val="004E0F47"/>
    <w:rsid w:val="004E0F9B"/>
    <w:rsid w:val="004E111A"/>
    <w:rsid w:val="004E34B6"/>
    <w:rsid w:val="004E381A"/>
    <w:rsid w:val="004E6DAD"/>
    <w:rsid w:val="004E73C0"/>
    <w:rsid w:val="004F06EE"/>
    <w:rsid w:val="004F301A"/>
    <w:rsid w:val="004F3B23"/>
    <w:rsid w:val="004F4ADC"/>
    <w:rsid w:val="004F4BAF"/>
    <w:rsid w:val="005032E0"/>
    <w:rsid w:val="00503E8E"/>
    <w:rsid w:val="005074E2"/>
    <w:rsid w:val="00510F79"/>
    <w:rsid w:val="00516294"/>
    <w:rsid w:val="00522D23"/>
    <w:rsid w:val="0052517C"/>
    <w:rsid w:val="005262EA"/>
    <w:rsid w:val="0052654F"/>
    <w:rsid w:val="005265AB"/>
    <w:rsid w:val="0053094C"/>
    <w:rsid w:val="0053137B"/>
    <w:rsid w:val="00531637"/>
    <w:rsid w:val="00532819"/>
    <w:rsid w:val="00533DDD"/>
    <w:rsid w:val="00535422"/>
    <w:rsid w:val="005379CF"/>
    <w:rsid w:val="00541D7F"/>
    <w:rsid w:val="00543796"/>
    <w:rsid w:val="00543900"/>
    <w:rsid w:val="00544836"/>
    <w:rsid w:val="0054508F"/>
    <w:rsid w:val="005516DC"/>
    <w:rsid w:val="00556A44"/>
    <w:rsid w:val="00557FC2"/>
    <w:rsid w:val="0056185A"/>
    <w:rsid w:val="00565711"/>
    <w:rsid w:val="005709AC"/>
    <w:rsid w:val="00573D1F"/>
    <w:rsid w:val="0058061C"/>
    <w:rsid w:val="00580B89"/>
    <w:rsid w:val="005822AC"/>
    <w:rsid w:val="00582528"/>
    <w:rsid w:val="00586985"/>
    <w:rsid w:val="0058756D"/>
    <w:rsid w:val="005875C0"/>
    <w:rsid w:val="0059199F"/>
    <w:rsid w:val="005947A0"/>
    <w:rsid w:val="0059538D"/>
    <w:rsid w:val="005962FB"/>
    <w:rsid w:val="00597B16"/>
    <w:rsid w:val="005A193D"/>
    <w:rsid w:val="005A2F26"/>
    <w:rsid w:val="005A33CA"/>
    <w:rsid w:val="005A39A9"/>
    <w:rsid w:val="005A532E"/>
    <w:rsid w:val="005A5EA4"/>
    <w:rsid w:val="005B1196"/>
    <w:rsid w:val="005B34E7"/>
    <w:rsid w:val="005B35A2"/>
    <w:rsid w:val="005B47AF"/>
    <w:rsid w:val="005B66D5"/>
    <w:rsid w:val="005C1041"/>
    <w:rsid w:val="005C6958"/>
    <w:rsid w:val="005E2A6A"/>
    <w:rsid w:val="005E390E"/>
    <w:rsid w:val="005E3AF6"/>
    <w:rsid w:val="005E4086"/>
    <w:rsid w:val="005E5236"/>
    <w:rsid w:val="005E5ED8"/>
    <w:rsid w:val="005F348C"/>
    <w:rsid w:val="005F797C"/>
    <w:rsid w:val="005F7EB6"/>
    <w:rsid w:val="006007E9"/>
    <w:rsid w:val="0060080C"/>
    <w:rsid w:val="00603979"/>
    <w:rsid w:val="00604F28"/>
    <w:rsid w:val="00605890"/>
    <w:rsid w:val="00607B48"/>
    <w:rsid w:val="0061323D"/>
    <w:rsid w:val="006156DA"/>
    <w:rsid w:val="00615E2C"/>
    <w:rsid w:val="00617748"/>
    <w:rsid w:val="00620051"/>
    <w:rsid w:val="00620813"/>
    <w:rsid w:val="00621CD6"/>
    <w:rsid w:val="00625045"/>
    <w:rsid w:val="00625A8E"/>
    <w:rsid w:val="00625D16"/>
    <w:rsid w:val="00625FF3"/>
    <w:rsid w:val="0063394D"/>
    <w:rsid w:val="00636329"/>
    <w:rsid w:val="0064114D"/>
    <w:rsid w:val="0064164E"/>
    <w:rsid w:val="0064170D"/>
    <w:rsid w:val="006417E9"/>
    <w:rsid w:val="0064209D"/>
    <w:rsid w:val="006437A0"/>
    <w:rsid w:val="0064533A"/>
    <w:rsid w:val="0065036A"/>
    <w:rsid w:val="0065191F"/>
    <w:rsid w:val="00655CBF"/>
    <w:rsid w:val="00656527"/>
    <w:rsid w:val="00656E42"/>
    <w:rsid w:val="00662BB3"/>
    <w:rsid w:val="00663711"/>
    <w:rsid w:val="00665C68"/>
    <w:rsid w:val="00670DB9"/>
    <w:rsid w:val="0067483B"/>
    <w:rsid w:val="00680CE9"/>
    <w:rsid w:val="006858FB"/>
    <w:rsid w:val="00686F72"/>
    <w:rsid w:val="00687FE7"/>
    <w:rsid w:val="006934E6"/>
    <w:rsid w:val="00693971"/>
    <w:rsid w:val="006958F8"/>
    <w:rsid w:val="0069675C"/>
    <w:rsid w:val="006A0BD4"/>
    <w:rsid w:val="006A3ED9"/>
    <w:rsid w:val="006B134D"/>
    <w:rsid w:val="006B629C"/>
    <w:rsid w:val="006C02AF"/>
    <w:rsid w:val="006C0F41"/>
    <w:rsid w:val="006C1F94"/>
    <w:rsid w:val="006C7E82"/>
    <w:rsid w:val="006D0732"/>
    <w:rsid w:val="006D2E6E"/>
    <w:rsid w:val="006D661F"/>
    <w:rsid w:val="006E04B1"/>
    <w:rsid w:val="006E449D"/>
    <w:rsid w:val="006E56C1"/>
    <w:rsid w:val="006E7A5D"/>
    <w:rsid w:val="006E7D84"/>
    <w:rsid w:val="006F3A28"/>
    <w:rsid w:val="006F40A5"/>
    <w:rsid w:val="006F67A2"/>
    <w:rsid w:val="007013DD"/>
    <w:rsid w:val="00703FF0"/>
    <w:rsid w:val="00704383"/>
    <w:rsid w:val="00704A91"/>
    <w:rsid w:val="00704E49"/>
    <w:rsid w:val="007066CD"/>
    <w:rsid w:val="00706A87"/>
    <w:rsid w:val="00710D68"/>
    <w:rsid w:val="00715F65"/>
    <w:rsid w:val="00720050"/>
    <w:rsid w:val="00720630"/>
    <w:rsid w:val="00721D5D"/>
    <w:rsid w:val="00722251"/>
    <w:rsid w:val="00726E13"/>
    <w:rsid w:val="00727A74"/>
    <w:rsid w:val="00727DBD"/>
    <w:rsid w:val="00731528"/>
    <w:rsid w:val="007359E3"/>
    <w:rsid w:val="007363D4"/>
    <w:rsid w:val="00742D5D"/>
    <w:rsid w:val="0074312A"/>
    <w:rsid w:val="00743FEF"/>
    <w:rsid w:val="00745A91"/>
    <w:rsid w:val="00745BC2"/>
    <w:rsid w:val="00745CF4"/>
    <w:rsid w:val="0074609F"/>
    <w:rsid w:val="00746E92"/>
    <w:rsid w:val="00757315"/>
    <w:rsid w:val="00761130"/>
    <w:rsid w:val="0076167A"/>
    <w:rsid w:val="007655C8"/>
    <w:rsid w:val="00765F7A"/>
    <w:rsid w:val="007668D7"/>
    <w:rsid w:val="007678C0"/>
    <w:rsid w:val="007709C2"/>
    <w:rsid w:val="0078061A"/>
    <w:rsid w:val="007824BD"/>
    <w:rsid w:val="00786E2B"/>
    <w:rsid w:val="0078719E"/>
    <w:rsid w:val="00793DA3"/>
    <w:rsid w:val="00794022"/>
    <w:rsid w:val="007974A2"/>
    <w:rsid w:val="007A08BB"/>
    <w:rsid w:val="007A4394"/>
    <w:rsid w:val="007A4535"/>
    <w:rsid w:val="007A6FF4"/>
    <w:rsid w:val="007A7E64"/>
    <w:rsid w:val="007B5951"/>
    <w:rsid w:val="007B613C"/>
    <w:rsid w:val="007B7446"/>
    <w:rsid w:val="007C0128"/>
    <w:rsid w:val="007C0253"/>
    <w:rsid w:val="007C0643"/>
    <w:rsid w:val="007C0BEA"/>
    <w:rsid w:val="007C2972"/>
    <w:rsid w:val="007C4507"/>
    <w:rsid w:val="007C4824"/>
    <w:rsid w:val="007D2E8B"/>
    <w:rsid w:val="007D58DB"/>
    <w:rsid w:val="007E0F16"/>
    <w:rsid w:val="007E17F8"/>
    <w:rsid w:val="007E6A68"/>
    <w:rsid w:val="007F225D"/>
    <w:rsid w:val="007F5D47"/>
    <w:rsid w:val="00800CCD"/>
    <w:rsid w:val="00802618"/>
    <w:rsid w:val="00803ACC"/>
    <w:rsid w:val="0080431B"/>
    <w:rsid w:val="00804D6D"/>
    <w:rsid w:val="00817144"/>
    <w:rsid w:val="00823F3B"/>
    <w:rsid w:val="008264D0"/>
    <w:rsid w:val="008318A9"/>
    <w:rsid w:val="00831E5D"/>
    <w:rsid w:val="0083262C"/>
    <w:rsid w:val="0083384A"/>
    <w:rsid w:val="008349F8"/>
    <w:rsid w:val="008420F1"/>
    <w:rsid w:val="00843454"/>
    <w:rsid w:val="00843513"/>
    <w:rsid w:val="00843A7A"/>
    <w:rsid w:val="008441D8"/>
    <w:rsid w:val="00844238"/>
    <w:rsid w:val="0084681D"/>
    <w:rsid w:val="0085067E"/>
    <w:rsid w:val="008513BF"/>
    <w:rsid w:val="00855F79"/>
    <w:rsid w:val="0085754F"/>
    <w:rsid w:val="00860A4E"/>
    <w:rsid w:val="008620D3"/>
    <w:rsid w:val="00862844"/>
    <w:rsid w:val="008628D6"/>
    <w:rsid w:val="00863B00"/>
    <w:rsid w:val="008673B2"/>
    <w:rsid w:val="0087074D"/>
    <w:rsid w:val="00872587"/>
    <w:rsid w:val="008733BA"/>
    <w:rsid w:val="008769B0"/>
    <w:rsid w:val="0088236D"/>
    <w:rsid w:val="00883FE8"/>
    <w:rsid w:val="00884F73"/>
    <w:rsid w:val="00885917"/>
    <w:rsid w:val="0088614E"/>
    <w:rsid w:val="00887728"/>
    <w:rsid w:val="00887EBF"/>
    <w:rsid w:val="00890AF0"/>
    <w:rsid w:val="008932AA"/>
    <w:rsid w:val="00893573"/>
    <w:rsid w:val="008A0CF1"/>
    <w:rsid w:val="008A184D"/>
    <w:rsid w:val="008A35FD"/>
    <w:rsid w:val="008A621D"/>
    <w:rsid w:val="008B0A5E"/>
    <w:rsid w:val="008B250A"/>
    <w:rsid w:val="008B2A42"/>
    <w:rsid w:val="008C42D1"/>
    <w:rsid w:val="008C43B3"/>
    <w:rsid w:val="008C64D3"/>
    <w:rsid w:val="008C748E"/>
    <w:rsid w:val="008D197F"/>
    <w:rsid w:val="008D31F6"/>
    <w:rsid w:val="008D530E"/>
    <w:rsid w:val="008E3426"/>
    <w:rsid w:val="008E36D9"/>
    <w:rsid w:val="008E503D"/>
    <w:rsid w:val="008E5609"/>
    <w:rsid w:val="008E7FD2"/>
    <w:rsid w:val="008F4A2B"/>
    <w:rsid w:val="00902834"/>
    <w:rsid w:val="009142AB"/>
    <w:rsid w:val="00915519"/>
    <w:rsid w:val="009174CB"/>
    <w:rsid w:val="009204F3"/>
    <w:rsid w:val="009236A0"/>
    <w:rsid w:val="00924162"/>
    <w:rsid w:val="00924F07"/>
    <w:rsid w:val="00934771"/>
    <w:rsid w:val="009352FD"/>
    <w:rsid w:val="00940427"/>
    <w:rsid w:val="009433A8"/>
    <w:rsid w:val="00943403"/>
    <w:rsid w:val="00950292"/>
    <w:rsid w:val="0095327E"/>
    <w:rsid w:val="00954809"/>
    <w:rsid w:val="00957421"/>
    <w:rsid w:val="009577AF"/>
    <w:rsid w:val="00957D70"/>
    <w:rsid w:val="00960A1C"/>
    <w:rsid w:val="009611D7"/>
    <w:rsid w:val="009636D8"/>
    <w:rsid w:val="00963D72"/>
    <w:rsid w:val="00966A91"/>
    <w:rsid w:val="0097330F"/>
    <w:rsid w:val="00984B0C"/>
    <w:rsid w:val="00985B04"/>
    <w:rsid w:val="00986CB5"/>
    <w:rsid w:val="00991A49"/>
    <w:rsid w:val="00992AF3"/>
    <w:rsid w:val="00992BA7"/>
    <w:rsid w:val="00996AC1"/>
    <w:rsid w:val="009A0FE8"/>
    <w:rsid w:val="009A1424"/>
    <w:rsid w:val="009A25AC"/>
    <w:rsid w:val="009A2AF1"/>
    <w:rsid w:val="009A49E5"/>
    <w:rsid w:val="009A7169"/>
    <w:rsid w:val="009B07EA"/>
    <w:rsid w:val="009B2473"/>
    <w:rsid w:val="009B322A"/>
    <w:rsid w:val="009B5CC0"/>
    <w:rsid w:val="009C1D10"/>
    <w:rsid w:val="009C21C4"/>
    <w:rsid w:val="009C22AC"/>
    <w:rsid w:val="009C5A81"/>
    <w:rsid w:val="009D00C6"/>
    <w:rsid w:val="009D07CB"/>
    <w:rsid w:val="009D33A2"/>
    <w:rsid w:val="009D4817"/>
    <w:rsid w:val="009D4E93"/>
    <w:rsid w:val="009D623F"/>
    <w:rsid w:val="009D6A2A"/>
    <w:rsid w:val="009E100A"/>
    <w:rsid w:val="009E23D8"/>
    <w:rsid w:val="009E4F4F"/>
    <w:rsid w:val="009E56D5"/>
    <w:rsid w:val="009E79F5"/>
    <w:rsid w:val="009F20E4"/>
    <w:rsid w:val="009F2CA3"/>
    <w:rsid w:val="009F634B"/>
    <w:rsid w:val="009F6452"/>
    <w:rsid w:val="009F651F"/>
    <w:rsid w:val="00A0261F"/>
    <w:rsid w:val="00A07978"/>
    <w:rsid w:val="00A11D5B"/>
    <w:rsid w:val="00A14C01"/>
    <w:rsid w:val="00A209AF"/>
    <w:rsid w:val="00A25925"/>
    <w:rsid w:val="00A26428"/>
    <w:rsid w:val="00A27062"/>
    <w:rsid w:val="00A31F16"/>
    <w:rsid w:val="00A32BEA"/>
    <w:rsid w:val="00A357A8"/>
    <w:rsid w:val="00A37F73"/>
    <w:rsid w:val="00A500A7"/>
    <w:rsid w:val="00A51A42"/>
    <w:rsid w:val="00A51A44"/>
    <w:rsid w:val="00A53C9E"/>
    <w:rsid w:val="00A54F56"/>
    <w:rsid w:val="00A5625B"/>
    <w:rsid w:val="00A62FC3"/>
    <w:rsid w:val="00A64279"/>
    <w:rsid w:val="00A66F4A"/>
    <w:rsid w:val="00A70D62"/>
    <w:rsid w:val="00A710BD"/>
    <w:rsid w:val="00A72718"/>
    <w:rsid w:val="00A77175"/>
    <w:rsid w:val="00A839DC"/>
    <w:rsid w:val="00A84671"/>
    <w:rsid w:val="00A8753D"/>
    <w:rsid w:val="00A95F4E"/>
    <w:rsid w:val="00A97138"/>
    <w:rsid w:val="00AA1F8D"/>
    <w:rsid w:val="00AA2A7C"/>
    <w:rsid w:val="00AA3EC6"/>
    <w:rsid w:val="00AB2566"/>
    <w:rsid w:val="00AB43DC"/>
    <w:rsid w:val="00AB4BD9"/>
    <w:rsid w:val="00AB530C"/>
    <w:rsid w:val="00AC10E4"/>
    <w:rsid w:val="00AC2A53"/>
    <w:rsid w:val="00AC45CB"/>
    <w:rsid w:val="00AC5186"/>
    <w:rsid w:val="00AC5A7B"/>
    <w:rsid w:val="00AC5DE2"/>
    <w:rsid w:val="00AC76DA"/>
    <w:rsid w:val="00AD08DC"/>
    <w:rsid w:val="00AD752A"/>
    <w:rsid w:val="00AE07A6"/>
    <w:rsid w:val="00AE09E7"/>
    <w:rsid w:val="00AF0043"/>
    <w:rsid w:val="00AF2F07"/>
    <w:rsid w:val="00B030EC"/>
    <w:rsid w:val="00B038BC"/>
    <w:rsid w:val="00B053CE"/>
    <w:rsid w:val="00B13C86"/>
    <w:rsid w:val="00B170F1"/>
    <w:rsid w:val="00B17DE4"/>
    <w:rsid w:val="00B20CC3"/>
    <w:rsid w:val="00B22837"/>
    <w:rsid w:val="00B234AD"/>
    <w:rsid w:val="00B235AA"/>
    <w:rsid w:val="00B23B5E"/>
    <w:rsid w:val="00B25C4A"/>
    <w:rsid w:val="00B30117"/>
    <w:rsid w:val="00B3027D"/>
    <w:rsid w:val="00B33947"/>
    <w:rsid w:val="00B3752F"/>
    <w:rsid w:val="00B3766D"/>
    <w:rsid w:val="00B37BC5"/>
    <w:rsid w:val="00B43364"/>
    <w:rsid w:val="00B44372"/>
    <w:rsid w:val="00B46272"/>
    <w:rsid w:val="00B47448"/>
    <w:rsid w:val="00B53580"/>
    <w:rsid w:val="00B54B48"/>
    <w:rsid w:val="00B5577D"/>
    <w:rsid w:val="00B5655E"/>
    <w:rsid w:val="00B57399"/>
    <w:rsid w:val="00B60F47"/>
    <w:rsid w:val="00B63812"/>
    <w:rsid w:val="00B737BC"/>
    <w:rsid w:val="00B75457"/>
    <w:rsid w:val="00B8159D"/>
    <w:rsid w:val="00B84D89"/>
    <w:rsid w:val="00B873F6"/>
    <w:rsid w:val="00B90A89"/>
    <w:rsid w:val="00B91CA9"/>
    <w:rsid w:val="00B92C2D"/>
    <w:rsid w:val="00BA21FC"/>
    <w:rsid w:val="00BA3E0C"/>
    <w:rsid w:val="00BA5689"/>
    <w:rsid w:val="00BA74C9"/>
    <w:rsid w:val="00BA7F0E"/>
    <w:rsid w:val="00BB4E7F"/>
    <w:rsid w:val="00BB4F3C"/>
    <w:rsid w:val="00BB5948"/>
    <w:rsid w:val="00BB59BE"/>
    <w:rsid w:val="00BB7C29"/>
    <w:rsid w:val="00BC05A7"/>
    <w:rsid w:val="00BC125E"/>
    <w:rsid w:val="00BC2C20"/>
    <w:rsid w:val="00BC7DF5"/>
    <w:rsid w:val="00BD1681"/>
    <w:rsid w:val="00BD7182"/>
    <w:rsid w:val="00BE1BC3"/>
    <w:rsid w:val="00BE6C98"/>
    <w:rsid w:val="00BF4919"/>
    <w:rsid w:val="00BF62BC"/>
    <w:rsid w:val="00BF6A00"/>
    <w:rsid w:val="00BF7EC8"/>
    <w:rsid w:val="00C0049F"/>
    <w:rsid w:val="00C007A7"/>
    <w:rsid w:val="00C00951"/>
    <w:rsid w:val="00C00F33"/>
    <w:rsid w:val="00C016C7"/>
    <w:rsid w:val="00C02244"/>
    <w:rsid w:val="00C02DFC"/>
    <w:rsid w:val="00C10862"/>
    <w:rsid w:val="00C1396E"/>
    <w:rsid w:val="00C15381"/>
    <w:rsid w:val="00C165E4"/>
    <w:rsid w:val="00C23C0C"/>
    <w:rsid w:val="00C27538"/>
    <w:rsid w:val="00C33377"/>
    <w:rsid w:val="00C3672F"/>
    <w:rsid w:val="00C40BF3"/>
    <w:rsid w:val="00C413CC"/>
    <w:rsid w:val="00C45249"/>
    <w:rsid w:val="00C46853"/>
    <w:rsid w:val="00C47D35"/>
    <w:rsid w:val="00C5254D"/>
    <w:rsid w:val="00C61094"/>
    <w:rsid w:val="00C7523C"/>
    <w:rsid w:val="00C77E78"/>
    <w:rsid w:val="00C810EB"/>
    <w:rsid w:val="00C81E5B"/>
    <w:rsid w:val="00C8342D"/>
    <w:rsid w:val="00C85759"/>
    <w:rsid w:val="00C862D3"/>
    <w:rsid w:val="00C94BC0"/>
    <w:rsid w:val="00C9563E"/>
    <w:rsid w:val="00CA0F33"/>
    <w:rsid w:val="00CA2963"/>
    <w:rsid w:val="00CA3640"/>
    <w:rsid w:val="00CA6CBF"/>
    <w:rsid w:val="00CA726B"/>
    <w:rsid w:val="00CB1104"/>
    <w:rsid w:val="00CB12E4"/>
    <w:rsid w:val="00CB14F6"/>
    <w:rsid w:val="00CB6C7A"/>
    <w:rsid w:val="00CB7577"/>
    <w:rsid w:val="00CC5E96"/>
    <w:rsid w:val="00CC70D1"/>
    <w:rsid w:val="00CD045F"/>
    <w:rsid w:val="00CD21AE"/>
    <w:rsid w:val="00CD5D8B"/>
    <w:rsid w:val="00CD6698"/>
    <w:rsid w:val="00CD7FDC"/>
    <w:rsid w:val="00CE4790"/>
    <w:rsid w:val="00CF2F51"/>
    <w:rsid w:val="00CF580E"/>
    <w:rsid w:val="00CF5EDD"/>
    <w:rsid w:val="00D01FB5"/>
    <w:rsid w:val="00D0645B"/>
    <w:rsid w:val="00D07B82"/>
    <w:rsid w:val="00D10150"/>
    <w:rsid w:val="00D115C2"/>
    <w:rsid w:val="00D11644"/>
    <w:rsid w:val="00D14BBF"/>
    <w:rsid w:val="00D15501"/>
    <w:rsid w:val="00D155C2"/>
    <w:rsid w:val="00D170C9"/>
    <w:rsid w:val="00D17883"/>
    <w:rsid w:val="00D17FCD"/>
    <w:rsid w:val="00D23502"/>
    <w:rsid w:val="00D42604"/>
    <w:rsid w:val="00D42C24"/>
    <w:rsid w:val="00D44BD5"/>
    <w:rsid w:val="00D44C3A"/>
    <w:rsid w:val="00D46505"/>
    <w:rsid w:val="00D46F85"/>
    <w:rsid w:val="00D5063C"/>
    <w:rsid w:val="00D51D3E"/>
    <w:rsid w:val="00D54DB7"/>
    <w:rsid w:val="00D55110"/>
    <w:rsid w:val="00D55889"/>
    <w:rsid w:val="00D55B4B"/>
    <w:rsid w:val="00D62195"/>
    <w:rsid w:val="00D6569F"/>
    <w:rsid w:val="00D679C4"/>
    <w:rsid w:val="00D727FF"/>
    <w:rsid w:val="00D761C7"/>
    <w:rsid w:val="00D76A14"/>
    <w:rsid w:val="00D84548"/>
    <w:rsid w:val="00D85238"/>
    <w:rsid w:val="00D852FD"/>
    <w:rsid w:val="00D87281"/>
    <w:rsid w:val="00D925B7"/>
    <w:rsid w:val="00D960B8"/>
    <w:rsid w:val="00D97454"/>
    <w:rsid w:val="00DA04D9"/>
    <w:rsid w:val="00DA2B9C"/>
    <w:rsid w:val="00DA409F"/>
    <w:rsid w:val="00DA5A8B"/>
    <w:rsid w:val="00DA7A36"/>
    <w:rsid w:val="00DB0FEE"/>
    <w:rsid w:val="00DC091E"/>
    <w:rsid w:val="00DC0C96"/>
    <w:rsid w:val="00DC2309"/>
    <w:rsid w:val="00DC40DF"/>
    <w:rsid w:val="00DC6255"/>
    <w:rsid w:val="00DD6235"/>
    <w:rsid w:val="00DD71EB"/>
    <w:rsid w:val="00DD73A5"/>
    <w:rsid w:val="00DE2438"/>
    <w:rsid w:val="00DE5A5C"/>
    <w:rsid w:val="00DF2221"/>
    <w:rsid w:val="00DF248A"/>
    <w:rsid w:val="00DF3E85"/>
    <w:rsid w:val="00DF4652"/>
    <w:rsid w:val="00DF5A6A"/>
    <w:rsid w:val="00E020A9"/>
    <w:rsid w:val="00E04F9B"/>
    <w:rsid w:val="00E06F71"/>
    <w:rsid w:val="00E0707D"/>
    <w:rsid w:val="00E108BE"/>
    <w:rsid w:val="00E132F2"/>
    <w:rsid w:val="00E13761"/>
    <w:rsid w:val="00E14A3E"/>
    <w:rsid w:val="00E1558D"/>
    <w:rsid w:val="00E200C1"/>
    <w:rsid w:val="00E204A3"/>
    <w:rsid w:val="00E2064E"/>
    <w:rsid w:val="00E278D1"/>
    <w:rsid w:val="00E30DCF"/>
    <w:rsid w:val="00E31030"/>
    <w:rsid w:val="00E32A06"/>
    <w:rsid w:val="00E33F8E"/>
    <w:rsid w:val="00E35C31"/>
    <w:rsid w:val="00E363BE"/>
    <w:rsid w:val="00E42053"/>
    <w:rsid w:val="00E425BC"/>
    <w:rsid w:val="00E4699B"/>
    <w:rsid w:val="00E46C25"/>
    <w:rsid w:val="00E501A8"/>
    <w:rsid w:val="00E52A1C"/>
    <w:rsid w:val="00E54307"/>
    <w:rsid w:val="00E54869"/>
    <w:rsid w:val="00E564FD"/>
    <w:rsid w:val="00E60233"/>
    <w:rsid w:val="00E604DF"/>
    <w:rsid w:val="00E65CAF"/>
    <w:rsid w:val="00E663C7"/>
    <w:rsid w:val="00E66E31"/>
    <w:rsid w:val="00E67B87"/>
    <w:rsid w:val="00E71D3A"/>
    <w:rsid w:val="00E73373"/>
    <w:rsid w:val="00E806DF"/>
    <w:rsid w:val="00E81E8B"/>
    <w:rsid w:val="00E91454"/>
    <w:rsid w:val="00E953D0"/>
    <w:rsid w:val="00E962A0"/>
    <w:rsid w:val="00E97B62"/>
    <w:rsid w:val="00EA06C0"/>
    <w:rsid w:val="00EA16F1"/>
    <w:rsid w:val="00EA196C"/>
    <w:rsid w:val="00EA29D7"/>
    <w:rsid w:val="00EA3C52"/>
    <w:rsid w:val="00EA7962"/>
    <w:rsid w:val="00EB04E3"/>
    <w:rsid w:val="00EB0A84"/>
    <w:rsid w:val="00EB28EF"/>
    <w:rsid w:val="00EB2EE4"/>
    <w:rsid w:val="00EB422F"/>
    <w:rsid w:val="00EB5E74"/>
    <w:rsid w:val="00EB7979"/>
    <w:rsid w:val="00EC1A17"/>
    <w:rsid w:val="00EC2217"/>
    <w:rsid w:val="00EC3F33"/>
    <w:rsid w:val="00EC54C1"/>
    <w:rsid w:val="00EC557F"/>
    <w:rsid w:val="00ED4E24"/>
    <w:rsid w:val="00ED685B"/>
    <w:rsid w:val="00EE184C"/>
    <w:rsid w:val="00EE1887"/>
    <w:rsid w:val="00EE389B"/>
    <w:rsid w:val="00EE4A4B"/>
    <w:rsid w:val="00EF1635"/>
    <w:rsid w:val="00EF2F3A"/>
    <w:rsid w:val="00EF38E4"/>
    <w:rsid w:val="00EF51CE"/>
    <w:rsid w:val="00EF5A62"/>
    <w:rsid w:val="00EF6274"/>
    <w:rsid w:val="00F0136D"/>
    <w:rsid w:val="00F01468"/>
    <w:rsid w:val="00F02965"/>
    <w:rsid w:val="00F1585A"/>
    <w:rsid w:val="00F16336"/>
    <w:rsid w:val="00F1782E"/>
    <w:rsid w:val="00F30E46"/>
    <w:rsid w:val="00F31FDF"/>
    <w:rsid w:val="00F35368"/>
    <w:rsid w:val="00F369D7"/>
    <w:rsid w:val="00F442AB"/>
    <w:rsid w:val="00F45D22"/>
    <w:rsid w:val="00F50FC7"/>
    <w:rsid w:val="00F5260B"/>
    <w:rsid w:val="00F56529"/>
    <w:rsid w:val="00F56C52"/>
    <w:rsid w:val="00F57088"/>
    <w:rsid w:val="00F57415"/>
    <w:rsid w:val="00F60910"/>
    <w:rsid w:val="00F673B2"/>
    <w:rsid w:val="00F7241D"/>
    <w:rsid w:val="00F74CCE"/>
    <w:rsid w:val="00F83EC8"/>
    <w:rsid w:val="00F84AE3"/>
    <w:rsid w:val="00F86121"/>
    <w:rsid w:val="00F8666A"/>
    <w:rsid w:val="00F8685A"/>
    <w:rsid w:val="00F921D4"/>
    <w:rsid w:val="00FA1763"/>
    <w:rsid w:val="00FA47D1"/>
    <w:rsid w:val="00FB2070"/>
    <w:rsid w:val="00FB3E64"/>
    <w:rsid w:val="00FB6A53"/>
    <w:rsid w:val="00FB6F50"/>
    <w:rsid w:val="00FC43BD"/>
    <w:rsid w:val="00FC74EF"/>
    <w:rsid w:val="00FD5B04"/>
    <w:rsid w:val="00FD5B31"/>
    <w:rsid w:val="00FD6F00"/>
    <w:rsid w:val="00FD7513"/>
    <w:rsid w:val="00FF0379"/>
    <w:rsid w:val="00FF494D"/>
    <w:rsid w:val="00FF54A8"/>
    <w:rsid w:val="00FF5C09"/>
    <w:rsid w:val="00FF605D"/>
    <w:rsid w:val="00FF70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8A7F8"/>
  <w15:chartTrackingRefBased/>
  <w15:docId w15:val="{CC353E3E-1980-44BC-A10A-B8BB848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47"/>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2F2B1E"/>
    <w:pPr>
      <w:keepNext/>
      <w:keepLines/>
      <w:spacing w:before="240"/>
      <w:outlineLvl w:val="0"/>
    </w:pPr>
    <w:rPr>
      <w:rFonts w:eastAsiaTheme="majorEastAsia"/>
      <w:b/>
      <w:sz w:val="52"/>
      <w:szCs w:val="40"/>
    </w:rPr>
  </w:style>
  <w:style w:type="paragraph" w:styleId="Ttulo2">
    <w:name w:val="heading 2"/>
    <w:basedOn w:val="Normal"/>
    <w:next w:val="Normal"/>
    <w:link w:val="Ttulo2Car"/>
    <w:uiPriority w:val="9"/>
    <w:unhideWhenUsed/>
    <w:qFormat/>
    <w:rsid w:val="002F2B1E"/>
    <w:pPr>
      <w:keepNext/>
      <w:keepLines/>
      <w:spacing w:before="4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F2B1E"/>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236AE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36AE2"/>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36AE2"/>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B1E"/>
    <w:rPr>
      <w:rFonts w:ascii="Times New Roman" w:eastAsiaTheme="majorEastAsia" w:hAnsi="Times New Roman" w:cs="Times New Roman"/>
      <w:b/>
      <w:sz w:val="52"/>
      <w:szCs w:val="40"/>
      <w:lang w:eastAsia="es-AR"/>
    </w:rPr>
  </w:style>
  <w:style w:type="character" w:customStyle="1" w:styleId="Ttulo2Car">
    <w:name w:val="Título 2 Car"/>
    <w:basedOn w:val="Fuentedeprrafopredeter"/>
    <w:link w:val="Ttulo2"/>
    <w:uiPriority w:val="9"/>
    <w:rsid w:val="002F2B1E"/>
    <w:rPr>
      <w:rFonts w:ascii="Times New Roman" w:eastAsiaTheme="majorEastAsia" w:hAnsi="Times New Roman" w:cstheme="majorBidi"/>
      <w:b/>
      <w:sz w:val="28"/>
      <w:szCs w:val="26"/>
      <w:lang w:eastAsia="es-AR"/>
    </w:rPr>
  </w:style>
  <w:style w:type="character" w:customStyle="1" w:styleId="Ttulo3Car">
    <w:name w:val="Título 3 Car"/>
    <w:basedOn w:val="Fuentedeprrafopredeter"/>
    <w:link w:val="Ttulo3"/>
    <w:uiPriority w:val="9"/>
    <w:rsid w:val="002F2B1E"/>
    <w:rPr>
      <w:rFonts w:ascii="Times New Roman" w:eastAsiaTheme="majorEastAsia" w:hAnsi="Times New Roman" w:cstheme="majorBidi"/>
      <w:b/>
      <w:sz w:val="24"/>
      <w:szCs w:val="24"/>
      <w:lang w:eastAsia="es-AR"/>
    </w:rPr>
  </w:style>
  <w:style w:type="character" w:customStyle="1" w:styleId="Ttulo4Car">
    <w:name w:val="Título 4 Car"/>
    <w:basedOn w:val="Fuentedeprrafopredeter"/>
    <w:link w:val="Ttulo4"/>
    <w:uiPriority w:val="9"/>
    <w:rsid w:val="00236A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36AE2"/>
    <w:rPr>
      <w:rFonts w:asciiTheme="majorHAnsi" w:eastAsiaTheme="majorEastAsia" w:hAnsiTheme="majorHAnsi" w:cstheme="majorBidi"/>
      <w:color w:val="2E74B5" w:themeColor="accent1" w:themeShade="BF"/>
    </w:rPr>
  </w:style>
  <w:style w:type="paragraph" w:styleId="Puesto">
    <w:name w:val="Title"/>
    <w:basedOn w:val="Normal"/>
    <w:next w:val="Normal"/>
    <w:link w:val="PuestoCar"/>
    <w:uiPriority w:val="10"/>
    <w:qFormat/>
    <w:rsid w:val="00236AE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36AE2"/>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236AE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236AE2"/>
    <w:rPr>
      <w:color w:val="0563C1" w:themeColor="hyperlink"/>
      <w:u w:val="single"/>
    </w:rPr>
  </w:style>
  <w:style w:type="character" w:styleId="Hipervnculovisitado">
    <w:name w:val="FollowedHyperlink"/>
    <w:basedOn w:val="Fuentedeprrafopredeter"/>
    <w:uiPriority w:val="99"/>
    <w:semiHidden/>
    <w:unhideWhenUsed/>
    <w:rsid w:val="00236AE2"/>
    <w:rPr>
      <w:color w:val="954F72" w:themeColor="followedHyperlink"/>
      <w:u w:val="single"/>
    </w:rPr>
  </w:style>
  <w:style w:type="paragraph" w:styleId="Prrafodelista">
    <w:name w:val="List Paragraph"/>
    <w:basedOn w:val="Normal"/>
    <w:uiPriority w:val="34"/>
    <w:qFormat/>
    <w:rsid w:val="00AC5186"/>
    <w:pPr>
      <w:ind w:left="720"/>
      <w:contextualSpacing/>
    </w:pPr>
  </w:style>
  <w:style w:type="paragraph" w:styleId="Encabezado">
    <w:name w:val="header"/>
    <w:basedOn w:val="Normal"/>
    <w:link w:val="EncabezadoCar"/>
    <w:uiPriority w:val="99"/>
    <w:unhideWhenUsed/>
    <w:rsid w:val="00F83EC8"/>
    <w:pPr>
      <w:tabs>
        <w:tab w:val="center" w:pos="4419"/>
        <w:tab w:val="right" w:pos="8838"/>
      </w:tabs>
    </w:pPr>
  </w:style>
  <w:style w:type="character" w:customStyle="1" w:styleId="EncabezadoCar">
    <w:name w:val="Encabezado Car"/>
    <w:basedOn w:val="Fuentedeprrafopredeter"/>
    <w:link w:val="Encabezado"/>
    <w:uiPriority w:val="99"/>
    <w:rsid w:val="00F83EC8"/>
  </w:style>
  <w:style w:type="paragraph" w:styleId="Piedepgina">
    <w:name w:val="footer"/>
    <w:basedOn w:val="Normal"/>
    <w:link w:val="PiedepginaCar"/>
    <w:uiPriority w:val="99"/>
    <w:unhideWhenUsed/>
    <w:rsid w:val="00F83EC8"/>
    <w:pPr>
      <w:tabs>
        <w:tab w:val="center" w:pos="4419"/>
        <w:tab w:val="right" w:pos="8838"/>
      </w:tabs>
    </w:pPr>
  </w:style>
  <w:style w:type="character" w:customStyle="1" w:styleId="PiedepginaCar">
    <w:name w:val="Pie de página Car"/>
    <w:basedOn w:val="Fuentedeprrafopredeter"/>
    <w:link w:val="Piedepgina"/>
    <w:uiPriority w:val="99"/>
    <w:rsid w:val="00F83EC8"/>
  </w:style>
  <w:style w:type="table" w:styleId="Tablaconcuadrcula">
    <w:name w:val="Table Grid"/>
    <w:basedOn w:val="Tablanormal"/>
    <w:uiPriority w:val="39"/>
    <w:rsid w:val="00F83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62B90"/>
    <w:rPr>
      <w:sz w:val="16"/>
      <w:szCs w:val="16"/>
    </w:rPr>
  </w:style>
  <w:style w:type="paragraph" w:styleId="Textocomentario">
    <w:name w:val="annotation text"/>
    <w:basedOn w:val="Normal"/>
    <w:link w:val="TextocomentarioCar"/>
    <w:uiPriority w:val="99"/>
    <w:semiHidden/>
    <w:unhideWhenUsed/>
    <w:rsid w:val="00062B90"/>
    <w:rPr>
      <w:sz w:val="20"/>
      <w:szCs w:val="20"/>
    </w:rPr>
  </w:style>
  <w:style w:type="character" w:customStyle="1" w:styleId="TextocomentarioCar">
    <w:name w:val="Texto comentario Car"/>
    <w:basedOn w:val="Fuentedeprrafopredeter"/>
    <w:link w:val="Textocomentario"/>
    <w:uiPriority w:val="99"/>
    <w:semiHidden/>
    <w:rsid w:val="00062B90"/>
    <w:rPr>
      <w:sz w:val="20"/>
      <w:szCs w:val="20"/>
    </w:rPr>
  </w:style>
  <w:style w:type="paragraph" w:styleId="Asuntodelcomentario">
    <w:name w:val="annotation subject"/>
    <w:basedOn w:val="Textocomentario"/>
    <w:next w:val="Textocomentario"/>
    <w:link w:val="AsuntodelcomentarioCar"/>
    <w:uiPriority w:val="99"/>
    <w:semiHidden/>
    <w:unhideWhenUsed/>
    <w:rsid w:val="00062B90"/>
    <w:rPr>
      <w:b/>
      <w:bCs/>
    </w:rPr>
  </w:style>
  <w:style w:type="character" w:customStyle="1" w:styleId="AsuntodelcomentarioCar">
    <w:name w:val="Asunto del comentario Car"/>
    <w:basedOn w:val="TextocomentarioCar"/>
    <w:link w:val="Asuntodelcomentario"/>
    <w:uiPriority w:val="99"/>
    <w:semiHidden/>
    <w:rsid w:val="00062B90"/>
    <w:rPr>
      <w:b/>
      <w:bCs/>
      <w:sz w:val="20"/>
      <w:szCs w:val="20"/>
    </w:rPr>
  </w:style>
  <w:style w:type="paragraph" w:styleId="Textodeglobo">
    <w:name w:val="Balloon Text"/>
    <w:basedOn w:val="Normal"/>
    <w:link w:val="TextodegloboCar"/>
    <w:uiPriority w:val="99"/>
    <w:semiHidden/>
    <w:unhideWhenUsed/>
    <w:rsid w:val="00062B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2B90"/>
    <w:rPr>
      <w:rFonts w:ascii="Segoe UI" w:hAnsi="Segoe UI" w:cs="Segoe UI"/>
      <w:sz w:val="18"/>
      <w:szCs w:val="18"/>
    </w:rPr>
  </w:style>
  <w:style w:type="paragraph" w:styleId="TtulodeTDC">
    <w:name w:val="TOC Heading"/>
    <w:basedOn w:val="Ttulo1"/>
    <w:next w:val="Normal"/>
    <w:uiPriority w:val="39"/>
    <w:unhideWhenUsed/>
    <w:qFormat/>
    <w:rsid w:val="00EF1635"/>
    <w:pPr>
      <w:outlineLvl w:val="9"/>
    </w:pPr>
    <w:rPr>
      <w:rFonts w:asciiTheme="majorHAnsi"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F1635"/>
    <w:pPr>
      <w:spacing w:after="100"/>
    </w:pPr>
  </w:style>
  <w:style w:type="paragraph" w:customStyle="1" w:styleId="Standard">
    <w:name w:val="Standard"/>
    <w:rsid w:val="00130CAD"/>
    <w:pPr>
      <w:widowControl w:val="0"/>
      <w:suppressAutoHyphens/>
      <w:autoSpaceDN w:val="0"/>
      <w:spacing w:after="0" w:line="240" w:lineRule="auto"/>
      <w:textAlignment w:val="baseline"/>
    </w:pPr>
    <w:rPr>
      <w:rFonts w:ascii="Times New Roman" w:eastAsia="DejaVu Sans" w:hAnsi="Times New Roman" w:cs="DejaVu Sans"/>
      <w:kern w:val="3"/>
      <w:sz w:val="21"/>
      <w:szCs w:val="24"/>
      <w:lang w:eastAsia="es-AR"/>
    </w:rPr>
  </w:style>
  <w:style w:type="paragraph" w:styleId="TDC2">
    <w:name w:val="toc 2"/>
    <w:basedOn w:val="Normal"/>
    <w:next w:val="Normal"/>
    <w:autoRedefine/>
    <w:uiPriority w:val="39"/>
    <w:unhideWhenUsed/>
    <w:rsid w:val="0087074D"/>
    <w:pPr>
      <w:spacing w:after="100"/>
      <w:ind w:left="220"/>
    </w:pPr>
  </w:style>
  <w:style w:type="paragraph" w:styleId="NormalWeb">
    <w:name w:val="Normal (Web)"/>
    <w:basedOn w:val="Normal"/>
    <w:uiPriority w:val="99"/>
    <w:unhideWhenUsed/>
    <w:rsid w:val="00307B58"/>
    <w:pPr>
      <w:spacing w:before="100" w:beforeAutospacing="1" w:after="100" w:afterAutospacing="1"/>
    </w:pPr>
  </w:style>
  <w:style w:type="paragraph" w:styleId="Textoindependiente">
    <w:name w:val="Body Text"/>
    <w:basedOn w:val="Normal"/>
    <w:link w:val="TextoindependienteCar"/>
    <w:semiHidden/>
    <w:rsid w:val="00006D9A"/>
    <w:pPr>
      <w:suppressAutoHyphens/>
      <w:spacing w:line="360" w:lineRule="auto"/>
      <w:ind w:firstLine="708"/>
      <w:jc w:val="both"/>
    </w:pPr>
    <w:rPr>
      <w:rFonts w:ascii="Verdana" w:hAnsi="Verdana"/>
      <w:lang w:eastAsia="ar-SA"/>
    </w:rPr>
  </w:style>
  <w:style w:type="character" w:customStyle="1" w:styleId="TextoindependienteCar">
    <w:name w:val="Texto independiente Car"/>
    <w:basedOn w:val="Fuentedeprrafopredeter"/>
    <w:link w:val="Textoindependiente"/>
    <w:semiHidden/>
    <w:rsid w:val="00006D9A"/>
    <w:rPr>
      <w:rFonts w:ascii="Verdana" w:eastAsia="Times New Roman" w:hAnsi="Verdana" w:cs="Times New Roman"/>
      <w:szCs w:val="24"/>
      <w:lang w:val="es-ES" w:eastAsia="ar-SA"/>
    </w:rPr>
  </w:style>
  <w:style w:type="character" w:styleId="Textodelmarcadordeposicin">
    <w:name w:val="Placeholder Text"/>
    <w:basedOn w:val="Fuentedeprrafopredeter"/>
    <w:uiPriority w:val="99"/>
    <w:semiHidden/>
    <w:rsid w:val="00EF2F3A"/>
    <w:rPr>
      <w:color w:val="808080"/>
    </w:rPr>
  </w:style>
  <w:style w:type="paragraph" w:customStyle="1" w:styleId="Textbody">
    <w:name w:val="Text body"/>
    <w:basedOn w:val="Normal"/>
    <w:rsid w:val="002F2B1E"/>
    <w:pPr>
      <w:widowControl w:val="0"/>
      <w:suppressAutoHyphens/>
      <w:autoSpaceDN w:val="0"/>
      <w:spacing w:after="140" w:line="360" w:lineRule="auto"/>
      <w:jc w:val="both"/>
    </w:pPr>
    <w:rPr>
      <w:kern w:val="3"/>
      <w:sz w:val="21"/>
      <w:lang w:val="es-ES" w:eastAsia="zh-CN" w:bidi="hi-IN"/>
    </w:rPr>
  </w:style>
  <w:style w:type="paragraph" w:styleId="TDC3">
    <w:name w:val="toc 3"/>
    <w:basedOn w:val="Normal"/>
    <w:next w:val="Normal"/>
    <w:autoRedefine/>
    <w:uiPriority w:val="39"/>
    <w:unhideWhenUsed/>
    <w:rsid w:val="00217B50"/>
    <w:pPr>
      <w:spacing w:after="100"/>
      <w:ind w:left="480"/>
    </w:pPr>
  </w:style>
  <w:style w:type="character" w:customStyle="1" w:styleId="markedcontent">
    <w:name w:val="markedcontent"/>
    <w:basedOn w:val="Fuentedeprrafopredeter"/>
    <w:rsid w:val="00091F42"/>
  </w:style>
  <w:style w:type="paragraph" w:styleId="Descripcin">
    <w:name w:val="caption"/>
    <w:basedOn w:val="Normal"/>
    <w:next w:val="Normal"/>
    <w:uiPriority w:val="35"/>
    <w:semiHidden/>
    <w:unhideWhenUsed/>
    <w:qFormat/>
    <w:rsid w:val="00E66E31"/>
    <w:pPr>
      <w:spacing w:after="200"/>
      <w:jc w:val="both"/>
    </w:pPr>
    <w:rPr>
      <w:rFonts w:eastAsiaTheme="minorHAnsi" w:cstheme="minorBidi"/>
      <w:i/>
      <w:iCs/>
      <w:color w:val="44546A" w:themeColor="text2"/>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063">
      <w:bodyDiv w:val="1"/>
      <w:marLeft w:val="0"/>
      <w:marRight w:val="0"/>
      <w:marTop w:val="0"/>
      <w:marBottom w:val="0"/>
      <w:divBdr>
        <w:top w:val="none" w:sz="0" w:space="0" w:color="auto"/>
        <w:left w:val="none" w:sz="0" w:space="0" w:color="auto"/>
        <w:bottom w:val="none" w:sz="0" w:space="0" w:color="auto"/>
        <w:right w:val="none" w:sz="0" w:space="0" w:color="auto"/>
      </w:divBdr>
    </w:div>
    <w:div w:id="56828114">
      <w:bodyDiv w:val="1"/>
      <w:marLeft w:val="0"/>
      <w:marRight w:val="0"/>
      <w:marTop w:val="0"/>
      <w:marBottom w:val="0"/>
      <w:divBdr>
        <w:top w:val="none" w:sz="0" w:space="0" w:color="auto"/>
        <w:left w:val="none" w:sz="0" w:space="0" w:color="auto"/>
        <w:bottom w:val="none" w:sz="0" w:space="0" w:color="auto"/>
        <w:right w:val="none" w:sz="0" w:space="0" w:color="auto"/>
      </w:divBdr>
    </w:div>
    <w:div w:id="64497100">
      <w:bodyDiv w:val="1"/>
      <w:marLeft w:val="0"/>
      <w:marRight w:val="0"/>
      <w:marTop w:val="0"/>
      <w:marBottom w:val="0"/>
      <w:divBdr>
        <w:top w:val="none" w:sz="0" w:space="0" w:color="auto"/>
        <w:left w:val="none" w:sz="0" w:space="0" w:color="auto"/>
        <w:bottom w:val="none" w:sz="0" w:space="0" w:color="auto"/>
        <w:right w:val="none" w:sz="0" w:space="0" w:color="auto"/>
      </w:divBdr>
    </w:div>
    <w:div w:id="123546851">
      <w:bodyDiv w:val="1"/>
      <w:marLeft w:val="0"/>
      <w:marRight w:val="0"/>
      <w:marTop w:val="0"/>
      <w:marBottom w:val="0"/>
      <w:divBdr>
        <w:top w:val="none" w:sz="0" w:space="0" w:color="auto"/>
        <w:left w:val="none" w:sz="0" w:space="0" w:color="auto"/>
        <w:bottom w:val="none" w:sz="0" w:space="0" w:color="auto"/>
        <w:right w:val="none" w:sz="0" w:space="0" w:color="auto"/>
      </w:divBdr>
    </w:div>
    <w:div w:id="194343952">
      <w:bodyDiv w:val="1"/>
      <w:marLeft w:val="0"/>
      <w:marRight w:val="0"/>
      <w:marTop w:val="0"/>
      <w:marBottom w:val="0"/>
      <w:divBdr>
        <w:top w:val="none" w:sz="0" w:space="0" w:color="auto"/>
        <w:left w:val="none" w:sz="0" w:space="0" w:color="auto"/>
        <w:bottom w:val="none" w:sz="0" w:space="0" w:color="auto"/>
        <w:right w:val="none" w:sz="0" w:space="0" w:color="auto"/>
      </w:divBdr>
    </w:div>
    <w:div w:id="224533977">
      <w:bodyDiv w:val="1"/>
      <w:marLeft w:val="0"/>
      <w:marRight w:val="0"/>
      <w:marTop w:val="0"/>
      <w:marBottom w:val="0"/>
      <w:divBdr>
        <w:top w:val="none" w:sz="0" w:space="0" w:color="auto"/>
        <w:left w:val="none" w:sz="0" w:space="0" w:color="auto"/>
        <w:bottom w:val="none" w:sz="0" w:space="0" w:color="auto"/>
        <w:right w:val="none" w:sz="0" w:space="0" w:color="auto"/>
      </w:divBdr>
      <w:divsChild>
        <w:div w:id="1217619155">
          <w:marLeft w:val="34"/>
          <w:marRight w:val="0"/>
          <w:marTop w:val="0"/>
          <w:marBottom w:val="0"/>
          <w:divBdr>
            <w:top w:val="none" w:sz="0" w:space="0" w:color="auto"/>
            <w:left w:val="none" w:sz="0" w:space="0" w:color="auto"/>
            <w:bottom w:val="none" w:sz="0" w:space="0" w:color="auto"/>
            <w:right w:val="none" w:sz="0" w:space="0" w:color="auto"/>
          </w:divBdr>
        </w:div>
      </w:divsChild>
    </w:div>
    <w:div w:id="231232868">
      <w:bodyDiv w:val="1"/>
      <w:marLeft w:val="0"/>
      <w:marRight w:val="0"/>
      <w:marTop w:val="0"/>
      <w:marBottom w:val="0"/>
      <w:divBdr>
        <w:top w:val="none" w:sz="0" w:space="0" w:color="auto"/>
        <w:left w:val="none" w:sz="0" w:space="0" w:color="auto"/>
        <w:bottom w:val="none" w:sz="0" w:space="0" w:color="auto"/>
        <w:right w:val="none" w:sz="0" w:space="0" w:color="auto"/>
      </w:divBdr>
    </w:div>
    <w:div w:id="352919296">
      <w:bodyDiv w:val="1"/>
      <w:marLeft w:val="0"/>
      <w:marRight w:val="0"/>
      <w:marTop w:val="0"/>
      <w:marBottom w:val="0"/>
      <w:divBdr>
        <w:top w:val="none" w:sz="0" w:space="0" w:color="auto"/>
        <w:left w:val="none" w:sz="0" w:space="0" w:color="auto"/>
        <w:bottom w:val="none" w:sz="0" w:space="0" w:color="auto"/>
        <w:right w:val="none" w:sz="0" w:space="0" w:color="auto"/>
      </w:divBdr>
      <w:divsChild>
        <w:div w:id="830678986">
          <w:marLeft w:val="34"/>
          <w:marRight w:val="0"/>
          <w:marTop w:val="0"/>
          <w:marBottom w:val="0"/>
          <w:divBdr>
            <w:top w:val="none" w:sz="0" w:space="0" w:color="auto"/>
            <w:left w:val="none" w:sz="0" w:space="0" w:color="auto"/>
            <w:bottom w:val="none" w:sz="0" w:space="0" w:color="auto"/>
            <w:right w:val="none" w:sz="0" w:space="0" w:color="auto"/>
          </w:divBdr>
        </w:div>
      </w:divsChild>
    </w:div>
    <w:div w:id="414129939">
      <w:bodyDiv w:val="1"/>
      <w:marLeft w:val="0"/>
      <w:marRight w:val="0"/>
      <w:marTop w:val="0"/>
      <w:marBottom w:val="0"/>
      <w:divBdr>
        <w:top w:val="none" w:sz="0" w:space="0" w:color="auto"/>
        <w:left w:val="none" w:sz="0" w:space="0" w:color="auto"/>
        <w:bottom w:val="none" w:sz="0" w:space="0" w:color="auto"/>
        <w:right w:val="none" w:sz="0" w:space="0" w:color="auto"/>
      </w:divBdr>
    </w:div>
    <w:div w:id="519902500">
      <w:bodyDiv w:val="1"/>
      <w:marLeft w:val="0"/>
      <w:marRight w:val="0"/>
      <w:marTop w:val="0"/>
      <w:marBottom w:val="0"/>
      <w:divBdr>
        <w:top w:val="none" w:sz="0" w:space="0" w:color="auto"/>
        <w:left w:val="none" w:sz="0" w:space="0" w:color="auto"/>
        <w:bottom w:val="none" w:sz="0" w:space="0" w:color="auto"/>
        <w:right w:val="none" w:sz="0" w:space="0" w:color="auto"/>
      </w:divBdr>
    </w:div>
    <w:div w:id="548886252">
      <w:bodyDiv w:val="1"/>
      <w:marLeft w:val="0"/>
      <w:marRight w:val="0"/>
      <w:marTop w:val="0"/>
      <w:marBottom w:val="0"/>
      <w:divBdr>
        <w:top w:val="none" w:sz="0" w:space="0" w:color="auto"/>
        <w:left w:val="none" w:sz="0" w:space="0" w:color="auto"/>
        <w:bottom w:val="none" w:sz="0" w:space="0" w:color="auto"/>
        <w:right w:val="none" w:sz="0" w:space="0" w:color="auto"/>
      </w:divBdr>
    </w:div>
    <w:div w:id="569655016">
      <w:bodyDiv w:val="1"/>
      <w:marLeft w:val="0"/>
      <w:marRight w:val="0"/>
      <w:marTop w:val="0"/>
      <w:marBottom w:val="0"/>
      <w:divBdr>
        <w:top w:val="none" w:sz="0" w:space="0" w:color="auto"/>
        <w:left w:val="none" w:sz="0" w:space="0" w:color="auto"/>
        <w:bottom w:val="none" w:sz="0" w:space="0" w:color="auto"/>
        <w:right w:val="none" w:sz="0" w:space="0" w:color="auto"/>
      </w:divBdr>
      <w:divsChild>
        <w:div w:id="764038787">
          <w:marLeft w:val="0"/>
          <w:marRight w:val="0"/>
          <w:marTop w:val="0"/>
          <w:marBottom w:val="0"/>
          <w:divBdr>
            <w:top w:val="none" w:sz="0" w:space="0" w:color="auto"/>
            <w:left w:val="none" w:sz="0" w:space="0" w:color="auto"/>
            <w:bottom w:val="none" w:sz="0" w:space="0" w:color="auto"/>
            <w:right w:val="none" w:sz="0" w:space="0" w:color="auto"/>
          </w:divBdr>
          <w:divsChild>
            <w:div w:id="11409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280">
      <w:bodyDiv w:val="1"/>
      <w:marLeft w:val="0"/>
      <w:marRight w:val="0"/>
      <w:marTop w:val="0"/>
      <w:marBottom w:val="0"/>
      <w:divBdr>
        <w:top w:val="none" w:sz="0" w:space="0" w:color="auto"/>
        <w:left w:val="none" w:sz="0" w:space="0" w:color="auto"/>
        <w:bottom w:val="none" w:sz="0" w:space="0" w:color="auto"/>
        <w:right w:val="none" w:sz="0" w:space="0" w:color="auto"/>
      </w:divBdr>
    </w:div>
    <w:div w:id="638538002">
      <w:bodyDiv w:val="1"/>
      <w:marLeft w:val="0"/>
      <w:marRight w:val="0"/>
      <w:marTop w:val="0"/>
      <w:marBottom w:val="0"/>
      <w:divBdr>
        <w:top w:val="none" w:sz="0" w:space="0" w:color="auto"/>
        <w:left w:val="none" w:sz="0" w:space="0" w:color="auto"/>
        <w:bottom w:val="none" w:sz="0" w:space="0" w:color="auto"/>
        <w:right w:val="none" w:sz="0" w:space="0" w:color="auto"/>
      </w:divBdr>
      <w:divsChild>
        <w:div w:id="501429175">
          <w:marLeft w:val="0"/>
          <w:marRight w:val="0"/>
          <w:marTop w:val="0"/>
          <w:marBottom w:val="0"/>
          <w:divBdr>
            <w:top w:val="none" w:sz="0" w:space="0" w:color="auto"/>
            <w:left w:val="none" w:sz="0" w:space="0" w:color="auto"/>
            <w:bottom w:val="none" w:sz="0" w:space="0" w:color="auto"/>
            <w:right w:val="none" w:sz="0" w:space="0" w:color="auto"/>
          </w:divBdr>
          <w:divsChild>
            <w:div w:id="1658074093">
              <w:marLeft w:val="0"/>
              <w:marRight w:val="0"/>
              <w:marTop w:val="0"/>
              <w:marBottom w:val="0"/>
              <w:divBdr>
                <w:top w:val="none" w:sz="0" w:space="0" w:color="auto"/>
                <w:left w:val="none" w:sz="0" w:space="0" w:color="auto"/>
                <w:bottom w:val="single" w:sz="6" w:space="9" w:color="3C4043"/>
                <w:right w:val="none" w:sz="0" w:space="0" w:color="auto"/>
              </w:divBdr>
              <w:divsChild>
                <w:div w:id="1048069427">
                  <w:marLeft w:val="0"/>
                  <w:marRight w:val="0"/>
                  <w:marTop w:val="0"/>
                  <w:marBottom w:val="0"/>
                  <w:divBdr>
                    <w:top w:val="none" w:sz="0" w:space="0" w:color="auto"/>
                    <w:left w:val="none" w:sz="0" w:space="0" w:color="auto"/>
                    <w:bottom w:val="none" w:sz="0" w:space="0" w:color="auto"/>
                    <w:right w:val="none" w:sz="0" w:space="0" w:color="auto"/>
                  </w:divBdr>
                  <w:divsChild>
                    <w:div w:id="969478964">
                      <w:marLeft w:val="0"/>
                      <w:marRight w:val="0"/>
                      <w:marTop w:val="0"/>
                      <w:marBottom w:val="0"/>
                      <w:divBdr>
                        <w:top w:val="none" w:sz="0" w:space="0" w:color="auto"/>
                        <w:left w:val="none" w:sz="0" w:space="0" w:color="auto"/>
                        <w:bottom w:val="none" w:sz="0" w:space="0" w:color="auto"/>
                        <w:right w:val="none" w:sz="0" w:space="0" w:color="auto"/>
                      </w:divBdr>
                      <w:divsChild>
                        <w:div w:id="1060324261">
                          <w:marLeft w:val="0"/>
                          <w:marRight w:val="0"/>
                          <w:marTop w:val="0"/>
                          <w:marBottom w:val="0"/>
                          <w:divBdr>
                            <w:top w:val="none" w:sz="0" w:space="0" w:color="auto"/>
                            <w:left w:val="none" w:sz="0" w:space="0" w:color="auto"/>
                            <w:bottom w:val="none" w:sz="0" w:space="0" w:color="auto"/>
                            <w:right w:val="none" w:sz="0" w:space="0" w:color="auto"/>
                          </w:divBdr>
                          <w:divsChild>
                            <w:div w:id="1143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691972">
          <w:marLeft w:val="0"/>
          <w:marRight w:val="0"/>
          <w:marTop w:val="0"/>
          <w:marBottom w:val="0"/>
          <w:divBdr>
            <w:top w:val="none" w:sz="0" w:space="0" w:color="auto"/>
            <w:left w:val="none" w:sz="0" w:space="0" w:color="auto"/>
            <w:bottom w:val="none" w:sz="0" w:space="0" w:color="auto"/>
            <w:right w:val="none" w:sz="0" w:space="0" w:color="auto"/>
          </w:divBdr>
          <w:divsChild>
            <w:div w:id="53704388">
              <w:marLeft w:val="0"/>
              <w:marRight w:val="0"/>
              <w:marTop w:val="0"/>
              <w:marBottom w:val="0"/>
              <w:divBdr>
                <w:top w:val="none" w:sz="0" w:space="0" w:color="auto"/>
                <w:left w:val="none" w:sz="0" w:space="0" w:color="auto"/>
                <w:bottom w:val="none" w:sz="0" w:space="0" w:color="auto"/>
                <w:right w:val="none" w:sz="0" w:space="0" w:color="auto"/>
              </w:divBdr>
              <w:divsChild>
                <w:div w:id="803961574">
                  <w:marLeft w:val="0"/>
                  <w:marRight w:val="0"/>
                  <w:marTop w:val="0"/>
                  <w:marBottom w:val="0"/>
                  <w:divBdr>
                    <w:top w:val="none" w:sz="0" w:space="0" w:color="auto"/>
                    <w:left w:val="none" w:sz="0" w:space="0" w:color="auto"/>
                    <w:bottom w:val="none" w:sz="0" w:space="0" w:color="auto"/>
                    <w:right w:val="none" w:sz="0" w:space="0" w:color="auto"/>
                  </w:divBdr>
                  <w:divsChild>
                    <w:div w:id="2095474877">
                      <w:marLeft w:val="0"/>
                      <w:marRight w:val="0"/>
                      <w:marTop w:val="0"/>
                      <w:marBottom w:val="0"/>
                      <w:divBdr>
                        <w:top w:val="none" w:sz="0" w:space="0" w:color="auto"/>
                        <w:left w:val="none" w:sz="0" w:space="0" w:color="auto"/>
                        <w:bottom w:val="none" w:sz="0" w:space="0" w:color="auto"/>
                        <w:right w:val="none" w:sz="0" w:space="0" w:color="auto"/>
                      </w:divBdr>
                      <w:divsChild>
                        <w:div w:id="1986275884">
                          <w:marLeft w:val="0"/>
                          <w:marRight w:val="0"/>
                          <w:marTop w:val="0"/>
                          <w:marBottom w:val="0"/>
                          <w:divBdr>
                            <w:top w:val="none" w:sz="0" w:space="0" w:color="auto"/>
                            <w:left w:val="none" w:sz="0" w:space="0" w:color="auto"/>
                            <w:bottom w:val="none" w:sz="0" w:space="0" w:color="auto"/>
                            <w:right w:val="none" w:sz="0" w:space="0" w:color="auto"/>
                          </w:divBdr>
                          <w:divsChild>
                            <w:div w:id="1066955934">
                              <w:marLeft w:val="0"/>
                              <w:marRight w:val="0"/>
                              <w:marTop w:val="0"/>
                              <w:marBottom w:val="0"/>
                              <w:divBdr>
                                <w:top w:val="none" w:sz="0" w:space="0" w:color="auto"/>
                                <w:left w:val="none" w:sz="0" w:space="0" w:color="auto"/>
                                <w:bottom w:val="none" w:sz="0" w:space="0" w:color="auto"/>
                                <w:right w:val="none" w:sz="0" w:space="0" w:color="auto"/>
                              </w:divBdr>
                              <w:divsChild>
                                <w:div w:id="1209537475">
                                  <w:marLeft w:val="0"/>
                                  <w:marRight w:val="0"/>
                                  <w:marTop w:val="0"/>
                                  <w:marBottom w:val="0"/>
                                  <w:divBdr>
                                    <w:top w:val="none" w:sz="0" w:space="0" w:color="auto"/>
                                    <w:left w:val="none" w:sz="0" w:space="0" w:color="auto"/>
                                    <w:bottom w:val="none" w:sz="0" w:space="0" w:color="auto"/>
                                    <w:right w:val="none" w:sz="0" w:space="0" w:color="auto"/>
                                  </w:divBdr>
                                  <w:divsChild>
                                    <w:div w:id="464008127">
                                      <w:marLeft w:val="0"/>
                                      <w:marRight w:val="0"/>
                                      <w:marTop w:val="0"/>
                                      <w:marBottom w:val="0"/>
                                      <w:divBdr>
                                        <w:top w:val="none" w:sz="0" w:space="0" w:color="auto"/>
                                        <w:left w:val="none" w:sz="0" w:space="0" w:color="auto"/>
                                        <w:bottom w:val="none" w:sz="0" w:space="0" w:color="auto"/>
                                        <w:right w:val="none" w:sz="0" w:space="0" w:color="auto"/>
                                      </w:divBdr>
                                      <w:divsChild>
                                        <w:div w:id="1688631602">
                                          <w:marLeft w:val="0"/>
                                          <w:marRight w:val="0"/>
                                          <w:marTop w:val="0"/>
                                          <w:marBottom w:val="0"/>
                                          <w:divBdr>
                                            <w:top w:val="none" w:sz="0" w:space="0" w:color="auto"/>
                                            <w:left w:val="none" w:sz="0" w:space="0" w:color="auto"/>
                                            <w:bottom w:val="none" w:sz="0" w:space="0" w:color="auto"/>
                                            <w:right w:val="none" w:sz="0" w:space="0" w:color="auto"/>
                                          </w:divBdr>
                                          <w:divsChild>
                                            <w:div w:id="2109152754">
                                              <w:marLeft w:val="0"/>
                                              <w:marRight w:val="0"/>
                                              <w:marTop w:val="0"/>
                                              <w:marBottom w:val="0"/>
                                              <w:divBdr>
                                                <w:top w:val="none" w:sz="0" w:space="0" w:color="auto"/>
                                                <w:left w:val="none" w:sz="0" w:space="0" w:color="auto"/>
                                                <w:bottom w:val="none" w:sz="0" w:space="0" w:color="auto"/>
                                                <w:right w:val="none" w:sz="0" w:space="0" w:color="auto"/>
                                              </w:divBdr>
                                              <w:divsChild>
                                                <w:div w:id="295381622">
                                                  <w:marLeft w:val="0"/>
                                                  <w:marRight w:val="0"/>
                                                  <w:marTop w:val="0"/>
                                                  <w:marBottom w:val="0"/>
                                                  <w:divBdr>
                                                    <w:top w:val="none" w:sz="0" w:space="0" w:color="auto"/>
                                                    <w:left w:val="none" w:sz="0" w:space="0" w:color="auto"/>
                                                    <w:bottom w:val="none" w:sz="0" w:space="0" w:color="auto"/>
                                                    <w:right w:val="none" w:sz="0" w:space="0" w:color="auto"/>
                                                  </w:divBdr>
                                                  <w:divsChild>
                                                    <w:div w:id="1531645466">
                                                      <w:marLeft w:val="0"/>
                                                      <w:marRight w:val="0"/>
                                                      <w:marTop w:val="0"/>
                                                      <w:marBottom w:val="0"/>
                                                      <w:divBdr>
                                                        <w:top w:val="none" w:sz="0" w:space="0" w:color="auto"/>
                                                        <w:left w:val="none" w:sz="0" w:space="0" w:color="auto"/>
                                                        <w:bottom w:val="none" w:sz="0" w:space="0" w:color="auto"/>
                                                        <w:right w:val="none" w:sz="0" w:space="0" w:color="auto"/>
                                                      </w:divBdr>
                                                      <w:divsChild>
                                                        <w:div w:id="773087291">
                                                          <w:marLeft w:val="0"/>
                                                          <w:marRight w:val="0"/>
                                                          <w:marTop w:val="0"/>
                                                          <w:marBottom w:val="0"/>
                                                          <w:divBdr>
                                                            <w:top w:val="none" w:sz="0" w:space="0" w:color="auto"/>
                                                            <w:left w:val="none" w:sz="0" w:space="0" w:color="auto"/>
                                                            <w:bottom w:val="none" w:sz="0" w:space="0" w:color="auto"/>
                                                            <w:right w:val="none" w:sz="0" w:space="0" w:color="auto"/>
                                                          </w:divBdr>
                                                          <w:divsChild>
                                                            <w:div w:id="691998559">
                                                              <w:marLeft w:val="0"/>
                                                              <w:marRight w:val="0"/>
                                                              <w:marTop w:val="195"/>
                                                              <w:marBottom w:val="90"/>
                                                              <w:divBdr>
                                                                <w:top w:val="none" w:sz="0" w:space="0" w:color="auto"/>
                                                                <w:left w:val="none" w:sz="0" w:space="0" w:color="auto"/>
                                                                <w:bottom w:val="none" w:sz="0" w:space="0" w:color="auto"/>
                                                                <w:right w:val="none" w:sz="0" w:space="0" w:color="auto"/>
                                                              </w:divBdr>
                                                              <w:divsChild>
                                                                <w:div w:id="1029792019">
                                                                  <w:marLeft w:val="0"/>
                                                                  <w:marRight w:val="0"/>
                                                                  <w:marTop w:val="0"/>
                                                                  <w:marBottom w:val="0"/>
                                                                  <w:divBdr>
                                                                    <w:top w:val="none" w:sz="0" w:space="0" w:color="auto"/>
                                                                    <w:left w:val="none" w:sz="0" w:space="0" w:color="auto"/>
                                                                    <w:bottom w:val="none" w:sz="0" w:space="0" w:color="auto"/>
                                                                    <w:right w:val="none" w:sz="0" w:space="0" w:color="auto"/>
                                                                  </w:divBdr>
                                                                  <w:divsChild>
                                                                    <w:div w:id="2206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77662844">
      <w:bodyDiv w:val="1"/>
      <w:marLeft w:val="0"/>
      <w:marRight w:val="0"/>
      <w:marTop w:val="0"/>
      <w:marBottom w:val="0"/>
      <w:divBdr>
        <w:top w:val="none" w:sz="0" w:space="0" w:color="auto"/>
        <w:left w:val="none" w:sz="0" w:space="0" w:color="auto"/>
        <w:bottom w:val="none" w:sz="0" w:space="0" w:color="auto"/>
        <w:right w:val="none" w:sz="0" w:space="0" w:color="auto"/>
      </w:divBdr>
    </w:div>
    <w:div w:id="738208021">
      <w:bodyDiv w:val="1"/>
      <w:marLeft w:val="0"/>
      <w:marRight w:val="0"/>
      <w:marTop w:val="0"/>
      <w:marBottom w:val="0"/>
      <w:divBdr>
        <w:top w:val="none" w:sz="0" w:space="0" w:color="auto"/>
        <w:left w:val="none" w:sz="0" w:space="0" w:color="auto"/>
        <w:bottom w:val="none" w:sz="0" w:space="0" w:color="auto"/>
        <w:right w:val="none" w:sz="0" w:space="0" w:color="auto"/>
      </w:divBdr>
    </w:div>
    <w:div w:id="775638910">
      <w:bodyDiv w:val="1"/>
      <w:marLeft w:val="0"/>
      <w:marRight w:val="0"/>
      <w:marTop w:val="0"/>
      <w:marBottom w:val="0"/>
      <w:divBdr>
        <w:top w:val="none" w:sz="0" w:space="0" w:color="auto"/>
        <w:left w:val="none" w:sz="0" w:space="0" w:color="auto"/>
        <w:bottom w:val="none" w:sz="0" w:space="0" w:color="auto"/>
        <w:right w:val="none" w:sz="0" w:space="0" w:color="auto"/>
      </w:divBdr>
      <w:divsChild>
        <w:div w:id="1805536910">
          <w:marLeft w:val="34"/>
          <w:marRight w:val="0"/>
          <w:marTop w:val="0"/>
          <w:marBottom w:val="0"/>
          <w:divBdr>
            <w:top w:val="none" w:sz="0" w:space="0" w:color="auto"/>
            <w:left w:val="none" w:sz="0" w:space="0" w:color="auto"/>
            <w:bottom w:val="none" w:sz="0" w:space="0" w:color="auto"/>
            <w:right w:val="none" w:sz="0" w:space="0" w:color="auto"/>
          </w:divBdr>
        </w:div>
      </w:divsChild>
    </w:div>
    <w:div w:id="784814055">
      <w:bodyDiv w:val="1"/>
      <w:marLeft w:val="0"/>
      <w:marRight w:val="0"/>
      <w:marTop w:val="0"/>
      <w:marBottom w:val="0"/>
      <w:divBdr>
        <w:top w:val="none" w:sz="0" w:space="0" w:color="auto"/>
        <w:left w:val="none" w:sz="0" w:space="0" w:color="auto"/>
        <w:bottom w:val="none" w:sz="0" w:space="0" w:color="auto"/>
        <w:right w:val="none" w:sz="0" w:space="0" w:color="auto"/>
      </w:divBdr>
    </w:div>
    <w:div w:id="802818140">
      <w:bodyDiv w:val="1"/>
      <w:marLeft w:val="0"/>
      <w:marRight w:val="0"/>
      <w:marTop w:val="0"/>
      <w:marBottom w:val="0"/>
      <w:divBdr>
        <w:top w:val="none" w:sz="0" w:space="0" w:color="auto"/>
        <w:left w:val="none" w:sz="0" w:space="0" w:color="auto"/>
        <w:bottom w:val="none" w:sz="0" w:space="0" w:color="auto"/>
        <w:right w:val="none" w:sz="0" w:space="0" w:color="auto"/>
      </w:divBdr>
    </w:div>
    <w:div w:id="887106928">
      <w:bodyDiv w:val="1"/>
      <w:marLeft w:val="0"/>
      <w:marRight w:val="0"/>
      <w:marTop w:val="0"/>
      <w:marBottom w:val="0"/>
      <w:divBdr>
        <w:top w:val="none" w:sz="0" w:space="0" w:color="auto"/>
        <w:left w:val="none" w:sz="0" w:space="0" w:color="auto"/>
        <w:bottom w:val="none" w:sz="0" w:space="0" w:color="auto"/>
        <w:right w:val="none" w:sz="0" w:space="0" w:color="auto"/>
      </w:divBdr>
      <w:divsChild>
        <w:div w:id="1952397000">
          <w:marLeft w:val="0"/>
          <w:marRight w:val="0"/>
          <w:marTop w:val="0"/>
          <w:marBottom w:val="0"/>
          <w:divBdr>
            <w:top w:val="none" w:sz="0" w:space="0" w:color="auto"/>
            <w:left w:val="none" w:sz="0" w:space="0" w:color="auto"/>
            <w:bottom w:val="none" w:sz="0" w:space="0" w:color="auto"/>
            <w:right w:val="none" w:sz="0" w:space="0" w:color="auto"/>
          </w:divBdr>
          <w:divsChild>
            <w:div w:id="15971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522">
      <w:bodyDiv w:val="1"/>
      <w:marLeft w:val="0"/>
      <w:marRight w:val="0"/>
      <w:marTop w:val="0"/>
      <w:marBottom w:val="0"/>
      <w:divBdr>
        <w:top w:val="none" w:sz="0" w:space="0" w:color="auto"/>
        <w:left w:val="none" w:sz="0" w:space="0" w:color="auto"/>
        <w:bottom w:val="none" w:sz="0" w:space="0" w:color="auto"/>
        <w:right w:val="none" w:sz="0" w:space="0" w:color="auto"/>
      </w:divBdr>
    </w:div>
    <w:div w:id="914514552">
      <w:bodyDiv w:val="1"/>
      <w:marLeft w:val="0"/>
      <w:marRight w:val="0"/>
      <w:marTop w:val="0"/>
      <w:marBottom w:val="0"/>
      <w:divBdr>
        <w:top w:val="none" w:sz="0" w:space="0" w:color="auto"/>
        <w:left w:val="none" w:sz="0" w:space="0" w:color="auto"/>
        <w:bottom w:val="none" w:sz="0" w:space="0" w:color="auto"/>
        <w:right w:val="none" w:sz="0" w:space="0" w:color="auto"/>
      </w:divBdr>
    </w:div>
    <w:div w:id="954021402">
      <w:bodyDiv w:val="1"/>
      <w:marLeft w:val="0"/>
      <w:marRight w:val="0"/>
      <w:marTop w:val="0"/>
      <w:marBottom w:val="0"/>
      <w:divBdr>
        <w:top w:val="none" w:sz="0" w:space="0" w:color="auto"/>
        <w:left w:val="none" w:sz="0" w:space="0" w:color="auto"/>
        <w:bottom w:val="none" w:sz="0" w:space="0" w:color="auto"/>
        <w:right w:val="none" w:sz="0" w:space="0" w:color="auto"/>
      </w:divBdr>
    </w:div>
    <w:div w:id="958796885">
      <w:bodyDiv w:val="1"/>
      <w:marLeft w:val="0"/>
      <w:marRight w:val="0"/>
      <w:marTop w:val="0"/>
      <w:marBottom w:val="0"/>
      <w:divBdr>
        <w:top w:val="none" w:sz="0" w:space="0" w:color="auto"/>
        <w:left w:val="none" w:sz="0" w:space="0" w:color="auto"/>
        <w:bottom w:val="none" w:sz="0" w:space="0" w:color="auto"/>
        <w:right w:val="none" w:sz="0" w:space="0" w:color="auto"/>
      </w:divBdr>
    </w:div>
    <w:div w:id="961886078">
      <w:bodyDiv w:val="1"/>
      <w:marLeft w:val="0"/>
      <w:marRight w:val="0"/>
      <w:marTop w:val="0"/>
      <w:marBottom w:val="0"/>
      <w:divBdr>
        <w:top w:val="none" w:sz="0" w:space="0" w:color="auto"/>
        <w:left w:val="none" w:sz="0" w:space="0" w:color="auto"/>
        <w:bottom w:val="none" w:sz="0" w:space="0" w:color="auto"/>
        <w:right w:val="none" w:sz="0" w:space="0" w:color="auto"/>
      </w:divBdr>
    </w:div>
    <w:div w:id="964964195">
      <w:bodyDiv w:val="1"/>
      <w:marLeft w:val="0"/>
      <w:marRight w:val="0"/>
      <w:marTop w:val="0"/>
      <w:marBottom w:val="0"/>
      <w:divBdr>
        <w:top w:val="none" w:sz="0" w:space="0" w:color="auto"/>
        <w:left w:val="none" w:sz="0" w:space="0" w:color="auto"/>
        <w:bottom w:val="none" w:sz="0" w:space="0" w:color="auto"/>
        <w:right w:val="none" w:sz="0" w:space="0" w:color="auto"/>
      </w:divBdr>
      <w:divsChild>
        <w:div w:id="1991980190">
          <w:marLeft w:val="34"/>
          <w:marRight w:val="0"/>
          <w:marTop w:val="0"/>
          <w:marBottom w:val="0"/>
          <w:divBdr>
            <w:top w:val="none" w:sz="0" w:space="0" w:color="auto"/>
            <w:left w:val="none" w:sz="0" w:space="0" w:color="auto"/>
            <w:bottom w:val="none" w:sz="0" w:space="0" w:color="auto"/>
            <w:right w:val="none" w:sz="0" w:space="0" w:color="auto"/>
          </w:divBdr>
        </w:div>
      </w:divsChild>
    </w:div>
    <w:div w:id="1009059571">
      <w:bodyDiv w:val="1"/>
      <w:marLeft w:val="0"/>
      <w:marRight w:val="0"/>
      <w:marTop w:val="0"/>
      <w:marBottom w:val="0"/>
      <w:divBdr>
        <w:top w:val="none" w:sz="0" w:space="0" w:color="auto"/>
        <w:left w:val="none" w:sz="0" w:space="0" w:color="auto"/>
        <w:bottom w:val="none" w:sz="0" w:space="0" w:color="auto"/>
        <w:right w:val="none" w:sz="0" w:space="0" w:color="auto"/>
      </w:divBdr>
    </w:div>
    <w:div w:id="1014840855">
      <w:bodyDiv w:val="1"/>
      <w:marLeft w:val="0"/>
      <w:marRight w:val="0"/>
      <w:marTop w:val="0"/>
      <w:marBottom w:val="0"/>
      <w:divBdr>
        <w:top w:val="none" w:sz="0" w:space="0" w:color="auto"/>
        <w:left w:val="none" w:sz="0" w:space="0" w:color="auto"/>
        <w:bottom w:val="none" w:sz="0" w:space="0" w:color="auto"/>
        <w:right w:val="none" w:sz="0" w:space="0" w:color="auto"/>
      </w:divBdr>
    </w:div>
    <w:div w:id="1052509401">
      <w:bodyDiv w:val="1"/>
      <w:marLeft w:val="0"/>
      <w:marRight w:val="0"/>
      <w:marTop w:val="0"/>
      <w:marBottom w:val="0"/>
      <w:divBdr>
        <w:top w:val="none" w:sz="0" w:space="0" w:color="auto"/>
        <w:left w:val="none" w:sz="0" w:space="0" w:color="auto"/>
        <w:bottom w:val="none" w:sz="0" w:space="0" w:color="auto"/>
        <w:right w:val="none" w:sz="0" w:space="0" w:color="auto"/>
      </w:divBdr>
    </w:div>
    <w:div w:id="1135223347">
      <w:bodyDiv w:val="1"/>
      <w:marLeft w:val="0"/>
      <w:marRight w:val="0"/>
      <w:marTop w:val="0"/>
      <w:marBottom w:val="0"/>
      <w:divBdr>
        <w:top w:val="none" w:sz="0" w:space="0" w:color="auto"/>
        <w:left w:val="none" w:sz="0" w:space="0" w:color="auto"/>
        <w:bottom w:val="none" w:sz="0" w:space="0" w:color="auto"/>
        <w:right w:val="none" w:sz="0" w:space="0" w:color="auto"/>
      </w:divBdr>
    </w:div>
    <w:div w:id="1136413507">
      <w:bodyDiv w:val="1"/>
      <w:marLeft w:val="0"/>
      <w:marRight w:val="0"/>
      <w:marTop w:val="0"/>
      <w:marBottom w:val="0"/>
      <w:divBdr>
        <w:top w:val="none" w:sz="0" w:space="0" w:color="auto"/>
        <w:left w:val="none" w:sz="0" w:space="0" w:color="auto"/>
        <w:bottom w:val="none" w:sz="0" w:space="0" w:color="auto"/>
        <w:right w:val="none" w:sz="0" w:space="0" w:color="auto"/>
      </w:divBdr>
    </w:div>
    <w:div w:id="1138449019">
      <w:bodyDiv w:val="1"/>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913">
      <w:bodyDiv w:val="1"/>
      <w:marLeft w:val="0"/>
      <w:marRight w:val="0"/>
      <w:marTop w:val="0"/>
      <w:marBottom w:val="0"/>
      <w:divBdr>
        <w:top w:val="none" w:sz="0" w:space="0" w:color="auto"/>
        <w:left w:val="none" w:sz="0" w:space="0" w:color="auto"/>
        <w:bottom w:val="none" w:sz="0" w:space="0" w:color="auto"/>
        <w:right w:val="none" w:sz="0" w:space="0" w:color="auto"/>
      </w:divBdr>
    </w:div>
    <w:div w:id="1227376509">
      <w:bodyDiv w:val="1"/>
      <w:marLeft w:val="0"/>
      <w:marRight w:val="0"/>
      <w:marTop w:val="0"/>
      <w:marBottom w:val="0"/>
      <w:divBdr>
        <w:top w:val="none" w:sz="0" w:space="0" w:color="auto"/>
        <w:left w:val="none" w:sz="0" w:space="0" w:color="auto"/>
        <w:bottom w:val="none" w:sz="0" w:space="0" w:color="auto"/>
        <w:right w:val="none" w:sz="0" w:space="0" w:color="auto"/>
      </w:divBdr>
    </w:div>
    <w:div w:id="1242451957">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321694738">
      <w:bodyDiv w:val="1"/>
      <w:marLeft w:val="0"/>
      <w:marRight w:val="0"/>
      <w:marTop w:val="0"/>
      <w:marBottom w:val="0"/>
      <w:divBdr>
        <w:top w:val="none" w:sz="0" w:space="0" w:color="auto"/>
        <w:left w:val="none" w:sz="0" w:space="0" w:color="auto"/>
        <w:bottom w:val="none" w:sz="0" w:space="0" w:color="auto"/>
        <w:right w:val="none" w:sz="0" w:space="0" w:color="auto"/>
      </w:divBdr>
    </w:div>
    <w:div w:id="1384912991">
      <w:bodyDiv w:val="1"/>
      <w:marLeft w:val="0"/>
      <w:marRight w:val="0"/>
      <w:marTop w:val="0"/>
      <w:marBottom w:val="0"/>
      <w:divBdr>
        <w:top w:val="none" w:sz="0" w:space="0" w:color="auto"/>
        <w:left w:val="none" w:sz="0" w:space="0" w:color="auto"/>
        <w:bottom w:val="none" w:sz="0" w:space="0" w:color="auto"/>
        <w:right w:val="none" w:sz="0" w:space="0" w:color="auto"/>
      </w:divBdr>
    </w:div>
    <w:div w:id="1412972604">
      <w:bodyDiv w:val="1"/>
      <w:marLeft w:val="0"/>
      <w:marRight w:val="0"/>
      <w:marTop w:val="0"/>
      <w:marBottom w:val="0"/>
      <w:divBdr>
        <w:top w:val="none" w:sz="0" w:space="0" w:color="auto"/>
        <w:left w:val="none" w:sz="0" w:space="0" w:color="auto"/>
        <w:bottom w:val="none" w:sz="0" w:space="0" w:color="auto"/>
        <w:right w:val="none" w:sz="0" w:space="0" w:color="auto"/>
      </w:divBdr>
    </w:div>
    <w:div w:id="1513569994">
      <w:bodyDiv w:val="1"/>
      <w:marLeft w:val="0"/>
      <w:marRight w:val="0"/>
      <w:marTop w:val="0"/>
      <w:marBottom w:val="0"/>
      <w:divBdr>
        <w:top w:val="none" w:sz="0" w:space="0" w:color="auto"/>
        <w:left w:val="none" w:sz="0" w:space="0" w:color="auto"/>
        <w:bottom w:val="none" w:sz="0" w:space="0" w:color="auto"/>
        <w:right w:val="none" w:sz="0" w:space="0" w:color="auto"/>
      </w:divBdr>
    </w:div>
    <w:div w:id="1681616494">
      <w:bodyDiv w:val="1"/>
      <w:marLeft w:val="0"/>
      <w:marRight w:val="0"/>
      <w:marTop w:val="0"/>
      <w:marBottom w:val="0"/>
      <w:divBdr>
        <w:top w:val="none" w:sz="0" w:space="0" w:color="auto"/>
        <w:left w:val="none" w:sz="0" w:space="0" w:color="auto"/>
        <w:bottom w:val="none" w:sz="0" w:space="0" w:color="auto"/>
        <w:right w:val="none" w:sz="0" w:space="0" w:color="auto"/>
      </w:divBdr>
      <w:divsChild>
        <w:div w:id="1656103314">
          <w:marLeft w:val="0"/>
          <w:marRight w:val="0"/>
          <w:marTop w:val="0"/>
          <w:marBottom w:val="0"/>
          <w:divBdr>
            <w:top w:val="none" w:sz="0" w:space="0" w:color="auto"/>
            <w:left w:val="none" w:sz="0" w:space="0" w:color="auto"/>
            <w:bottom w:val="none" w:sz="0" w:space="0" w:color="auto"/>
            <w:right w:val="none" w:sz="0" w:space="0" w:color="auto"/>
          </w:divBdr>
          <w:divsChild>
            <w:div w:id="953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7896">
      <w:bodyDiv w:val="1"/>
      <w:marLeft w:val="0"/>
      <w:marRight w:val="0"/>
      <w:marTop w:val="0"/>
      <w:marBottom w:val="0"/>
      <w:divBdr>
        <w:top w:val="none" w:sz="0" w:space="0" w:color="auto"/>
        <w:left w:val="none" w:sz="0" w:space="0" w:color="auto"/>
        <w:bottom w:val="none" w:sz="0" w:space="0" w:color="auto"/>
        <w:right w:val="none" w:sz="0" w:space="0" w:color="auto"/>
      </w:divBdr>
    </w:div>
    <w:div w:id="1760709345">
      <w:bodyDiv w:val="1"/>
      <w:marLeft w:val="0"/>
      <w:marRight w:val="0"/>
      <w:marTop w:val="0"/>
      <w:marBottom w:val="0"/>
      <w:divBdr>
        <w:top w:val="none" w:sz="0" w:space="0" w:color="auto"/>
        <w:left w:val="none" w:sz="0" w:space="0" w:color="auto"/>
        <w:bottom w:val="none" w:sz="0" w:space="0" w:color="auto"/>
        <w:right w:val="none" w:sz="0" w:space="0" w:color="auto"/>
      </w:divBdr>
      <w:divsChild>
        <w:div w:id="1785690670">
          <w:marLeft w:val="0"/>
          <w:marRight w:val="0"/>
          <w:marTop w:val="0"/>
          <w:marBottom w:val="0"/>
          <w:divBdr>
            <w:top w:val="none" w:sz="0" w:space="0" w:color="auto"/>
            <w:left w:val="none" w:sz="0" w:space="0" w:color="auto"/>
            <w:bottom w:val="none" w:sz="0" w:space="0" w:color="auto"/>
            <w:right w:val="none" w:sz="0" w:space="0" w:color="auto"/>
          </w:divBdr>
          <w:divsChild>
            <w:div w:id="2339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2744">
      <w:bodyDiv w:val="1"/>
      <w:marLeft w:val="0"/>
      <w:marRight w:val="0"/>
      <w:marTop w:val="0"/>
      <w:marBottom w:val="0"/>
      <w:divBdr>
        <w:top w:val="none" w:sz="0" w:space="0" w:color="auto"/>
        <w:left w:val="none" w:sz="0" w:space="0" w:color="auto"/>
        <w:bottom w:val="none" w:sz="0" w:space="0" w:color="auto"/>
        <w:right w:val="none" w:sz="0" w:space="0" w:color="auto"/>
      </w:divBdr>
    </w:div>
    <w:div w:id="1872496170">
      <w:bodyDiv w:val="1"/>
      <w:marLeft w:val="0"/>
      <w:marRight w:val="0"/>
      <w:marTop w:val="0"/>
      <w:marBottom w:val="0"/>
      <w:divBdr>
        <w:top w:val="none" w:sz="0" w:space="0" w:color="auto"/>
        <w:left w:val="none" w:sz="0" w:space="0" w:color="auto"/>
        <w:bottom w:val="none" w:sz="0" w:space="0" w:color="auto"/>
        <w:right w:val="none" w:sz="0" w:space="0" w:color="auto"/>
      </w:divBdr>
    </w:div>
    <w:div w:id="1992903386">
      <w:bodyDiv w:val="1"/>
      <w:marLeft w:val="0"/>
      <w:marRight w:val="0"/>
      <w:marTop w:val="0"/>
      <w:marBottom w:val="0"/>
      <w:divBdr>
        <w:top w:val="none" w:sz="0" w:space="0" w:color="auto"/>
        <w:left w:val="none" w:sz="0" w:space="0" w:color="auto"/>
        <w:bottom w:val="none" w:sz="0" w:space="0" w:color="auto"/>
        <w:right w:val="none" w:sz="0" w:space="0" w:color="auto"/>
      </w:divBdr>
    </w:div>
    <w:div w:id="19982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am.edu.ar/" TargetMode="External"/><Relationship Id="rId13" Type="http://schemas.openxmlformats.org/officeDocument/2006/relationships/image" Target="media/image3.png"/><Relationship Id="rId18" Type="http://schemas.openxmlformats.org/officeDocument/2006/relationships/hyperlink" Target="https://editorial.unam.edu.ar/"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ditorial.unam.edu.a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unam.edu.ar/"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transmedia.unam.edu.ar/" TargetMode="External"/><Relationship Id="rId20" Type="http://schemas.openxmlformats.org/officeDocument/2006/relationships/hyperlink" Target="https://unam.edu.ar/"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transmedia.unam.edu.ar/" TargetMode="External"/><Relationship Id="rId5" Type="http://schemas.openxmlformats.org/officeDocument/2006/relationships/webSettings" Target="webSettings.xml"/><Relationship Id="rId15" Type="http://schemas.openxmlformats.org/officeDocument/2006/relationships/hyperlink" Target="https://editorial.unam.edu.ar/" TargetMode="External"/><Relationship Id="rId23" Type="http://schemas.openxmlformats.org/officeDocument/2006/relationships/hyperlink" Target="https://unam.edu.ar/" TargetMode="External"/><Relationship Id="rId28" Type="http://schemas.openxmlformats.org/officeDocument/2006/relationships/fontTable" Target="fontTable.xml"/><Relationship Id="rId10" Type="http://schemas.openxmlformats.org/officeDocument/2006/relationships/hyperlink" Target="https://transmedia.unam.edu.ar/" TargetMode="External"/><Relationship Id="rId19" Type="http://schemas.openxmlformats.org/officeDocument/2006/relationships/hyperlink" Target="https://transmedia.unam.edu.ar/" TargetMode="External"/><Relationship Id="rId4" Type="http://schemas.openxmlformats.org/officeDocument/2006/relationships/settings" Target="settings.xml"/><Relationship Id="rId9" Type="http://schemas.openxmlformats.org/officeDocument/2006/relationships/hyperlink" Target="https://editorial.unam.edu.ar/" TargetMode="External"/><Relationship Id="rId14" Type="http://schemas.openxmlformats.org/officeDocument/2006/relationships/hyperlink" Target="https://unam.edu.ar/" TargetMode="External"/><Relationship Id="rId22" Type="http://schemas.openxmlformats.org/officeDocument/2006/relationships/hyperlink" Target="https://transmedia.unam.edu.ar/"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04F5E-6289-4329-9E10-67B7924F7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14188</TotalTime>
  <Pages>48</Pages>
  <Words>33949</Words>
  <Characters>186723</Characters>
  <Application>Microsoft Office Word</Application>
  <DocSecurity>0</DocSecurity>
  <Lines>1556</Lines>
  <Paragraphs>440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enrique gauto sand</cp:lastModifiedBy>
  <cp:revision>137</cp:revision>
  <dcterms:created xsi:type="dcterms:W3CDTF">2021-11-16T12:19:00Z</dcterms:created>
  <dcterms:modified xsi:type="dcterms:W3CDTF">2024-10-24T18:40:00Z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31ed9fb7-bd44-359b-ad27-6e86d43cecc7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