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616EB" w14:textId="637CB708" w:rsidR="00115A81" w:rsidRPr="006156DA" w:rsidRDefault="00EC3F33" w:rsidP="0087074D">
      <w:pPr>
        <w:jc w:val="center"/>
        <w:rPr>
          <w:b/>
          <w:sz w:val="40"/>
          <w:szCs w:val="40"/>
        </w:rPr>
      </w:pPr>
      <w:r>
        <w:rPr>
          <w:b/>
          <w:sz w:val="40"/>
          <w:szCs w:val="40"/>
        </w:rPr>
        <w:t>Pronóstico de</w:t>
      </w:r>
      <w:r w:rsidR="00115A81">
        <w:rPr>
          <w:b/>
          <w:sz w:val="40"/>
          <w:szCs w:val="40"/>
        </w:rPr>
        <w:t xml:space="preserve"> Series de Tiempo de Tráfico web</w:t>
      </w:r>
      <w:r w:rsidR="008932AA">
        <w:rPr>
          <w:b/>
          <w:sz w:val="40"/>
          <w:szCs w:val="40"/>
        </w:rPr>
        <w:t>.</w:t>
      </w:r>
      <w:r w:rsidR="00115A81">
        <w:rPr>
          <w:b/>
          <w:sz w:val="40"/>
          <w:szCs w:val="40"/>
        </w:rPr>
        <w:t xml:space="preserve"> Estudio de Caso </w:t>
      </w:r>
      <w:r w:rsidR="008628D6">
        <w:rPr>
          <w:b/>
          <w:sz w:val="40"/>
          <w:szCs w:val="40"/>
        </w:rPr>
        <w:t>U</w:t>
      </w:r>
      <w:r w:rsidR="008932AA">
        <w:rPr>
          <w:b/>
          <w:sz w:val="40"/>
          <w:szCs w:val="40"/>
        </w:rPr>
        <w:t xml:space="preserve">niversidad </w:t>
      </w:r>
      <w:r w:rsidR="008628D6">
        <w:rPr>
          <w:b/>
          <w:sz w:val="40"/>
          <w:szCs w:val="40"/>
        </w:rPr>
        <w:t>Na</w:t>
      </w:r>
      <w:r w:rsidR="008932AA">
        <w:rPr>
          <w:b/>
          <w:sz w:val="40"/>
          <w:szCs w:val="40"/>
        </w:rPr>
        <w:t xml:space="preserve">cional de </w:t>
      </w:r>
      <w:r w:rsidR="008628D6">
        <w:rPr>
          <w:b/>
          <w:sz w:val="40"/>
          <w:szCs w:val="40"/>
        </w:rPr>
        <w:t>M</w:t>
      </w:r>
      <w:r w:rsidR="008932AA">
        <w:rPr>
          <w:b/>
          <w:sz w:val="40"/>
          <w:szCs w:val="40"/>
        </w:rPr>
        <w:t>isiones</w:t>
      </w:r>
    </w:p>
    <w:p w14:paraId="351C95EC" w14:textId="77777777" w:rsidR="00236AE2" w:rsidRPr="00AE07A6" w:rsidRDefault="00236AE2" w:rsidP="00236AE2"/>
    <w:p w14:paraId="24B03CA1" w14:textId="77777777" w:rsidR="00236AE2" w:rsidRDefault="00236AE2" w:rsidP="00236AE2"/>
    <w:p w14:paraId="15039AB4" w14:textId="77777777" w:rsidR="0087074D" w:rsidRDefault="0087074D" w:rsidP="00236AE2"/>
    <w:p w14:paraId="48320421" w14:textId="77777777" w:rsidR="0087074D" w:rsidRPr="00AE07A6" w:rsidRDefault="0087074D" w:rsidP="00236AE2"/>
    <w:p w14:paraId="5D009169" w14:textId="32A5263D" w:rsidR="00130CAD" w:rsidRDefault="00130CAD" w:rsidP="0087074D">
      <w:pPr>
        <w:ind w:left="708"/>
        <w:jc w:val="center"/>
      </w:pPr>
      <w:r>
        <w:t>P</w:t>
      </w:r>
      <w:r w:rsidR="0087074D">
        <w:t>OR</w:t>
      </w:r>
      <w:r>
        <w:t>:</w:t>
      </w:r>
      <w:r w:rsidR="00236AE2" w:rsidRPr="00AE07A6">
        <w:t xml:space="preserve"> Enrique Gauto Sand</w:t>
      </w:r>
    </w:p>
    <w:p w14:paraId="41D55076" w14:textId="77777777" w:rsidR="0087074D" w:rsidRDefault="0087074D" w:rsidP="00130CAD">
      <w:pPr>
        <w:ind w:left="708"/>
      </w:pPr>
    </w:p>
    <w:p w14:paraId="696DC17F" w14:textId="77777777" w:rsidR="0087074D" w:rsidRPr="004B01F0" w:rsidRDefault="0087074D" w:rsidP="004B01F0">
      <w:pPr>
        <w:ind w:left="708"/>
        <w:jc w:val="center"/>
      </w:pPr>
      <w:r>
        <w:rPr>
          <w:rFonts w:eastAsia="Tahoma"/>
        </w:rPr>
        <w:t xml:space="preserve">   </w:t>
      </w:r>
      <w:r w:rsidRPr="004B01F0">
        <w:t>Propuesta de Tesis presentada a la Facultad de Ciencias Exactas, Químicas y Naturales de la Universidad Nacional de Misiones para optar al grado académico / título profesional de Licenciado en Sistemas de Información de la carrera de Licenciatura en Sistemas de Información</w:t>
      </w:r>
    </w:p>
    <w:p w14:paraId="30167AB2" w14:textId="40460FDF" w:rsidR="0087074D" w:rsidRDefault="0087074D" w:rsidP="004B01F0">
      <w:pPr>
        <w:ind w:left="708"/>
        <w:jc w:val="center"/>
      </w:pPr>
      <w:r>
        <w:t xml:space="preserve"> </w:t>
      </w:r>
    </w:p>
    <w:p w14:paraId="4B765F98" w14:textId="77777777" w:rsidR="0087074D" w:rsidRDefault="0087074D" w:rsidP="004B01F0">
      <w:pPr>
        <w:ind w:left="708"/>
        <w:jc w:val="center"/>
      </w:pPr>
    </w:p>
    <w:p w14:paraId="173E319F" w14:textId="77777777" w:rsidR="0087074D" w:rsidRDefault="0087074D" w:rsidP="004B01F0">
      <w:pPr>
        <w:ind w:left="708"/>
        <w:jc w:val="center"/>
      </w:pPr>
    </w:p>
    <w:p w14:paraId="5ADBB0BB" w14:textId="31A2E249" w:rsidR="0087074D" w:rsidRDefault="0087074D" w:rsidP="0087074D">
      <w:pPr>
        <w:ind w:left="708"/>
        <w:jc w:val="center"/>
      </w:pPr>
      <w:r w:rsidRPr="004B01F0">
        <w:t>Director</w:t>
      </w:r>
      <w:r w:rsidR="00617748">
        <w:t>a</w:t>
      </w:r>
      <w:r w:rsidRPr="004B01F0">
        <w:t xml:space="preserve">: Alice Rambo </w:t>
      </w:r>
    </w:p>
    <w:p w14:paraId="3917E427" w14:textId="77777777" w:rsidR="0087074D" w:rsidRDefault="0087074D" w:rsidP="004B01F0">
      <w:pPr>
        <w:ind w:left="708"/>
        <w:jc w:val="center"/>
      </w:pPr>
    </w:p>
    <w:p w14:paraId="23A799AB" w14:textId="77777777" w:rsidR="0087074D" w:rsidRDefault="0087074D" w:rsidP="004B01F0">
      <w:pPr>
        <w:ind w:left="708"/>
        <w:jc w:val="center"/>
      </w:pPr>
    </w:p>
    <w:p w14:paraId="4FC97C31" w14:textId="79D74454" w:rsidR="00130CAD" w:rsidRPr="00130CAD" w:rsidRDefault="00130CAD" w:rsidP="0087074D">
      <w:pPr>
        <w:ind w:left="708"/>
        <w:jc w:val="center"/>
      </w:pPr>
      <w:r w:rsidRPr="004B01F0">
        <w:t xml:space="preserve">Prof. </w:t>
      </w:r>
      <w:proofErr w:type="spellStart"/>
      <w:r w:rsidRPr="004B01F0">
        <w:t>Tit</w:t>
      </w:r>
      <w:proofErr w:type="spellEnd"/>
      <w:r w:rsidRPr="004B01F0">
        <w:t>. de la Cátedra “Trabajo Final”: Dr. Kuna, Horacio Daniel</w:t>
      </w:r>
    </w:p>
    <w:p w14:paraId="69C9F2D6" w14:textId="77777777" w:rsidR="00236AE2" w:rsidRPr="00AE07A6" w:rsidRDefault="00236AE2">
      <w:r w:rsidRPr="00AE07A6">
        <w:br w:type="page"/>
      </w:r>
    </w:p>
    <w:sdt>
      <w:sdtPr>
        <w:rPr>
          <w:rFonts w:asciiTheme="minorHAnsi" w:eastAsiaTheme="minorHAnsi" w:hAnsiTheme="minorHAnsi" w:cstheme="minorBidi"/>
          <w:color w:val="auto"/>
          <w:sz w:val="22"/>
          <w:szCs w:val="22"/>
          <w:lang w:val="es-ES" w:eastAsia="en-US"/>
        </w:rPr>
        <w:id w:val="-1526870673"/>
        <w:docPartObj>
          <w:docPartGallery w:val="Table of Contents"/>
          <w:docPartUnique/>
        </w:docPartObj>
      </w:sdtPr>
      <w:sdtEndPr>
        <w:rPr>
          <w:rFonts w:ascii="Times New Roman" w:eastAsia="Times New Roman" w:hAnsi="Times New Roman" w:cs="Times New Roman"/>
          <w:b/>
          <w:bCs/>
          <w:sz w:val="24"/>
          <w:szCs w:val="24"/>
          <w:lang w:val="es-AR" w:eastAsia="es-AR"/>
        </w:rPr>
      </w:sdtEndPr>
      <w:sdtContent>
        <w:p w14:paraId="61DD9C5C" w14:textId="639B64ED" w:rsidR="00FD7513" w:rsidRPr="00FD7513" w:rsidRDefault="00FD7513">
          <w:pPr>
            <w:pStyle w:val="TtulodeTDC"/>
            <w:rPr>
              <w:color w:val="auto"/>
            </w:rPr>
          </w:pPr>
          <w:r w:rsidRPr="00FD7513">
            <w:rPr>
              <w:color w:val="auto"/>
              <w:lang w:val="es-ES"/>
            </w:rPr>
            <w:t>Índice</w:t>
          </w:r>
        </w:p>
        <w:p w14:paraId="3DCC6442" w14:textId="77777777" w:rsidR="00345742" w:rsidRDefault="00FD7513">
          <w:pPr>
            <w:pStyle w:val="TDC1"/>
            <w:tabs>
              <w:tab w:val="right" w:leader="dot" w:pos="8211"/>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21065543" w:history="1">
            <w:r w:rsidR="00345742" w:rsidRPr="00C87841">
              <w:rPr>
                <w:rStyle w:val="Hipervnculo"/>
                <w:noProof/>
              </w:rPr>
              <w:t>Capítulo 1</w:t>
            </w:r>
            <w:r w:rsidR="00345742">
              <w:rPr>
                <w:noProof/>
                <w:webHidden/>
              </w:rPr>
              <w:tab/>
            </w:r>
            <w:r w:rsidR="00345742">
              <w:rPr>
                <w:noProof/>
                <w:webHidden/>
              </w:rPr>
              <w:fldChar w:fldCharType="begin"/>
            </w:r>
            <w:r w:rsidR="00345742">
              <w:rPr>
                <w:noProof/>
                <w:webHidden/>
              </w:rPr>
              <w:instrText xml:space="preserve"> PAGEREF _Toc121065543 \h </w:instrText>
            </w:r>
            <w:r w:rsidR="00345742">
              <w:rPr>
                <w:noProof/>
                <w:webHidden/>
              </w:rPr>
            </w:r>
            <w:r w:rsidR="00345742">
              <w:rPr>
                <w:noProof/>
                <w:webHidden/>
              </w:rPr>
              <w:fldChar w:fldCharType="separate"/>
            </w:r>
            <w:r w:rsidR="00345742">
              <w:rPr>
                <w:noProof/>
                <w:webHidden/>
              </w:rPr>
              <w:t>1</w:t>
            </w:r>
            <w:r w:rsidR="00345742">
              <w:rPr>
                <w:noProof/>
                <w:webHidden/>
              </w:rPr>
              <w:fldChar w:fldCharType="end"/>
            </w:r>
          </w:hyperlink>
        </w:p>
        <w:p w14:paraId="652F02D4" w14:textId="77777777" w:rsidR="00345742" w:rsidRDefault="008E7FD2">
          <w:pPr>
            <w:pStyle w:val="TDC1"/>
            <w:tabs>
              <w:tab w:val="right" w:leader="dot" w:pos="8211"/>
            </w:tabs>
            <w:rPr>
              <w:rFonts w:asciiTheme="minorHAnsi" w:eastAsiaTheme="minorEastAsia" w:hAnsiTheme="minorHAnsi" w:cstheme="minorBidi"/>
              <w:noProof/>
              <w:sz w:val="22"/>
              <w:szCs w:val="22"/>
            </w:rPr>
          </w:pPr>
          <w:hyperlink w:anchor="_Toc121065544" w:history="1">
            <w:r w:rsidR="00345742" w:rsidRPr="00C87841">
              <w:rPr>
                <w:rStyle w:val="Hipervnculo"/>
                <w:noProof/>
              </w:rPr>
              <w:t>Introducción</w:t>
            </w:r>
            <w:r w:rsidR="00345742">
              <w:rPr>
                <w:noProof/>
                <w:webHidden/>
              </w:rPr>
              <w:tab/>
            </w:r>
            <w:r w:rsidR="00345742">
              <w:rPr>
                <w:noProof/>
                <w:webHidden/>
              </w:rPr>
              <w:fldChar w:fldCharType="begin"/>
            </w:r>
            <w:r w:rsidR="00345742">
              <w:rPr>
                <w:noProof/>
                <w:webHidden/>
              </w:rPr>
              <w:instrText xml:space="preserve"> PAGEREF _Toc121065544 \h </w:instrText>
            </w:r>
            <w:r w:rsidR="00345742">
              <w:rPr>
                <w:noProof/>
                <w:webHidden/>
              </w:rPr>
            </w:r>
            <w:r w:rsidR="00345742">
              <w:rPr>
                <w:noProof/>
                <w:webHidden/>
              </w:rPr>
              <w:fldChar w:fldCharType="separate"/>
            </w:r>
            <w:r w:rsidR="00345742">
              <w:rPr>
                <w:noProof/>
                <w:webHidden/>
              </w:rPr>
              <w:t>1</w:t>
            </w:r>
            <w:r w:rsidR="00345742">
              <w:rPr>
                <w:noProof/>
                <w:webHidden/>
              </w:rPr>
              <w:fldChar w:fldCharType="end"/>
            </w:r>
          </w:hyperlink>
        </w:p>
        <w:p w14:paraId="578C6A76" w14:textId="77777777" w:rsidR="00345742" w:rsidRDefault="008E7FD2">
          <w:pPr>
            <w:pStyle w:val="TDC2"/>
            <w:tabs>
              <w:tab w:val="left" w:pos="880"/>
              <w:tab w:val="right" w:leader="dot" w:pos="8211"/>
            </w:tabs>
            <w:rPr>
              <w:rFonts w:asciiTheme="minorHAnsi" w:eastAsiaTheme="minorEastAsia" w:hAnsiTheme="minorHAnsi" w:cstheme="minorBidi"/>
              <w:noProof/>
              <w:sz w:val="22"/>
              <w:szCs w:val="22"/>
            </w:rPr>
          </w:pPr>
          <w:hyperlink w:anchor="_Toc121065545" w:history="1">
            <w:r w:rsidR="00345742" w:rsidRPr="00C87841">
              <w:rPr>
                <w:rStyle w:val="Hipervnculo"/>
                <w:noProof/>
              </w:rPr>
              <w:t>1.1.</w:t>
            </w:r>
            <w:r w:rsidR="00345742">
              <w:rPr>
                <w:rFonts w:asciiTheme="minorHAnsi" w:eastAsiaTheme="minorEastAsia" w:hAnsiTheme="minorHAnsi" w:cstheme="minorBidi"/>
                <w:noProof/>
                <w:sz w:val="22"/>
                <w:szCs w:val="22"/>
              </w:rPr>
              <w:tab/>
            </w:r>
            <w:r w:rsidR="00345742" w:rsidRPr="00C87841">
              <w:rPr>
                <w:rStyle w:val="Hipervnculo"/>
                <w:noProof/>
              </w:rPr>
              <w:t>Motivación</w:t>
            </w:r>
            <w:r w:rsidR="00345742">
              <w:rPr>
                <w:noProof/>
                <w:webHidden/>
              </w:rPr>
              <w:tab/>
            </w:r>
            <w:r w:rsidR="00345742">
              <w:rPr>
                <w:noProof/>
                <w:webHidden/>
              </w:rPr>
              <w:fldChar w:fldCharType="begin"/>
            </w:r>
            <w:r w:rsidR="00345742">
              <w:rPr>
                <w:noProof/>
                <w:webHidden/>
              </w:rPr>
              <w:instrText xml:space="preserve"> PAGEREF _Toc121065545 \h </w:instrText>
            </w:r>
            <w:r w:rsidR="00345742">
              <w:rPr>
                <w:noProof/>
                <w:webHidden/>
              </w:rPr>
            </w:r>
            <w:r w:rsidR="00345742">
              <w:rPr>
                <w:noProof/>
                <w:webHidden/>
              </w:rPr>
              <w:fldChar w:fldCharType="separate"/>
            </w:r>
            <w:r w:rsidR="00345742">
              <w:rPr>
                <w:noProof/>
                <w:webHidden/>
              </w:rPr>
              <w:t>2</w:t>
            </w:r>
            <w:r w:rsidR="00345742">
              <w:rPr>
                <w:noProof/>
                <w:webHidden/>
              </w:rPr>
              <w:fldChar w:fldCharType="end"/>
            </w:r>
          </w:hyperlink>
        </w:p>
        <w:p w14:paraId="40DD1CD7" w14:textId="77777777" w:rsidR="00345742" w:rsidRDefault="008E7FD2">
          <w:pPr>
            <w:pStyle w:val="TDC2"/>
            <w:tabs>
              <w:tab w:val="left" w:pos="880"/>
              <w:tab w:val="right" w:leader="dot" w:pos="8211"/>
            </w:tabs>
            <w:rPr>
              <w:rFonts w:asciiTheme="minorHAnsi" w:eastAsiaTheme="minorEastAsia" w:hAnsiTheme="minorHAnsi" w:cstheme="minorBidi"/>
              <w:noProof/>
              <w:sz w:val="22"/>
              <w:szCs w:val="22"/>
            </w:rPr>
          </w:pPr>
          <w:hyperlink w:anchor="_Toc121065546" w:history="1">
            <w:r w:rsidR="00345742" w:rsidRPr="00C87841">
              <w:rPr>
                <w:rStyle w:val="Hipervnculo"/>
                <w:noProof/>
              </w:rPr>
              <w:t>1.2.</w:t>
            </w:r>
            <w:r w:rsidR="00345742">
              <w:rPr>
                <w:rFonts w:asciiTheme="minorHAnsi" w:eastAsiaTheme="minorEastAsia" w:hAnsiTheme="minorHAnsi" w:cstheme="minorBidi"/>
                <w:noProof/>
                <w:sz w:val="22"/>
                <w:szCs w:val="22"/>
              </w:rPr>
              <w:tab/>
            </w:r>
            <w:r w:rsidR="00345742" w:rsidRPr="00C87841">
              <w:rPr>
                <w:rStyle w:val="Hipervnculo"/>
                <w:noProof/>
              </w:rPr>
              <w:t>Objetivos</w:t>
            </w:r>
            <w:r w:rsidR="00345742">
              <w:rPr>
                <w:noProof/>
                <w:webHidden/>
              </w:rPr>
              <w:tab/>
            </w:r>
            <w:r w:rsidR="00345742">
              <w:rPr>
                <w:noProof/>
                <w:webHidden/>
              </w:rPr>
              <w:fldChar w:fldCharType="begin"/>
            </w:r>
            <w:r w:rsidR="00345742">
              <w:rPr>
                <w:noProof/>
                <w:webHidden/>
              </w:rPr>
              <w:instrText xml:space="preserve"> PAGEREF _Toc121065546 \h </w:instrText>
            </w:r>
            <w:r w:rsidR="00345742">
              <w:rPr>
                <w:noProof/>
                <w:webHidden/>
              </w:rPr>
            </w:r>
            <w:r w:rsidR="00345742">
              <w:rPr>
                <w:noProof/>
                <w:webHidden/>
              </w:rPr>
              <w:fldChar w:fldCharType="separate"/>
            </w:r>
            <w:r w:rsidR="00345742">
              <w:rPr>
                <w:noProof/>
                <w:webHidden/>
              </w:rPr>
              <w:t>2</w:t>
            </w:r>
            <w:r w:rsidR="00345742">
              <w:rPr>
                <w:noProof/>
                <w:webHidden/>
              </w:rPr>
              <w:fldChar w:fldCharType="end"/>
            </w:r>
          </w:hyperlink>
        </w:p>
        <w:p w14:paraId="7DA83420" w14:textId="77777777" w:rsidR="00345742" w:rsidRDefault="008E7FD2">
          <w:pPr>
            <w:pStyle w:val="TDC3"/>
            <w:tabs>
              <w:tab w:val="left" w:pos="1320"/>
              <w:tab w:val="right" w:leader="dot" w:pos="8211"/>
            </w:tabs>
            <w:rPr>
              <w:rFonts w:asciiTheme="minorHAnsi" w:eastAsiaTheme="minorEastAsia" w:hAnsiTheme="minorHAnsi" w:cstheme="minorBidi"/>
              <w:noProof/>
              <w:sz w:val="22"/>
              <w:szCs w:val="22"/>
            </w:rPr>
          </w:pPr>
          <w:hyperlink w:anchor="_Toc121065547" w:history="1">
            <w:r w:rsidR="00345742" w:rsidRPr="00C87841">
              <w:rPr>
                <w:rStyle w:val="Hipervnculo"/>
                <w:noProof/>
              </w:rPr>
              <w:t>1.2.1.</w:t>
            </w:r>
            <w:r w:rsidR="00345742">
              <w:rPr>
                <w:rFonts w:asciiTheme="minorHAnsi" w:eastAsiaTheme="minorEastAsia" w:hAnsiTheme="minorHAnsi" w:cstheme="minorBidi"/>
                <w:noProof/>
                <w:sz w:val="22"/>
                <w:szCs w:val="22"/>
              </w:rPr>
              <w:tab/>
            </w:r>
            <w:r w:rsidR="00345742" w:rsidRPr="00C87841">
              <w:rPr>
                <w:rStyle w:val="Hipervnculo"/>
                <w:noProof/>
              </w:rPr>
              <w:t>Objetivo General:</w:t>
            </w:r>
            <w:r w:rsidR="00345742">
              <w:rPr>
                <w:noProof/>
                <w:webHidden/>
              </w:rPr>
              <w:tab/>
            </w:r>
            <w:r w:rsidR="00345742">
              <w:rPr>
                <w:noProof/>
                <w:webHidden/>
              </w:rPr>
              <w:fldChar w:fldCharType="begin"/>
            </w:r>
            <w:r w:rsidR="00345742">
              <w:rPr>
                <w:noProof/>
                <w:webHidden/>
              </w:rPr>
              <w:instrText xml:space="preserve"> PAGEREF _Toc121065547 \h </w:instrText>
            </w:r>
            <w:r w:rsidR="00345742">
              <w:rPr>
                <w:noProof/>
                <w:webHidden/>
              </w:rPr>
            </w:r>
            <w:r w:rsidR="00345742">
              <w:rPr>
                <w:noProof/>
                <w:webHidden/>
              </w:rPr>
              <w:fldChar w:fldCharType="separate"/>
            </w:r>
            <w:r w:rsidR="00345742">
              <w:rPr>
                <w:noProof/>
                <w:webHidden/>
              </w:rPr>
              <w:t>2</w:t>
            </w:r>
            <w:r w:rsidR="00345742">
              <w:rPr>
                <w:noProof/>
                <w:webHidden/>
              </w:rPr>
              <w:fldChar w:fldCharType="end"/>
            </w:r>
          </w:hyperlink>
        </w:p>
        <w:p w14:paraId="38E4AF87" w14:textId="77777777" w:rsidR="00345742" w:rsidRDefault="008E7FD2">
          <w:pPr>
            <w:pStyle w:val="TDC3"/>
            <w:tabs>
              <w:tab w:val="left" w:pos="1320"/>
              <w:tab w:val="right" w:leader="dot" w:pos="8211"/>
            </w:tabs>
            <w:rPr>
              <w:rFonts w:asciiTheme="minorHAnsi" w:eastAsiaTheme="minorEastAsia" w:hAnsiTheme="minorHAnsi" w:cstheme="minorBidi"/>
              <w:noProof/>
              <w:sz w:val="22"/>
              <w:szCs w:val="22"/>
            </w:rPr>
          </w:pPr>
          <w:hyperlink w:anchor="_Toc121065548" w:history="1">
            <w:r w:rsidR="00345742" w:rsidRPr="00C87841">
              <w:rPr>
                <w:rStyle w:val="Hipervnculo"/>
                <w:noProof/>
              </w:rPr>
              <w:t>1.2.2.</w:t>
            </w:r>
            <w:r w:rsidR="00345742">
              <w:rPr>
                <w:rFonts w:asciiTheme="minorHAnsi" w:eastAsiaTheme="minorEastAsia" w:hAnsiTheme="minorHAnsi" w:cstheme="minorBidi"/>
                <w:noProof/>
                <w:sz w:val="22"/>
                <w:szCs w:val="22"/>
              </w:rPr>
              <w:tab/>
            </w:r>
            <w:r w:rsidR="00345742" w:rsidRPr="00C87841">
              <w:rPr>
                <w:rStyle w:val="Hipervnculo"/>
                <w:noProof/>
              </w:rPr>
              <w:t>Objetivos Específicos:</w:t>
            </w:r>
            <w:r w:rsidR="00345742">
              <w:rPr>
                <w:noProof/>
                <w:webHidden/>
              </w:rPr>
              <w:tab/>
            </w:r>
            <w:r w:rsidR="00345742">
              <w:rPr>
                <w:noProof/>
                <w:webHidden/>
              </w:rPr>
              <w:fldChar w:fldCharType="begin"/>
            </w:r>
            <w:r w:rsidR="00345742">
              <w:rPr>
                <w:noProof/>
                <w:webHidden/>
              </w:rPr>
              <w:instrText xml:space="preserve"> PAGEREF _Toc121065548 \h </w:instrText>
            </w:r>
            <w:r w:rsidR="00345742">
              <w:rPr>
                <w:noProof/>
                <w:webHidden/>
              </w:rPr>
            </w:r>
            <w:r w:rsidR="00345742">
              <w:rPr>
                <w:noProof/>
                <w:webHidden/>
              </w:rPr>
              <w:fldChar w:fldCharType="separate"/>
            </w:r>
            <w:r w:rsidR="00345742">
              <w:rPr>
                <w:noProof/>
                <w:webHidden/>
              </w:rPr>
              <w:t>2</w:t>
            </w:r>
            <w:r w:rsidR="00345742">
              <w:rPr>
                <w:noProof/>
                <w:webHidden/>
              </w:rPr>
              <w:fldChar w:fldCharType="end"/>
            </w:r>
          </w:hyperlink>
        </w:p>
        <w:p w14:paraId="382EAA48" w14:textId="77777777" w:rsidR="00345742" w:rsidRDefault="008E7FD2">
          <w:pPr>
            <w:pStyle w:val="TDC2"/>
            <w:tabs>
              <w:tab w:val="left" w:pos="880"/>
              <w:tab w:val="right" w:leader="dot" w:pos="8211"/>
            </w:tabs>
            <w:rPr>
              <w:rFonts w:asciiTheme="minorHAnsi" w:eastAsiaTheme="minorEastAsia" w:hAnsiTheme="minorHAnsi" w:cstheme="minorBidi"/>
              <w:noProof/>
              <w:sz w:val="22"/>
              <w:szCs w:val="22"/>
            </w:rPr>
          </w:pPr>
          <w:hyperlink w:anchor="_Toc121065549" w:history="1">
            <w:r w:rsidR="00345742" w:rsidRPr="00C87841">
              <w:rPr>
                <w:rStyle w:val="Hipervnculo"/>
                <w:noProof/>
              </w:rPr>
              <w:t>1.3.</w:t>
            </w:r>
            <w:r w:rsidR="00345742">
              <w:rPr>
                <w:rFonts w:asciiTheme="minorHAnsi" w:eastAsiaTheme="minorEastAsia" w:hAnsiTheme="minorHAnsi" w:cstheme="minorBidi"/>
                <w:noProof/>
                <w:sz w:val="22"/>
                <w:szCs w:val="22"/>
              </w:rPr>
              <w:tab/>
            </w:r>
            <w:r w:rsidR="00345742" w:rsidRPr="00C87841">
              <w:rPr>
                <w:rStyle w:val="Hipervnculo"/>
                <w:noProof/>
              </w:rPr>
              <w:t>Estructura del documento</w:t>
            </w:r>
            <w:r w:rsidR="00345742">
              <w:rPr>
                <w:noProof/>
                <w:webHidden/>
              </w:rPr>
              <w:tab/>
            </w:r>
            <w:r w:rsidR="00345742">
              <w:rPr>
                <w:noProof/>
                <w:webHidden/>
              </w:rPr>
              <w:fldChar w:fldCharType="begin"/>
            </w:r>
            <w:r w:rsidR="00345742">
              <w:rPr>
                <w:noProof/>
                <w:webHidden/>
              </w:rPr>
              <w:instrText xml:space="preserve"> PAGEREF _Toc121065549 \h </w:instrText>
            </w:r>
            <w:r w:rsidR="00345742">
              <w:rPr>
                <w:noProof/>
                <w:webHidden/>
              </w:rPr>
            </w:r>
            <w:r w:rsidR="00345742">
              <w:rPr>
                <w:noProof/>
                <w:webHidden/>
              </w:rPr>
              <w:fldChar w:fldCharType="separate"/>
            </w:r>
            <w:r w:rsidR="00345742">
              <w:rPr>
                <w:noProof/>
                <w:webHidden/>
              </w:rPr>
              <w:t>2</w:t>
            </w:r>
            <w:r w:rsidR="00345742">
              <w:rPr>
                <w:noProof/>
                <w:webHidden/>
              </w:rPr>
              <w:fldChar w:fldCharType="end"/>
            </w:r>
          </w:hyperlink>
        </w:p>
        <w:p w14:paraId="714756A2" w14:textId="77777777" w:rsidR="00345742" w:rsidRDefault="008E7FD2">
          <w:pPr>
            <w:pStyle w:val="TDC1"/>
            <w:tabs>
              <w:tab w:val="right" w:leader="dot" w:pos="8211"/>
            </w:tabs>
            <w:rPr>
              <w:rFonts w:asciiTheme="minorHAnsi" w:eastAsiaTheme="minorEastAsia" w:hAnsiTheme="minorHAnsi" w:cstheme="minorBidi"/>
              <w:noProof/>
              <w:sz w:val="22"/>
              <w:szCs w:val="22"/>
            </w:rPr>
          </w:pPr>
          <w:hyperlink w:anchor="_Toc121065550" w:history="1">
            <w:r w:rsidR="00345742" w:rsidRPr="00C87841">
              <w:rPr>
                <w:rStyle w:val="Hipervnculo"/>
                <w:noProof/>
              </w:rPr>
              <w:t>Capítulo 2</w:t>
            </w:r>
            <w:r w:rsidR="00345742">
              <w:rPr>
                <w:noProof/>
                <w:webHidden/>
              </w:rPr>
              <w:tab/>
            </w:r>
            <w:r w:rsidR="00345742">
              <w:rPr>
                <w:noProof/>
                <w:webHidden/>
              </w:rPr>
              <w:fldChar w:fldCharType="begin"/>
            </w:r>
            <w:r w:rsidR="00345742">
              <w:rPr>
                <w:noProof/>
                <w:webHidden/>
              </w:rPr>
              <w:instrText xml:space="preserve"> PAGEREF _Toc121065550 \h </w:instrText>
            </w:r>
            <w:r w:rsidR="00345742">
              <w:rPr>
                <w:noProof/>
                <w:webHidden/>
              </w:rPr>
            </w:r>
            <w:r w:rsidR="00345742">
              <w:rPr>
                <w:noProof/>
                <w:webHidden/>
              </w:rPr>
              <w:fldChar w:fldCharType="separate"/>
            </w:r>
            <w:r w:rsidR="00345742">
              <w:rPr>
                <w:noProof/>
                <w:webHidden/>
              </w:rPr>
              <w:t>3</w:t>
            </w:r>
            <w:r w:rsidR="00345742">
              <w:rPr>
                <w:noProof/>
                <w:webHidden/>
              </w:rPr>
              <w:fldChar w:fldCharType="end"/>
            </w:r>
          </w:hyperlink>
        </w:p>
        <w:p w14:paraId="58D373D2" w14:textId="77777777" w:rsidR="00345742" w:rsidRDefault="008E7FD2">
          <w:pPr>
            <w:pStyle w:val="TDC1"/>
            <w:tabs>
              <w:tab w:val="right" w:leader="dot" w:pos="8211"/>
            </w:tabs>
            <w:rPr>
              <w:rFonts w:asciiTheme="minorHAnsi" w:eastAsiaTheme="minorEastAsia" w:hAnsiTheme="minorHAnsi" w:cstheme="minorBidi"/>
              <w:noProof/>
              <w:sz w:val="22"/>
              <w:szCs w:val="22"/>
            </w:rPr>
          </w:pPr>
          <w:hyperlink w:anchor="_Toc121065551" w:history="1">
            <w:r w:rsidR="00345742" w:rsidRPr="00C87841">
              <w:rPr>
                <w:rStyle w:val="Hipervnculo"/>
                <w:noProof/>
              </w:rPr>
              <w:t>Marco Teórico</w:t>
            </w:r>
            <w:r w:rsidR="00345742">
              <w:rPr>
                <w:noProof/>
                <w:webHidden/>
              </w:rPr>
              <w:tab/>
            </w:r>
            <w:r w:rsidR="00345742">
              <w:rPr>
                <w:noProof/>
                <w:webHidden/>
              </w:rPr>
              <w:fldChar w:fldCharType="begin"/>
            </w:r>
            <w:r w:rsidR="00345742">
              <w:rPr>
                <w:noProof/>
                <w:webHidden/>
              </w:rPr>
              <w:instrText xml:space="preserve"> PAGEREF _Toc121065551 \h </w:instrText>
            </w:r>
            <w:r w:rsidR="00345742">
              <w:rPr>
                <w:noProof/>
                <w:webHidden/>
              </w:rPr>
            </w:r>
            <w:r w:rsidR="00345742">
              <w:rPr>
                <w:noProof/>
                <w:webHidden/>
              </w:rPr>
              <w:fldChar w:fldCharType="separate"/>
            </w:r>
            <w:r w:rsidR="00345742">
              <w:rPr>
                <w:noProof/>
                <w:webHidden/>
              </w:rPr>
              <w:t>3</w:t>
            </w:r>
            <w:r w:rsidR="00345742">
              <w:rPr>
                <w:noProof/>
                <w:webHidden/>
              </w:rPr>
              <w:fldChar w:fldCharType="end"/>
            </w:r>
          </w:hyperlink>
        </w:p>
        <w:p w14:paraId="430F1994" w14:textId="77777777" w:rsidR="00345742" w:rsidRDefault="008E7FD2">
          <w:pPr>
            <w:pStyle w:val="TDC2"/>
            <w:tabs>
              <w:tab w:val="left" w:pos="880"/>
              <w:tab w:val="right" w:leader="dot" w:pos="8211"/>
            </w:tabs>
            <w:rPr>
              <w:rFonts w:asciiTheme="minorHAnsi" w:eastAsiaTheme="minorEastAsia" w:hAnsiTheme="minorHAnsi" w:cstheme="minorBidi"/>
              <w:noProof/>
              <w:sz w:val="22"/>
              <w:szCs w:val="22"/>
            </w:rPr>
          </w:pPr>
          <w:hyperlink w:anchor="_Toc121065552" w:history="1">
            <w:r w:rsidR="00345742" w:rsidRPr="00C87841">
              <w:rPr>
                <w:rStyle w:val="Hipervnculo"/>
                <w:noProof/>
              </w:rPr>
              <w:t>2.1.</w:t>
            </w:r>
            <w:r w:rsidR="00345742">
              <w:rPr>
                <w:rFonts w:asciiTheme="minorHAnsi" w:eastAsiaTheme="minorEastAsia" w:hAnsiTheme="minorHAnsi" w:cstheme="minorBidi"/>
                <w:noProof/>
                <w:sz w:val="22"/>
                <w:szCs w:val="22"/>
              </w:rPr>
              <w:tab/>
            </w:r>
            <w:r w:rsidR="00345742" w:rsidRPr="00C87841">
              <w:rPr>
                <w:rStyle w:val="Hipervnculo"/>
                <w:noProof/>
              </w:rPr>
              <w:t>Tráfico web</w:t>
            </w:r>
            <w:r w:rsidR="00345742">
              <w:rPr>
                <w:noProof/>
                <w:webHidden/>
              </w:rPr>
              <w:tab/>
            </w:r>
            <w:r w:rsidR="00345742">
              <w:rPr>
                <w:noProof/>
                <w:webHidden/>
              </w:rPr>
              <w:fldChar w:fldCharType="begin"/>
            </w:r>
            <w:r w:rsidR="00345742">
              <w:rPr>
                <w:noProof/>
                <w:webHidden/>
              </w:rPr>
              <w:instrText xml:space="preserve"> PAGEREF _Toc121065552 \h </w:instrText>
            </w:r>
            <w:r w:rsidR="00345742">
              <w:rPr>
                <w:noProof/>
                <w:webHidden/>
              </w:rPr>
            </w:r>
            <w:r w:rsidR="00345742">
              <w:rPr>
                <w:noProof/>
                <w:webHidden/>
              </w:rPr>
              <w:fldChar w:fldCharType="separate"/>
            </w:r>
            <w:r w:rsidR="00345742">
              <w:rPr>
                <w:noProof/>
                <w:webHidden/>
              </w:rPr>
              <w:t>3</w:t>
            </w:r>
            <w:r w:rsidR="00345742">
              <w:rPr>
                <w:noProof/>
                <w:webHidden/>
              </w:rPr>
              <w:fldChar w:fldCharType="end"/>
            </w:r>
          </w:hyperlink>
        </w:p>
        <w:p w14:paraId="355517E3" w14:textId="77777777" w:rsidR="00345742" w:rsidRDefault="008E7FD2">
          <w:pPr>
            <w:pStyle w:val="TDC2"/>
            <w:tabs>
              <w:tab w:val="left" w:pos="880"/>
              <w:tab w:val="right" w:leader="dot" w:pos="8211"/>
            </w:tabs>
            <w:rPr>
              <w:rFonts w:asciiTheme="minorHAnsi" w:eastAsiaTheme="minorEastAsia" w:hAnsiTheme="minorHAnsi" w:cstheme="minorBidi"/>
              <w:noProof/>
              <w:sz w:val="22"/>
              <w:szCs w:val="22"/>
            </w:rPr>
          </w:pPr>
          <w:hyperlink w:anchor="_Toc121065553" w:history="1">
            <w:r w:rsidR="00345742" w:rsidRPr="00C87841">
              <w:rPr>
                <w:rStyle w:val="Hipervnculo"/>
                <w:noProof/>
              </w:rPr>
              <w:t>2.2.</w:t>
            </w:r>
            <w:r w:rsidR="00345742">
              <w:rPr>
                <w:rFonts w:asciiTheme="minorHAnsi" w:eastAsiaTheme="minorEastAsia" w:hAnsiTheme="minorHAnsi" w:cstheme="minorBidi"/>
                <w:noProof/>
                <w:sz w:val="22"/>
                <w:szCs w:val="22"/>
              </w:rPr>
              <w:tab/>
            </w:r>
            <w:r w:rsidR="00345742" w:rsidRPr="00C87841">
              <w:rPr>
                <w:rStyle w:val="Hipervnculo"/>
                <w:noProof/>
              </w:rPr>
              <w:t>Series de tiempo</w:t>
            </w:r>
            <w:r w:rsidR="00345742">
              <w:rPr>
                <w:noProof/>
                <w:webHidden/>
              </w:rPr>
              <w:tab/>
            </w:r>
            <w:r w:rsidR="00345742">
              <w:rPr>
                <w:noProof/>
                <w:webHidden/>
              </w:rPr>
              <w:fldChar w:fldCharType="begin"/>
            </w:r>
            <w:r w:rsidR="00345742">
              <w:rPr>
                <w:noProof/>
                <w:webHidden/>
              </w:rPr>
              <w:instrText xml:space="preserve"> PAGEREF _Toc121065553 \h </w:instrText>
            </w:r>
            <w:r w:rsidR="00345742">
              <w:rPr>
                <w:noProof/>
                <w:webHidden/>
              </w:rPr>
            </w:r>
            <w:r w:rsidR="00345742">
              <w:rPr>
                <w:noProof/>
                <w:webHidden/>
              </w:rPr>
              <w:fldChar w:fldCharType="separate"/>
            </w:r>
            <w:r w:rsidR="00345742">
              <w:rPr>
                <w:noProof/>
                <w:webHidden/>
              </w:rPr>
              <w:t>3</w:t>
            </w:r>
            <w:r w:rsidR="00345742">
              <w:rPr>
                <w:noProof/>
                <w:webHidden/>
              </w:rPr>
              <w:fldChar w:fldCharType="end"/>
            </w:r>
          </w:hyperlink>
        </w:p>
        <w:p w14:paraId="1C822021" w14:textId="77777777" w:rsidR="00345742" w:rsidRDefault="008E7FD2">
          <w:pPr>
            <w:pStyle w:val="TDC2"/>
            <w:tabs>
              <w:tab w:val="left" w:pos="880"/>
              <w:tab w:val="right" w:leader="dot" w:pos="8211"/>
            </w:tabs>
            <w:rPr>
              <w:rFonts w:asciiTheme="minorHAnsi" w:eastAsiaTheme="minorEastAsia" w:hAnsiTheme="minorHAnsi" w:cstheme="minorBidi"/>
              <w:noProof/>
              <w:sz w:val="22"/>
              <w:szCs w:val="22"/>
            </w:rPr>
          </w:pPr>
          <w:hyperlink w:anchor="_Toc121065554" w:history="1">
            <w:r w:rsidR="00345742" w:rsidRPr="00C87841">
              <w:rPr>
                <w:rStyle w:val="Hipervnculo"/>
                <w:noProof/>
              </w:rPr>
              <w:t>2.3.</w:t>
            </w:r>
            <w:r w:rsidR="00345742">
              <w:rPr>
                <w:rFonts w:asciiTheme="minorHAnsi" w:eastAsiaTheme="minorEastAsia" w:hAnsiTheme="minorHAnsi" w:cstheme="minorBidi"/>
                <w:noProof/>
                <w:sz w:val="22"/>
                <w:szCs w:val="22"/>
              </w:rPr>
              <w:tab/>
            </w:r>
            <w:r w:rsidR="00345742" w:rsidRPr="00C87841">
              <w:rPr>
                <w:rStyle w:val="Hipervnculo"/>
                <w:noProof/>
              </w:rPr>
              <w:t>Pronóstico de  series de tiempo de tráfico web</w:t>
            </w:r>
            <w:r w:rsidR="00345742">
              <w:rPr>
                <w:noProof/>
                <w:webHidden/>
              </w:rPr>
              <w:tab/>
            </w:r>
            <w:r w:rsidR="00345742">
              <w:rPr>
                <w:noProof/>
                <w:webHidden/>
              </w:rPr>
              <w:fldChar w:fldCharType="begin"/>
            </w:r>
            <w:r w:rsidR="00345742">
              <w:rPr>
                <w:noProof/>
                <w:webHidden/>
              </w:rPr>
              <w:instrText xml:space="preserve"> PAGEREF _Toc121065554 \h </w:instrText>
            </w:r>
            <w:r w:rsidR="00345742">
              <w:rPr>
                <w:noProof/>
                <w:webHidden/>
              </w:rPr>
            </w:r>
            <w:r w:rsidR="00345742">
              <w:rPr>
                <w:noProof/>
                <w:webHidden/>
              </w:rPr>
              <w:fldChar w:fldCharType="separate"/>
            </w:r>
            <w:r w:rsidR="00345742">
              <w:rPr>
                <w:noProof/>
                <w:webHidden/>
              </w:rPr>
              <w:t>3</w:t>
            </w:r>
            <w:r w:rsidR="00345742">
              <w:rPr>
                <w:noProof/>
                <w:webHidden/>
              </w:rPr>
              <w:fldChar w:fldCharType="end"/>
            </w:r>
          </w:hyperlink>
        </w:p>
        <w:p w14:paraId="47176276" w14:textId="77777777" w:rsidR="00345742" w:rsidRDefault="008E7FD2">
          <w:pPr>
            <w:pStyle w:val="TDC1"/>
            <w:tabs>
              <w:tab w:val="right" w:leader="dot" w:pos="8211"/>
            </w:tabs>
            <w:rPr>
              <w:rFonts w:asciiTheme="minorHAnsi" w:eastAsiaTheme="minorEastAsia" w:hAnsiTheme="minorHAnsi" w:cstheme="minorBidi"/>
              <w:noProof/>
              <w:sz w:val="22"/>
              <w:szCs w:val="22"/>
            </w:rPr>
          </w:pPr>
          <w:hyperlink w:anchor="_Toc121065555" w:history="1">
            <w:r w:rsidR="00345742" w:rsidRPr="00C87841">
              <w:rPr>
                <w:rStyle w:val="Hipervnculo"/>
                <w:noProof/>
              </w:rPr>
              <w:t>Capítulo 3</w:t>
            </w:r>
            <w:r w:rsidR="00345742">
              <w:rPr>
                <w:noProof/>
                <w:webHidden/>
              </w:rPr>
              <w:tab/>
            </w:r>
            <w:r w:rsidR="00345742">
              <w:rPr>
                <w:noProof/>
                <w:webHidden/>
              </w:rPr>
              <w:fldChar w:fldCharType="begin"/>
            </w:r>
            <w:r w:rsidR="00345742">
              <w:rPr>
                <w:noProof/>
                <w:webHidden/>
              </w:rPr>
              <w:instrText xml:space="preserve"> PAGEREF _Toc121065555 \h </w:instrText>
            </w:r>
            <w:r w:rsidR="00345742">
              <w:rPr>
                <w:noProof/>
                <w:webHidden/>
              </w:rPr>
            </w:r>
            <w:r w:rsidR="00345742">
              <w:rPr>
                <w:noProof/>
                <w:webHidden/>
              </w:rPr>
              <w:fldChar w:fldCharType="separate"/>
            </w:r>
            <w:r w:rsidR="00345742">
              <w:rPr>
                <w:noProof/>
                <w:webHidden/>
              </w:rPr>
              <w:t>6</w:t>
            </w:r>
            <w:r w:rsidR="00345742">
              <w:rPr>
                <w:noProof/>
                <w:webHidden/>
              </w:rPr>
              <w:fldChar w:fldCharType="end"/>
            </w:r>
          </w:hyperlink>
        </w:p>
        <w:p w14:paraId="672925DA" w14:textId="77777777" w:rsidR="00345742" w:rsidRDefault="008E7FD2">
          <w:pPr>
            <w:pStyle w:val="TDC1"/>
            <w:tabs>
              <w:tab w:val="right" w:leader="dot" w:pos="8211"/>
            </w:tabs>
            <w:rPr>
              <w:rFonts w:asciiTheme="minorHAnsi" w:eastAsiaTheme="minorEastAsia" w:hAnsiTheme="minorHAnsi" w:cstheme="minorBidi"/>
              <w:noProof/>
              <w:sz w:val="22"/>
              <w:szCs w:val="22"/>
            </w:rPr>
          </w:pPr>
          <w:hyperlink w:anchor="_Toc121065556" w:history="1">
            <w:r w:rsidR="00345742" w:rsidRPr="00C87841">
              <w:rPr>
                <w:rStyle w:val="Hipervnculo"/>
                <w:noProof/>
              </w:rPr>
              <w:t>Descripción del problema</w:t>
            </w:r>
            <w:r w:rsidR="00345742">
              <w:rPr>
                <w:noProof/>
                <w:webHidden/>
              </w:rPr>
              <w:tab/>
            </w:r>
            <w:r w:rsidR="00345742">
              <w:rPr>
                <w:noProof/>
                <w:webHidden/>
              </w:rPr>
              <w:fldChar w:fldCharType="begin"/>
            </w:r>
            <w:r w:rsidR="00345742">
              <w:rPr>
                <w:noProof/>
                <w:webHidden/>
              </w:rPr>
              <w:instrText xml:space="preserve"> PAGEREF _Toc121065556 \h </w:instrText>
            </w:r>
            <w:r w:rsidR="00345742">
              <w:rPr>
                <w:noProof/>
                <w:webHidden/>
              </w:rPr>
            </w:r>
            <w:r w:rsidR="00345742">
              <w:rPr>
                <w:noProof/>
                <w:webHidden/>
              </w:rPr>
              <w:fldChar w:fldCharType="separate"/>
            </w:r>
            <w:r w:rsidR="00345742">
              <w:rPr>
                <w:noProof/>
                <w:webHidden/>
              </w:rPr>
              <w:t>6</w:t>
            </w:r>
            <w:r w:rsidR="00345742">
              <w:rPr>
                <w:noProof/>
                <w:webHidden/>
              </w:rPr>
              <w:fldChar w:fldCharType="end"/>
            </w:r>
          </w:hyperlink>
        </w:p>
        <w:p w14:paraId="309E05FF" w14:textId="77777777" w:rsidR="00345742" w:rsidRDefault="008E7FD2">
          <w:pPr>
            <w:pStyle w:val="TDC2"/>
            <w:tabs>
              <w:tab w:val="right" w:leader="dot" w:pos="8211"/>
            </w:tabs>
            <w:rPr>
              <w:rFonts w:asciiTheme="minorHAnsi" w:eastAsiaTheme="minorEastAsia" w:hAnsiTheme="minorHAnsi" w:cstheme="minorBidi"/>
              <w:noProof/>
              <w:sz w:val="22"/>
              <w:szCs w:val="22"/>
            </w:rPr>
          </w:pPr>
          <w:hyperlink w:anchor="_Toc121065557" w:history="1">
            <w:r w:rsidR="00345742" w:rsidRPr="00C87841">
              <w:rPr>
                <w:rStyle w:val="Hipervnculo"/>
                <w:bCs/>
                <w:iCs/>
                <w:noProof/>
              </w:rPr>
              <w:t>3.1 La Universidad Nacional de Misiones</w:t>
            </w:r>
            <w:r w:rsidR="00345742">
              <w:rPr>
                <w:noProof/>
                <w:webHidden/>
              </w:rPr>
              <w:tab/>
            </w:r>
            <w:r w:rsidR="00345742">
              <w:rPr>
                <w:noProof/>
                <w:webHidden/>
              </w:rPr>
              <w:fldChar w:fldCharType="begin"/>
            </w:r>
            <w:r w:rsidR="00345742">
              <w:rPr>
                <w:noProof/>
                <w:webHidden/>
              </w:rPr>
              <w:instrText xml:space="preserve"> PAGEREF _Toc121065557 \h </w:instrText>
            </w:r>
            <w:r w:rsidR="00345742">
              <w:rPr>
                <w:noProof/>
                <w:webHidden/>
              </w:rPr>
            </w:r>
            <w:r w:rsidR="00345742">
              <w:rPr>
                <w:noProof/>
                <w:webHidden/>
              </w:rPr>
              <w:fldChar w:fldCharType="separate"/>
            </w:r>
            <w:r w:rsidR="00345742">
              <w:rPr>
                <w:noProof/>
                <w:webHidden/>
              </w:rPr>
              <w:t>7</w:t>
            </w:r>
            <w:r w:rsidR="00345742">
              <w:rPr>
                <w:noProof/>
                <w:webHidden/>
              </w:rPr>
              <w:fldChar w:fldCharType="end"/>
            </w:r>
          </w:hyperlink>
        </w:p>
        <w:p w14:paraId="3958CD65" w14:textId="77777777" w:rsidR="00345742" w:rsidRDefault="008E7FD2">
          <w:pPr>
            <w:pStyle w:val="TDC2"/>
            <w:tabs>
              <w:tab w:val="right" w:leader="dot" w:pos="8211"/>
            </w:tabs>
            <w:rPr>
              <w:rFonts w:asciiTheme="minorHAnsi" w:eastAsiaTheme="minorEastAsia" w:hAnsiTheme="minorHAnsi" w:cstheme="minorBidi"/>
              <w:noProof/>
              <w:sz w:val="22"/>
              <w:szCs w:val="22"/>
            </w:rPr>
          </w:pPr>
          <w:hyperlink w:anchor="_Toc121065558" w:history="1">
            <w:r w:rsidR="00345742" w:rsidRPr="00C87841">
              <w:rPr>
                <w:rStyle w:val="Hipervnculo"/>
                <w:bCs/>
                <w:iCs/>
                <w:noProof/>
              </w:rPr>
              <w:t>3.2 El problema</w:t>
            </w:r>
            <w:r w:rsidR="00345742">
              <w:rPr>
                <w:noProof/>
                <w:webHidden/>
              </w:rPr>
              <w:tab/>
            </w:r>
            <w:r w:rsidR="00345742">
              <w:rPr>
                <w:noProof/>
                <w:webHidden/>
              </w:rPr>
              <w:fldChar w:fldCharType="begin"/>
            </w:r>
            <w:r w:rsidR="00345742">
              <w:rPr>
                <w:noProof/>
                <w:webHidden/>
              </w:rPr>
              <w:instrText xml:space="preserve"> PAGEREF _Toc121065558 \h </w:instrText>
            </w:r>
            <w:r w:rsidR="00345742">
              <w:rPr>
                <w:noProof/>
                <w:webHidden/>
              </w:rPr>
            </w:r>
            <w:r w:rsidR="00345742">
              <w:rPr>
                <w:noProof/>
                <w:webHidden/>
              </w:rPr>
              <w:fldChar w:fldCharType="separate"/>
            </w:r>
            <w:r w:rsidR="00345742">
              <w:rPr>
                <w:noProof/>
                <w:webHidden/>
              </w:rPr>
              <w:t>7</w:t>
            </w:r>
            <w:r w:rsidR="00345742">
              <w:rPr>
                <w:noProof/>
                <w:webHidden/>
              </w:rPr>
              <w:fldChar w:fldCharType="end"/>
            </w:r>
          </w:hyperlink>
        </w:p>
        <w:p w14:paraId="1ECC79A7" w14:textId="77777777" w:rsidR="00345742" w:rsidRDefault="008E7FD2">
          <w:pPr>
            <w:pStyle w:val="TDC1"/>
            <w:tabs>
              <w:tab w:val="right" w:leader="dot" w:pos="8211"/>
            </w:tabs>
            <w:rPr>
              <w:rFonts w:asciiTheme="minorHAnsi" w:eastAsiaTheme="minorEastAsia" w:hAnsiTheme="minorHAnsi" w:cstheme="minorBidi"/>
              <w:noProof/>
              <w:sz w:val="22"/>
              <w:szCs w:val="22"/>
            </w:rPr>
          </w:pPr>
          <w:hyperlink w:anchor="_Toc121065559" w:history="1">
            <w:r w:rsidR="00345742" w:rsidRPr="00C87841">
              <w:rPr>
                <w:rStyle w:val="Hipervnculo"/>
                <w:noProof/>
              </w:rPr>
              <w:t>Capítulo 4</w:t>
            </w:r>
            <w:r w:rsidR="00345742">
              <w:rPr>
                <w:noProof/>
                <w:webHidden/>
              </w:rPr>
              <w:tab/>
            </w:r>
            <w:r w:rsidR="00345742">
              <w:rPr>
                <w:noProof/>
                <w:webHidden/>
              </w:rPr>
              <w:fldChar w:fldCharType="begin"/>
            </w:r>
            <w:r w:rsidR="00345742">
              <w:rPr>
                <w:noProof/>
                <w:webHidden/>
              </w:rPr>
              <w:instrText xml:space="preserve"> PAGEREF _Toc121065559 \h </w:instrText>
            </w:r>
            <w:r w:rsidR="00345742">
              <w:rPr>
                <w:noProof/>
                <w:webHidden/>
              </w:rPr>
            </w:r>
            <w:r w:rsidR="00345742">
              <w:rPr>
                <w:noProof/>
                <w:webHidden/>
              </w:rPr>
              <w:fldChar w:fldCharType="separate"/>
            </w:r>
            <w:r w:rsidR="00345742">
              <w:rPr>
                <w:noProof/>
                <w:webHidden/>
              </w:rPr>
              <w:t>8</w:t>
            </w:r>
            <w:r w:rsidR="00345742">
              <w:rPr>
                <w:noProof/>
                <w:webHidden/>
              </w:rPr>
              <w:fldChar w:fldCharType="end"/>
            </w:r>
          </w:hyperlink>
        </w:p>
        <w:p w14:paraId="2563CCF8" w14:textId="77777777" w:rsidR="00345742" w:rsidRDefault="008E7FD2">
          <w:pPr>
            <w:pStyle w:val="TDC1"/>
            <w:tabs>
              <w:tab w:val="right" w:leader="dot" w:pos="8211"/>
            </w:tabs>
            <w:rPr>
              <w:rFonts w:asciiTheme="minorHAnsi" w:eastAsiaTheme="minorEastAsia" w:hAnsiTheme="minorHAnsi" w:cstheme="minorBidi"/>
              <w:noProof/>
              <w:sz w:val="22"/>
              <w:szCs w:val="22"/>
            </w:rPr>
          </w:pPr>
          <w:hyperlink w:anchor="_Toc121065560" w:history="1">
            <w:r w:rsidR="00345742" w:rsidRPr="00C87841">
              <w:rPr>
                <w:rStyle w:val="Hipervnculo"/>
                <w:noProof/>
              </w:rPr>
              <w:t>Solución Propuesta</w:t>
            </w:r>
            <w:r w:rsidR="00345742">
              <w:rPr>
                <w:noProof/>
                <w:webHidden/>
              </w:rPr>
              <w:tab/>
            </w:r>
            <w:r w:rsidR="00345742">
              <w:rPr>
                <w:noProof/>
                <w:webHidden/>
              </w:rPr>
              <w:fldChar w:fldCharType="begin"/>
            </w:r>
            <w:r w:rsidR="00345742">
              <w:rPr>
                <w:noProof/>
                <w:webHidden/>
              </w:rPr>
              <w:instrText xml:space="preserve"> PAGEREF _Toc121065560 \h </w:instrText>
            </w:r>
            <w:r w:rsidR="00345742">
              <w:rPr>
                <w:noProof/>
                <w:webHidden/>
              </w:rPr>
            </w:r>
            <w:r w:rsidR="00345742">
              <w:rPr>
                <w:noProof/>
                <w:webHidden/>
              </w:rPr>
              <w:fldChar w:fldCharType="separate"/>
            </w:r>
            <w:r w:rsidR="00345742">
              <w:rPr>
                <w:noProof/>
                <w:webHidden/>
              </w:rPr>
              <w:t>8</w:t>
            </w:r>
            <w:r w:rsidR="00345742">
              <w:rPr>
                <w:noProof/>
                <w:webHidden/>
              </w:rPr>
              <w:fldChar w:fldCharType="end"/>
            </w:r>
          </w:hyperlink>
        </w:p>
        <w:p w14:paraId="00BAFCA5" w14:textId="77777777" w:rsidR="00345742" w:rsidRDefault="008E7FD2">
          <w:pPr>
            <w:pStyle w:val="TDC2"/>
            <w:tabs>
              <w:tab w:val="right" w:leader="dot" w:pos="8211"/>
            </w:tabs>
            <w:rPr>
              <w:rFonts w:asciiTheme="minorHAnsi" w:eastAsiaTheme="minorEastAsia" w:hAnsiTheme="minorHAnsi" w:cstheme="minorBidi"/>
              <w:noProof/>
              <w:sz w:val="22"/>
              <w:szCs w:val="22"/>
            </w:rPr>
          </w:pPr>
          <w:hyperlink w:anchor="_Toc121065561" w:history="1">
            <w:r w:rsidR="00345742" w:rsidRPr="00C87841">
              <w:rPr>
                <w:rStyle w:val="Hipervnculo"/>
                <w:noProof/>
              </w:rPr>
              <w:t>4.1 Materiales y Métodos</w:t>
            </w:r>
            <w:r w:rsidR="00345742">
              <w:rPr>
                <w:noProof/>
                <w:webHidden/>
              </w:rPr>
              <w:tab/>
            </w:r>
            <w:r w:rsidR="00345742">
              <w:rPr>
                <w:noProof/>
                <w:webHidden/>
              </w:rPr>
              <w:fldChar w:fldCharType="begin"/>
            </w:r>
            <w:r w:rsidR="00345742">
              <w:rPr>
                <w:noProof/>
                <w:webHidden/>
              </w:rPr>
              <w:instrText xml:space="preserve"> PAGEREF _Toc121065561 \h </w:instrText>
            </w:r>
            <w:r w:rsidR="00345742">
              <w:rPr>
                <w:noProof/>
                <w:webHidden/>
              </w:rPr>
            </w:r>
            <w:r w:rsidR="00345742">
              <w:rPr>
                <w:noProof/>
                <w:webHidden/>
              </w:rPr>
              <w:fldChar w:fldCharType="separate"/>
            </w:r>
            <w:r w:rsidR="00345742">
              <w:rPr>
                <w:noProof/>
                <w:webHidden/>
              </w:rPr>
              <w:t>9</w:t>
            </w:r>
            <w:r w:rsidR="00345742">
              <w:rPr>
                <w:noProof/>
                <w:webHidden/>
              </w:rPr>
              <w:fldChar w:fldCharType="end"/>
            </w:r>
          </w:hyperlink>
        </w:p>
        <w:p w14:paraId="207B0269" w14:textId="77777777" w:rsidR="00345742" w:rsidRDefault="008E7FD2">
          <w:pPr>
            <w:pStyle w:val="TDC2"/>
            <w:tabs>
              <w:tab w:val="right" w:leader="dot" w:pos="8211"/>
            </w:tabs>
            <w:rPr>
              <w:rFonts w:asciiTheme="minorHAnsi" w:eastAsiaTheme="minorEastAsia" w:hAnsiTheme="minorHAnsi" w:cstheme="minorBidi"/>
              <w:noProof/>
              <w:sz w:val="22"/>
              <w:szCs w:val="22"/>
            </w:rPr>
          </w:pPr>
          <w:hyperlink w:anchor="_Toc121065562" w:history="1">
            <w:r w:rsidR="00345742" w:rsidRPr="00C87841">
              <w:rPr>
                <w:rStyle w:val="Hipervnculo"/>
                <w:bCs/>
                <w:iCs/>
                <w:noProof/>
              </w:rPr>
              <w:t>4.2 Modelos</w:t>
            </w:r>
            <w:r w:rsidR="00345742">
              <w:rPr>
                <w:noProof/>
                <w:webHidden/>
              </w:rPr>
              <w:tab/>
            </w:r>
            <w:r w:rsidR="00345742">
              <w:rPr>
                <w:noProof/>
                <w:webHidden/>
              </w:rPr>
              <w:fldChar w:fldCharType="begin"/>
            </w:r>
            <w:r w:rsidR="00345742">
              <w:rPr>
                <w:noProof/>
                <w:webHidden/>
              </w:rPr>
              <w:instrText xml:space="preserve"> PAGEREF _Toc121065562 \h </w:instrText>
            </w:r>
            <w:r w:rsidR="00345742">
              <w:rPr>
                <w:noProof/>
                <w:webHidden/>
              </w:rPr>
            </w:r>
            <w:r w:rsidR="00345742">
              <w:rPr>
                <w:noProof/>
                <w:webHidden/>
              </w:rPr>
              <w:fldChar w:fldCharType="separate"/>
            </w:r>
            <w:r w:rsidR="00345742">
              <w:rPr>
                <w:noProof/>
                <w:webHidden/>
              </w:rPr>
              <w:t>1</w:t>
            </w:r>
            <w:r w:rsidR="00345742">
              <w:rPr>
                <w:noProof/>
                <w:webHidden/>
              </w:rPr>
              <w:fldChar w:fldCharType="end"/>
            </w:r>
          </w:hyperlink>
        </w:p>
        <w:p w14:paraId="2A184007" w14:textId="77777777" w:rsidR="00345742" w:rsidRDefault="008E7FD2">
          <w:pPr>
            <w:pStyle w:val="TDC2"/>
            <w:tabs>
              <w:tab w:val="right" w:leader="dot" w:pos="8211"/>
            </w:tabs>
            <w:rPr>
              <w:rFonts w:asciiTheme="minorHAnsi" w:eastAsiaTheme="minorEastAsia" w:hAnsiTheme="minorHAnsi" w:cstheme="minorBidi"/>
              <w:noProof/>
              <w:sz w:val="22"/>
              <w:szCs w:val="22"/>
            </w:rPr>
          </w:pPr>
          <w:hyperlink w:anchor="_Toc121065563" w:history="1">
            <w:r w:rsidR="00345742" w:rsidRPr="00C87841">
              <w:rPr>
                <w:rStyle w:val="Hipervnculo"/>
                <w:bCs/>
                <w:iCs/>
                <w:noProof/>
              </w:rPr>
              <w:t>3.5 Selección de Modelos</w:t>
            </w:r>
            <w:r w:rsidR="00345742">
              <w:rPr>
                <w:noProof/>
                <w:webHidden/>
              </w:rPr>
              <w:tab/>
            </w:r>
            <w:r w:rsidR="00345742">
              <w:rPr>
                <w:noProof/>
                <w:webHidden/>
              </w:rPr>
              <w:fldChar w:fldCharType="begin"/>
            </w:r>
            <w:r w:rsidR="00345742">
              <w:rPr>
                <w:noProof/>
                <w:webHidden/>
              </w:rPr>
              <w:instrText xml:space="preserve"> PAGEREF _Toc121065563 \h </w:instrText>
            </w:r>
            <w:r w:rsidR="00345742">
              <w:rPr>
                <w:noProof/>
                <w:webHidden/>
              </w:rPr>
            </w:r>
            <w:r w:rsidR="00345742">
              <w:rPr>
                <w:noProof/>
                <w:webHidden/>
              </w:rPr>
              <w:fldChar w:fldCharType="separate"/>
            </w:r>
            <w:r w:rsidR="00345742">
              <w:rPr>
                <w:noProof/>
                <w:webHidden/>
              </w:rPr>
              <w:t>1</w:t>
            </w:r>
            <w:r w:rsidR="00345742">
              <w:rPr>
                <w:noProof/>
                <w:webHidden/>
              </w:rPr>
              <w:fldChar w:fldCharType="end"/>
            </w:r>
          </w:hyperlink>
        </w:p>
        <w:p w14:paraId="7F5D0F43" w14:textId="77777777" w:rsidR="00345742" w:rsidRDefault="008E7FD2">
          <w:pPr>
            <w:pStyle w:val="TDC1"/>
            <w:tabs>
              <w:tab w:val="right" w:leader="dot" w:pos="8211"/>
            </w:tabs>
            <w:rPr>
              <w:rFonts w:asciiTheme="minorHAnsi" w:eastAsiaTheme="minorEastAsia" w:hAnsiTheme="minorHAnsi" w:cstheme="minorBidi"/>
              <w:noProof/>
              <w:sz w:val="22"/>
              <w:szCs w:val="22"/>
            </w:rPr>
          </w:pPr>
          <w:hyperlink w:anchor="_Toc121065564" w:history="1">
            <w:r w:rsidR="00345742" w:rsidRPr="00C87841">
              <w:rPr>
                <w:rStyle w:val="Hipervnculo"/>
                <w:noProof/>
              </w:rPr>
              <w:t>Bibliografía</w:t>
            </w:r>
            <w:r w:rsidR="00345742">
              <w:rPr>
                <w:noProof/>
                <w:webHidden/>
              </w:rPr>
              <w:tab/>
            </w:r>
            <w:r w:rsidR="00345742">
              <w:rPr>
                <w:noProof/>
                <w:webHidden/>
              </w:rPr>
              <w:fldChar w:fldCharType="begin"/>
            </w:r>
            <w:r w:rsidR="00345742">
              <w:rPr>
                <w:noProof/>
                <w:webHidden/>
              </w:rPr>
              <w:instrText xml:space="preserve"> PAGEREF _Toc121065564 \h </w:instrText>
            </w:r>
            <w:r w:rsidR="00345742">
              <w:rPr>
                <w:noProof/>
                <w:webHidden/>
              </w:rPr>
            </w:r>
            <w:r w:rsidR="00345742">
              <w:rPr>
                <w:noProof/>
                <w:webHidden/>
              </w:rPr>
              <w:fldChar w:fldCharType="separate"/>
            </w:r>
            <w:r w:rsidR="00345742">
              <w:rPr>
                <w:noProof/>
                <w:webHidden/>
              </w:rPr>
              <w:t>2</w:t>
            </w:r>
            <w:r w:rsidR="00345742">
              <w:rPr>
                <w:noProof/>
                <w:webHidden/>
              </w:rPr>
              <w:fldChar w:fldCharType="end"/>
            </w:r>
          </w:hyperlink>
        </w:p>
        <w:p w14:paraId="0DC4722E" w14:textId="67F58C8A" w:rsidR="00FD7513" w:rsidRDefault="00FD7513">
          <w:r>
            <w:rPr>
              <w:b/>
              <w:bCs/>
            </w:rPr>
            <w:fldChar w:fldCharType="end"/>
          </w:r>
        </w:p>
      </w:sdtContent>
    </w:sdt>
    <w:p w14:paraId="7344D41C" w14:textId="77777777" w:rsidR="005A39A9" w:rsidRDefault="000C04D6">
      <w:pPr>
        <w:sectPr w:rsidR="005A39A9" w:rsidSect="0064209D">
          <w:pgSz w:w="11907" w:h="16840" w:code="9"/>
          <w:pgMar w:top="2268" w:right="1418" w:bottom="1418" w:left="2268" w:header="709" w:footer="709" w:gutter="0"/>
          <w:cols w:space="708"/>
          <w:docGrid w:linePitch="360"/>
        </w:sectPr>
      </w:pPr>
      <w:r>
        <w:br w:type="page"/>
      </w:r>
    </w:p>
    <w:p w14:paraId="6FD67217" w14:textId="2F7C9F12" w:rsidR="002F2B1E" w:rsidRDefault="002F2B1E" w:rsidP="002F2B1E">
      <w:pPr>
        <w:pStyle w:val="Ttulo1"/>
        <w:rPr>
          <w:szCs w:val="28"/>
        </w:rPr>
      </w:pPr>
      <w:bookmarkStart w:id="0" w:name="__RefHeading___Toc2502_16391338711"/>
      <w:bookmarkStart w:id="1" w:name="_Toc121065543"/>
      <w:r>
        <w:lastRenderedPageBreak/>
        <w:t>Capítulo 1</w:t>
      </w:r>
      <w:bookmarkEnd w:id="0"/>
      <w:bookmarkEnd w:id="1"/>
    </w:p>
    <w:p w14:paraId="10E3D73E" w14:textId="77777777" w:rsidR="002F2B1E" w:rsidRDefault="002F2B1E" w:rsidP="002F2B1E">
      <w:pPr>
        <w:pStyle w:val="Textbody"/>
      </w:pPr>
    </w:p>
    <w:p w14:paraId="0FC514CE" w14:textId="77777777" w:rsidR="002F2B1E" w:rsidRDefault="002F2B1E" w:rsidP="002F2B1E">
      <w:pPr>
        <w:pStyle w:val="Textbody"/>
      </w:pPr>
    </w:p>
    <w:p w14:paraId="16BBEDEB" w14:textId="77777777" w:rsidR="002F2B1E" w:rsidRDefault="002F2B1E" w:rsidP="002F2B1E">
      <w:pPr>
        <w:pStyle w:val="Textbody"/>
      </w:pPr>
    </w:p>
    <w:p w14:paraId="42A303FF" w14:textId="77777777" w:rsidR="002F2B1E" w:rsidRDefault="002F2B1E" w:rsidP="00516294">
      <w:pPr>
        <w:pStyle w:val="Ttulo1"/>
      </w:pPr>
      <w:bookmarkStart w:id="2" w:name="__RefHeading___Toc2504_16391338711"/>
      <w:bookmarkStart w:id="3" w:name="_Toc121065544"/>
      <w:r>
        <w:t>Introducción</w:t>
      </w:r>
      <w:bookmarkEnd w:id="2"/>
      <w:bookmarkEnd w:id="3"/>
    </w:p>
    <w:p w14:paraId="46E5104B" w14:textId="77777777" w:rsidR="00715F65" w:rsidRDefault="00715F65" w:rsidP="00C5254D">
      <w:pPr>
        <w:ind w:left="1080"/>
        <w:jc w:val="both"/>
      </w:pPr>
    </w:p>
    <w:p w14:paraId="3B309834" w14:textId="3F5E7681" w:rsidR="00C5254D" w:rsidRPr="00BE6C98" w:rsidRDefault="00C5254D" w:rsidP="00C5254D">
      <w:pPr>
        <w:ind w:left="1080"/>
        <w:jc w:val="both"/>
        <w:rPr>
          <w:rStyle w:val="Hipervnculo"/>
          <w:color w:val="auto"/>
          <w:u w:val="none"/>
        </w:rPr>
      </w:pPr>
    </w:p>
    <w:p w14:paraId="0573719F" w14:textId="3377F4E5" w:rsidR="00535422" w:rsidRDefault="00535422">
      <w:pPr>
        <w:spacing w:after="160" w:line="259" w:lineRule="auto"/>
        <w:rPr>
          <w:rStyle w:val="Hipervnculo"/>
          <w:color w:val="auto"/>
          <w:u w:val="none"/>
        </w:rPr>
      </w:pPr>
      <w:r>
        <w:rPr>
          <w:rStyle w:val="Hipervnculo"/>
          <w:color w:val="auto"/>
          <w:u w:val="none"/>
        </w:rPr>
        <w:br w:type="page"/>
      </w:r>
    </w:p>
    <w:p w14:paraId="297D3125" w14:textId="002C177D" w:rsidR="002F2B1E" w:rsidRPr="002F2B1E" w:rsidRDefault="002F2B1E" w:rsidP="00BF62BC">
      <w:pPr>
        <w:pStyle w:val="Ttulo2"/>
        <w:numPr>
          <w:ilvl w:val="0"/>
          <w:numId w:val="2"/>
        </w:numPr>
        <w:rPr>
          <w:szCs w:val="28"/>
        </w:rPr>
      </w:pPr>
      <w:bookmarkStart w:id="4" w:name="_Toc121065545"/>
      <w:bookmarkStart w:id="5" w:name="_Toc444510845"/>
      <w:r w:rsidRPr="002F2B1E">
        <w:rPr>
          <w:szCs w:val="28"/>
        </w:rPr>
        <w:lastRenderedPageBreak/>
        <w:t>Motivación</w:t>
      </w:r>
      <w:bookmarkEnd w:id="4"/>
    </w:p>
    <w:p w14:paraId="368DCE28" w14:textId="77777777" w:rsidR="002F2B1E" w:rsidRPr="002F2B1E" w:rsidRDefault="002F2B1E" w:rsidP="002F2B1E"/>
    <w:p w14:paraId="71C54FD9" w14:textId="77777777" w:rsidR="00656527" w:rsidRPr="002F2B1E" w:rsidRDefault="00656527" w:rsidP="00BF62BC">
      <w:pPr>
        <w:pStyle w:val="Ttulo2"/>
        <w:numPr>
          <w:ilvl w:val="0"/>
          <w:numId w:val="2"/>
        </w:numPr>
        <w:rPr>
          <w:szCs w:val="28"/>
        </w:rPr>
      </w:pPr>
      <w:bookmarkStart w:id="6" w:name="_Toc121065546"/>
      <w:r w:rsidRPr="002F2B1E">
        <w:rPr>
          <w:szCs w:val="28"/>
        </w:rPr>
        <w:t>Objetivos</w:t>
      </w:r>
      <w:bookmarkEnd w:id="5"/>
      <w:bookmarkEnd w:id="6"/>
    </w:p>
    <w:p w14:paraId="371668F5" w14:textId="77777777" w:rsidR="00656527" w:rsidRPr="00656527" w:rsidRDefault="00656527" w:rsidP="00656527">
      <w:pPr>
        <w:pStyle w:val="Prrafodelista"/>
        <w:ind w:left="1080"/>
        <w:jc w:val="both"/>
      </w:pPr>
    </w:p>
    <w:p w14:paraId="4F7364A7" w14:textId="0D0D51BE" w:rsidR="00FB3E64" w:rsidRDefault="00236AE2" w:rsidP="00BF62BC">
      <w:pPr>
        <w:pStyle w:val="Ttulo3"/>
        <w:numPr>
          <w:ilvl w:val="0"/>
          <w:numId w:val="1"/>
        </w:numPr>
      </w:pPr>
      <w:bookmarkStart w:id="7" w:name="_Toc121065547"/>
      <w:r w:rsidRPr="002F2B1E">
        <w:t>Objetivo General</w:t>
      </w:r>
      <w:r w:rsidR="00794022">
        <w:t>:</w:t>
      </w:r>
      <w:bookmarkEnd w:id="7"/>
    </w:p>
    <w:p w14:paraId="74276BA2" w14:textId="02824A01" w:rsidR="00C40BF3" w:rsidRDefault="00FB3E64" w:rsidP="00656E42">
      <w:pPr>
        <w:ind w:left="1440"/>
      </w:pPr>
      <w:r>
        <w:t>Pronosticar  series de tiempo de tráfico web</w:t>
      </w:r>
      <w:r w:rsidR="00C40BF3">
        <w:t xml:space="preserve"> y</w:t>
      </w:r>
      <w:r>
        <w:t xml:space="preserve"> </w:t>
      </w:r>
      <w:r w:rsidR="00C40BF3">
        <w:t>medir el desempeño de modelos aplicados sobre datos extraídos de las páginas institucionales</w:t>
      </w:r>
      <w:r w:rsidR="00DA7A36">
        <w:t xml:space="preserve"> de la </w:t>
      </w:r>
      <w:proofErr w:type="spellStart"/>
      <w:r w:rsidR="00FF5C09">
        <w:t>U.Na.M</w:t>
      </w:r>
      <w:proofErr w:type="spellEnd"/>
      <w:r w:rsidR="00FF5C09">
        <w:t>.</w:t>
      </w:r>
    </w:p>
    <w:p w14:paraId="3AFC7740" w14:textId="77777777" w:rsidR="00FB3E64" w:rsidRPr="00656527" w:rsidRDefault="00FB3E64" w:rsidP="00656E42">
      <w:pPr>
        <w:ind w:left="1134"/>
      </w:pPr>
    </w:p>
    <w:p w14:paraId="4C69FE3A" w14:textId="6E64F967" w:rsidR="00CA6CBF" w:rsidRPr="00AE07A6" w:rsidRDefault="00CA6CBF" w:rsidP="00656E42"/>
    <w:p w14:paraId="54EC6C54" w14:textId="29D56DD5" w:rsidR="00236AE2" w:rsidRPr="0065036A" w:rsidRDefault="00236AE2" w:rsidP="00BF62BC">
      <w:pPr>
        <w:pStyle w:val="Ttulo3"/>
        <w:numPr>
          <w:ilvl w:val="0"/>
          <w:numId w:val="1"/>
        </w:numPr>
      </w:pPr>
      <w:bookmarkStart w:id="8" w:name="_Toc121065548"/>
      <w:r w:rsidRPr="0065036A">
        <w:t>Objetivos Específicos</w:t>
      </w:r>
      <w:r w:rsidR="00794022">
        <w:t>:</w:t>
      </w:r>
      <w:bookmarkEnd w:id="8"/>
    </w:p>
    <w:p w14:paraId="3740B193" w14:textId="452797D8" w:rsidR="001C7CC5" w:rsidRDefault="00C61094" w:rsidP="00656E42">
      <w:pPr>
        <w:ind w:left="1440"/>
      </w:pPr>
      <w:r>
        <w:t>-</w:t>
      </w:r>
      <w:r w:rsidR="000C04D6" w:rsidRPr="00C61094">
        <w:t xml:space="preserve">Relevar y analizar distintos modelos de pronóstico de series de tiempo </w:t>
      </w:r>
      <w:r w:rsidR="000F0E99">
        <w:tab/>
      </w:r>
      <w:r w:rsidR="000C04D6" w:rsidRPr="00C61094">
        <w:t>de tráfico web.</w:t>
      </w:r>
    </w:p>
    <w:p w14:paraId="086EBE70" w14:textId="008338D3" w:rsidR="00887728" w:rsidRDefault="00887728" w:rsidP="00656E42">
      <w:pPr>
        <w:ind w:left="1440"/>
      </w:pPr>
      <w:r>
        <w:t xml:space="preserve">-Determinar la adecuación de cada uno de los modelos propuestos de la </w:t>
      </w:r>
      <w:r w:rsidR="000F0E99">
        <w:tab/>
      </w:r>
      <w:r>
        <w:t>bibliografía a la problemática.</w:t>
      </w:r>
    </w:p>
    <w:p w14:paraId="6C0FDA90" w14:textId="29001477" w:rsidR="00EB5E74" w:rsidRDefault="00EB5E74" w:rsidP="00656E42">
      <w:pPr>
        <w:ind w:left="1440"/>
      </w:pPr>
      <w:r w:rsidRPr="00A62FC3">
        <w:t>-Definir indicadores para medir el desempeño de los modelos.</w:t>
      </w:r>
    </w:p>
    <w:p w14:paraId="47ECB67A" w14:textId="7DCDE2A6" w:rsidR="001C7CC5" w:rsidRDefault="00C61094" w:rsidP="00656E42">
      <w:pPr>
        <w:ind w:left="1440"/>
      </w:pPr>
      <w:r>
        <w:t>-</w:t>
      </w:r>
      <w:r w:rsidR="000F0E99" w:rsidRPr="00A62FC3">
        <w:t xml:space="preserve">Generar </w:t>
      </w:r>
      <w:r w:rsidR="000F0E99">
        <w:t>los</w:t>
      </w:r>
      <w:r w:rsidR="000F0E99" w:rsidRPr="00C61094">
        <w:t xml:space="preserve"> modelo</w:t>
      </w:r>
      <w:r w:rsidR="000F0E99">
        <w:t>s</w:t>
      </w:r>
      <w:r w:rsidR="000F0E99" w:rsidRPr="00C61094">
        <w:t xml:space="preserve"> </w:t>
      </w:r>
      <w:r w:rsidR="000F0E99">
        <w:t>a utilizar</w:t>
      </w:r>
      <w:r w:rsidR="000F0E99" w:rsidRPr="00C61094">
        <w:t>.</w:t>
      </w:r>
    </w:p>
    <w:p w14:paraId="0BBFB7A7" w14:textId="12D12D92" w:rsidR="00887728" w:rsidRPr="00A62FC3" w:rsidRDefault="00887728" w:rsidP="00656E42">
      <w:pPr>
        <w:ind w:left="1440"/>
      </w:pPr>
      <w:r>
        <w:t>-</w:t>
      </w:r>
      <w:r w:rsidR="00843513" w:rsidRPr="00A62FC3">
        <w:t>Realizar la evaluación del desempeño de los modelos.</w:t>
      </w:r>
    </w:p>
    <w:p w14:paraId="66E6542A" w14:textId="77777777" w:rsidR="002F2B1E" w:rsidRDefault="00843513" w:rsidP="00656E42">
      <w:pPr>
        <w:ind w:left="1440"/>
      </w:pPr>
      <w:r w:rsidRPr="00A62FC3">
        <w:t xml:space="preserve">-Validar </w:t>
      </w:r>
      <w:r>
        <w:t>los</w:t>
      </w:r>
      <w:r w:rsidRPr="00C61094">
        <w:t xml:space="preserve"> modelo</w:t>
      </w:r>
      <w:r>
        <w:t>s.</w:t>
      </w:r>
    </w:p>
    <w:p w14:paraId="74EA47E8" w14:textId="77777777" w:rsidR="002F2B1E" w:rsidRDefault="002F2B1E" w:rsidP="00BF62BC">
      <w:pPr>
        <w:pStyle w:val="Ttulo2"/>
        <w:numPr>
          <w:ilvl w:val="0"/>
          <w:numId w:val="2"/>
        </w:numPr>
      </w:pPr>
      <w:bookmarkStart w:id="9" w:name="_Toc121065549"/>
      <w:r>
        <w:t>Estructura del documento</w:t>
      </w:r>
      <w:bookmarkEnd w:id="9"/>
    </w:p>
    <w:p w14:paraId="60CD4388" w14:textId="6E301EE1" w:rsidR="00B873F6" w:rsidRDefault="00B873F6" w:rsidP="005A39A9">
      <w:pPr>
        <w:tabs>
          <w:tab w:val="left" w:pos="5880"/>
        </w:tabs>
      </w:pPr>
    </w:p>
    <w:p w14:paraId="7321F63A" w14:textId="77777777" w:rsidR="002F2B1E" w:rsidRDefault="002F2B1E" w:rsidP="005A39A9">
      <w:pPr>
        <w:tabs>
          <w:tab w:val="left" w:pos="5880"/>
        </w:tabs>
      </w:pPr>
    </w:p>
    <w:p w14:paraId="78F00B73" w14:textId="77777777" w:rsidR="002F2B1E" w:rsidRDefault="002F2B1E" w:rsidP="005A39A9">
      <w:pPr>
        <w:tabs>
          <w:tab w:val="left" w:pos="5880"/>
        </w:tabs>
      </w:pPr>
    </w:p>
    <w:p w14:paraId="2BF428B3" w14:textId="77777777" w:rsidR="002F2B1E" w:rsidRDefault="002F2B1E" w:rsidP="005A39A9">
      <w:pPr>
        <w:tabs>
          <w:tab w:val="left" w:pos="5880"/>
        </w:tabs>
      </w:pPr>
    </w:p>
    <w:p w14:paraId="50CA207C" w14:textId="77777777" w:rsidR="002F2B1E" w:rsidRDefault="002F2B1E" w:rsidP="005A39A9">
      <w:pPr>
        <w:tabs>
          <w:tab w:val="left" w:pos="5880"/>
        </w:tabs>
      </w:pPr>
    </w:p>
    <w:p w14:paraId="754D1D7E" w14:textId="2A7172EB" w:rsidR="002F2B1E" w:rsidRDefault="002F2B1E">
      <w:pPr>
        <w:spacing w:after="160" w:line="259" w:lineRule="auto"/>
      </w:pPr>
      <w:r>
        <w:br w:type="page"/>
      </w:r>
    </w:p>
    <w:p w14:paraId="24270963" w14:textId="22093F40" w:rsidR="002F2B1E" w:rsidRDefault="00C016C7" w:rsidP="002F2B1E">
      <w:pPr>
        <w:pStyle w:val="Ttulo1"/>
        <w:rPr>
          <w:szCs w:val="28"/>
        </w:rPr>
      </w:pPr>
      <w:bookmarkStart w:id="10" w:name="__RefHeading___Toc2502_1639133871"/>
      <w:bookmarkStart w:id="11" w:name="_Toc121065550"/>
      <w:r>
        <w:lastRenderedPageBreak/>
        <w:t>Capítulo</w:t>
      </w:r>
      <w:r w:rsidR="002F2B1E">
        <w:t xml:space="preserve"> 2</w:t>
      </w:r>
      <w:bookmarkEnd w:id="10"/>
      <w:bookmarkEnd w:id="11"/>
    </w:p>
    <w:p w14:paraId="089FE61F" w14:textId="77777777" w:rsidR="002F2B1E" w:rsidRDefault="002F2B1E" w:rsidP="002F2B1E">
      <w:pPr>
        <w:pStyle w:val="Textbody"/>
      </w:pPr>
    </w:p>
    <w:p w14:paraId="794BEDDA" w14:textId="77777777" w:rsidR="002F2B1E" w:rsidRDefault="002F2B1E" w:rsidP="002F2B1E">
      <w:pPr>
        <w:pStyle w:val="Textbody"/>
      </w:pPr>
    </w:p>
    <w:p w14:paraId="70F0C60B" w14:textId="77777777" w:rsidR="002F2B1E" w:rsidRDefault="002F2B1E" w:rsidP="002F2B1E">
      <w:pPr>
        <w:pStyle w:val="Textbody"/>
      </w:pPr>
    </w:p>
    <w:p w14:paraId="5FEA8BF4" w14:textId="77777777" w:rsidR="002F2B1E" w:rsidRDefault="002F2B1E" w:rsidP="002F2B1E">
      <w:pPr>
        <w:pStyle w:val="Ttulo1"/>
      </w:pPr>
      <w:bookmarkStart w:id="12" w:name="__RefHeading___Toc2504_1639133871"/>
      <w:bookmarkStart w:id="13" w:name="_Toc121065551"/>
      <w:r>
        <w:t>Marco Teórico</w:t>
      </w:r>
      <w:bookmarkEnd w:id="12"/>
      <w:bookmarkEnd w:id="13"/>
    </w:p>
    <w:p w14:paraId="7132B5DD" w14:textId="77777777" w:rsidR="004833B4" w:rsidRDefault="004833B4" w:rsidP="004833B4"/>
    <w:p w14:paraId="4177DD51" w14:textId="77777777" w:rsidR="004833B4" w:rsidRDefault="004833B4" w:rsidP="004833B4"/>
    <w:p w14:paraId="2E7233FC" w14:textId="715925B0" w:rsidR="004833B4" w:rsidRDefault="00C016C7" w:rsidP="004833B4">
      <w:r>
        <w:t xml:space="preserve">En este capítulo se presenta el marco teórico del trabajo realizado, comenzando con la definición de </w:t>
      </w:r>
      <w:r w:rsidR="00743FEF">
        <w:t>tráfico web y series de tiempo, luego con variados ejemplos de la literatura de distintas tecnologías que realizan el pronóstico de series de tiempo de tráfico web</w:t>
      </w:r>
      <w:r w:rsidR="009F651F" w:rsidRPr="009F651F">
        <w:t xml:space="preserve"> </w:t>
      </w:r>
      <w:r w:rsidR="009F651F">
        <w:t>finalizando con las formas de medir el desempeño de los modelos.</w:t>
      </w:r>
    </w:p>
    <w:p w14:paraId="44F48C47" w14:textId="77777777" w:rsidR="00C016C7" w:rsidRDefault="00C016C7" w:rsidP="004833B4"/>
    <w:p w14:paraId="0FA55694" w14:textId="69A5B81C" w:rsidR="00C016C7" w:rsidRPr="00727A74" w:rsidRDefault="00412E0D" w:rsidP="00BF62BC">
      <w:pPr>
        <w:pStyle w:val="Ttulo2"/>
        <w:numPr>
          <w:ilvl w:val="0"/>
          <w:numId w:val="3"/>
        </w:numPr>
        <w:tabs>
          <w:tab w:val="left" w:pos="426"/>
        </w:tabs>
        <w:ind w:left="426"/>
        <w:rPr>
          <w:szCs w:val="28"/>
        </w:rPr>
      </w:pPr>
      <w:bookmarkStart w:id="14" w:name="_Toc121065552"/>
      <w:r w:rsidRPr="00727A74">
        <w:rPr>
          <w:szCs w:val="28"/>
        </w:rPr>
        <w:t>Tráfico web</w:t>
      </w:r>
      <w:bookmarkEnd w:id="14"/>
    </w:p>
    <w:p w14:paraId="0BB1DE6C" w14:textId="622C63DA" w:rsidR="00412E0D" w:rsidRPr="00727A74" w:rsidRDefault="00412E0D" w:rsidP="00412E0D">
      <w:pPr>
        <w:rPr>
          <w:sz w:val="28"/>
          <w:szCs w:val="28"/>
        </w:rPr>
      </w:pPr>
      <w:r w:rsidRPr="00727A74">
        <w:rPr>
          <w:sz w:val="28"/>
          <w:szCs w:val="28"/>
        </w:rPr>
        <w:tab/>
      </w:r>
    </w:p>
    <w:p w14:paraId="1B8592EF" w14:textId="16FEF2F0" w:rsidR="002957FB" w:rsidRDefault="00B25C4A" w:rsidP="00412E0D">
      <w:r w:rsidRPr="00091F42">
        <w:t>Trafico web es la cantidad de datos enviados y recibidos por los visitantes de un sitio web lo cual es determinado por el número de visitas y el número de páginas que ellos visitan</w:t>
      </w:r>
      <w:r w:rsidR="002957FB" w:rsidRPr="00091F42">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2957FB" w:rsidRPr="00091F42">
        <w:fldChar w:fldCharType="separate"/>
      </w:r>
      <w:r w:rsidR="006D661F" w:rsidRPr="006D661F">
        <w:rPr>
          <w:noProof/>
        </w:rPr>
        <w:t>[1]</w:t>
      </w:r>
      <w:r w:rsidR="002957FB" w:rsidRPr="00091F42">
        <w:fldChar w:fldCharType="end"/>
      </w:r>
      <w:r w:rsidRPr="00091F42">
        <w:t>.</w:t>
      </w:r>
    </w:p>
    <w:p w14:paraId="5D102DE4" w14:textId="77777777" w:rsidR="006007E9" w:rsidRPr="00091F42" w:rsidRDefault="006007E9" w:rsidP="00412E0D"/>
    <w:p w14:paraId="552D2D7F" w14:textId="5431BA90" w:rsidR="00412E0D" w:rsidRDefault="00412E0D" w:rsidP="00412E0D">
      <w:pPr>
        <w:pStyle w:val="Ttulo2"/>
        <w:numPr>
          <w:ilvl w:val="0"/>
          <w:numId w:val="3"/>
        </w:numPr>
        <w:ind w:left="426"/>
        <w:rPr>
          <w:szCs w:val="28"/>
        </w:rPr>
      </w:pPr>
      <w:bookmarkStart w:id="15" w:name="_Toc121065553"/>
      <w:r w:rsidRPr="00245FB5">
        <w:rPr>
          <w:szCs w:val="28"/>
        </w:rPr>
        <w:t>Series de tiempo</w:t>
      </w:r>
      <w:bookmarkEnd w:id="15"/>
    </w:p>
    <w:p w14:paraId="12CF1728" w14:textId="77777777" w:rsidR="00245FB5" w:rsidRPr="00245FB5" w:rsidRDefault="00245FB5" w:rsidP="00245FB5"/>
    <w:p w14:paraId="413751E7" w14:textId="679861FF" w:rsidR="00412E0D" w:rsidRPr="00B75457" w:rsidRDefault="00245FB5" w:rsidP="00DC091E">
      <w:r>
        <w:rPr>
          <w:sz w:val="28"/>
          <w:szCs w:val="28"/>
        </w:rPr>
        <w:tab/>
      </w:r>
      <w:r w:rsidRPr="00245FB5">
        <w:t>Las series de tiempo son una secuencia de datos medidos secuencialmente en el tiempo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rsidR="00E953D0">
        <w:t xml:space="preserve">; los datos de las series de tiempo son registrados en intervalos de tiempos constantes de manera sucesiva, </w:t>
      </w:r>
      <w:r w:rsidR="00DC091E">
        <w:t>e</w:t>
      </w:r>
      <w:r w:rsidR="00DC091E" w:rsidRPr="00460128">
        <w:t xml:space="preserve">ntre los componentes de las series de tiempo </w:t>
      </w:r>
      <w:r w:rsidR="00DC091E">
        <w:t>está la t</w:t>
      </w:r>
      <w:r w:rsidR="00DC091E" w:rsidRPr="00460128">
        <w:t>endencia la cual es el movimiento sostenido a largo plazo de la serie, otra componente es la cíclica que serían las fluctuaciones que se repiten en fo</w:t>
      </w:r>
      <w:r w:rsidR="00DC091E">
        <w:t>rma periódica mayores a un año</w:t>
      </w:r>
      <w:r w:rsidR="00DC091E" w:rsidRPr="00460128">
        <w:t xml:space="preserve">, luego </w:t>
      </w:r>
      <w:r w:rsidR="00DC091E">
        <w:t xml:space="preserve">está </w:t>
      </w:r>
      <w:r w:rsidR="00DC091E" w:rsidRPr="00460128">
        <w:t xml:space="preserve">la componente estacional que son movimientos </w:t>
      </w:r>
      <w:r w:rsidR="00DC091E">
        <w:t>repetitivos</w:t>
      </w:r>
      <w:r w:rsidR="00DC091E" w:rsidRPr="00460128">
        <w:t xml:space="preserve"> durante </w:t>
      </w:r>
      <w:r w:rsidR="00DC091E">
        <w:t xml:space="preserve">un ciclo de tiempo la estacionalidad se puede dividir en horas, días, semanas, meses, trimestral y anual; finalmente tenemos </w:t>
      </w:r>
      <w:r w:rsidR="00F57415">
        <w:t xml:space="preserve">al ruido el cual es un </w:t>
      </w:r>
      <w:r w:rsidR="00DC091E">
        <w:t>componente</w:t>
      </w:r>
      <w:r w:rsidR="00F57415">
        <w:t xml:space="preserve"> impredecible</w:t>
      </w:r>
      <w:r w:rsidR="00F57415">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rsidR="00F57415">
        <w:fldChar w:fldCharType="separate"/>
      </w:r>
      <w:r w:rsidR="006D661F" w:rsidRPr="006D661F">
        <w:rPr>
          <w:noProof/>
        </w:rPr>
        <w:t>[3]</w:t>
      </w:r>
      <w:r w:rsidR="00F57415">
        <w:fldChar w:fldCharType="end"/>
      </w:r>
      <w:r w:rsidR="00F57415">
        <w:t>.</w:t>
      </w:r>
    </w:p>
    <w:p w14:paraId="35999632" w14:textId="77777777" w:rsidR="00245FB5" w:rsidRPr="00B75457" w:rsidRDefault="00245FB5" w:rsidP="00412E0D"/>
    <w:p w14:paraId="574F1886" w14:textId="77777777" w:rsidR="0063394D" w:rsidRPr="00727A74" w:rsidRDefault="0063394D" w:rsidP="0063394D">
      <w:pPr>
        <w:pStyle w:val="Ttulo2"/>
        <w:numPr>
          <w:ilvl w:val="0"/>
          <w:numId w:val="7"/>
        </w:numPr>
        <w:ind w:left="426"/>
        <w:rPr>
          <w:szCs w:val="28"/>
        </w:rPr>
      </w:pPr>
      <w:bookmarkStart w:id="16" w:name="_Toc121065554"/>
      <w:bookmarkStart w:id="17" w:name="_Toc114647323"/>
      <w:r w:rsidRPr="00727A74">
        <w:rPr>
          <w:szCs w:val="28"/>
        </w:rPr>
        <w:t xml:space="preserve">Pronóstico de  series de tiempo de tráfico web </w:t>
      </w:r>
    </w:p>
    <w:p w14:paraId="106C9ECF" w14:textId="77777777" w:rsidR="0063394D" w:rsidRDefault="0063394D" w:rsidP="0063394D"/>
    <w:p w14:paraId="32151250" w14:textId="375E4ECC" w:rsidR="0063394D" w:rsidRDefault="0063394D" w:rsidP="0063394D">
      <w:r>
        <w:t>El pronóstico de series de tiempo es el proceso de predecir el valor futuro de los datos de una serie de tiempo basado en las observaciones pasadas y otras entradas</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p>
    <w:p w14:paraId="6D6C59DB" w14:textId="3C5AB68D" w:rsidR="0063394D" w:rsidRDefault="0063394D" w:rsidP="0063394D">
      <w:r w:rsidRPr="00460128">
        <w:t xml:space="preserve">Entre las formas del pronóstico de series de tiempo de </w:t>
      </w:r>
      <w:r>
        <w:t>tráfico</w:t>
      </w:r>
      <w:r w:rsidRPr="00460128">
        <w:t xml:space="preserve"> web </w:t>
      </w:r>
      <w:r>
        <w:t>existe</w:t>
      </w:r>
      <w:r w:rsidRPr="00460128">
        <w:t xml:space="preserve"> la</w:t>
      </w:r>
      <w:r>
        <w:t xml:space="preserve"> técnica de redes </w:t>
      </w:r>
      <w:proofErr w:type="spellStart"/>
      <w:r w:rsidRPr="006E56C1">
        <w:rPr>
          <w:i/>
        </w:rPr>
        <w:t>Generative</w:t>
      </w:r>
      <w:proofErr w:type="spellEnd"/>
      <w:r w:rsidRPr="006E56C1">
        <w:rPr>
          <w:i/>
        </w:rPr>
        <w:t xml:space="preserve"> </w:t>
      </w:r>
      <w:proofErr w:type="spellStart"/>
      <w:r w:rsidRPr="006E56C1">
        <w:rPr>
          <w:i/>
        </w:rPr>
        <w:t>Adversarial</w:t>
      </w:r>
      <w:proofErr w:type="spellEnd"/>
      <w:r w:rsidRPr="006E56C1">
        <w:rPr>
          <w:i/>
        </w:rPr>
        <w:t xml:space="preserve"> </w:t>
      </w:r>
      <w:proofErr w:type="spellStart"/>
      <w:r w:rsidRPr="006E56C1">
        <w:rPr>
          <w:i/>
        </w:rPr>
        <w:t>model</w:t>
      </w:r>
      <w:proofErr w:type="spellEnd"/>
      <w:r w:rsidRPr="006E56C1">
        <w:rPr>
          <w:i/>
        </w:rPr>
        <w:t xml:space="preserve"> </w:t>
      </w:r>
      <w:r>
        <w:t>(GAN)</w:t>
      </w:r>
      <w:ins w:id="18" w:author="enrique gauto sand" w:date="2022-10-07T17:51:00Z">
        <w:r>
          <w:fldChar w:fldCharType="begin" w:fldLock="1"/>
        </w:r>
      </w:ins>
      <w:r w:rsidR="006D661F">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Systems","id":"ITEM-1","issued":{"date-parts":[["2021","2","15"]]},"publisher":"Elsevier B.V.","title":"Comparative study on the time series forecasting of web traffic based on statistical model and Generative Adversarial model","type":"article-journal","volume":"213"},"uris":["http://www.mendeley.com/documents/?uuid=c1eaccd3-df4d-32a3-b286-50e5321871f5"]}],"mendeley":{"formattedCitation":"[4]","plainTextFormattedCitation":"[4]","previouslyFormattedCitation":"[4]"},"properties":{"noteIndex":0},"schema":"https://github.com/citation-style-language/schema/raw/master/csl-citation.json"}</w:instrText>
      </w:r>
      <w:r>
        <w:fldChar w:fldCharType="separate"/>
      </w:r>
      <w:r w:rsidR="006D661F" w:rsidRPr="006D661F">
        <w:rPr>
          <w:noProof/>
        </w:rPr>
        <w:t>[4]</w:t>
      </w:r>
      <w:ins w:id="19" w:author="enrique gauto sand" w:date="2022-10-07T17:51:00Z">
        <w:r>
          <w:fldChar w:fldCharType="end"/>
        </w:r>
      </w:ins>
      <w:r>
        <w:t xml:space="preserve"> con </w:t>
      </w:r>
      <w:r w:rsidRPr="00E35C31">
        <w:rPr>
          <w:i/>
        </w:rPr>
        <w:t xml:space="preserve">Long Short </w:t>
      </w:r>
      <w:proofErr w:type="spellStart"/>
      <w:r w:rsidRPr="00E35C31">
        <w:rPr>
          <w:i/>
        </w:rPr>
        <w:t>Term</w:t>
      </w:r>
      <w:proofErr w:type="spellEnd"/>
      <w:r w:rsidRPr="00E35C31">
        <w:rPr>
          <w:i/>
        </w:rPr>
        <w:t xml:space="preserve"> </w:t>
      </w:r>
      <w:proofErr w:type="spellStart"/>
      <w:r w:rsidRPr="00E35C31">
        <w:rPr>
          <w:i/>
        </w:rPr>
        <w:t>Memory</w:t>
      </w:r>
      <w:proofErr w:type="spellEnd"/>
      <w:r w:rsidRPr="00625A8E">
        <w:t xml:space="preserve"> (LSTM</w:t>
      </w:r>
      <w:r>
        <w:t>)</w:t>
      </w:r>
      <w:r>
        <w:fldChar w:fldCharType="begin" w:fldLock="1"/>
      </w:r>
      <w:r w:rsidR="006D661F">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6D661F" w:rsidRPr="006D661F">
        <w:rPr>
          <w:noProof/>
        </w:rPr>
        <w:t>[5]</w:t>
      </w:r>
      <w:r>
        <w:fldChar w:fldCharType="end"/>
      </w:r>
      <w:r>
        <w:t xml:space="preserve"> como generador y un </w:t>
      </w:r>
      <w:proofErr w:type="spellStart"/>
      <w:r>
        <w:t>perceptrón</w:t>
      </w:r>
      <w:proofErr w:type="spellEnd"/>
      <w:r>
        <w:t xml:space="preserve"> multicapa (MLP)</w:t>
      </w:r>
      <w:ins w:id="20" w:author="enrique gauto sand" w:date="2022-10-07T17:51:00Z">
        <w:r>
          <w:fldChar w:fldCharType="begin" w:fldLock="1"/>
        </w:r>
      </w:ins>
      <w:r w:rsidR="006D661F">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Systems","id":"ITEM-1","issued":{"date-parts":[["2021","2","15"]]},"publisher":"Elsevier B.V.","title":"Comparative study on the time series forecasting of web traffic based on statistical model and Generative Adversarial model","type":"article-journal","volume":"213"},"uris":["http://www.mendeley.com/documents/?uuid=c1eaccd3-df4d-32a3-b286-50e5321871f5"]}],"mendeley":{"formattedCitation":"[4]","plainTextFormattedCitation":"[4]","previouslyFormattedCitation":"[4]"},"properties":{"noteIndex":0},"schema":"https://github.com/citation-style-language/schema/raw/master/csl-citation.json"}</w:instrText>
      </w:r>
      <w:r>
        <w:fldChar w:fldCharType="separate"/>
      </w:r>
      <w:r w:rsidR="006D661F" w:rsidRPr="006D661F">
        <w:rPr>
          <w:noProof/>
        </w:rPr>
        <w:t>[4]</w:t>
      </w:r>
      <w:ins w:id="21" w:author="enrique gauto sand" w:date="2022-10-07T17:51:00Z">
        <w:r>
          <w:fldChar w:fldCharType="end"/>
        </w:r>
      </w:ins>
      <w:r>
        <w:t xml:space="preserve"> como discriminador para generar series de tiempo dado el </w:t>
      </w:r>
      <w:proofErr w:type="spellStart"/>
      <w:r>
        <w:t>dataset</w:t>
      </w:r>
      <w:proofErr w:type="spellEnd"/>
      <w:r>
        <w:t xml:space="preserve"> real, finalmente se realizaría el pronóstico con la librería </w:t>
      </w:r>
      <w:proofErr w:type="spellStart"/>
      <w:r>
        <w:t>prophet</w:t>
      </w:r>
      <w:proofErr w:type="spellEnd"/>
      <w:r>
        <w:fldChar w:fldCharType="begin" w:fldLock="1"/>
      </w:r>
      <w:r w:rsidR="006D661F">
        <w:instrText>ADDIN CSL_CITATION {"citationItems":[{"id":"ITEM-1","itemData":{"URL":"https://research.facebook.com/blog/2017/2/prophet-forecasting-at-scale/","accessed":{"date-parts":[["2020","10","24"]]},"id":"ITEM-1","issued":{"date-parts":[["0"]]},"title":"Prophet: forecasting at scale","type":"webpage"},"uris":["http://www.mendeley.com/documents/?uuid=d3b83cf2-b1af-4f0d-8c58-235beb0b4067"]}],"mendeley":{"formattedCitation":"[6]","plainTextFormattedCitation":"[6]","previouslyFormattedCitation":"[6]"},"properties":{"noteIndex":0},"schema":"https://github.com/citation-style-language/schema/raw/master/csl-citation.json"}</w:instrText>
      </w:r>
      <w:r>
        <w:fldChar w:fldCharType="separate"/>
      </w:r>
      <w:r w:rsidR="006D661F" w:rsidRPr="006D661F">
        <w:rPr>
          <w:noProof/>
        </w:rPr>
        <w:t>[6]</w:t>
      </w:r>
      <w:r>
        <w:fldChar w:fldCharType="end"/>
      </w:r>
      <w:r>
        <w:t xml:space="preserve"> comparando la combinación de tecnologías anteriores con métodos estadísticos finalmente llegando a la conclusión de que no obtuvieron una diferencia notable. </w:t>
      </w:r>
    </w:p>
    <w:p w14:paraId="70C01BBE" w14:textId="77777777" w:rsidR="0063394D" w:rsidRDefault="0063394D" w:rsidP="0063394D"/>
    <w:p w14:paraId="14F54B87" w14:textId="7427053F" w:rsidR="0063394D" w:rsidRPr="002957FB" w:rsidRDefault="0063394D" w:rsidP="0063394D">
      <w:r w:rsidRPr="00460128">
        <w:t xml:space="preserve">Entre las formas del pronóstico de series de tiempo de </w:t>
      </w:r>
      <w:r>
        <w:t>tráfico</w:t>
      </w:r>
      <w:r w:rsidRPr="00460128">
        <w:t xml:space="preserve"> web </w:t>
      </w:r>
      <w:r>
        <w:t>existe</w:t>
      </w:r>
      <w:r w:rsidRPr="00460128">
        <w:t xml:space="preserve"> la</w:t>
      </w:r>
      <w:r>
        <w:t xml:space="preserve"> técnica de redes neuronales </w:t>
      </w:r>
      <w:r w:rsidRPr="00E35C31">
        <w:rPr>
          <w:i/>
        </w:rPr>
        <w:t xml:space="preserve">Long Short </w:t>
      </w:r>
      <w:proofErr w:type="spellStart"/>
      <w:r w:rsidRPr="00E35C31">
        <w:rPr>
          <w:i/>
        </w:rPr>
        <w:t>Term</w:t>
      </w:r>
      <w:proofErr w:type="spellEnd"/>
      <w:r w:rsidRPr="00E35C31">
        <w:rPr>
          <w:i/>
        </w:rPr>
        <w:t xml:space="preserve"> </w:t>
      </w:r>
      <w:proofErr w:type="spellStart"/>
      <w:r w:rsidRPr="00E35C31">
        <w:rPr>
          <w:i/>
        </w:rPr>
        <w:t>Memory</w:t>
      </w:r>
      <w:proofErr w:type="spellEnd"/>
      <w:r w:rsidRPr="00625A8E">
        <w:t xml:space="preserve"> (LSTM)</w:t>
      </w:r>
      <w:r>
        <w:fldChar w:fldCharType="begin" w:fldLock="1"/>
      </w:r>
      <w:r w:rsidR="006D661F">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6D661F" w:rsidRPr="006D661F">
        <w:rPr>
          <w:noProof/>
        </w:rPr>
        <w:t>[5]</w:t>
      </w:r>
      <w:r>
        <w:fldChar w:fldCharType="end"/>
      </w:r>
      <w:r>
        <w:t xml:space="preserve"> </w:t>
      </w:r>
      <w:r w:rsidRPr="00460128">
        <w:t>con entrenamiento asíncrono distribuido</w:t>
      </w:r>
      <w:r>
        <w:t xml:space="preserve">, </w:t>
      </w:r>
      <w:r w:rsidRPr="00460128">
        <w:t>cuya métrica de desempeño es la MAE (</w:t>
      </w:r>
      <w:r w:rsidRPr="00884F73">
        <w:rPr>
          <w:i/>
        </w:rPr>
        <w:t xml:space="preserve">mean </w:t>
      </w:r>
      <w:proofErr w:type="spellStart"/>
      <w:r w:rsidRPr="00884F73">
        <w:rPr>
          <w:i/>
        </w:rPr>
        <w:t>absolute</w:t>
      </w:r>
      <w:proofErr w:type="spellEnd"/>
      <w:r w:rsidRPr="00884F73">
        <w:rPr>
          <w:i/>
        </w:rPr>
        <w:t xml:space="preserve"> error</w:t>
      </w:r>
      <w:r w:rsidRPr="00460128">
        <w:t>)</w:t>
      </w:r>
      <w:r>
        <w:fldChar w:fldCharType="begin" w:fldLock="1"/>
      </w:r>
      <w:r w:rsidR="006D661F">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[7]","plainTextFormattedCitation":"[7]","previouslyFormattedCitation":"[7]"},"properties":{"noteIndex":0},"schema":"https://github.com/citation-style-language/schema/raw/master/csl-citation.json"}</w:instrText>
      </w:r>
      <w:r>
        <w:fldChar w:fldCharType="separate"/>
      </w:r>
      <w:r w:rsidR="006D661F" w:rsidRPr="006D661F">
        <w:rPr>
          <w:noProof/>
        </w:rPr>
        <w:t>[7]</w:t>
      </w:r>
      <w:r>
        <w:fldChar w:fldCharType="end"/>
      </w:r>
      <w:r w:rsidRPr="00460128">
        <w:t xml:space="preserve"> y la pérdida de Huber</w:t>
      </w:r>
      <w:r>
        <w:fldChar w:fldCharType="begin" w:fldLock="1"/>
      </w:r>
      <w:r w:rsidR="006D661F">
        <w:instrText>ADDIN CSL_CITATION {"citationItems":[{"id":"ITEM-1","itemData":{"DOI":"10.1109/CVPR46437.2021.00522","ISBN":"9781665445092","ISSN":"10636919","abstract":"The Huber loss is a robust loss function used for a wide range of regression tasks. To utilize the Huber loss, a parameter that controls the transitions from a quadratic function to an absolute value function needs to be selected. We believe the standard probabilistic interpretation that relates the Huber loss to the Huber density fails to provide adequate intuition for identifying the transition point. As a result, a hyper-parameter search is often necessary to determine an appropriate value. In this work, we propose an alternative probabilistic interpretation of the Huber loss, which relates minimizing the loss to minimizing an upper-bound on the Kullback-Leibler divergence between Laplace distributions, where one distribution represents the noise in the ground-truth and the other represents the noise in the prediction. In addition, we show that the parameters of the Laplace distributions are directly related to the transition point of the Huber loss. We demonstrate, through a toy problem, that the optimal transition point of the Huber loss is closely related to the distribution of the noise in the ground-truth data. As a result, our interpretation provides an intuitive way to identify well-suited hyper-parameters by approximating the amount of noise in the data, which we demonstrate through a case study and experimentation on the Faster R-CNN and RetinaNet object detectors.","author":[{"dropping-particle":"","family":"Meyer","given":"Gregory P","non-dropping-particle":"","parse-names":false,"suffix":""}],"container-title":"Proceedings of the IEEE Computer Society Conference on Computer Vision and Pattern Recognition","id":"ITEM-1","issued":{"date-parts":[["2021"]]},"page":"5257-5265","title":"An Alternative Probabilistic Interpretation of the Huber Loss","type":"paper-conference"},"uris":["http://www.mendeley.com/documents/?uuid=ea833728-8215-34aa-b24b-e26f262a24b3"]}],"mendeley":{"formattedCitation":"[8]","plainTextFormattedCitation":"[8]","previouslyFormattedCitation":"[8]"},"properties":{"noteIndex":0},"schema":"https://github.com/citation-style-language/schema/raw/master/csl-citation.json"}</w:instrText>
      </w:r>
      <w:r>
        <w:fldChar w:fldCharType="separate"/>
      </w:r>
      <w:r w:rsidR="006D661F" w:rsidRPr="006D661F">
        <w:rPr>
          <w:noProof/>
        </w:rPr>
        <w:t>[8]</w:t>
      </w:r>
      <w:r>
        <w:fldChar w:fldCharType="end"/>
      </w:r>
      <w:r w:rsidRPr="00460128">
        <w:t xml:space="preserve"> función para probar la precisión del modelo</w:t>
      </w:r>
      <w:r>
        <w:t>,</w:t>
      </w:r>
      <w:r w:rsidRPr="00460128">
        <w:t xml:space="preserve"> han logrado un buen grado de asertividad con 200 épocas pero </w:t>
      </w:r>
      <w:r>
        <w:t>en el documento científico</w:t>
      </w:r>
      <w:r>
        <w:fldChar w:fldCharType="begin" w:fldLock="1"/>
      </w:r>
      <w:r w:rsidR="006D661F">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[9]","plainTextFormattedCitation":"[9]","previouslyFormattedCitation":"[9]"},"properties":{"noteIndex":0},"schema":"https://github.com/citation-style-language/schema/raw/master/csl-citation.json"}</w:instrText>
      </w:r>
      <w:r>
        <w:fldChar w:fldCharType="separate"/>
      </w:r>
      <w:r w:rsidR="006D661F" w:rsidRPr="006D661F">
        <w:rPr>
          <w:noProof/>
        </w:rPr>
        <w:t>[9]</w:t>
      </w:r>
      <w:r>
        <w:fldChar w:fldCharType="end"/>
      </w:r>
      <w:r>
        <w:t xml:space="preserve"> menciona</w:t>
      </w:r>
      <w:r w:rsidRPr="00460128">
        <w:t xml:space="preserve"> que mejora con 500 y 100 siendo una conclusión no del todo certera la de si se aumentan las épocas y reduciendo considerablemente el MAE el pronóstico de series de tiempo es cada vez más preciso</w:t>
      </w:r>
      <w:r w:rsidRPr="00460128">
        <w:fldChar w:fldCharType="begin" w:fldLock="1"/>
      </w:r>
      <w:r w:rsidR="006D661F">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[9]","plainTextFormattedCitation":"[9]","previouslyFormattedCitation":"[9]"},"properties":{"noteIndex":0},"schema":"https://github.com/citation-style-language/schema/raw/master/csl-citation.json"}</w:instrText>
      </w:r>
      <w:r w:rsidRPr="00460128">
        <w:fldChar w:fldCharType="separate"/>
      </w:r>
      <w:r w:rsidR="006D661F" w:rsidRPr="006D661F">
        <w:rPr>
          <w:noProof/>
        </w:rPr>
        <w:t>[9]</w:t>
      </w:r>
      <w:r w:rsidRPr="00460128">
        <w:fldChar w:fldCharType="end"/>
      </w:r>
      <w:r w:rsidRPr="002957FB">
        <w:t>.</w:t>
      </w:r>
    </w:p>
    <w:p w14:paraId="215F2521" w14:textId="77777777" w:rsidR="0063394D" w:rsidRPr="002957FB" w:rsidRDefault="0063394D" w:rsidP="0063394D"/>
    <w:p w14:paraId="5A202779" w14:textId="0C3A2568" w:rsidR="0063394D" w:rsidRPr="00C165E4" w:rsidRDefault="0063394D" w:rsidP="0063394D">
      <w:r w:rsidRPr="00C165E4">
        <w:t>Hay otro artículo</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rsidRPr="00C165E4">
        <w:t xml:space="preserve"> en el cual se menciona el u</w:t>
      </w:r>
      <w:r>
        <w:t>s</w:t>
      </w:r>
      <w:r w:rsidRPr="00C165E4">
        <w:t xml:space="preserve">o de </w:t>
      </w:r>
      <w:r>
        <w:t>(</w:t>
      </w:r>
      <w:proofErr w:type="spellStart"/>
      <w:r w:rsidRPr="002D4C7A">
        <w:rPr>
          <w:i/>
        </w:rPr>
        <w:t>Recurrent</w:t>
      </w:r>
      <w:proofErr w:type="spellEnd"/>
      <w:r w:rsidRPr="002D4C7A">
        <w:rPr>
          <w:i/>
        </w:rPr>
        <w:t xml:space="preserve"> Neural Networks</w:t>
      </w:r>
      <w:r>
        <w:t xml:space="preserve">) </w:t>
      </w:r>
      <w:r w:rsidRPr="00C165E4">
        <w:t>RNN seq2seq</w:t>
      </w:r>
      <w:r w:rsidRPr="00C165E4">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Pr="00C165E4">
        <w:fldChar w:fldCharType="separate"/>
      </w:r>
      <w:r w:rsidR="006D661F" w:rsidRPr="006D661F">
        <w:rPr>
          <w:noProof/>
        </w:rPr>
        <w:t>[1]</w:t>
      </w:r>
      <w:r w:rsidRPr="00C165E4">
        <w:fldChar w:fldCharType="end"/>
      </w:r>
      <w:r w:rsidRPr="00C165E4">
        <w:t xml:space="preserve"> </w:t>
      </w:r>
      <w:r w:rsidRPr="002957FB">
        <w:t xml:space="preserve">con la ayuda de la arquitectura  </w:t>
      </w:r>
      <w:proofErr w:type="spellStart"/>
      <w:r>
        <w:t>e</w:t>
      </w:r>
      <w:r w:rsidRPr="002957FB">
        <w:t>ncoder</w:t>
      </w:r>
      <w:proofErr w:type="spellEnd"/>
      <w:r w:rsidRPr="002957FB">
        <w:t>/</w:t>
      </w:r>
      <w:proofErr w:type="spellStart"/>
      <w:r w:rsidRPr="002957FB">
        <w:t>decoder</w:t>
      </w:r>
      <w:proofErr w:type="spellEnd"/>
      <w:r>
        <w:t>, el</w:t>
      </w:r>
      <w:r w:rsidRPr="002957FB">
        <w:t xml:space="preserve"> </w:t>
      </w:r>
      <w:proofErr w:type="spellStart"/>
      <w:r>
        <w:t>encoder</w:t>
      </w:r>
      <w:proofErr w:type="spellEnd"/>
      <w:r w:rsidRPr="002957FB">
        <w:t xml:space="preserve"> es </w:t>
      </w:r>
      <w:proofErr w:type="spellStart"/>
      <w:r w:rsidRPr="002957FB">
        <w:t>cuDNN</w:t>
      </w:r>
      <w:proofErr w:type="spellEnd"/>
      <w:r w:rsidRPr="002957FB">
        <w:t xml:space="preserve"> GRU</w:t>
      </w:r>
      <w:r>
        <w:t xml:space="preserve"> (</w:t>
      </w:r>
      <w:proofErr w:type="spellStart"/>
      <w:r w:rsidRPr="0015160E">
        <w:rPr>
          <w:i/>
        </w:rPr>
        <w:t>Gate</w:t>
      </w:r>
      <w:proofErr w:type="spellEnd"/>
      <w:r w:rsidRPr="0015160E">
        <w:rPr>
          <w:i/>
        </w:rPr>
        <w:t xml:space="preserve"> </w:t>
      </w:r>
      <w:proofErr w:type="spellStart"/>
      <w:r w:rsidRPr="0015160E">
        <w:rPr>
          <w:i/>
        </w:rPr>
        <w:t>Recurrent</w:t>
      </w:r>
      <w:proofErr w:type="spellEnd"/>
      <w:r w:rsidRPr="0015160E">
        <w:rPr>
          <w:i/>
        </w:rPr>
        <w:t xml:space="preserve"> </w:t>
      </w:r>
      <w:proofErr w:type="spellStart"/>
      <w:r w:rsidRPr="0015160E">
        <w:rPr>
          <w:i/>
        </w:rPr>
        <w:t>Unit</w:t>
      </w:r>
      <w:proofErr w:type="spellEnd"/>
      <w:r>
        <w:t>)</w:t>
      </w:r>
      <w:r>
        <w:fldChar w:fldCharType="begin" w:fldLock="1"/>
      </w:r>
      <w:r w:rsidR="006D661F">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[10]","plainTextFormattedCitation":"[10]","previouslyFormattedCitation":"[10]"},"properties":{"noteIndex":0},"schema":"https://github.com/citation-style-language/schema/raw/master/csl-citation.json"}</w:instrText>
      </w:r>
      <w:r>
        <w:fldChar w:fldCharType="separate"/>
      </w:r>
      <w:r w:rsidR="006D661F" w:rsidRPr="006D661F">
        <w:rPr>
          <w:noProof/>
        </w:rPr>
        <w:t>[10]</w:t>
      </w:r>
      <w:r>
        <w:fldChar w:fldCharType="end"/>
      </w:r>
      <w:r w:rsidRPr="002957FB">
        <w:t xml:space="preserve"> ya que realiza la tarea con mejor velocidad en compara</w:t>
      </w:r>
      <w:r>
        <w:t>ción con los tensores regulares, e</w:t>
      </w:r>
      <w:r w:rsidRPr="002957FB">
        <w:t xml:space="preserve">l </w:t>
      </w:r>
      <w:proofErr w:type="spellStart"/>
      <w:r>
        <w:t>decoder</w:t>
      </w:r>
      <w:proofErr w:type="spellEnd"/>
      <w:r>
        <w:t xml:space="preserve"> es </w:t>
      </w:r>
      <w:proofErr w:type="spellStart"/>
      <w:r>
        <w:t>TensorFlow</w:t>
      </w:r>
      <w:proofErr w:type="spellEnd"/>
      <w:r>
        <w:t xml:space="preserve"> </w:t>
      </w:r>
      <w:proofErr w:type="spellStart"/>
      <w:r>
        <w:t>GRUBlockCell</w:t>
      </w:r>
      <w:proofErr w:type="spellEnd"/>
      <w:r>
        <w:fldChar w:fldCharType="begin" w:fldLock="1"/>
      </w:r>
      <w:r w:rsidR="006D661F">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[10]","plainTextFormattedCitation":"[10]","previouslyFormattedCitation":"[10]"},"properties":{"noteIndex":0},"schema":"https://github.com/citation-style-language/schema/raw/master/csl-citation.json"}</w:instrText>
      </w:r>
      <w:r>
        <w:fldChar w:fldCharType="separate"/>
      </w:r>
      <w:r w:rsidR="006D661F" w:rsidRPr="006D661F">
        <w:rPr>
          <w:noProof/>
        </w:rPr>
        <w:t>[10]</w:t>
      </w:r>
      <w:r>
        <w:fldChar w:fldCharType="end"/>
      </w:r>
      <w:r>
        <w:t xml:space="preserve"> realizando algunos cambios al modelo ganador de </w:t>
      </w:r>
      <w:proofErr w:type="spellStart"/>
      <w:r w:rsidRPr="002D4C7A">
        <w:rPr>
          <w:i/>
        </w:rPr>
        <w:t>Kaggle</w:t>
      </w:r>
      <w:proofErr w:type="spellEnd"/>
      <w:r>
        <w:fldChar w:fldCharType="begin" w:fldLock="1"/>
      </w:r>
      <w:r w:rsidR="006D661F">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[10]","plainTextFormattedCitation":"[10]","previouslyFormattedCitation":"[10]"},"properties":{"noteIndex":0},"schema":"https://github.com/citation-style-language/schema/raw/master/csl-citation.json"}</w:instrText>
      </w:r>
      <w:r>
        <w:fldChar w:fldCharType="separate"/>
      </w:r>
      <w:r w:rsidR="006D661F" w:rsidRPr="006D661F">
        <w:rPr>
          <w:noProof/>
        </w:rPr>
        <w:t>[10]</w:t>
      </w:r>
      <w:r>
        <w:fldChar w:fldCharType="end"/>
      </w:r>
      <w:r>
        <w:t xml:space="preserve"> y usando para medir el desempeño del modelo la </w:t>
      </w:r>
      <w:proofErr w:type="spellStart"/>
      <w:r>
        <w:t>metrica</w:t>
      </w:r>
      <w:proofErr w:type="spellEnd"/>
      <w:r>
        <w:t xml:space="preserve"> </w:t>
      </w:r>
      <w:proofErr w:type="spellStart"/>
      <w:r w:rsidRPr="00FA47D1">
        <w:rPr>
          <w:i/>
        </w:rPr>
        <w:t>Symmetric</w:t>
      </w:r>
      <w:proofErr w:type="spellEnd"/>
      <w:r w:rsidRPr="00FA47D1">
        <w:rPr>
          <w:i/>
        </w:rPr>
        <w:t xml:space="preserve"> Mean </w:t>
      </w:r>
      <w:proofErr w:type="spellStart"/>
      <w:r w:rsidRPr="00FA47D1">
        <w:rPr>
          <w:i/>
        </w:rPr>
        <w:t>Absolute</w:t>
      </w:r>
      <w:proofErr w:type="spellEnd"/>
      <w:r w:rsidRPr="00FA47D1">
        <w:rPr>
          <w:i/>
        </w:rPr>
        <w:t xml:space="preserve"> </w:t>
      </w:r>
      <w:proofErr w:type="spellStart"/>
      <w:r w:rsidRPr="00FA47D1">
        <w:rPr>
          <w:i/>
        </w:rPr>
        <w:t>Percentage</w:t>
      </w:r>
      <w:proofErr w:type="spellEnd"/>
      <w:r w:rsidRPr="00FA47D1">
        <w:rPr>
          <w:i/>
        </w:rPr>
        <w:t xml:space="preserve"> Error</w:t>
      </w:r>
      <w:r w:rsidRPr="002D4C7A">
        <w:t xml:space="preserve"> (SMAPE)</w:t>
      </w:r>
      <w:r>
        <w:fldChar w:fldCharType="begin" w:fldLock="1"/>
      </w:r>
      <w:r w:rsidR="006D661F">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[11]","plainTextFormattedCitation":"[11]","previouslyFormattedCitation":"[11]"},"properties":{"noteIndex":0},"schema":"https://github.com/citation-style-language/schema/raw/master/csl-citation.json"}</w:instrText>
      </w:r>
      <w:r>
        <w:fldChar w:fldCharType="separate"/>
      </w:r>
      <w:r w:rsidR="006D661F" w:rsidRPr="006D661F">
        <w:rPr>
          <w:noProof/>
        </w:rPr>
        <w:t>[11]</w:t>
      </w:r>
      <w:r>
        <w:fldChar w:fldCharType="end"/>
      </w:r>
      <w:r>
        <w:t xml:space="preserve"> obtuvieron mejores resultados</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t>.</w:t>
      </w:r>
    </w:p>
    <w:p w14:paraId="1E97278C" w14:textId="77777777" w:rsidR="0063394D" w:rsidRPr="00C165E4" w:rsidRDefault="0063394D" w:rsidP="0063394D"/>
    <w:p w14:paraId="27D4F07D" w14:textId="77777777" w:rsidR="0063394D" w:rsidRDefault="0063394D" w:rsidP="0063394D"/>
    <w:p w14:paraId="2F1AC1F4" w14:textId="77777777" w:rsidR="0063394D" w:rsidRDefault="0063394D" w:rsidP="0063394D"/>
    <w:p w14:paraId="308F7F9D" w14:textId="473F9685" w:rsidR="0063394D" w:rsidRPr="00C165E4" w:rsidRDefault="0063394D" w:rsidP="0063394D">
      <w:r>
        <w:t>En otro artículo</w:t>
      </w:r>
      <w:r>
        <w:fldChar w:fldCharType="begin" w:fldLock="1"/>
      </w:r>
      <w:r w:rsidR="006D661F">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[12]","plainTextFormattedCitation":"[12]","previouslyFormattedCitation":"[12]"},"properties":{"noteIndex":0},"schema":"https://github.com/citation-style-language/schema/raw/master/csl-citation.json"}</w:instrText>
      </w:r>
      <w:r>
        <w:fldChar w:fldCharType="separate"/>
      </w:r>
      <w:r w:rsidR="006D661F" w:rsidRPr="006D661F">
        <w:rPr>
          <w:noProof/>
        </w:rPr>
        <w:t>[12]</w:t>
      </w:r>
      <w:r>
        <w:fldChar w:fldCharType="end"/>
      </w:r>
      <w:r>
        <w:t xml:space="preserve">, utilizan un enfoque híbrido de </w:t>
      </w:r>
      <w:proofErr w:type="spellStart"/>
      <w:r w:rsidRPr="00091F42">
        <w:rPr>
          <w:i/>
        </w:rPr>
        <w:t>particle</w:t>
      </w:r>
      <w:proofErr w:type="spellEnd"/>
      <w:r w:rsidRPr="00091F42">
        <w:rPr>
          <w:i/>
        </w:rPr>
        <w:t xml:space="preserve"> </w:t>
      </w:r>
      <w:proofErr w:type="spellStart"/>
      <w:r w:rsidRPr="00091F42">
        <w:rPr>
          <w:i/>
        </w:rPr>
        <w:t>swarm</w:t>
      </w:r>
      <w:proofErr w:type="spellEnd"/>
      <w:r w:rsidRPr="00091F42">
        <w:rPr>
          <w:i/>
        </w:rPr>
        <w:t xml:space="preserve"> </w:t>
      </w:r>
      <w:proofErr w:type="spellStart"/>
      <w:r w:rsidRPr="00091F42">
        <w:rPr>
          <w:i/>
        </w:rPr>
        <w:t>optimization</w:t>
      </w:r>
      <w:proofErr w:type="spellEnd"/>
      <w:r w:rsidRPr="00091F42">
        <w:t xml:space="preserve"> </w:t>
      </w:r>
      <w:r>
        <w:t xml:space="preserve"> y </w:t>
      </w:r>
      <w:r w:rsidRPr="00091F42">
        <w:rPr>
          <w:i/>
        </w:rPr>
        <w:t>quantum-</w:t>
      </w:r>
      <w:proofErr w:type="spellStart"/>
      <w:r w:rsidRPr="00091F42">
        <w:rPr>
          <w:i/>
        </w:rPr>
        <w:t>inspired</w:t>
      </w:r>
      <w:proofErr w:type="spellEnd"/>
      <w:r w:rsidRPr="00091F42">
        <w:t xml:space="preserve"> </w:t>
      </w:r>
      <w:r>
        <w:t>resultando en Q</w:t>
      </w:r>
      <w:r w:rsidRPr="00091F42">
        <w:t>PSO</w:t>
      </w:r>
      <w:r>
        <w:fldChar w:fldCharType="begin" w:fldLock="1"/>
      </w:r>
      <w:r w:rsidR="006D661F">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6D661F" w:rsidRPr="00033C01">
        <w:rPr>
          <w:lang w:val="en-US"/>
        </w:rPr>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w:instrText>
      </w:r>
      <w:r w:rsidR="006D661F" w:rsidRPr="005A5EA4">
        <w:rPr>
          <w:lang w:val="en-US"/>
        </w:rPr>
        <w:instrText xml:space="preserv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[12]","plainTextFormattedCitation":"[12]","previouslyFormattedCitation":"[12]"},"properties":{"noteIndex":0},"schema":"https://github.com/citation-style-language/schema/raw/master/csl-citation.json"}</w:instrText>
      </w:r>
      <w:r>
        <w:fldChar w:fldCharType="separate"/>
      </w:r>
      <w:r w:rsidR="006D661F" w:rsidRPr="006D661F">
        <w:rPr>
          <w:noProof/>
          <w:lang w:val="en-US"/>
        </w:rPr>
        <w:t>[12]</w:t>
      </w:r>
      <w:r>
        <w:fldChar w:fldCharType="end"/>
      </w:r>
      <w:r w:rsidRPr="00456BA0">
        <w:rPr>
          <w:lang w:val="en-US"/>
        </w:rPr>
        <w:t xml:space="preserve"> y  </w:t>
      </w:r>
      <w:proofErr w:type="spellStart"/>
      <w:r w:rsidRPr="00456BA0">
        <w:rPr>
          <w:lang w:val="en-US"/>
        </w:rPr>
        <w:t>redes</w:t>
      </w:r>
      <w:proofErr w:type="spellEnd"/>
      <w:r w:rsidRPr="00456BA0">
        <w:rPr>
          <w:lang w:val="en-US"/>
        </w:rPr>
        <w:t xml:space="preserve"> </w:t>
      </w:r>
      <w:r w:rsidRPr="00456BA0">
        <w:rPr>
          <w:i/>
          <w:lang w:val="en-US"/>
        </w:rPr>
        <w:t>Nonlinear autoregressive exogenous</w:t>
      </w:r>
      <w:r w:rsidRPr="00456BA0">
        <w:rPr>
          <w:lang w:val="en-US"/>
        </w:rPr>
        <w:t xml:space="preserve"> NARX</w:t>
      </w:r>
      <w:r>
        <w:fldChar w:fldCharType="begin" w:fldLock="1"/>
      </w:r>
      <w:r w:rsidR="006D661F">
        <w:rPr>
          <w:lang w:val="en-US"/>
        </w:rPr>
        <w:instrText>ADDIN CSL_CITATION {"citationItems":[{"id":"ITEM-1","itemData":{"DOI":"10.1088/1742-6596/1902/1/012029","ISSN":"1742-6596","abstract":"The article discusses the possibilities of predicting the state of the web resources usability. The usability testing procedure is quite costly from both financial and time points of view. Therefore, a system that reduces these costs is useful for modern organizations. Different approaches of forecasting the number of visitors: ARIMA model and Neural Networks are considered. An important time series property for ARIMA model being applicable is the stationarity of the series. It is shown that this model is not suitable enough for the investigated time series, some types of neural networks are also not suitable for various reasons. As a result, NARX networks are selected, which are successfully used for time series forecasting, providing an opportunity to use an exogenous variable.","author":[{"dropping-particle":"","family":"Khanarsa","given":"Paisit","non-dropping-particle":"","parse-names":false,"suffix":""},{"dropping-particle":"","family":"Luangsodsai","given":"Arthorn","non-dropping-particle":"","parse-names":false,"suffix":""},{"dropping-particle":"","family":"Sinapiromsaran","given":"Krung","non-dropping-particle":"","parse-names":false,"suffix":""},{"dropping-particle":"","family":"Astachova","given":"I F","non-dropping-particle":"","parse-names":false,"suffix":""},{"dropping-particle":"","family":"Makoviy","given":"K A","non-dropping-particle":"","parse-names":false,"suffix":""},{"dropping-particle":"V","family":"Khitskova","given":"Yu","non-dropping-particle":"","parse-names":false,"suffix":""}],"container-title":"Journal of Physics: Conference Series","id":"ITEM-1","issue":"1","issued":{"date-parts":[["2021","5","1"]]},"page":"012029","publisher":"IOP Publishing","title":"Possibilities for predicting the state of usability web resources","type":"article-journal","volume":"1902"},"uris":["http://www.mendeley.com/documents/?uuid=03d741ea-549e-3f5c-90ac-6f748c2e47f9"]}],"mendeley":{"formattedCitation":"[13]","plainTextFormattedCitation":"[13]","previouslyFormattedCitation":"[13]"},"properties":{"noteIndex":0},"schema":"https://github.com/citation-style-language/schema/raw/master/csl-citation.json"}</w:instrText>
      </w:r>
      <w:r>
        <w:fldChar w:fldCharType="separate"/>
      </w:r>
      <w:r w:rsidR="006D661F" w:rsidRPr="006D661F">
        <w:rPr>
          <w:noProof/>
          <w:lang w:val="en-US"/>
        </w:rPr>
        <w:t>[13]</w:t>
      </w:r>
      <w:r>
        <w:fldChar w:fldCharType="end"/>
      </w:r>
      <w:r w:rsidRPr="00456BA0">
        <w:rPr>
          <w:lang w:val="en-US"/>
        </w:rPr>
        <w:t xml:space="preserve"> </w:t>
      </w:r>
      <w:proofErr w:type="spellStart"/>
      <w:r w:rsidRPr="00456BA0">
        <w:rPr>
          <w:lang w:val="en-US"/>
        </w:rPr>
        <w:t>resultando</w:t>
      </w:r>
      <w:proofErr w:type="spellEnd"/>
      <w:r w:rsidRPr="00456BA0">
        <w:rPr>
          <w:lang w:val="en-US"/>
        </w:rPr>
        <w:t xml:space="preserve"> </w:t>
      </w:r>
      <w:proofErr w:type="spellStart"/>
      <w:r w:rsidRPr="00456BA0">
        <w:rPr>
          <w:lang w:val="en-US"/>
        </w:rPr>
        <w:t>en</w:t>
      </w:r>
      <w:proofErr w:type="spellEnd"/>
      <w:r w:rsidRPr="00456BA0">
        <w:rPr>
          <w:lang w:val="en-US"/>
        </w:rPr>
        <w:t xml:space="preserve"> NARX -QPSO</w:t>
      </w:r>
      <w:r>
        <w:fldChar w:fldCharType="begin" w:fldLock="1"/>
      </w:r>
      <w:r w:rsidR="006D661F">
        <w:rPr>
          <w:lang w:val="en-US"/>
        </w:rPr>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6D661F" w:rsidRPr="00033C01">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w:instrText>
      </w:r>
      <w:r w:rsidR="006D661F" w:rsidRPr="005A5EA4">
        <w:instrText>inear regression and autoregressive techniques in hybrid with particle swarm optimization for time-series forecasting","type":"article-journal","volume":"190"},"uris":["http://www.mendeley.com/documents/?uuid=8f2cb02a-06c2-36db-9c58-ce26fccc6b5d"]}],"mendeley":{"formattedCitation":"[12]","plainTextFormattedCitation":"[12]","previouslyFormattedCitation":"[12]"},"properties":{"noteIndex":0},"schema":"https://github.com/citation-style-language/schema/raw/master/csl-citation.json"}</w:instrText>
      </w:r>
      <w:r>
        <w:fldChar w:fldCharType="separate"/>
      </w:r>
      <w:r w:rsidR="006D661F" w:rsidRPr="006D661F">
        <w:rPr>
          <w:noProof/>
        </w:rPr>
        <w:t>[12]</w:t>
      </w:r>
      <w:r>
        <w:fldChar w:fldCharType="end"/>
      </w:r>
      <w:r>
        <w:t xml:space="preserve"> en dicho artículo se menciona que el modelo </w:t>
      </w:r>
      <w:r w:rsidRPr="00091F42">
        <w:t>NARX</w:t>
      </w:r>
      <w:r>
        <w:t xml:space="preserve"> –</w:t>
      </w:r>
      <w:r w:rsidRPr="00091F42">
        <w:t>QPSO</w:t>
      </w:r>
      <w:r>
        <w:t xml:space="preserve"> tiene un rendimiento sobresaliente en los resultados comparados con otros modelos.</w:t>
      </w:r>
    </w:p>
    <w:p w14:paraId="0C1F78F0" w14:textId="77777777" w:rsidR="0063394D" w:rsidRDefault="0063394D" w:rsidP="0063394D"/>
    <w:p w14:paraId="2E6F4CEE" w14:textId="74F6893C" w:rsidR="0063394D" w:rsidRDefault="0063394D" w:rsidP="0063394D">
      <w:r w:rsidRPr="007D58DB">
        <w:t>En otro artículo</w:t>
      </w:r>
      <w:r>
        <w:fldChar w:fldCharType="begin" w:fldLock="1"/>
      </w:r>
      <w:r w:rsidR="006D661F">
        <w:instrText>ADDIN CSL_CITATION {"citationItems":[{"id":"ITEM-1","itemData":{"DOI":"10.1016/J.IJFORECAST.2022.01.008","ISSN":"01692070","abstract":"Many businesses and industries require accurate forecasts for weekly time series nowadays. However, the forecasting literature does not currently provide easy-to-use, automatic, reproducible and accurate approaches dedicated to this task. We propose a forecasting method in this domain to fill this gap, leveraging state-of-the-art forecasting techniques, such as forecast combination, meta-learning, and global modelling. We consider different meta-learning architectures, algorithms, and base model pools. Based on all considered model variants, we propose to use a stacking approach with lasso regression which optimally combines the forecasts of four base models: a global Recurrent Neural Network (RNN) model, Theta, Trigonometric Box–Cox ARMA Trend Seasonal (TBATS), and Dynamic Harmonic Regression ARIMA (DHR-ARIMA), as it shows the overall best performance across seven experimental weekly datasets on four evaluation metrics. Our proposed method also consistently outperforms a set of benchmarks and state-of-the-art weekly forecasting models by a considerable margin with statistical significance. Our method can produce the most accurate forecasts, in terms of mean sMAPE, for the M4 weekly dataset among all benchmarks and all original competition participants.","author":[{"dropping-particle":"","family":"Godahewa","given":"Rakshitha","non-dropping-particle":"","parse-names":false,"suffix":""},{"dropping-particle":"","family":"Bergmeir","given":"Christoph","non-dropping-particle":"","parse-names":false,"suffix":""},{"dropping-particle":"","family":"Webb","given":"Geoffrey I.","non-dropping-particle":"","parse-names":false,"suffix":""},{"dropping-particle":"","family":"Montero-Manso","given":"Pablo","non-dropping-particle":"","parse-names":false,"suffix":""}],"container-title":"International Journal of Forecasting","id":"ITEM-1","issued":{"date-parts":[["2022"]]},"publisher":"Elsevier B.V.","title":"An accurate and fully-automated ensemble model for weekly time series forecasting","type":"article-journal"},"uris":["http://www.mendeley.com/documents/?uuid=1ac58fd8-4aac-3a91-8371-8786d834fed5"]}],"mendeley":{"formattedCitation":"[14]","plainTextFormattedCitation":"[14]","previouslyFormattedCitation":"[14]"},"properties":{"noteIndex":0},"schema":"https://github.com/citation-style-language/schema/raw/master/csl-citation.json"}</w:instrText>
      </w:r>
      <w:r>
        <w:fldChar w:fldCharType="separate"/>
      </w:r>
      <w:r w:rsidR="006D661F" w:rsidRPr="006D661F">
        <w:rPr>
          <w:noProof/>
        </w:rPr>
        <w:t>[14]</w:t>
      </w:r>
      <w:r>
        <w:fldChar w:fldCharType="end"/>
      </w:r>
      <w:r w:rsidRPr="007D58DB">
        <w:t xml:space="preserve"> se tiene por propósito incorporar </w:t>
      </w:r>
      <w:r>
        <w:t>un totalmente automatizado y preciso modelo de pronóstico semanal, en donde tiene conjuntos de modelos base que utilizarán junto con arquitecturas de meta-aprendizaje, para generar un modelo que se adapte a más de un caso.</w:t>
      </w:r>
    </w:p>
    <w:p w14:paraId="7EE713B5" w14:textId="77777777" w:rsidR="0063394D" w:rsidRDefault="0063394D" w:rsidP="0063394D"/>
    <w:p w14:paraId="01EC1160" w14:textId="1FE463E7" w:rsidR="0063394D" w:rsidRPr="007D58DB" w:rsidRDefault="0063394D" w:rsidP="0063394D">
      <w:r w:rsidRPr="007D58DB">
        <w:t>En otro artículo</w:t>
      </w:r>
      <w:r>
        <w:fldChar w:fldCharType="begin" w:fldLock="1"/>
      </w:r>
      <w:r w:rsidR="006D661F">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fldChar w:fldCharType="separate"/>
      </w:r>
      <w:r w:rsidR="006D661F" w:rsidRPr="006D661F">
        <w:rPr>
          <w:noProof/>
        </w:rPr>
        <w:t>[15]</w:t>
      </w:r>
      <w:r>
        <w:fldChar w:fldCharType="end"/>
      </w:r>
      <w:r w:rsidRPr="007D58DB">
        <w:t xml:space="preserve"> tiene por propósito</w:t>
      </w:r>
      <w:r>
        <w:t xml:space="preserve"> proponer un </w:t>
      </w:r>
      <w:proofErr w:type="spellStart"/>
      <w:r w:rsidRPr="002C4AFE">
        <w:rPr>
          <w:i/>
        </w:rPr>
        <w:t>Automated</w:t>
      </w:r>
      <w:proofErr w:type="spellEnd"/>
      <w:r w:rsidRPr="002C4AFE">
        <w:rPr>
          <w:i/>
        </w:rPr>
        <w:t xml:space="preserve"> Machine </w:t>
      </w:r>
      <w:proofErr w:type="spellStart"/>
      <w:r w:rsidRPr="002C4AFE">
        <w:rPr>
          <w:i/>
        </w:rPr>
        <w:t>Learning</w:t>
      </w:r>
      <w:proofErr w:type="spellEnd"/>
      <w:r>
        <w:t xml:space="preserve"> (Auto ML) </w:t>
      </w:r>
      <w:proofErr w:type="spellStart"/>
      <w:r>
        <w:t>framework</w:t>
      </w:r>
      <w:proofErr w:type="spellEnd"/>
      <w:r>
        <w:t xml:space="preserve">, una arquitectura neuronal nueva denominada </w:t>
      </w:r>
      <w:r w:rsidRPr="002C4AFE">
        <w:t>Auto-</w:t>
      </w:r>
      <w:proofErr w:type="spellStart"/>
      <w:r w:rsidRPr="002C4AFE">
        <w:t>PyTorch</w:t>
      </w:r>
      <w:proofErr w:type="spellEnd"/>
      <w:r w:rsidRPr="002C4AFE">
        <w:t>-TS</w:t>
      </w:r>
      <w:r>
        <w:fldChar w:fldCharType="begin" w:fldLock="1"/>
      </w:r>
      <w:r w:rsidR="006D661F">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fldChar w:fldCharType="separate"/>
      </w:r>
      <w:r w:rsidR="006D661F" w:rsidRPr="006D661F">
        <w:rPr>
          <w:noProof/>
        </w:rPr>
        <w:t>[15]</w:t>
      </w:r>
      <w:r>
        <w:fldChar w:fldCharType="end"/>
      </w:r>
      <w:r>
        <w:t xml:space="preserve"> donde comparan con otros modelos y demuestran que su modelo tiene un mejor rendimiento.</w:t>
      </w:r>
    </w:p>
    <w:p w14:paraId="586344D9" w14:textId="77777777" w:rsidR="0063394D" w:rsidRDefault="0063394D" w:rsidP="0063394D"/>
    <w:p w14:paraId="735522C8" w14:textId="3BDFDBF2" w:rsidR="0063394D" w:rsidRDefault="0063394D" w:rsidP="0063394D">
      <w:r>
        <w:t>También se propone en otro artículo</w:t>
      </w:r>
      <w:r>
        <w:fldChar w:fldCharType="begin" w:fldLock="1"/>
      </w:r>
      <w:r w:rsidR="006D661F">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[16]","plainTextFormattedCitation":"[16]","previouslyFormattedCitation":"[16]"},"properties":{"noteIndex":0},"schema":"https://github.com/citation-style-language/schema/raw/master/csl-citation.json"}</w:instrText>
      </w:r>
      <w:r>
        <w:fldChar w:fldCharType="separate"/>
      </w:r>
      <w:r w:rsidR="006D661F" w:rsidRPr="006D661F">
        <w:rPr>
          <w:noProof/>
        </w:rPr>
        <w:t>[16]</w:t>
      </w:r>
      <w:r>
        <w:fldChar w:fldCharType="end"/>
      </w:r>
      <w:r>
        <w:t xml:space="preserve"> el uso de un modelo combinado </w:t>
      </w:r>
    </w:p>
    <w:p w14:paraId="24243D5B" w14:textId="348E207C" w:rsidR="0063394D" w:rsidRPr="007D58DB" w:rsidRDefault="0063394D" w:rsidP="0063394D">
      <w:proofErr w:type="spellStart"/>
      <w:r w:rsidRPr="009D6A2A">
        <w:t>Prophet</w:t>
      </w:r>
      <w:proofErr w:type="spellEnd"/>
      <w:r w:rsidRPr="009D6A2A">
        <w:t>-LGBM</w:t>
      </w:r>
      <w:r>
        <w:fldChar w:fldCharType="begin" w:fldLock="1"/>
      </w:r>
      <w:r w:rsidR="006D661F">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[16]","plainTextFormattedCitation":"[16]","previouslyFormattedCitation":"[16]"},"properties":{"noteIndex":0},"schema":"https://github.com/citation-style-language/schema/raw/master/csl-citation.json"}</w:instrText>
      </w:r>
      <w:r>
        <w:fldChar w:fldCharType="separate"/>
      </w:r>
      <w:r w:rsidR="006D661F" w:rsidRPr="006D661F">
        <w:rPr>
          <w:noProof/>
        </w:rPr>
        <w:t>[16]</w:t>
      </w:r>
      <w:r>
        <w:fldChar w:fldCharType="end"/>
      </w:r>
      <w:r>
        <w:t xml:space="preserve"> el cual concluye que se tiene mejores resultados comparado con modelos individuales.</w:t>
      </w:r>
    </w:p>
    <w:p w14:paraId="1D5298B6" w14:textId="77777777" w:rsidR="0063394D" w:rsidRPr="007D58DB" w:rsidRDefault="0063394D" w:rsidP="0063394D"/>
    <w:p w14:paraId="04B950FE" w14:textId="497ACF57" w:rsidR="0063394D" w:rsidRDefault="0063394D" w:rsidP="0063394D">
      <w:r w:rsidRPr="004A17D7">
        <w:t xml:space="preserve">Otra tecnología son las redes bidireccionales </w:t>
      </w:r>
      <w:r>
        <w:t>LSTM (BI-LSTM)</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las cuales en este artículo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fueron probadas en el </w:t>
      </w:r>
      <w:r w:rsidRPr="004A17D7">
        <w:rPr>
          <w:i/>
        </w:rPr>
        <w:t>M3-Competition</w:t>
      </w:r>
      <w:r>
        <w:rPr>
          <w:i/>
        </w:rPr>
        <w:fldChar w:fldCharType="begin" w:fldLock="1"/>
      </w:r>
      <w:r w:rsidR="006D661F">
        <w:rPr>
          <w:i/>
        </w:rPr>
        <w:instrText>ADDIN CSL_CITATION {"citationItems":[{"id":"ITEM-1","itemData":{"URL":"https://forecasters.org/resources/time-series-data/m3-competition/","accessed":{"date-parts":[["2022","10","18"]]},"id":"ITEM-1","issued":{"date-parts":[["0"]]},"title":"The M3-Competition Database.","type":"webpage"},"uris":["http://www.mendeley.com/documents/?uuid=e132da2d-54f9-4b9c-8593-6c3dc4401be0"]}],"mendeley":{"formattedCitation":"[17]","plainTextFormattedCitation":"[17]","previouslyFormattedCitation":"[17]"},"properties":{"noteIndex":0},"schema":"https://github.com/citation-style-language/schema/raw/master/csl-citation.json"}</w:instrText>
      </w:r>
      <w:r>
        <w:rPr>
          <w:i/>
        </w:rPr>
        <w:fldChar w:fldCharType="separate"/>
      </w:r>
      <w:r w:rsidR="006D661F" w:rsidRPr="006D661F">
        <w:rPr>
          <w:noProof/>
        </w:rPr>
        <w:t>[17]</w:t>
      </w:r>
      <w:r>
        <w:rPr>
          <w:i/>
        </w:rPr>
        <w:fldChar w:fldCharType="end"/>
      </w:r>
      <w:r w:rsidRPr="004A17D7">
        <w:rPr>
          <w:i/>
        </w:rPr>
        <w:t xml:space="preserve"> </w:t>
      </w:r>
      <w:proofErr w:type="spellStart"/>
      <w:r>
        <w:t>dataset</w:t>
      </w:r>
      <w:proofErr w:type="spellEnd"/>
      <w:r>
        <w:t xml:space="preserve"> el cual se usa para probar modelos de pronóstico de series de tiempo dado que posee distintas categorías como micro, industria, finanzas, macro, demografía y otros; probaron Bi-LSTM sobre el </w:t>
      </w:r>
      <w:proofErr w:type="spellStart"/>
      <w:r>
        <w:t>dataset</w:t>
      </w:r>
      <w:proofErr w:type="spellEnd"/>
      <w:r>
        <w:t xml:space="preserve"> M3 en el periodo trimestral comparándolo con el modelo </w:t>
      </w:r>
      <w:r w:rsidRPr="009A25AC">
        <w:rPr>
          <w:i/>
        </w:rPr>
        <w:t>Auto-</w:t>
      </w:r>
      <w:proofErr w:type="spellStart"/>
      <w:r w:rsidRPr="009A25AC">
        <w:rPr>
          <w:i/>
        </w:rPr>
        <w:t>Regressive</w:t>
      </w:r>
      <w:proofErr w:type="spellEnd"/>
      <w:r w:rsidRPr="009A25AC">
        <w:rPr>
          <w:i/>
        </w:rPr>
        <w:t xml:space="preserve"> </w:t>
      </w:r>
      <w:proofErr w:type="spellStart"/>
      <w:r w:rsidRPr="009A25AC">
        <w:rPr>
          <w:i/>
        </w:rPr>
        <w:t>Integrated</w:t>
      </w:r>
      <w:proofErr w:type="spellEnd"/>
      <w:r w:rsidRPr="009A25AC">
        <w:rPr>
          <w:i/>
        </w:rPr>
        <w:t xml:space="preserve"> </w:t>
      </w:r>
      <w:proofErr w:type="spellStart"/>
      <w:r w:rsidRPr="009A25AC">
        <w:rPr>
          <w:i/>
        </w:rPr>
        <w:t>Moving</w:t>
      </w:r>
      <w:proofErr w:type="spellEnd"/>
      <w:r w:rsidRPr="009A25AC">
        <w:rPr>
          <w:i/>
        </w:rPr>
        <w:t xml:space="preserve"> </w:t>
      </w:r>
      <w:proofErr w:type="spellStart"/>
      <w:r w:rsidRPr="009A25AC">
        <w:rPr>
          <w:i/>
        </w:rPr>
        <w:t>Average</w:t>
      </w:r>
      <w:proofErr w:type="spellEnd"/>
      <w:r w:rsidRPr="00460128">
        <w:t xml:space="preserve"> </w:t>
      </w:r>
      <w:r>
        <w:t>(</w:t>
      </w:r>
      <w:r w:rsidRPr="00460128">
        <w:t>ARIMA</w:t>
      </w:r>
      <w:r>
        <w:t>)</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t xml:space="preserve"> y otros, donde BI-LSTM tuvo un mejor rendimiento.</w:t>
      </w:r>
    </w:p>
    <w:p w14:paraId="034DB616" w14:textId="77777777" w:rsidR="0063394D" w:rsidRDefault="0063394D" w:rsidP="0063394D">
      <w:pPr>
        <w:pStyle w:val="Ttulo2"/>
        <w:ind w:left="426"/>
        <w:rPr>
          <w:szCs w:val="28"/>
        </w:rPr>
      </w:pPr>
    </w:p>
    <w:p w14:paraId="340D50B7" w14:textId="24E0F1F9" w:rsidR="0063394D" w:rsidRDefault="0063394D" w:rsidP="0063394D">
      <w:pPr>
        <w:pStyle w:val="Ttulo2"/>
        <w:numPr>
          <w:ilvl w:val="0"/>
          <w:numId w:val="7"/>
        </w:numPr>
        <w:ind w:left="426"/>
      </w:pPr>
      <w:r>
        <w:t>Evaluación de desempeño de los modelos predictivos</w:t>
      </w:r>
    </w:p>
    <w:p w14:paraId="64AF9DA2" w14:textId="77777777" w:rsidR="0063394D" w:rsidRDefault="0063394D" w:rsidP="0063394D"/>
    <w:p w14:paraId="49584BA3" w14:textId="623E28E8" w:rsidR="00543796" w:rsidRDefault="00543796" w:rsidP="0063394D">
      <w:r>
        <w:t>El desempeño es la forma de evaluar el modelo, se utiliza</w:t>
      </w:r>
      <w:r w:rsidRPr="008E5609">
        <w:t xml:space="preserve"> </w:t>
      </w:r>
      <w:r>
        <w:t>para comparar los valores predichos del modelo</w:t>
      </w:r>
      <w:r w:rsidRPr="008E5609">
        <w:t xml:space="preserve"> </w:t>
      </w:r>
      <w:r>
        <w:t>entrenado, con  los valores observados</w:t>
      </w:r>
      <w:r>
        <w:fldChar w:fldCharType="begin" w:fldLock="1"/>
      </w:r>
      <w:r w:rsidR="006D661F">
        <w:instrText>ADDIN CSL_CITATION {"citationItems":[{"id":"ITEM-1","itemData":{"abstract":"Performance metrics (error measures) are vital components of the evaluation frameworks in various fields. The intention of this study was to overview of a variety of performance metrics and approaches to their classification. The main goal of the study was to develop a typology that will help to improve our knowledge and understanding of metrics and facilitate their selection in machine learning regression, forecasting and prognostics. Based on the analysis of the structure of numerous performance metrics, we propose a framework of metrics which includes four (4) categories: primary metrics, extended metrics, composite metrics, and hybrid sets of metrics. The paper identified three (3) key components (dimensions) that determine the structure and properties of primary metrics: method of determining point distance, method of normalization, method of aggregation of point distances over a data set.","author":[{"dropping-particle":"","family":"Botchkarev","given":"Alexei","non-dropping-particle":"","parse-names":false,"suffix":""}],"id":"ITEM-1","issued":{"date-parts":[["2018"]]},"title":"Performance Metrics (Error Measures) in Machine Learning Regression, Forecasting and Prognostics: Properties and Typology","type":"article-journal"},"uris":["http://www.mendeley.com/documents/?uuid=37d08c43-3c86-3034-a3e3-2af942979001"]}],"mendeley":{"formattedCitation":"[18]","plainTextFormattedCitation":"[18]","previouslyFormattedCitation":"[18]"},"properties":{"noteIndex":0},"schema":"https://github.com/citation-style-language/schema/raw/master/csl-citation.json"}</w:instrText>
      </w:r>
      <w:r>
        <w:fldChar w:fldCharType="separate"/>
      </w:r>
      <w:r w:rsidR="006D661F" w:rsidRPr="006D661F">
        <w:rPr>
          <w:noProof/>
        </w:rPr>
        <w:t>[18]</w:t>
      </w:r>
      <w:r>
        <w:fldChar w:fldCharType="end"/>
      </w:r>
    </w:p>
    <w:p w14:paraId="43FE7363" w14:textId="77777777" w:rsidR="007C4824" w:rsidRDefault="007C4824" w:rsidP="0063394D"/>
    <w:p w14:paraId="75B4D9D0" w14:textId="40441124" w:rsidR="007C4824" w:rsidRDefault="007C4824" w:rsidP="007C4824">
      <w:pPr>
        <w:jc w:val="both"/>
      </w:pPr>
      <w:r>
        <w:t xml:space="preserve">El </w:t>
      </w:r>
      <w:proofErr w:type="spellStart"/>
      <w:r w:rsidRPr="003B7CB0">
        <w:rPr>
          <w:i/>
        </w:rPr>
        <w:t>Root</w:t>
      </w:r>
      <w:proofErr w:type="spellEnd"/>
      <w:r w:rsidRPr="003B7CB0">
        <w:rPr>
          <w:i/>
        </w:rPr>
        <w:t xml:space="preserve"> Mean </w:t>
      </w:r>
      <w:proofErr w:type="spellStart"/>
      <w:r w:rsidRPr="003B7CB0">
        <w:rPr>
          <w:i/>
        </w:rPr>
        <w:t>Square</w:t>
      </w:r>
      <w:proofErr w:type="spellEnd"/>
      <w:r w:rsidRPr="003B7CB0">
        <w:rPr>
          <w:i/>
        </w:rPr>
        <w:t xml:space="preserve"> </w:t>
      </w:r>
      <w:proofErr w:type="spellStart"/>
      <w:r w:rsidRPr="003B7CB0">
        <w:rPr>
          <w:i/>
        </w:rPr>
        <w:t>Errors</w:t>
      </w:r>
      <w:proofErr w:type="spellEnd"/>
      <w:r>
        <w:t xml:space="preserve"> (RMSE)</w:t>
      </w:r>
      <w:r w:rsidRPr="00C77E78">
        <w:t>: cuadrática media o el error cuadrático medio es una medida de las diferencias entre los valores predichos por un modelo y los valores observados.</w:t>
      </w:r>
    </w:p>
    <w:p w14:paraId="3614F59A" w14:textId="77777777" w:rsidR="007C4824" w:rsidRDefault="007C4824" w:rsidP="007C4824">
      <w:pPr>
        <w:jc w:val="both"/>
      </w:pPr>
    </w:p>
    <w:p w14:paraId="5D1EE44B" w14:textId="77777777" w:rsidR="007C4824" w:rsidRPr="003B7CB0" w:rsidRDefault="007C4824" w:rsidP="007C4824">
      <w:pPr>
        <w:jc w:val="both"/>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sup>
                          <m:r>
                            <w:rPr>
                              <w:rFonts w:ascii="Cambria Math" w:hAnsi="Cambria Math"/>
                            </w:rPr>
                            <m:t>2</m:t>
                          </m:r>
                        </m:sup>
                      </m:sSup>
                    </m:e>
                  </m:nary>
                </m:num>
                <m:den>
                  <m:r>
                    <w:rPr>
                      <w:rFonts w:ascii="Cambria Math" w:hAnsi="Cambria Math"/>
                    </w:rPr>
                    <m:t>N</m:t>
                  </m:r>
                </m:den>
              </m:f>
            </m:e>
          </m:rad>
        </m:oMath>
      </m:oMathPara>
    </w:p>
    <w:p w14:paraId="25555DE0" w14:textId="17256C8E" w:rsidR="007C4824" w:rsidRDefault="007C4824" w:rsidP="007C4824">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6D661F">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[7]","plainTextFormattedCitation":"[7]","previouslyFormattedCitation":"[7]"},"properties":{"noteIndex":0},"schema":"https://github.com/citation-style-language/schema/raw/master/csl-citation.json"}</w:instrText>
      </w:r>
      <w:r>
        <w:fldChar w:fldCharType="separate"/>
      </w:r>
      <w:r w:rsidR="006D661F" w:rsidRPr="006D661F">
        <w:rPr>
          <w:noProof/>
        </w:rPr>
        <w:t>[7]</w:t>
      </w:r>
      <w:r>
        <w:fldChar w:fldCharType="end"/>
      </w:r>
    </w:p>
    <w:p w14:paraId="1F38099C" w14:textId="77777777" w:rsidR="00C3672F" w:rsidRDefault="00C3672F" w:rsidP="007C4824"/>
    <w:p w14:paraId="43D57193" w14:textId="09EE0004" w:rsidR="00C3672F" w:rsidRDefault="00C3672F" w:rsidP="007C4824">
      <w:r>
        <w:t xml:space="preserve">El </w:t>
      </w:r>
      <w:r w:rsidRPr="00460128">
        <w:t>MAE (</w:t>
      </w:r>
      <w:r w:rsidRPr="00884F73">
        <w:rPr>
          <w:i/>
        </w:rPr>
        <w:t xml:space="preserve">mean </w:t>
      </w:r>
      <w:proofErr w:type="spellStart"/>
      <w:r w:rsidRPr="00884F73">
        <w:rPr>
          <w:i/>
        </w:rPr>
        <w:t>absolute</w:t>
      </w:r>
      <w:proofErr w:type="spellEnd"/>
      <w:r w:rsidRPr="00884F73">
        <w:rPr>
          <w:i/>
        </w:rPr>
        <w:t xml:space="preserve"> error</w:t>
      </w:r>
      <w:r w:rsidRPr="00460128">
        <w:t>)</w:t>
      </w:r>
      <w:r>
        <w:fldChar w:fldCharType="begin" w:fldLock="1"/>
      </w:r>
      <w:r w:rsidR="006D661F">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[7]","plainTextFormattedCitation":"[7]","previouslyFormattedCitation":"[7]"},"properties":{"noteIndex":0},"schema":"https://github.com/citation-style-language/schema/raw/master/csl-citation.json"}</w:instrText>
      </w:r>
      <w:r>
        <w:fldChar w:fldCharType="separate"/>
      </w:r>
      <w:r w:rsidR="006D661F" w:rsidRPr="006D661F">
        <w:rPr>
          <w:noProof/>
        </w:rPr>
        <w:t>[7]</w:t>
      </w:r>
      <w:r>
        <w:fldChar w:fldCharType="end"/>
      </w:r>
      <w:r>
        <w:t xml:space="preserve"> es una métrica que sirve </w:t>
      </w:r>
      <w:r w:rsidR="0097330F">
        <w:t>para medir el error medio absoluto.</w:t>
      </w:r>
    </w:p>
    <w:p w14:paraId="5FEAF9F6" w14:textId="3ECE9961" w:rsidR="0097330F" w:rsidRDefault="0097330F" w:rsidP="007C4824">
      <m:oMathPara>
        <m:oMath>
          <m:r>
            <w:rPr>
              <w:rFonts w:ascii="Cambria Math" w:hAnsi="Cambria Math"/>
            </w:rPr>
            <m:t xml:space="preserve">MAE=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nary>
            </m:num>
            <m:den>
              <m:r>
                <w:rPr>
                  <w:rFonts w:ascii="Cambria Math" w:hAnsi="Cambria Math"/>
                </w:rPr>
                <m:t>N</m:t>
              </m:r>
            </m:den>
          </m:f>
        </m:oMath>
      </m:oMathPara>
    </w:p>
    <w:p w14:paraId="29FD8E1F" w14:textId="416124CA" w:rsidR="0097330F" w:rsidRDefault="0097330F" w:rsidP="0097330F">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6D661F">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[7]","plainTextFormattedCitation":"[7]","previouslyFormattedCitation":"[7]"},"properties":{"noteIndex":0},"schema":"https://github.com/citation-style-language/schema/raw/master/csl-citation.json"}</w:instrText>
      </w:r>
      <w:r>
        <w:fldChar w:fldCharType="separate"/>
      </w:r>
      <w:r w:rsidR="006D661F" w:rsidRPr="006D661F">
        <w:rPr>
          <w:noProof/>
        </w:rPr>
        <w:t>[7]</w:t>
      </w:r>
      <w:r>
        <w:fldChar w:fldCharType="end"/>
      </w:r>
      <w:r>
        <w:t xml:space="preserve">, </w:t>
      </w:r>
    </w:p>
    <w:p w14:paraId="7AC592C7" w14:textId="77777777" w:rsidR="00543796" w:rsidRDefault="00543796" w:rsidP="007C4824"/>
    <w:p w14:paraId="089CE7AA" w14:textId="6455B37D" w:rsidR="00543796" w:rsidRDefault="00543796" w:rsidP="000355FF">
      <w:pPr>
        <w:jc w:val="both"/>
      </w:pPr>
      <w:r>
        <w:t xml:space="preserve">La métrica </w:t>
      </w:r>
      <w:proofErr w:type="spellStart"/>
      <w:r w:rsidRPr="00C3672F">
        <w:rPr>
          <w:i/>
        </w:rPr>
        <w:t>Symmetric</w:t>
      </w:r>
      <w:proofErr w:type="spellEnd"/>
      <w:r w:rsidRPr="00C3672F">
        <w:rPr>
          <w:i/>
        </w:rPr>
        <w:t xml:space="preserve"> Mean </w:t>
      </w:r>
      <w:proofErr w:type="spellStart"/>
      <w:r w:rsidRPr="00C3672F">
        <w:rPr>
          <w:i/>
        </w:rPr>
        <w:t>Absolute</w:t>
      </w:r>
      <w:proofErr w:type="spellEnd"/>
      <w:r w:rsidRPr="00C3672F">
        <w:rPr>
          <w:i/>
        </w:rPr>
        <w:t xml:space="preserve"> </w:t>
      </w:r>
      <w:proofErr w:type="spellStart"/>
      <w:r w:rsidRPr="00C3672F">
        <w:rPr>
          <w:i/>
        </w:rPr>
        <w:t>Percentage</w:t>
      </w:r>
      <w:proofErr w:type="spellEnd"/>
      <w:r w:rsidRPr="00C3672F">
        <w:rPr>
          <w:i/>
        </w:rPr>
        <w:t xml:space="preserve"> Error</w:t>
      </w:r>
      <w:r w:rsidRPr="002D4C7A">
        <w:t xml:space="preserve"> (SMAPE)</w:t>
      </w:r>
      <w:r>
        <w:fldChar w:fldCharType="begin" w:fldLock="1"/>
      </w:r>
      <w:r w:rsidR="006D661F">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[11]","plainTextFormattedCitation":"[11]","previouslyFormattedCitation":"[11]"},"properties":{"noteIndex":0},"schema":"https://github.com/citation-style-language/schema/raw/master/csl-citation.json"}</w:instrText>
      </w:r>
      <w:r>
        <w:fldChar w:fldCharType="separate"/>
      </w:r>
      <w:r w:rsidR="006D661F" w:rsidRPr="006D661F">
        <w:rPr>
          <w:noProof/>
        </w:rPr>
        <w:t>[11]</w:t>
      </w:r>
      <w:r>
        <w:fldChar w:fldCharType="end"/>
      </w:r>
      <w:r w:rsidR="000355FF">
        <w:t xml:space="preserve"> básicamente es el error absoluto medio porcentual.</w:t>
      </w:r>
    </w:p>
    <w:p w14:paraId="71DF4199" w14:textId="77777777" w:rsidR="000355FF" w:rsidRDefault="000355FF" w:rsidP="000355FF">
      <w:pPr>
        <w:jc w:val="both"/>
      </w:pPr>
    </w:p>
    <w:p w14:paraId="0434AF39" w14:textId="77777777" w:rsidR="000355FF" w:rsidRDefault="000355FF" w:rsidP="000355FF">
      <w:pPr>
        <w:jc w:val="both"/>
      </w:pPr>
    </w:p>
    <w:p w14:paraId="1F3C44E9" w14:textId="15620CB5" w:rsidR="000355FF" w:rsidRPr="003B7CB0" w:rsidRDefault="000355FF" w:rsidP="000355FF">
      <w:pPr>
        <w:jc w:val="both"/>
      </w:pPr>
      <m:oMathPara>
        <m:oMath>
          <m:r>
            <w:rPr>
              <w:rFonts w:ascii="Cambria Math" w:hAnsi="Cambria Math"/>
            </w:rPr>
            <m:t>SMAPE</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grow m:val="1"/>
              <m:ctrlPr>
                <w:rPr>
                  <w:rFonts w:ascii="Cambria Math" w:hAnsi="Cambria Math"/>
                </w:rPr>
              </m:ctrlPr>
            </m:naryPr>
            <m:sub>
              <m:r>
                <w:rPr>
                  <w:rFonts w:ascii="Cambria Math" w:eastAsia="Cambria Math" w:hAnsi="Cambria Math" w:cs="Cambria Math"/>
                </w:rPr>
                <m:t>t=1</m:t>
              </m:r>
            </m:sub>
            <m:sup>
              <m:r>
                <w:rPr>
                  <w:rFonts w:ascii="Cambria Math" w:eastAsia="Cambria Math" w:hAnsi="Cambria Math" w:cs="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/2</m:t>
                  </m:r>
                </m:den>
              </m:f>
            </m:e>
          </m:nary>
        </m:oMath>
      </m:oMathPara>
    </w:p>
    <w:p w14:paraId="7432C99D" w14:textId="5082F142" w:rsidR="000355FF" w:rsidRDefault="00C3672F" w:rsidP="000355FF">
      <w:pPr>
        <w:jc w:val="both"/>
      </w:pPr>
      <w:r>
        <w:t xml:space="preserve">Siendo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97330F">
        <w:t xml:space="preserve"> el valor pronosticado,</w:t>
      </w:r>
      <w:r>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es el valor observado</w:t>
      </w:r>
      <w:r w:rsidR="0097330F">
        <w:t xml:space="preserve"> y n es el tamaño de la muestra</w:t>
      </w:r>
      <w:r>
        <w:t>.</w:t>
      </w:r>
    </w:p>
    <w:p w14:paraId="7F6ADF80" w14:textId="77777777" w:rsidR="00C3672F" w:rsidRPr="0063394D" w:rsidRDefault="00C3672F" w:rsidP="000355FF">
      <w:pPr>
        <w:jc w:val="both"/>
      </w:pPr>
    </w:p>
    <w:p w14:paraId="2A726CB0" w14:textId="77777777" w:rsidR="0063394D" w:rsidRDefault="0063394D" w:rsidP="0063394D"/>
    <w:p w14:paraId="517EEC63" w14:textId="77777777" w:rsidR="0063394D" w:rsidRPr="0063394D" w:rsidRDefault="0063394D" w:rsidP="0063394D"/>
    <w:bookmarkEnd w:id="16"/>
    <w:bookmarkEnd w:id="17"/>
    <w:p w14:paraId="6579FE3D" w14:textId="141B57B5" w:rsidR="00706A87" w:rsidRDefault="00706A87">
      <w:pPr>
        <w:spacing w:after="160" w:line="259" w:lineRule="auto"/>
      </w:pPr>
      <w:r>
        <w:br w:type="page"/>
      </w:r>
    </w:p>
    <w:p w14:paraId="780083A8" w14:textId="33EB2544" w:rsidR="00706A87" w:rsidRDefault="00706A87" w:rsidP="00706A87">
      <w:pPr>
        <w:pStyle w:val="Ttulo1"/>
      </w:pPr>
      <w:bookmarkStart w:id="22" w:name="_Toc121065555"/>
      <w:r>
        <w:lastRenderedPageBreak/>
        <w:t>Capítulo 3</w:t>
      </w:r>
      <w:bookmarkEnd w:id="22"/>
    </w:p>
    <w:p w14:paraId="7EF42498" w14:textId="77777777" w:rsidR="00706A87" w:rsidRDefault="00706A87" w:rsidP="00706A87"/>
    <w:p w14:paraId="0C77EC2D" w14:textId="77777777" w:rsidR="00706A87" w:rsidRDefault="00706A87" w:rsidP="00706A87"/>
    <w:p w14:paraId="773BF4ED" w14:textId="77777777" w:rsidR="00706A87" w:rsidRDefault="00706A87" w:rsidP="004833B4"/>
    <w:p w14:paraId="24CD4D29" w14:textId="5C21C3EC" w:rsidR="00706A87" w:rsidRDefault="00706A87" w:rsidP="00D44C3A">
      <w:pPr>
        <w:pStyle w:val="Ttulo1"/>
      </w:pPr>
      <w:bookmarkStart w:id="23" w:name="_Toc121065556"/>
      <w:r>
        <w:t>Descripción del problema</w:t>
      </w:r>
      <w:bookmarkEnd w:id="23"/>
      <w:r>
        <w:br w:type="page"/>
      </w:r>
    </w:p>
    <w:p w14:paraId="3ECAE245" w14:textId="275F05FC" w:rsidR="00727A74" w:rsidRDefault="00706A87" w:rsidP="004833B4">
      <w:r>
        <w:lastRenderedPageBreak/>
        <w:t>En este capítulo se describe la problemá</w:t>
      </w:r>
      <w:r w:rsidR="00A209AF">
        <w:t>tica a abarcar como así también la estructura organizacional.</w:t>
      </w:r>
    </w:p>
    <w:p w14:paraId="6E2EEC5E" w14:textId="77777777" w:rsidR="00E65CAF" w:rsidRPr="00E65CAF" w:rsidRDefault="00E65CAF" w:rsidP="004833B4"/>
    <w:p w14:paraId="2DA0F4E5" w14:textId="14A035FE" w:rsidR="00E65CAF" w:rsidRPr="00E65CAF" w:rsidRDefault="00E65CAF" w:rsidP="00A209AF">
      <w:pPr>
        <w:pStyle w:val="Ttulo2"/>
        <w:numPr>
          <w:ilvl w:val="0"/>
          <w:numId w:val="5"/>
        </w:numPr>
        <w:rPr>
          <w:rStyle w:val="Ttulo2Car"/>
          <w:b/>
          <w:bCs/>
          <w:iCs/>
          <w:sz w:val="24"/>
        </w:rPr>
      </w:pPr>
      <w:bookmarkStart w:id="24" w:name="_Toc121065558"/>
      <w:r w:rsidRPr="00E65CAF">
        <w:rPr>
          <w:rStyle w:val="Ttulo2Car"/>
          <w:b/>
          <w:bCs/>
          <w:iCs/>
        </w:rPr>
        <w:t>El problema</w:t>
      </w:r>
      <w:bookmarkEnd w:id="24"/>
    </w:p>
    <w:p w14:paraId="3D2AB5E5" w14:textId="22DE27AA" w:rsidR="00E65CAF" w:rsidRDefault="00E65CAF" w:rsidP="00E65CAF">
      <w:pPr>
        <w:pStyle w:val="Prrafodelista"/>
        <w:ind w:left="709"/>
        <w:jc w:val="both"/>
      </w:pPr>
      <w:r>
        <w:t xml:space="preserve">El presente trabajo pretende hacer análisis de tráfico web </w:t>
      </w:r>
      <w:r w:rsidRPr="00A32BEA">
        <w:t xml:space="preserve">para poder estimar y predecir futuras demandas en </w:t>
      </w:r>
      <w:r>
        <w:t xml:space="preserve">las páginas institucionales de la Universidad Nacional de Misiones – </w:t>
      </w:r>
      <w:proofErr w:type="spellStart"/>
      <w:r>
        <w:t>U.Na.M</w:t>
      </w:r>
      <w:proofErr w:type="spellEnd"/>
      <w:r>
        <w:t>. Para lo cual se consideraran indicadores como volumen de tráfico, cantidad de conexiones, cantidad de visitantes, velocidad de carga de las paginas, páginas vistas, promedio de páginas por vista, porcentaje de rebote, entre otros indicadores según la disponibilidad de los mismos. Siendo provisto por parte del personal técnico referente institucional acceso a las herramientas de captura de datos estadístico de los siguientes enlaces:</w:t>
      </w:r>
    </w:p>
    <w:p w14:paraId="2A90F686" w14:textId="77777777" w:rsidR="00E65CAF" w:rsidRDefault="00E65CAF" w:rsidP="00E65CAF">
      <w:pPr>
        <w:pStyle w:val="Prrafodelista"/>
        <w:numPr>
          <w:ilvl w:val="0"/>
          <w:numId w:val="4"/>
        </w:numPr>
        <w:ind w:left="1560"/>
        <w:jc w:val="both"/>
      </w:pPr>
      <w:r>
        <w:t xml:space="preserve">Sitio Institucional de la </w:t>
      </w:r>
      <w:proofErr w:type="spellStart"/>
      <w:r>
        <w:t>U.Na.M</w:t>
      </w:r>
      <w:proofErr w:type="spellEnd"/>
      <w:r>
        <w:t xml:space="preserve">. disponible en </w:t>
      </w:r>
      <w:hyperlink r:id="rId8" w:history="1">
        <w:r w:rsidRPr="00C51346">
          <w:rPr>
            <w:rStyle w:val="Hipervnculo"/>
          </w:rPr>
          <w:t>https://unam.edu.ar/</w:t>
        </w:r>
      </w:hyperlink>
      <w:r>
        <w:t xml:space="preserve"> </w:t>
      </w:r>
    </w:p>
    <w:p w14:paraId="164E2E7A" w14:textId="77777777" w:rsidR="00E65CAF" w:rsidRDefault="00E65CAF" w:rsidP="00E65CAF">
      <w:pPr>
        <w:pStyle w:val="Prrafodelista"/>
        <w:numPr>
          <w:ilvl w:val="0"/>
          <w:numId w:val="4"/>
        </w:numPr>
        <w:ind w:left="1560"/>
        <w:jc w:val="both"/>
      </w:pPr>
      <w:r>
        <w:t xml:space="preserve">Sitio de la editorial Universitaria disponible en </w:t>
      </w:r>
      <w:hyperlink r:id="rId9" w:history="1">
        <w:r w:rsidRPr="00C51346">
          <w:rPr>
            <w:rStyle w:val="Hipervnculo"/>
          </w:rPr>
          <w:t>https://editorial.unam.edu.ar/</w:t>
        </w:r>
      </w:hyperlink>
      <w:r>
        <w:t xml:space="preserve">  </w:t>
      </w:r>
    </w:p>
    <w:p w14:paraId="5059AFD9" w14:textId="77777777" w:rsidR="00E65CAF" w:rsidRDefault="00E65CAF" w:rsidP="00E65CAF">
      <w:pPr>
        <w:pStyle w:val="Prrafodelista"/>
        <w:numPr>
          <w:ilvl w:val="0"/>
          <w:numId w:val="4"/>
        </w:numPr>
        <w:ind w:left="1560"/>
        <w:jc w:val="both"/>
      </w:pPr>
      <w:r>
        <w:t xml:space="preserve">Portal de acceso al contenido generado por la radio y la televisión de la Universidad disponible en </w:t>
      </w:r>
      <w:hyperlink r:id="rId10" w:history="1">
        <w:r w:rsidRPr="00C51346">
          <w:rPr>
            <w:rStyle w:val="Hipervnculo"/>
          </w:rPr>
          <w:t>https://transmedia.unam.edu.ar/</w:t>
        </w:r>
      </w:hyperlink>
      <w:r>
        <w:t xml:space="preserve"> </w:t>
      </w:r>
    </w:p>
    <w:p w14:paraId="1666189E" w14:textId="2766E8E3" w:rsidR="00D44C3A" w:rsidRDefault="00E65CAF" w:rsidP="00E65CAF">
      <w:pPr>
        <w:ind w:left="709"/>
        <w:jc w:val="both"/>
      </w:pPr>
      <w:r>
        <w:t>De los sitios mencionados anteriormente se extraerán los datos para utilizar en este proyecto con la finalidad de realizar el pronóstico de series de tiempo de  tráfico web. Inicialmente como herramienta de</w:t>
      </w:r>
      <w:r w:rsidRPr="00244E9F">
        <w:t xml:space="preserve"> </w:t>
      </w:r>
      <w:r>
        <w:t>a</w:t>
      </w:r>
      <w:r w:rsidRPr="00244E9F">
        <w:t xml:space="preserve">cceso a los datos se dispone </w:t>
      </w:r>
      <w:r w:rsidRPr="00FF5C09">
        <w:rPr>
          <w:i/>
        </w:rPr>
        <w:t xml:space="preserve">google </w:t>
      </w:r>
      <w:proofErr w:type="spellStart"/>
      <w:r w:rsidRPr="00FF5C09">
        <w:rPr>
          <w:i/>
        </w:rPr>
        <w:t>analytics</w:t>
      </w:r>
      <w:proofErr w:type="spellEnd"/>
      <w:r>
        <w:rPr>
          <w:i/>
        </w:rPr>
        <w:t xml:space="preserve"> </w:t>
      </w:r>
      <w:r w:rsidRPr="00E65CAF">
        <w:t>con permisos cedidos por los administradores</w:t>
      </w:r>
      <w:r w:rsidR="00A209AF">
        <w:t>.</w:t>
      </w:r>
    </w:p>
    <w:p w14:paraId="320108A2" w14:textId="77777777" w:rsidR="00A209AF" w:rsidRDefault="00A209AF" w:rsidP="00A209AF">
      <w:pPr>
        <w:jc w:val="both"/>
      </w:pPr>
    </w:p>
    <w:p w14:paraId="2F341458" w14:textId="77777777" w:rsidR="00E66E31" w:rsidRDefault="00E66E31" w:rsidP="00E66E31">
      <w:pPr>
        <w:pStyle w:val="Ttulo2"/>
        <w:numPr>
          <w:ilvl w:val="0"/>
          <w:numId w:val="5"/>
        </w:numPr>
      </w:pPr>
      <w:r>
        <w:t>Estructura Organizacional</w:t>
      </w:r>
    </w:p>
    <w:p w14:paraId="7A6CDF1C" w14:textId="3DCD24D3" w:rsidR="00E66E31" w:rsidRDefault="00E66E31" w:rsidP="00E66E31">
      <w:pPr>
        <w:ind w:left="709"/>
        <w:jc w:val="both"/>
      </w:pPr>
      <w:r>
        <w:t xml:space="preserve">Con el fin de e1 entender el funcionamiento del </w:t>
      </w:r>
      <w:r w:rsidRPr="00A209AF">
        <w:t>Departamento de Gestión de Recursos de Redes y Comunicaciones</w:t>
      </w:r>
      <w:r>
        <w:t xml:space="preserve"> se procede a describir su estructura organizacional, como así también los roles de los trabajadores.</w:t>
      </w:r>
    </w:p>
    <w:p w14:paraId="020A751E" w14:textId="77777777" w:rsidR="00E66E31" w:rsidRDefault="00E66E31" w:rsidP="00E66E31">
      <w:pPr>
        <w:ind w:left="709"/>
        <w:jc w:val="both"/>
      </w:pPr>
    </w:p>
    <w:p w14:paraId="075DEBFA" w14:textId="04E00739" w:rsidR="00A209AF" w:rsidRDefault="00E66E31" w:rsidP="00A209AF">
      <w:pPr>
        <w:pStyle w:val="Ttulo2"/>
        <w:numPr>
          <w:ilvl w:val="0"/>
          <w:numId w:val="5"/>
        </w:numPr>
      </w:pPr>
      <w:r>
        <w:t>Organigrama</w:t>
      </w:r>
      <w:r w:rsidR="0058061C">
        <w:t xml:space="preserve"> (</w:t>
      </w:r>
      <w:r w:rsidR="0058061C" w:rsidRPr="0058061C">
        <w:rPr>
          <w:highlight w:val="yellow"/>
        </w:rPr>
        <w:t>checar</w:t>
      </w:r>
      <w:r w:rsidR="0058061C">
        <w:t>)</w:t>
      </w:r>
    </w:p>
    <w:p w14:paraId="3E968758" w14:textId="57A11482" w:rsidR="00E66E31" w:rsidRDefault="00E66E31" w:rsidP="00E66E31">
      <w:pPr>
        <w:ind w:left="709"/>
      </w:pPr>
      <w:r>
        <w:rPr>
          <w:noProof/>
        </w:rPr>
        <w:drawing>
          <wp:inline distT="0" distB="0" distL="0" distR="0" wp14:anchorId="599C93F8" wp14:editId="68452462">
            <wp:extent cx="3409078" cy="2143891"/>
            <wp:effectExtent l="0" t="0" r="127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6324" cy="2167314"/>
                    </a:xfrm>
                    <a:prstGeom prst="rect">
                      <a:avLst/>
                    </a:prstGeom>
                  </pic:spPr>
                </pic:pic>
              </a:graphicData>
            </a:graphic>
          </wp:inline>
        </w:drawing>
      </w:r>
    </w:p>
    <w:p w14:paraId="3AA6EAA6" w14:textId="2F695EB5" w:rsidR="00E66E31" w:rsidRPr="0013100D" w:rsidRDefault="00E66E31" w:rsidP="0013100D">
      <w:pPr>
        <w:ind w:left="567"/>
        <w:jc w:val="center"/>
      </w:pPr>
      <w:bookmarkStart w:id="25" w:name="_Ref444020175"/>
      <w:bookmarkStart w:id="26" w:name="_Toc444494514"/>
      <w:r w:rsidRPr="0013100D">
        <w:t>Figura</w:t>
      </w:r>
      <w:bookmarkEnd w:id="25"/>
      <w:r w:rsidRPr="0013100D">
        <w:t xml:space="preserve"> 1: Organigrama del </w:t>
      </w:r>
      <w:bookmarkEnd w:id="26"/>
      <w:r w:rsidRPr="0013100D">
        <w:t>Departamento de Gestión de Recursos de Redes y Comunicaciones</w:t>
      </w:r>
    </w:p>
    <w:p w14:paraId="63810D85" w14:textId="0FD16A31" w:rsidR="00E66E31" w:rsidRDefault="004B0846" w:rsidP="004B0846">
      <w:pPr>
        <w:ind w:left="709"/>
        <w:jc w:val="both"/>
      </w:pPr>
      <w:r w:rsidRPr="004B0846">
        <w:t>El Departamento de Gestión de Recursos de Red</w:t>
      </w:r>
      <w:r>
        <w:t>es y Comunicaciones, gestiona</w:t>
      </w:r>
      <w:r w:rsidRPr="004B0846">
        <w:t> la infraestructura</w:t>
      </w:r>
      <w:r>
        <w:t>, además pone a disposición</w:t>
      </w:r>
      <w:r w:rsidRPr="004B0846">
        <w:t xml:space="preserve"> las herramientas para la </w:t>
      </w:r>
      <w:r w:rsidRPr="004B0846">
        <w:lastRenderedPageBreak/>
        <w:t>puesta en servicio de las páginas web y servici</w:t>
      </w:r>
      <w:r>
        <w:t xml:space="preserve">os añadidos. Pero no controla cómo </w:t>
      </w:r>
      <w:r w:rsidRPr="004B0846">
        <w:t xml:space="preserve">los contenidos, diseño o función de </w:t>
      </w:r>
      <w:r>
        <w:t>los</w:t>
      </w:r>
      <w:r w:rsidRPr="004B0846">
        <w:t xml:space="preserve"> sitios</w:t>
      </w:r>
      <w:r>
        <w:t>.</w:t>
      </w:r>
    </w:p>
    <w:p w14:paraId="6FE39943" w14:textId="4414CC6B" w:rsidR="004B0846" w:rsidRPr="0058061C" w:rsidRDefault="004B0846" w:rsidP="0058061C">
      <w:pPr>
        <w:pStyle w:val="Prrafodelista"/>
        <w:numPr>
          <w:ilvl w:val="0"/>
          <w:numId w:val="6"/>
        </w:numPr>
        <w:jc w:val="both"/>
        <w:rPr>
          <w:rFonts w:ascii="Arial" w:hAnsi="Arial" w:cs="Arial"/>
          <w:color w:val="222222"/>
          <w:shd w:val="clear" w:color="auto" w:fill="FFFFFF"/>
        </w:rPr>
      </w:pPr>
      <w:r w:rsidRPr="0058061C">
        <w:rPr>
          <w:b/>
        </w:rPr>
        <w:t>Jefe de departamento</w:t>
      </w:r>
      <w:r>
        <w:t xml:space="preserve">: Realiza las tareas propias del jefe de departamento, </w:t>
      </w:r>
      <w:r w:rsidRPr="0058061C">
        <w:t>también se encarga de mantener las plataformas de los sitios web</w:t>
      </w:r>
      <w:r w:rsidR="0058061C">
        <w:t xml:space="preserve">, por ejemplo </w:t>
      </w:r>
      <w:r w:rsidR="0058061C" w:rsidRPr="0058061C">
        <w:rPr>
          <w:highlight w:val="yellow"/>
        </w:rPr>
        <w:t>Moodle</w:t>
      </w:r>
      <w:r w:rsidR="0058061C">
        <w:t xml:space="preserve"> para Aulas Virtuales</w:t>
      </w:r>
      <w:r w:rsidRPr="0058061C">
        <w:rPr>
          <w:rFonts w:ascii="Arial" w:hAnsi="Arial" w:cs="Arial"/>
          <w:color w:val="222222"/>
          <w:shd w:val="clear" w:color="auto" w:fill="FFFFFF"/>
        </w:rPr>
        <w:t>.</w:t>
      </w:r>
    </w:p>
    <w:p w14:paraId="0EE12EC4" w14:textId="79A9D13A" w:rsidR="004B0846" w:rsidRDefault="0058061C" w:rsidP="0058061C">
      <w:pPr>
        <w:pStyle w:val="Prrafodelista"/>
        <w:numPr>
          <w:ilvl w:val="0"/>
          <w:numId w:val="6"/>
        </w:numPr>
        <w:jc w:val="both"/>
      </w:pPr>
      <w:r w:rsidRPr="0058061C">
        <w:rPr>
          <w:b/>
        </w:rPr>
        <w:t>Técnico 1:</w:t>
      </w:r>
      <w:r w:rsidRPr="0058061C">
        <w:rPr>
          <w:rFonts w:ascii="Arial" w:hAnsi="Arial" w:cs="Arial"/>
          <w:color w:val="222222"/>
          <w:shd w:val="clear" w:color="auto" w:fill="FFFFFF"/>
        </w:rPr>
        <w:t xml:space="preserve"> </w:t>
      </w:r>
      <w:r w:rsidRPr="009F651F">
        <w:t>Se</w:t>
      </w:r>
      <w:r w:rsidRPr="0058061C">
        <w:t xml:space="preserve"> encarga principalmente de la gestión y mantenim</w:t>
      </w:r>
      <w:r>
        <w:t xml:space="preserve">iento de los servicios de </w:t>
      </w:r>
      <w:proofErr w:type="spellStart"/>
      <w:r w:rsidRPr="0058061C">
        <w:rPr>
          <w:highlight w:val="yellow"/>
        </w:rPr>
        <w:t>VoIP</w:t>
      </w:r>
      <w:proofErr w:type="spellEnd"/>
      <w:r w:rsidRPr="0058061C">
        <w:t xml:space="preserve">, redes </w:t>
      </w:r>
      <w:proofErr w:type="spellStart"/>
      <w:r w:rsidRPr="0058061C">
        <w:t>WiFi</w:t>
      </w:r>
      <w:proofErr w:type="spellEnd"/>
      <w:r w:rsidRPr="0058061C">
        <w:t xml:space="preserve">, gestión de las </w:t>
      </w:r>
      <w:r w:rsidRPr="0058061C">
        <w:rPr>
          <w:highlight w:val="yellow"/>
        </w:rPr>
        <w:t>VLAN</w:t>
      </w:r>
      <w:r w:rsidRPr="0058061C">
        <w:t xml:space="preserve"> y redes de la unidad central de Rectorado, gestión de usuarios en la plataforma de Google </w:t>
      </w:r>
      <w:proofErr w:type="spellStart"/>
      <w:r w:rsidRPr="0058061C">
        <w:t>Workspace</w:t>
      </w:r>
      <w:proofErr w:type="spellEnd"/>
      <w:r w:rsidRPr="0058061C">
        <w:t xml:space="preserve"> </w:t>
      </w:r>
      <w:proofErr w:type="spellStart"/>
      <w:r w:rsidRPr="0058061C">
        <w:t>for</w:t>
      </w:r>
      <w:proofErr w:type="spellEnd"/>
      <w:r w:rsidRPr="0058061C">
        <w:t xml:space="preserve"> </w:t>
      </w:r>
      <w:proofErr w:type="spellStart"/>
      <w:r w:rsidRPr="0058061C">
        <w:t>education</w:t>
      </w:r>
      <w:proofErr w:type="spellEnd"/>
      <w:r>
        <w:t>, entre otros.</w:t>
      </w:r>
    </w:p>
    <w:p w14:paraId="1EF6C130" w14:textId="25F22DEB" w:rsidR="0058061C" w:rsidRPr="0058061C" w:rsidRDefault="0058061C" w:rsidP="0058061C">
      <w:pPr>
        <w:pStyle w:val="Prrafodelista"/>
        <w:numPr>
          <w:ilvl w:val="0"/>
          <w:numId w:val="6"/>
        </w:numPr>
        <w:jc w:val="both"/>
      </w:pPr>
      <w:r w:rsidRPr="0058061C">
        <w:rPr>
          <w:b/>
        </w:rPr>
        <w:t xml:space="preserve">Técnico 2 y Técnico 3: </w:t>
      </w:r>
      <w:r w:rsidRPr="0058061C">
        <w:t xml:space="preserve">Estos dos técnicos se encargan de la gestión  y ruteo de las redes de la universidad y con los proveedores de servicio, gestión y mantenimiento de los Servidores físicos y virtuales del </w:t>
      </w:r>
      <w:r w:rsidRPr="0058061C">
        <w:rPr>
          <w:highlight w:val="yellow"/>
        </w:rPr>
        <w:t>CPD</w:t>
      </w:r>
      <w:r w:rsidRPr="0058061C">
        <w:t xml:space="preserve">, plataformas de </w:t>
      </w:r>
      <w:proofErr w:type="spellStart"/>
      <w:r w:rsidRPr="0058061C">
        <w:t>Backup</w:t>
      </w:r>
      <w:proofErr w:type="spellEnd"/>
      <w:r w:rsidRPr="0058061C">
        <w:t>, sistemas de monitoreo de las plataformas y servicios esenciales de la infraestructura de la universidad com</w:t>
      </w:r>
      <w:r w:rsidRPr="0058061C">
        <w:rPr>
          <w:highlight w:val="yellow"/>
        </w:rPr>
        <w:t>o DNS, BGP. OSPF, VPN, etc.</w:t>
      </w:r>
    </w:p>
    <w:p w14:paraId="62D242A1" w14:textId="77E81EE9" w:rsidR="0058061C" w:rsidRPr="0058061C" w:rsidRDefault="0058061C" w:rsidP="0058061C">
      <w:pPr>
        <w:ind w:left="709"/>
        <w:jc w:val="both"/>
        <w:rPr>
          <w:b/>
        </w:rPr>
      </w:pPr>
    </w:p>
    <w:p w14:paraId="0759AAD3" w14:textId="77777777" w:rsidR="0058061C" w:rsidRPr="004B0846" w:rsidRDefault="0058061C" w:rsidP="004B0846">
      <w:pPr>
        <w:ind w:left="709"/>
        <w:jc w:val="both"/>
      </w:pPr>
    </w:p>
    <w:p w14:paraId="3F91BAD0" w14:textId="77777777" w:rsidR="00E66E31" w:rsidRDefault="00E66E31" w:rsidP="00E66E31">
      <w:pPr>
        <w:ind w:left="709"/>
      </w:pPr>
    </w:p>
    <w:p w14:paraId="3C40F2A4" w14:textId="0A8C6BB8" w:rsidR="00D44C3A" w:rsidRDefault="00D44C3A" w:rsidP="00A209AF">
      <w:pPr>
        <w:ind w:left="709"/>
        <w:jc w:val="both"/>
      </w:pPr>
      <w:r>
        <w:br w:type="page"/>
      </w:r>
    </w:p>
    <w:p w14:paraId="2C319B45" w14:textId="77777777" w:rsidR="00A209AF" w:rsidRPr="00A209AF" w:rsidRDefault="00A209AF" w:rsidP="00A209AF"/>
    <w:p w14:paraId="55941527" w14:textId="77777777" w:rsidR="00D44C3A" w:rsidRDefault="00D44C3A" w:rsidP="00E65CAF">
      <w:pPr>
        <w:ind w:left="709"/>
        <w:jc w:val="both"/>
      </w:pPr>
    </w:p>
    <w:p w14:paraId="016CCEDC" w14:textId="77777777" w:rsidR="00E65CAF" w:rsidRDefault="00E65CAF" w:rsidP="00E65CAF">
      <w:pPr>
        <w:ind w:left="709"/>
        <w:jc w:val="both"/>
      </w:pPr>
    </w:p>
    <w:p w14:paraId="464872B6" w14:textId="77777777" w:rsidR="00E65CAF" w:rsidRDefault="00E65CAF" w:rsidP="00E65CAF">
      <w:pPr>
        <w:ind w:left="709"/>
        <w:jc w:val="both"/>
      </w:pPr>
    </w:p>
    <w:p w14:paraId="33678DAA" w14:textId="77777777" w:rsidR="00C0049F" w:rsidRDefault="00C0049F">
      <w:pPr>
        <w:spacing w:after="160" w:line="259" w:lineRule="auto"/>
        <w:rPr>
          <w:rStyle w:val="Ttulo2Car"/>
          <w:b w:val="0"/>
          <w:bCs/>
          <w:iCs/>
        </w:rPr>
      </w:pPr>
    </w:p>
    <w:p w14:paraId="6917DE22" w14:textId="625B9C9D" w:rsidR="00D44C3A" w:rsidRDefault="00D44C3A" w:rsidP="00D44C3A">
      <w:pPr>
        <w:pStyle w:val="Ttulo1"/>
      </w:pPr>
      <w:bookmarkStart w:id="27" w:name="_Toc121065559"/>
      <w:r>
        <w:t>Capítulo 4</w:t>
      </w:r>
      <w:bookmarkEnd w:id="27"/>
    </w:p>
    <w:p w14:paraId="2C236961" w14:textId="77777777" w:rsidR="00E0707D" w:rsidRPr="00E0707D" w:rsidRDefault="00E0707D" w:rsidP="00E0707D">
      <w:pPr>
        <w:rPr>
          <w:sz w:val="52"/>
          <w:szCs w:val="52"/>
        </w:rPr>
      </w:pPr>
    </w:p>
    <w:p w14:paraId="48AEF330" w14:textId="07AFD02C" w:rsidR="00D44C3A" w:rsidRDefault="004004F8" w:rsidP="00E0707D">
      <w:pPr>
        <w:pStyle w:val="Ttulo1"/>
      </w:pPr>
      <w:bookmarkStart w:id="28" w:name="_Toc121065560"/>
      <w:r>
        <w:t>Solución Propuesta</w:t>
      </w:r>
      <w:bookmarkEnd w:id="28"/>
    </w:p>
    <w:p w14:paraId="16834477" w14:textId="77777777" w:rsidR="004004F8" w:rsidRDefault="004004F8" w:rsidP="004004F8">
      <w:pPr>
        <w:rPr>
          <w:rFonts w:eastAsiaTheme="majorEastAsia"/>
        </w:rPr>
      </w:pPr>
    </w:p>
    <w:p w14:paraId="44E6525C" w14:textId="3017F290" w:rsidR="004004F8" w:rsidRDefault="004004F8">
      <w:pPr>
        <w:spacing w:after="160" w:line="259" w:lineRule="auto"/>
        <w:rPr>
          <w:rFonts w:eastAsiaTheme="majorEastAsia"/>
        </w:rPr>
      </w:pPr>
      <w:r>
        <w:rPr>
          <w:rFonts w:eastAsiaTheme="majorEastAsia"/>
        </w:rPr>
        <w:br w:type="page"/>
      </w:r>
    </w:p>
    <w:p w14:paraId="4B32352D" w14:textId="52D8D868" w:rsidR="004004F8" w:rsidRDefault="004004F8">
      <w:pPr>
        <w:spacing w:after="160" w:line="259" w:lineRule="auto"/>
      </w:pPr>
      <w:r>
        <w:lastRenderedPageBreak/>
        <w:t>En este capítulo se describe la metodología seleccionada para la solución</w:t>
      </w:r>
      <w:r w:rsidR="00B3027D">
        <w:t>, como así también las herramientas utilizadas, y además los modelos.</w:t>
      </w:r>
      <w:r>
        <w:t>…</w:t>
      </w:r>
    </w:p>
    <w:p w14:paraId="0328F744" w14:textId="77777777" w:rsidR="004004F8" w:rsidRDefault="004004F8">
      <w:pPr>
        <w:spacing w:after="160" w:line="259" w:lineRule="auto"/>
      </w:pPr>
    </w:p>
    <w:p w14:paraId="5A902D46" w14:textId="77777777" w:rsidR="000E7255" w:rsidRDefault="000E7255" w:rsidP="000E7255">
      <w:pPr>
        <w:pStyle w:val="Ttulo2"/>
        <w:numPr>
          <w:ilvl w:val="0"/>
          <w:numId w:val="12"/>
        </w:numPr>
        <w:ind w:left="284"/>
      </w:pPr>
      <w:bookmarkStart w:id="29" w:name="_Toc121065561"/>
      <w:r>
        <w:t>Materiales y Métodos</w:t>
      </w:r>
    </w:p>
    <w:p w14:paraId="6825CEFD" w14:textId="77777777" w:rsidR="000E7255" w:rsidRDefault="000E7255" w:rsidP="000E7255"/>
    <w:p w14:paraId="0D82A3B8" w14:textId="76C461C9" w:rsidR="000E7255" w:rsidRDefault="000E7255" w:rsidP="000E7255">
      <w:r>
        <w:t>Para el desarrollo del presente trabajo se utilizará la metodología CRISP-DM</w:t>
      </w:r>
      <w:r>
        <w:fldChar w:fldCharType="begin" w:fldLock="1"/>
      </w:r>
      <w:r w:rsidR="006D661F">
        <w:instrText>ADDIN CSL_CITATION {"citationItems":[{"id":"ITEM-1","itemData":{"author":[{"dropping-particle":"","family":"Chapman","given":"Pete","non-dropping-particle":"","parse-names":false,"suffix":""},{"dropping-particle":"","family":"Clinton","given":"Julian","non-dropping-particle":"","parse-names":false,"suffix":""},{"dropping-particle":"","family":"Kerber","given":"Randy","non-dropping-particle":"","parse-names":false,"suffix":""},{"dropping-particle":"","family":"Khabaza","given":"Thomas","non-dropping-particle":"","parse-names":false,"suffix":""},{"dropping-particle":"","family":"Reinartz","given":"Thomas","non-dropping-particle":"","parse-names":false,"suffix":""},{"dropping-particle":"","family":"Shearer","given":"Colin","non-dropping-particle":"","parse-names":false,"suffix":""},{"dropping-particle":"","family":"Wirth","given":"Rudiger","non-dropping-particle":"","parse-names":false,"suffix":""}],"container-title":"SPSS inc","id":"ITEM-1","issue":"13","issued":{"date-parts":[["2000"]]},"page":"1-73","title":"CRISP-DM 1.0: Step-by-step data mining guide","type":"article-journal","volume":"9"},"uris":["http://www.mendeley.com/documents/?uuid=0dbf831c-8a64-46da-a44d-c3564a46afa2"]}],"mendeley":{"formattedCitation":"[19]","plainTextFormattedCitation":"[19]","previouslyFormattedCitation":"[19]"},"properties":{"noteIndex":0},"schema":"https://github.com/citation-style-language/schema/raw/master/csl-citation.json"}</w:instrText>
      </w:r>
      <w:r>
        <w:fldChar w:fldCharType="separate"/>
      </w:r>
      <w:r w:rsidR="006D661F" w:rsidRPr="006D661F">
        <w:rPr>
          <w:noProof/>
        </w:rPr>
        <w:t>[19]</w:t>
      </w:r>
      <w:r>
        <w:fldChar w:fldCharType="end"/>
      </w:r>
      <w:r>
        <w:t xml:space="preserve"> como guía, ya que hoy en día</w:t>
      </w:r>
      <w:r w:rsidRPr="00573D1F">
        <w:t xml:space="preserve"> </w:t>
      </w:r>
      <w:r>
        <w:t xml:space="preserve">es un </w:t>
      </w:r>
      <w:r>
        <w:tab/>
        <w:t>estándar de facto para los proyectos de ciencia de datos y minado de datos</w:t>
      </w:r>
      <w:r>
        <w:fldChar w:fldCharType="begin" w:fldLock="1"/>
      </w:r>
      <w:r w:rsidR="006D661F">
        <w:instrText>ADDIN CSL_CITATION {"citationItems":[{"id":"ITEM-1","itemData":{"DOI":"10.1016/J.PROCS.2021.01.199","ISSN":"18770509","abstract":"CRISP-DM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author":[{"dropping-particle":"","family":"Schröer","given":"Christoph","non-dropping-particle":"","parse-names":false,"suffix":""},{"dropping-particle":"","family":"Kruse","given":"Felix","non-dropping-particle":"","parse-names":false,"suffix":""},{"dropping-particle":"","family":"Gómez","given":"Jorge Marx","non-dropping-particle":"","parse-names":false,"suffix":""}],"container-title":"Procedia Computer Science","id":"ITEM-1","issued":{"date-parts":[["2021"]]},"page":"526-534","publisher":"Elsevier B.V.","title":"A systematic literature review on applying CRISP-DM process model","type":"article-journal","volume":"181"},"uris":["http://www.mendeley.com/documents/?uuid=f41d18a8-5f74-3e3b-9883-7c26b3888f40"]}],"mendeley":{"formattedCitation":"[20]","plainTextFormattedCitation":"[20]","previouslyFormattedCitation":"[20]"},"properties":{"noteIndex":0},"schema":"https://github.com/citation-style-language/schema/raw/master/csl-citation.json"}</w:instrText>
      </w:r>
      <w:r>
        <w:fldChar w:fldCharType="separate"/>
      </w:r>
      <w:r w:rsidR="006D661F" w:rsidRPr="006D661F">
        <w:rPr>
          <w:noProof/>
        </w:rPr>
        <w:t>[20]</w:t>
      </w:r>
      <w:r>
        <w:fldChar w:fldCharType="end"/>
      </w:r>
      <w:r>
        <w:t>.</w:t>
      </w:r>
    </w:p>
    <w:p w14:paraId="67CF7B38" w14:textId="77777777" w:rsidR="000E7255" w:rsidRDefault="000E7255" w:rsidP="000E7255"/>
    <w:tbl>
      <w:tblPr>
        <w:tblStyle w:val="Tablaconcuadrcula"/>
        <w:tblW w:w="0" w:type="auto"/>
        <w:tblLook w:val="04A0" w:firstRow="1" w:lastRow="0" w:firstColumn="1" w:lastColumn="0" w:noHBand="0" w:noVBand="1"/>
      </w:tblPr>
      <w:tblGrid>
        <w:gridCol w:w="4844"/>
        <w:gridCol w:w="1808"/>
        <w:gridCol w:w="1559"/>
      </w:tblGrid>
      <w:tr w:rsidR="000E7255" w:rsidRPr="00EB04E3" w14:paraId="25CE0E50" w14:textId="77777777" w:rsidTr="00543796">
        <w:tc>
          <w:tcPr>
            <w:tcW w:w="4844" w:type="dxa"/>
          </w:tcPr>
          <w:p w14:paraId="1DB70816" w14:textId="06AB77A2" w:rsidR="000E7255" w:rsidRPr="00EB04E3" w:rsidRDefault="000E7255" w:rsidP="00543796">
            <w:pPr>
              <w:jc w:val="center"/>
              <w:rPr>
                <w:b/>
              </w:rPr>
            </w:pPr>
            <w:r w:rsidRPr="00EB04E3">
              <w:rPr>
                <w:b/>
              </w:rPr>
              <w:t>Actividad</w:t>
            </w:r>
            <w:r w:rsidR="000A4976">
              <w:rPr>
                <w:b/>
              </w:rPr>
              <w:t xml:space="preserve"> </w:t>
            </w:r>
            <w:r w:rsidR="000A4976" w:rsidRPr="000A4976">
              <w:rPr>
                <w:b/>
                <w:highlight w:val="yellow"/>
              </w:rPr>
              <w:t>arreglar</w:t>
            </w:r>
          </w:p>
        </w:tc>
        <w:tc>
          <w:tcPr>
            <w:tcW w:w="1808" w:type="dxa"/>
          </w:tcPr>
          <w:p w14:paraId="11BDE752" w14:textId="77777777" w:rsidR="000E7255" w:rsidRPr="00EB04E3" w:rsidRDefault="000E7255" w:rsidP="00543796">
            <w:pPr>
              <w:jc w:val="center"/>
              <w:rPr>
                <w:b/>
              </w:rPr>
            </w:pPr>
            <w:r w:rsidRPr="00EB04E3">
              <w:rPr>
                <w:b/>
              </w:rPr>
              <w:t>Tiempo Estimado</w:t>
            </w:r>
          </w:p>
        </w:tc>
        <w:tc>
          <w:tcPr>
            <w:tcW w:w="1559" w:type="dxa"/>
          </w:tcPr>
          <w:p w14:paraId="3D5FF886" w14:textId="77777777" w:rsidR="000E7255" w:rsidRPr="00EB04E3" w:rsidRDefault="000E7255" w:rsidP="00543796">
            <w:pPr>
              <w:jc w:val="center"/>
              <w:rPr>
                <w:b/>
              </w:rPr>
            </w:pPr>
            <w:r>
              <w:rPr>
                <w:b/>
              </w:rPr>
              <w:t>Referencia</w:t>
            </w:r>
          </w:p>
        </w:tc>
      </w:tr>
      <w:tr w:rsidR="000E7255" w14:paraId="1C58D8B1" w14:textId="77777777" w:rsidTr="00543796">
        <w:trPr>
          <w:trHeight w:val="1627"/>
        </w:trPr>
        <w:tc>
          <w:tcPr>
            <w:tcW w:w="4844" w:type="dxa"/>
          </w:tcPr>
          <w:p w14:paraId="6D07E089" w14:textId="77777777" w:rsidR="000E7255" w:rsidRDefault="000E7255" w:rsidP="00543796">
            <w:r w:rsidRPr="00C61094">
              <w:t>Relevar y analizar distintos modelos de pronóstico de series de tiempo de tráfico web.</w:t>
            </w:r>
          </w:p>
          <w:p w14:paraId="623DE0ED" w14:textId="77777777" w:rsidR="000E7255" w:rsidRDefault="000E7255" w:rsidP="00543796">
            <w:pPr>
              <w:pStyle w:val="Prrafodelista"/>
              <w:numPr>
                <w:ilvl w:val="0"/>
                <w:numId w:val="8"/>
              </w:numPr>
            </w:pPr>
            <w:r>
              <w:t>Selección de los buscadores académicos</w:t>
            </w:r>
          </w:p>
          <w:p w14:paraId="7AEAD95B" w14:textId="77777777" w:rsidR="000E7255" w:rsidRDefault="000E7255" w:rsidP="00543796">
            <w:pPr>
              <w:pStyle w:val="Prrafodelista"/>
              <w:numPr>
                <w:ilvl w:val="0"/>
                <w:numId w:val="8"/>
              </w:numPr>
            </w:pPr>
            <w:r>
              <w:t xml:space="preserve">Generación de filtros de búsqueda </w:t>
            </w:r>
          </w:p>
          <w:p w14:paraId="1EA18287" w14:textId="77777777" w:rsidR="000E7255" w:rsidRPr="00EB04E3" w:rsidRDefault="000E7255" w:rsidP="00543796">
            <w:pPr>
              <w:pStyle w:val="Prrafodelista"/>
              <w:numPr>
                <w:ilvl w:val="0"/>
                <w:numId w:val="8"/>
              </w:numPr>
            </w:pPr>
            <w:r>
              <w:t>Aplicación de filtros de búsqueda y evaluación de resultados.</w:t>
            </w:r>
          </w:p>
        </w:tc>
        <w:tc>
          <w:tcPr>
            <w:tcW w:w="1808" w:type="dxa"/>
          </w:tcPr>
          <w:p w14:paraId="3519424C" w14:textId="77777777" w:rsidR="000E7255" w:rsidRDefault="000E7255" w:rsidP="00543796">
            <w:pPr>
              <w:jc w:val="center"/>
            </w:pPr>
            <w:r>
              <w:rPr>
                <w:color w:val="000000"/>
              </w:rPr>
              <w:t>1 mes</w:t>
            </w:r>
          </w:p>
        </w:tc>
        <w:tc>
          <w:tcPr>
            <w:tcW w:w="1559" w:type="dxa"/>
          </w:tcPr>
          <w:p w14:paraId="25111B81" w14:textId="77777777" w:rsidR="000E7255" w:rsidRDefault="000E7255" w:rsidP="00543796">
            <w:pPr>
              <w:jc w:val="center"/>
              <w:rPr>
                <w:color w:val="000000"/>
              </w:rPr>
            </w:pPr>
            <w:r>
              <w:rPr>
                <w:color w:val="000000"/>
              </w:rPr>
              <w:t>A</w:t>
            </w:r>
          </w:p>
        </w:tc>
      </w:tr>
      <w:tr w:rsidR="000E7255" w14:paraId="392F425E" w14:textId="77777777" w:rsidTr="00543796">
        <w:tc>
          <w:tcPr>
            <w:tcW w:w="4844" w:type="dxa"/>
          </w:tcPr>
          <w:p w14:paraId="177DB3F4" w14:textId="77777777" w:rsidR="000E7255" w:rsidRPr="00EB04E3" w:rsidRDefault="000E7255" w:rsidP="00543796">
            <w:r>
              <w:t>Tratamiento de los datos</w:t>
            </w:r>
          </w:p>
        </w:tc>
        <w:tc>
          <w:tcPr>
            <w:tcW w:w="1808" w:type="dxa"/>
          </w:tcPr>
          <w:p w14:paraId="4C6D4D37" w14:textId="77777777" w:rsidR="000E7255" w:rsidRDefault="000E7255" w:rsidP="00543796">
            <w:pPr>
              <w:jc w:val="center"/>
            </w:pPr>
            <w:r>
              <w:rPr>
                <w:color w:val="000000"/>
              </w:rPr>
              <w:t>3 meses</w:t>
            </w:r>
          </w:p>
        </w:tc>
        <w:tc>
          <w:tcPr>
            <w:tcW w:w="1559" w:type="dxa"/>
          </w:tcPr>
          <w:p w14:paraId="18380BF4" w14:textId="77777777" w:rsidR="000E7255" w:rsidRDefault="000E7255" w:rsidP="00543796">
            <w:pPr>
              <w:jc w:val="center"/>
              <w:rPr>
                <w:color w:val="000000"/>
              </w:rPr>
            </w:pPr>
            <w:r>
              <w:rPr>
                <w:color w:val="000000"/>
              </w:rPr>
              <w:t>B</w:t>
            </w:r>
          </w:p>
        </w:tc>
      </w:tr>
      <w:tr w:rsidR="000E7255" w14:paraId="59C60F12" w14:textId="77777777" w:rsidTr="00543796">
        <w:tc>
          <w:tcPr>
            <w:tcW w:w="4844" w:type="dxa"/>
          </w:tcPr>
          <w:p w14:paraId="6511E8DD" w14:textId="77777777" w:rsidR="000E7255" w:rsidRDefault="000E7255" w:rsidP="00543796">
            <w:pPr>
              <w:ind w:left="29"/>
            </w:pPr>
            <w:r>
              <w:t>Determinar la adecuación de cada uno de los modelos propuestos de la bibliografía a la problemática.</w:t>
            </w:r>
          </w:p>
          <w:p w14:paraId="7B1F4285" w14:textId="77777777" w:rsidR="000E7255" w:rsidRDefault="000E7255" w:rsidP="00543796">
            <w:pPr>
              <w:pStyle w:val="Prrafodelista"/>
              <w:numPr>
                <w:ilvl w:val="0"/>
                <w:numId w:val="9"/>
              </w:numPr>
            </w:pPr>
            <w:r>
              <w:t>Listar los modelos propuestos resultantes de la búsqueda bibliográfica.</w:t>
            </w:r>
          </w:p>
          <w:p w14:paraId="7947D928" w14:textId="77777777" w:rsidR="000E7255" w:rsidRDefault="000E7255" w:rsidP="00543796">
            <w:pPr>
              <w:pStyle w:val="Prrafodelista"/>
              <w:numPr>
                <w:ilvl w:val="0"/>
                <w:numId w:val="9"/>
              </w:numPr>
            </w:pPr>
            <w:r>
              <w:t>Comparar los modelos.</w:t>
            </w:r>
          </w:p>
          <w:p w14:paraId="5462C2A6" w14:textId="77777777" w:rsidR="000E7255" w:rsidRPr="00C61094" w:rsidRDefault="000E7255" w:rsidP="00543796">
            <w:pPr>
              <w:pStyle w:val="Prrafodelista"/>
              <w:numPr>
                <w:ilvl w:val="0"/>
                <w:numId w:val="9"/>
              </w:numPr>
            </w:pPr>
            <w:r>
              <w:t>Seleccionar los modelos que se adecuen a la problemática.</w:t>
            </w:r>
          </w:p>
          <w:p w14:paraId="6BD24287" w14:textId="77777777" w:rsidR="000E7255" w:rsidRDefault="000E7255" w:rsidP="00543796">
            <w:pPr>
              <w:ind w:left="29"/>
            </w:pPr>
          </w:p>
        </w:tc>
        <w:tc>
          <w:tcPr>
            <w:tcW w:w="1808" w:type="dxa"/>
          </w:tcPr>
          <w:p w14:paraId="7C4F2848" w14:textId="77777777" w:rsidR="000E7255" w:rsidRDefault="000E7255" w:rsidP="00543796">
            <w:pPr>
              <w:jc w:val="center"/>
              <w:rPr>
                <w:color w:val="000000"/>
              </w:rPr>
            </w:pPr>
            <w:r>
              <w:rPr>
                <w:color w:val="000000"/>
              </w:rPr>
              <w:t>1 mes</w:t>
            </w:r>
          </w:p>
        </w:tc>
        <w:tc>
          <w:tcPr>
            <w:tcW w:w="1559" w:type="dxa"/>
          </w:tcPr>
          <w:p w14:paraId="03C93A16" w14:textId="77777777" w:rsidR="000E7255" w:rsidRDefault="000E7255" w:rsidP="00543796">
            <w:pPr>
              <w:jc w:val="center"/>
              <w:rPr>
                <w:color w:val="000000"/>
              </w:rPr>
            </w:pPr>
            <w:r>
              <w:rPr>
                <w:color w:val="000000"/>
              </w:rPr>
              <w:t>C</w:t>
            </w:r>
          </w:p>
        </w:tc>
      </w:tr>
      <w:tr w:rsidR="000E7255" w:rsidRPr="00EB0A84" w14:paraId="2F1F17F8" w14:textId="77777777" w:rsidTr="00543796">
        <w:trPr>
          <w:trHeight w:val="2334"/>
        </w:trPr>
        <w:tc>
          <w:tcPr>
            <w:tcW w:w="4844" w:type="dxa"/>
          </w:tcPr>
          <w:p w14:paraId="1E3CFE68" w14:textId="77777777" w:rsidR="000E7255" w:rsidRPr="00EB0A84" w:rsidRDefault="000E7255" w:rsidP="00543796">
            <w:pPr>
              <w:ind w:left="29"/>
            </w:pPr>
            <w:r w:rsidRPr="00EB0A84">
              <w:t>Definir indicadores para medir el desempeño de los modelos.</w:t>
            </w:r>
          </w:p>
          <w:p w14:paraId="24F89F98" w14:textId="77777777" w:rsidR="000E7255" w:rsidRPr="00EB0A84" w:rsidRDefault="000E7255" w:rsidP="00543796">
            <w:pPr>
              <w:pStyle w:val="Prrafodelista"/>
              <w:numPr>
                <w:ilvl w:val="0"/>
                <w:numId w:val="9"/>
              </w:numPr>
            </w:pPr>
            <w:r w:rsidRPr="00EB0A84">
              <w:t>Realizar una búsqueda bibliográfica de los indicadores para medir el desempeño.</w:t>
            </w:r>
          </w:p>
          <w:p w14:paraId="710F4C74" w14:textId="77777777" w:rsidR="000E7255" w:rsidRPr="00EB0A84" w:rsidRDefault="000E7255" w:rsidP="00543796">
            <w:pPr>
              <w:pStyle w:val="Prrafodelista"/>
              <w:numPr>
                <w:ilvl w:val="0"/>
                <w:numId w:val="9"/>
              </w:numPr>
            </w:pPr>
            <w:r w:rsidRPr="00EB0A84">
              <w:t>Analizar y seleccionar los indicadores para medir el desempeño.</w:t>
            </w:r>
          </w:p>
        </w:tc>
        <w:tc>
          <w:tcPr>
            <w:tcW w:w="1808" w:type="dxa"/>
          </w:tcPr>
          <w:p w14:paraId="72F4EDDB" w14:textId="77777777" w:rsidR="000E7255" w:rsidRPr="00EB0A84" w:rsidRDefault="000E7255" w:rsidP="00543796">
            <w:pPr>
              <w:jc w:val="center"/>
              <w:rPr>
                <w:color w:val="000000"/>
              </w:rPr>
            </w:pPr>
            <w:r w:rsidRPr="00EB0A84">
              <w:rPr>
                <w:color w:val="000000"/>
              </w:rPr>
              <w:t>1 mes</w:t>
            </w:r>
          </w:p>
        </w:tc>
        <w:tc>
          <w:tcPr>
            <w:tcW w:w="1559" w:type="dxa"/>
          </w:tcPr>
          <w:p w14:paraId="3955E42B" w14:textId="77777777" w:rsidR="000E7255" w:rsidRPr="00EB0A84" w:rsidRDefault="000E7255" w:rsidP="00543796">
            <w:pPr>
              <w:jc w:val="center"/>
              <w:rPr>
                <w:color w:val="000000"/>
              </w:rPr>
            </w:pPr>
            <w:r w:rsidRPr="00EB0A84">
              <w:rPr>
                <w:color w:val="000000"/>
              </w:rPr>
              <w:t>D</w:t>
            </w:r>
          </w:p>
        </w:tc>
      </w:tr>
      <w:tr w:rsidR="000E7255" w14:paraId="5F12639E" w14:textId="77777777" w:rsidTr="00543796">
        <w:tc>
          <w:tcPr>
            <w:tcW w:w="4844" w:type="dxa"/>
          </w:tcPr>
          <w:p w14:paraId="56E75078" w14:textId="77777777" w:rsidR="000E7255" w:rsidRDefault="000E7255" w:rsidP="00543796">
            <w:pPr>
              <w:pStyle w:val="Prrafodelista"/>
              <w:ind w:left="0"/>
            </w:pPr>
            <w:r>
              <w:t xml:space="preserve">Generar </w:t>
            </w:r>
            <w:r w:rsidRPr="0035501D">
              <w:t>los</w:t>
            </w:r>
            <w:r>
              <w:t xml:space="preserve"> Modelos</w:t>
            </w:r>
          </w:p>
          <w:p w14:paraId="03070176" w14:textId="77777777" w:rsidR="000E7255" w:rsidRPr="0035501D" w:rsidRDefault="000E7255" w:rsidP="00543796">
            <w:pPr>
              <w:pStyle w:val="Prrafodelista"/>
              <w:numPr>
                <w:ilvl w:val="0"/>
                <w:numId w:val="10"/>
              </w:numPr>
            </w:pPr>
            <w:r w:rsidRPr="0035501D">
              <w:t>Generar la prueba de diseño</w:t>
            </w:r>
            <w:r>
              <w:t>.</w:t>
            </w:r>
          </w:p>
          <w:p w14:paraId="3ECFB4A1" w14:textId="77777777" w:rsidR="000E7255" w:rsidRDefault="000E7255" w:rsidP="00543796">
            <w:pPr>
              <w:pStyle w:val="Prrafodelista"/>
              <w:numPr>
                <w:ilvl w:val="0"/>
                <w:numId w:val="10"/>
              </w:numPr>
            </w:pPr>
            <w:r w:rsidRPr="0035501D">
              <w:t>Construir los modelos</w:t>
            </w:r>
            <w:r>
              <w:t>.</w:t>
            </w:r>
          </w:p>
        </w:tc>
        <w:tc>
          <w:tcPr>
            <w:tcW w:w="1808" w:type="dxa"/>
          </w:tcPr>
          <w:p w14:paraId="41515723" w14:textId="77777777" w:rsidR="000E7255" w:rsidRDefault="000E7255" w:rsidP="00543796">
            <w:pPr>
              <w:jc w:val="center"/>
              <w:rPr>
                <w:color w:val="000000"/>
              </w:rPr>
            </w:pPr>
            <w:r>
              <w:rPr>
                <w:color w:val="000000"/>
              </w:rPr>
              <w:t>1 meses</w:t>
            </w:r>
          </w:p>
        </w:tc>
        <w:tc>
          <w:tcPr>
            <w:tcW w:w="1559" w:type="dxa"/>
          </w:tcPr>
          <w:p w14:paraId="6888B19B" w14:textId="77777777" w:rsidR="000E7255" w:rsidRDefault="000E7255" w:rsidP="00543796">
            <w:pPr>
              <w:jc w:val="center"/>
              <w:rPr>
                <w:color w:val="000000"/>
              </w:rPr>
            </w:pPr>
            <w:r>
              <w:rPr>
                <w:color w:val="000000"/>
              </w:rPr>
              <w:t>E</w:t>
            </w:r>
          </w:p>
        </w:tc>
      </w:tr>
      <w:tr w:rsidR="000E7255" w14:paraId="63BD4CF7" w14:textId="77777777" w:rsidTr="00543796">
        <w:tc>
          <w:tcPr>
            <w:tcW w:w="4844" w:type="dxa"/>
          </w:tcPr>
          <w:p w14:paraId="5F849C35" w14:textId="77777777" w:rsidR="000E7255" w:rsidRDefault="000E7255" w:rsidP="00543796">
            <w:pPr>
              <w:ind w:left="29"/>
            </w:pPr>
            <w:r w:rsidRPr="00A62FC3">
              <w:t>Realizar la evaluación del desempeño de los modelos.</w:t>
            </w:r>
          </w:p>
          <w:p w14:paraId="7D698819" w14:textId="77777777" w:rsidR="000E7255" w:rsidRDefault="000E7255" w:rsidP="00543796">
            <w:pPr>
              <w:pStyle w:val="Prrafodelista"/>
              <w:numPr>
                <w:ilvl w:val="0"/>
                <w:numId w:val="11"/>
              </w:numPr>
            </w:pPr>
            <w:r w:rsidRPr="0035501D">
              <w:t>Evaluar y ajustar los modelos</w:t>
            </w:r>
            <w:r>
              <w:t>.</w:t>
            </w:r>
          </w:p>
        </w:tc>
        <w:tc>
          <w:tcPr>
            <w:tcW w:w="1808" w:type="dxa"/>
          </w:tcPr>
          <w:p w14:paraId="54972808" w14:textId="77777777" w:rsidR="000E7255" w:rsidRDefault="000E7255" w:rsidP="00543796">
            <w:pPr>
              <w:jc w:val="center"/>
              <w:rPr>
                <w:color w:val="000000"/>
              </w:rPr>
            </w:pPr>
            <w:r>
              <w:rPr>
                <w:color w:val="000000"/>
              </w:rPr>
              <w:t>1 mes</w:t>
            </w:r>
          </w:p>
        </w:tc>
        <w:tc>
          <w:tcPr>
            <w:tcW w:w="1559" w:type="dxa"/>
          </w:tcPr>
          <w:p w14:paraId="45E7ABF9" w14:textId="77777777" w:rsidR="000E7255" w:rsidRDefault="000E7255" w:rsidP="00543796">
            <w:pPr>
              <w:jc w:val="center"/>
              <w:rPr>
                <w:color w:val="000000"/>
              </w:rPr>
            </w:pPr>
            <w:r>
              <w:rPr>
                <w:color w:val="000000"/>
              </w:rPr>
              <w:t>F</w:t>
            </w:r>
          </w:p>
        </w:tc>
      </w:tr>
      <w:tr w:rsidR="000E7255" w14:paraId="6AA9B291" w14:textId="77777777" w:rsidTr="00543796">
        <w:tc>
          <w:tcPr>
            <w:tcW w:w="4844" w:type="dxa"/>
          </w:tcPr>
          <w:p w14:paraId="703E93F1" w14:textId="77777777" w:rsidR="000E7255" w:rsidRDefault="000E7255" w:rsidP="00543796">
            <w:pPr>
              <w:ind w:left="29"/>
            </w:pPr>
            <w:r w:rsidRPr="00A62FC3">
              <w:t xml:space="preserve">Validar </w:t>
            </w:r>
            <w:r>
              <w:t>los</w:t>
            </w:r>
            <w:r w:rsidRPr="00C61094">
              <w:t xml:space="preserve"> modelo</w:t>
            </w:r>
            <w:r>
              <w:t>s.</w:t>
            </w:r>
          </w:p>
        </w:tc>
        <w:tc>
          <w:tcPr>
            <w:tcW w:w="1808" w:type="dxa"/>
          </w:tcPr>
          <w:p w14:paraId="2BBE7A31" w14:textId="77777777" w:rsidR="000E7255" w:rsidRDefault="000E7255" w:rsidP="00543796">
            <w:pPr>
              <w:jc w:val="center"/>
              <w:rPr>
                <w:color w:val="000000"/>
              </w:rPr>
            </w:pPr>
            <w:r>
              <w:rPr>
                <w:color w:val="000000"/>
              </w:rPr>
              <w:t>1 mes</w:t>
            </w:r>
          </w:p>
        </w:tc>
        <w:tc>
          <w:tcPr>
            <w:tcW w:w="1559" w:type="dxa"/>
          </w:tcPr>
          <w:p w14:paraId="4562642B" w14:textId="77777777" w:rsidR="000E7255" w:rsidRDefault="000E7255" w:rsidP="00543796">
            <w:pPr>
              <w:jc w:val="center"/>
              <w:rPr>
                <w:color w:val="000000"/>
              </w:rPr>
            </w:pPr>
            <w:r>
              <w:rPr>
                <w:color w:val="000000"/>
              </w:rPr>
              <w:t>G</w:t>
            </w:r>
          </w:p>
        </w:tc>
      </w:tr>
      <w:tr w:rsidR="000E7255" w14:paraId="47EE7F34" w14:textId="77777777" w:rsidTr="00543796">
        <w:tc>
          <w:tcPr>
            <w:tcW w:w="4844" w:type="dxa"/>
          </w:tcPr>
          <w:p w14:paraId="0B344291" w14:textId="77777777" w:rsidR="000E7255" w:rsidRDefault="000E7255" w:rsidP="00543796">
            <w:pPr>
              <w:ind w:left="29"/>
            </w:pPr>
            <w:r>
              <w:rPr>
                <w:rFonts w:eastAsia="Tahoma"/>
              </w:rPr>
              <w:t>Realizar la escritura del documento de tesis.</w:t>
            </w:r>
          </w:p>
        </w:tc>
        <w:tc>
          <w:tcPr>
            <w:tcW w:w="1808" w:type="dxa"/>
          </w:tcPr>
          <w:p w14:paraId="6EEA58A4" w14:textId="77777777" w:rsidR="000E7255" w:rsidRDefault="000E7255" w:rsidP="00543796">
            <w:pPr>
              <w:jc w:val="center"/>
              <w:rPr>
                <w:color w:val="000000"/>
              </w:rPr>
            </w:pPr>
            <w:r>
              <w:rPr>
                <w:color w:val="000000"/>
              </w:rPr>
              <w:t>11 meses</w:t>
            </w:r>
          </w:p>
        </w:tc>
        <w:tc>
          <w:tcPr>
            <w:tcW w:w="1559" w:type="dxa"/>
          </w:tcPr>
          <w:p w14:paraId="2F576C9D" w14:textId="77777777" w:rsidR="000E7255" w:rsidRDefault="000E7255" w:rsidP="00543796">
            <w:pPr>
              <w:jc w:val="center"/>
              <w:rPr>
                <w:color w:val="000000"/>
              </w:rPr>
            </w:pPr>
            <w:r>
              <w:rPr>
                <w:color w:val="000000"/>
              </w:rPr>
              <w:t>H</w:t>
            </w:r>
          </w:p>
        </w:tc>
      </w:tr>
      <w:tr w:rsidR="000E7255" w14:paraId="5AF93BAE" w14:textId="77777777" w:rsidTr="00543796">
        <w:tc>
          <w:tcPr>
            <w:tcW w:w="4844" w:type="dxa"/>
          </w:tcPr>
          <w:p w14:paraId="2392C243" w14:textId="77777777" w:rsidR="000E7255" w:rsidRDefault="000E7255" w:rsidP="00543796">
            <w:pPr>
              <w:ind w:left="29"/>
              <w:jc w:val="center"/>
            </w:pPr>
            <w:r>
              <w:t>TOTAL</w:t>
            </w:r>
          </w:p>
        </w:tc>
        <w:tc>
          <w:tcPr>
            <w:tcW w:w="3367" w:type="dxa"/>
            <w:gridSpan w:val="2"/>
          </w:tcPr>
          <w:p w14:paraId="50334C0C" w14:textId="77777777" w:rsidR="000E7255" w:rsidRDefault="000E7255" w:rsidP="00543796">
            <w:pPr>
              <w:jc w:val="center"/>
              <w:rPr>
                <w:color w:val="000000"/>
              </w:rPr>
            </w:pPr>
            <w:r>
              <w:rPr>
                <w:color w:val="000000"/>
              </w:rPr>
              <w:t>11 meses</w:t>
            </w:r>
          </w:p>
        </w:tc>
      </w:tr>
    </w:tbl>
    <w:p w14:paraId="26735B74" w14:textId="77777777" w:rsidR="000E7255" w:rsidRDefault="000E7255" w:rsidP="000E7255"/>
    <w:p w14:paraId="434C20B9" w14:textId="77777777" w:rsidR="000E7255" w:rsidRDefault="000E7255" w:rsidP="000E7255">
      <w:pPr>
        <w:pStyle w:val="Ttulo2"/>
      </w:pPr>
    </w:p>
    <w:p w14:paraId="77446003" w14:textId="1F6D4627" w:rsidR="000E7255" w:rsidRDefault="000E7255" w:rsidP="000E7255">
      <w:pPr>
        <w:pStyle w:val="Ttulo2"/>
        <w:numPr>
          <w:ilvl w:val="0"/>
          <w:numId w:val="12"/>
        </w:numPr>
        <w:ind w:left="284"/>
      </w:pPr>
      <w:r>
        <w:t>Herramientas y Materiales</w:t>
      </w:r>
    </w:p>
    <w:bookmarkEnd w:id="29"/>
    <w:p w14:paraId="00AFC489" w14:textId="77777777" w:rsidR="00B3027D" w:rsidRDefault="00B3027D" w:rsidP="004004F8"/>
    <w:p w14:paraId="6B5DFB10" w14:textId="77777777" w:rsidR="00B3027D" w:rsidRDefault="00B3027D" w:rsidP="004004F8"/>
    <w:p w14:paraId="5D61614B" w14:textId="77777777" w:rsidR="00D46505" w:rsidRDefault="00D46505" w:rsidP="00D46505">
      <w:pPr>
        <w:pStyle w:val="Ttulo3"/>
        <w:numPr>
          <w:ilvl w:val="0"/>
          <w:numId w:val="13"/>
        </w:numPr>
        <w:ind w:left="284"/>
      </w:pPr>
      <w:r>
        <w:t>Python</w:t>
      </w:r>
    </w:p>
    <w:p w14:paraId="7BDE5176" w14:textId="77777777" w:rsidR="00D46505" w:rsidRDefault="00D46505" w:rsidP="00D46505"/>
    <w:p w14:paraId="1AE80631" w14:textId="465CE115" w:rsidR="00D46505" w:rsidRDefault="00D46505" w:rsidP="00D46505">
      <w:r>
        <w:t xml:space="preserve">Python </w:t>
      </w:r>
      <w:r w:rsidR="00963D72">
        <w:t xml:space="preserve">según dice en su página oficial </w:t>
      </w:r>
      <w:r>
        <w:t>es un lenguaje de programación interpretado, soporta múltiples paradigmas como pudiera ser programación funcional o programación orientada a objetos,  Python es un lenguaje multipropósito, es decir, sirve para solucionar distintos tipos de problemas</w:t>
      </w:r>
      <w:r>
        <w:fldChar w:fldCharType="begin" w:fldLock="1"/>
      </w:r>
      <w:r w:rsidR="006D661F">
        <w:instrText>ADDIN CSL_CITATION {"citationItems":[{"id":"ITEM-1","itemData":{"URL":"https://docs.python.org/3/","accessed":{"date-parts":[["2024","2","2"]]},"author":[{"dropping-particle":"","family":"Python Software Foundation","given":"","non-dropping-particle":"","parse-names":false,"suffix":""}],"id":"ITEM-1","issued":{"date-parts":[["0"]]},"title":"Python 3.12.1 documentation","type":"webpage"},"uris":["http://www.mendeley.com/documents/?uuid=3a58b6c8-0d7a-41d8-9700-bdea9c276faf"]}],"mendeley":{"formattedCitation":"[21]","plainTextFormattedCitation":"[21]","previouslyFormattedCitation":"[21]"},"properties":{"noteIndex":0},"schema":"https://github.com/citation-style-language/schema/raw/master/csl-citation.json"}</w:instrText>
      </w:r>
      <w:r>
        <w:fldChar w:fldCharType="separate"/>
      </w:r>
      <w:r w:rsidR="006D661F" w:rsidRPr="006D661F">
        <w:rPr>
          <w:noProof/>
        </w:rPr>
        <w:t>[21]</w:t>
      </w:r>
      <w:r>
        <w:fldChar w:fldCharType="end"/>
      </w:r>
      <w:r>
        <w:t>, para este trabajo se utilizaron las versio</w:t>
      </w:r>
      <w:r w:rsidR="00963D72">
        <w:t>nes de P</w:t>
      </w:r>
      <w:r>
        <w:t>ython 3.7.x y 3.10.x.</w:t>
      </w:r>
    </w:p>
    <w:p w14:paraId="5242560C" w14:textId="77777777" w:rsidR="00D46505" w:rsidRDefault="00D46505" w:rsidP="00D46505"/>
    <w:p w14:paraId="31396EB7" w14:textId="2A351FDA" w:rsidR="00D46505" w:rsidRDefault="00D46505" w:rsidP="004004F8">
      <w:pPr>
        <w:pStyle w:val="Ttulo3"/>
        <w:numPr>
          <w:ilvl w:val="0"/>
          <w:numId w:val="13"/>
        </w:numPr>
        <w:ind w:left="284"/>
      </w:pPr>
      <w:r>
        <w:t>Google Drive</w:t>
      </w:r>
    </w:p>
    <w:p w14:paraId="27F8C327" w14:textId="77777777" w:rsidR="00DC6255" w:rsidRDefault="00DC6255" w:rsidP="00DC6255"/>
    <w:p w14:paraId="0D6380C5" w14:textId="291AB97C" w:rsidR="00DC6255" w:rsidRPr="00DC6255" w:rsidRDefault="00DC6255" w:rsidP="00DC6255">
      <w:r>
        <w:t>Google ofrece u</w:t>
      </w:r>
      <w:r w:rsidR="000F5A9B">
        <w:t xml:space="preserve">na plataforma </w:t>
      </w:r>
      <w:r>
        <w:t xml:space="preserve">que permite almacenar archivos </w:t>
      </w:r>
      <w:r w:rsidR="000F5A9B">
        <w:t xml:space="preserve">para uso personal </w:t>
      </w:r>
      <w:r>
        <w:t xml:space="preserve">a </w:t>
      </w:r>
      <w:r w:rsidR="000F5A9B">
        <w:t>sus</w:t>
      </w:r>
      <w:r>
        <w:t xml:space="preserve"> usuarios en la nube, este servicio además permite compartir archivos e</w:t>
      </w:r>
      <w:r w:rsidR="000F5A9B">
        <w:t>ntre usuarios de Google D</w:t>
      </w:r>
      <w:r>
        <w:t>rive, como así también la edición de archivos en tiempo real con las aplicaciones que nos permite conectar</w:t>
      </w:r>
      <w:r w:rsidR="000F5A9B">
        <w:fldChar w:fldCharType="begin" w:fldLock="1"/>
      </w:r>
      <w:r w:rsidR="006D661F">
        <w:instrText>ADDIN CSL_CITATION {"citationItems":[{"id":"ITEM-1","itemData":{"URL":"https://www.google.com/intl/es-419_ar/drive/","accessed":{"date-parts":[["2024","2","2"]]},"author":[{"dropping-particle":"","family":"Google","given":"","non-dropping-particle":"","parse-names":false,"suffix":""}],"id":"ITEM-1","issued":{"date-parts":[["0"]]},"title":"Plataforma de archivos compartidos y almacenamiento personal en la nube - Google","type":"webpage"},"uris":["http://www.mendeley.com/documents/?uuid=2dcd6697-4406-441c-8bf2-9dcdaa5d5513"]}],"mendeley":{"formattedCitation":"[22]","plainTextFormattedCitation":"[22]","previouslyFormattedCitation":"[22]"},"properties":{"noteIndex":0},"schema":"https://github.com/citation-style-language/schema/raw/master/csl-citation.json"}</w:instrText>
      </w:r>
      <w:r w:rsidR="000F5A9B">
        <w:fldChar w:fldCharType="separate"/>
      </w:r>
      <w:r w:rsidR="006D661F" w:rsidRPr="006D661F">
        <w:rPr>
          <w:noProof/>
        </w:rPr>
        <w:t>[22]</w:t>
      </w:r>
      <w:r w:rsidR="000F5A9B">
        <w:fldChar w:fldCharType="end"/>
      </w:r>
      <w:r>
        <w:t>.</w:t>
      </w:r>
    </w:p>
    <w:p w14:paraId="381F067C" w14:textId="77777777" w:rsidR="00D46505" w:rsidRPr="00D46505" w:rsidRDefault="00D46505" w:rsidP="00D46505"/>
    <w:p w14:paraId="762DD888" w14:textId="6135A901" w:rsidR="00C15381" w:rsidRDefault="00C15381" w:rsidP="00C15381">
      <w:pPr>
        <w:pStyle w:val="Ttulo3"/>
        <w:numPr>
          <w:ilvl w:val="0"/>
          <w:numId w:val="13"/>
        </w:numPr>
        <w:ind w:left="284"/>
      </w:pPr>
      <w:r>
        <w:t>Universal</w:t>
      </w:r>
      <w:r w:rsidRPr="00D46505">
        <w:t xml:space="preserve"> </w:t>
      </w:r>
      <w:proofErr w:type="spellStart"/>
      <w:r>
        <w:t>Analytics</w:t>
      </w:r>
      <w:proofErr w:type="spellEnd"/>
      <w:r w:rsidR="003D2BBC">
        <w:t xml:space="preserve"> (UA)</w:t>
      </w:r>
    </w:p>
    <w:p w14:paraId="57D8D590" w14:textId="77777777" w:rsidR="00C15381" w:rsidRDefault="00C15381" w:rsidP="00C15381"/>
    <w:p w14:paraId="3007F666" w14:textId="0182E4F3" w:rsidR="00C15381" w:rsidRDefault="00C15381" w:rsidP="00C15381">
      <w:r>
        <w:t xml:space="preserve">Esta es una propiedad de </w:t>
      </w:r>
      <w:proofErr w:type="spellStart"/>
      <w:r>
        <w:t>Analytics</w:t>
      </w:r>
      <w:proofErr w:type="spellEnd"/>
      <w:r>
        <w:t xml:space="preserve">, básicamente según el soporte de Google cuando se registran vistas u otro tipo de </w:t>
      </w:r>
      <w:r w:rsidR="003D2BBC">
        <w:t>datos del trafico we</w:t>
      </w:r>
      <w:r w:rsidR="003D2BBC">
        <w:rPr>
          <w:rFonts w:ascii="Segoe UI Symbol" w:hAnsi="Segoe UI Symbol"/>
        </w:rPr>
        <w:t>b</w:t>
      </w:r>
      <w:r>
        <w:t xml:space="preserve"> se recopilan en la propiedad; </w:t>
      </w:r>
      <w:r w:rsidRPr="00336F02">
        <w:t xml:space="preserve">Universal </w:t>
      </w:r>
      <w:proofErr w:type="spellStart"/>
      <w:r w:rsidRPr="00336F02">
        <w:t>Analytics</w:t>
      </w:r>
      <w:proofErr w:type="spellEnd"/>
      <w:r w:rsidRPr="00336F02">
        <w:t xml:space="preserve"> es la generación anterior de </w:t>
      </w:r>
      <w:proofErr w:type="spellStart"/>
      <w:r w:rsidRPr="00336F02">
        <w:t>Analytics</w:t>
      </w:r>
      <w:proofErr w:type="spellEnd"/>
      <w:r>
        <w:t xml:space="preserve"> desde el 1 Julio del 2023 dejó de procesar datos</w:t>
      </w:r>
      <w:r>
        <w:fldChar w:fldCharType="begin" w:fldLock="1"/>
      </w:r>
      <w:r w:rsidR="00B44372">
        <w:instrText>ADDIN CSL_CITATION {"citationItems":[{"id":"ITEM-1","itemData":{"URL":"https://support.google.com/","accessed":{"date-parts":[["2024","2","2"]]},"author":[{"dropping-particle":"","family":"Google","given":"","non-dropping-particle":"","parse-names":false,"suffix":""}],"id":"ITEM-1","issued":{"date-parts":[["0"]]},"title":"Ayuda de Google","type":"webpage"},"uris":["http://www.mendeley.com/documents/?uuid=7a891f64-2a21-4c20-987b-a61317c7c9b7","http://www.mendeley.com/documents/?uuid=fda33b15-6afe-488f-9da1-e9f0270c3b27"]}],"mendeley":{"formattedCitation":"[23]","plainTextFormattedCitation":"[23]","previouslyFormattedCitation":"[23]"},"properties":{"noteIndex":0},"schema":"https://github.com/citation-style-language/schema/raw/master/csl-citation.json"}</w:instrText>
      </w:r>
      <w:r>
        <w:fldChar w:fldCharType="separate"/>
      </w:r>
      <w:r w:rsidRPr="00C15381">
        <w:rPr>
          <w:noProof/>
        </w:rPr>
        <w:t>[23]</w:t>
      </w:r>
      <w:r>
        <w:fldChar w:fldCharType="end"/>
      </w:r>
      <w:r>
        <w:t xml:space="preserve">. </w:t>
      </w:r>
    </w:p>
    <w:p w14:paraId="5F2CDA96" w14:textId="77777777" w:rsidR="00C15381" w:rsidRDefault="00C15381" w:rsidP="00C15381"/>
    <w:p w14:paraId="03592C5D" w14:textId="2615281A" w:rsidR="00D46505" w:rsidRDefault="00C15381" w:rsidP="004004F8">
      <w:pPr>
        <w:pStyle w:val="Ttulo3"/>
        <w:numPr>
          <w:ilvl w:val="0"/>
          <w:numId w:val="13"/>
        </w:numPr>
        <w:ind w:left="284"/>
      </w:pPr>
      <w:r>
        <w:t>Google</w:t>
      </w:r>
      <w:r w:rsidR="00D46505" w:rsidRPr="00D46505">
        <w:t xml:space="preserve"> </w:t>
      </w:r>
      <w:proofErr w:type="spellStart"/>
      <w:r w:rsidR="00D46505">
        <w:t>Analytics</w:t>
      </w:r>
      <w:proofErr w:type="spellEnd"/>
      <w:r>
        <w:t xml:space="preserve"> 4</w:t>
      </w:r>
      <w:r w:rsidR="00E2064E">
        <w:t xml:space="preserve"> </w:t>
      </w:r>
      <w:r w:rsidR="003D2BBC" w:rsidRPr="00C15381">
        <w:t>(GA4)</w:t>
      </w:r>
    </w:p>
    <w:p w14:paraId="677B4183" w14:textId="77777777" w:rsidR="00336F02" w:rsidRDefault="00336F02" w:rsidP="00336F02"/>
    <w:p w14:paraId="4B4667E7" w14:textId="6CC5F72C" w:rsidR="00336F02" w:rsidRPr="00336F02" w:rsidRDefault="003D2BBC" w:rsidP="00336F02">
      <w:r w:rsidRPr="00C15381">
        <w:t>GA4</w:t>
      </w:r>
      <w:r>
        <w:t xml:space="preserve"> </w:t>
      </w:r>
      <w:r w:rsidR="00336F02">
        <w:t xml:space="preserve">es una propiedad de </w:t>
      </w:r>
      <w:proofErr w:type="spellStart"/>
      <w:r w:rsidR="00336F02">
        <w:t>Analytics</w:t>
      </w:r>
      <w:proofErr w:type="spellEnd"/>
      <w:r w:rsidR="00336F02">
        <w:t xml:space="preserve">, según </w:t>
      </w:r>
      <w:r w:rsidR="00C15381">
        <w:t>el soporte de G</w:t>
      </w:r>
      <w:r w:rsidR="00336F02">
        <w:t>oogle</w:t>
      </w:r>
      <w:r>
        <w:t>,</w:t>
      </w:r>
      <w:r w:rsidR="00336F02">
        <w:t xml:space="preserve"> </w:t>
      </w:r>
      <w:r>
        <w:t>GA4 recoge datos y los procesa de las páginas web y aplicaciones, mientras que UA no va a funcionar más</w:t>
      </w:r>
      <w:r w:rsidR="00963D72">
        <w:t xml:space="preserve"> GA4 es la nueva generación</w:t>
      </w:r>
      <w:r>
        <w:t>, GA4 por su parte recompila datos desde antes de la fecha e</w:t>
      </w:r>
      <w:r w:rsidR="00963D72">
        <w:t>n la que UA dejo</w:t>
      </w:r>
      <w:r>
        <w:t xml:space="preserve"> de funcionar</w:t>
      </w:r>
      <w:r>
        <w:fldChar w:fldCharType="begin" w:fldLock="1"/>
      </w:r>
      <w:r w:rsidR="00621CD6">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[24]","plainTextFormattedCitation":"[24]","previouslyFormattedCitation":"[24]"},"properties":{"noteIndex":0},"schema":"https://github.com/citation-style-language/schema/raw/master/csl-citation.json"}</w:instrText>
      </w:r>
      <w:r>
        <w:fldChar w:fldCharType="separate"/>
      </w:r>
      <w:r w:rsidR="00B44372" w:rsidRPr="00B44372">
        <w:rPr>
          <w:noProof/>
        </w:rPr>
        <w:t>[24]</w:t>
      </w:r>
      <w:r>
        <w:fldChar w:fldCharType="end"/>
      </w:r>
      <w:r>
        <w:t>.</w:t>
      </w:r>
    </w:p>
    <w:p w14:paraId="1948A32F" w14:textId="77777777" w:rsidR="00D46505" w:rsidRPr="00D46505" w:rsidRDefault="00D46505" w:rsidP="00D46505"/>
    <w:p w14:paraId="0F07A303" w14:textId="21591CE2" w:rsidR="00D46505" w:rsidRDefault="00D46505" w:rsidP="004004F8">
      <w:pPr>
        <w:pStyle w:val="Ttulo3"/>
        <w:numPr>
          <w:ilvl w:val="0"/>
          <w:numId w:val="13"/>
        </w:numPr>
        <w:ind w:left="284"/>
      </w:pPr>
      <w:proofErr w:type="spellStart"/>
      <w:r>
        <w:t>Looker</w:t>
      </w:r>
      <w:proofErr w:type="spellEnd"/>
      <w:r>
        <w:t xml:space="preserve"> Studio</w:t>
      </w:r>
      <w:r w:rsidRPr="00D46505">
        <w:t xml:space="preserve"> </w:t>
      </w:r>
    </w:p>
    <w:p w14:paraId="1646AA82" w14:textId="77777777" w:rsidR="00C15381" w:rsidRPr="00C15381" w:rsidRDefault="00C15381" w:rsidP="00C15381"/>
    <w:p w14:paraId="12A8F747" w14:textId="3FD8DAA4" w:rsidR="00D46505" w:rsidRDefault="0074609F" w:rsidP="00D46505">
      <w:r>
        <w:t xml:space="preserve">Según la documentación de Google es una herramienta para realizar informes y visualizar los datos, esta herramienta permite la conexión de fuente de datos propios de los usuarios como pudiera ser Google </w:t>
      </w:r>
      <w:proofErr w:type="spellStart"/>
      <w:r>
        <w:t>Analytics</w:t>
      </w:r>
      <w:proofErr w:type="spellEnd"/>
      <w:r>
        <w:fldChar w:fldCharType="begin" w:fldLock="1"/>
      </w:r>
      <w:r w:rsidR="00621CD6">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[24]","plainTextFormattedCitation":"[24]","previouslyFormattedCitation":"[24]"},"properties":{"noteIndex":0},"schema":"https://github.com/citation-style-language/schema/raw/master/csl-citation.json"}</w:instrText>
      </w:r>
      <w:r>
        <w:fldChar w:fldCharType="separate"/>
      </w:r>
      <w:r w:rsidR="00B44372" w:rsidRPr="00B44372">
        <w:rPr>
          <w:noProof/>
        </w:rPr>
        <w:t>[24]</w:t>
      </w:r>
      <w:r>
        <w:fldChar w:fldCharType="end"/>
      </w:r>
      <w:r>
        <w:t xml:space="preserve">, </w:t>
      </w:r>
      <w:r w:rsidRPr="00F369D7">
        <w:rPr>
          <w:highlight w:val="yellow"/>
        </w:rPr>
        <w:t xml:space="preserve">también se pueden exportar datos de tablas de informes </w:t>
      </w:r>
      <w:r w:rsidR="0052654F" w:rsidRPr="00F369D7">
        <w:rPr>
          <w:highlight w:val="yellow"/>
        </w:rPr>
        <w:t xml:space="preserve">de </w:t>
      </w:r>
      <w:proofErr w:type="spellStart"/>
      <w:r w:rsidR="0052654F" w:rsidRPr="00F369D7">
        <w:rPr>
          <w:highlight w:val="yellow"/>
        </w:rPr>
        <w:t>Looker</w:t>
      </w:r>
      <w:proofErr w:type="spellEnd"/>
      <w:r w:rsidR="0052654F" w:rsidRPr="00F369D7">
        <w:rPr>
          <w:highlight w:val="yellow"/>
        </w:rPr>
        <w:t xml:space="preserve"> Studio </w:t>
      </w:r>
      <w:r w:rsidRPr="00F369D7">
        <w:rPr>
          <w:highlight w:val="yellow"/>
        </w:rPr>
        <w:t>en archivos CSV</w:t>
      </w:r>
      <w:r w:rsidR="00F369D7">
        <w:t>(Autoría propia)</w:t>
      </w:r>
      <w:r>
        <w:t xml:space="preserve">. </w:t>
      </w:r>
    </w:p>
    <w:p w14:paraId="2A0B406D" w14:textId="77777777" w:rsidR="0074609F" w:rsidRPr="00D46505" w:rsidRDefault="0074609F" w:rsidP="00D46505"/>
    <w:p w14:paraId="3305588C" w14:textId="1BB80E23" w:rsidR="00D46505" w:rsidRDefault="00D46505" w:rsidP="004004F8">
      <w:pPr>
        <w:pStyle w:val="Ttulo3"/>
        <w:numPr>
          <w:ilvl w:val="0"/>
          <w:numId w:val="13"/>
        </w:numPr>
        <w:ind w:left="284"/>
      </w:pPr>
      <w:r>
        <w:t>Word</w:t>
      </w:r>
    </w:p>
    <w:p w14:paraId="772310EB" w14:textId="77777777" w:rsidR="00D46505" w:rsidRPr="00D46505" w:rsidRDefault="00D46505" w:rsidP="00D46505"/>
    <w:p w14:paraId="46F68F8A" w14:textId="77777777" w:rsidR="00D46505" w:rsidRDefault="00D46505" w:rsidP="00D46505">
      <w:pPr>
        <w:pStyle w:val="Ttulo3"/>
        <w:numPr>
          <w:ilvl w:val="0"/>
          <w:numId w:val="13"/>
        </w:numPr>
        <w:ind w:left="284"/>
      </w:pPr>
      <w:r>
        <w:t>Excel</w:t>
      </w:r>
    </w:p>
    <w:p w14:paraId="174CF512" w14:textId="77777777" w:rsidR="00D46505" w:rsidRPr="00D46505" w:rsidRDefault="00D46505" w:rsidP="00D46505"/>
    <w:p w14:paraId="524080AD" w14:textId="6CCE4FB2" w:rsidR="005A5EA4" w:rsidRDefault="005A5EA4" w:rsidP="004004F8">
      <w:pPr>
        <w:pStyle w:val="Ttulo3"/>
        <w:numPr>
          <w:ilvl w:val="0"/>
          <w:numId w:val="13"/>
        </w:numPr>
        <w:ind w:left="284"/>
      </w:pPr>
      <w:proofErr w:type="spellStart"/>
      <w:r>
        <w:lastRenderedPageBreak/>
        <w:t>Numpy</w:t>
      </w:r>
      <w:proofErr w:type="spellEnd"/>
    </w:p>
    <w:p w14:paraId="19ABBB3F" w14:textId="77777777" w:rsidR="005A5EA4" w:rsidRPr="005A5EA4" w:rsidRDefault="005A5EA4" w:rsidP="005A5EA4"/>
    <w:p w14:paraId="41D45D2B" w14:textId="46C6EDFF" w:rsidR="005A5EA4" w:rsidRDefault="003A3231" w:rsidP="005A5EA4">
      <w:r>
        <w:t>Según su documentación oficial e</w:t>
      </w:r>
      <w:r w:rsidR="005A5EA4">
        <w:t xml:space="preserve">s una librería </w:t>
      </w:r>
      <w:r w:rsidR="005A5EA4" w:rsidRPr="005A5EA4">
        <w:rPr>
          <w:i/>
        </w:rPr>
        <w:t xml:space="preserve">open </w:t>
      </w:r>
      <w:proofErr w:type="spellStart"/>
      <w:r w:rsidR="005A5EA4" w:rsidRPr="005A5EA4">
        <w:rPr>
          <w:i/>
        </w:rPr>
        <w:t>source</w:t>
      </w:r>
      <w:proofErr w:type="spellEnd"/>
      <w:r>
        <w:rPr>
          <w:i/>
        </w:rPr>
        <w:t>,</w:t>
      </w:r>
      <w:r w:rsidR="005A5EA4">
        <w:t xml:space="preserve"> </w:t>
      </w:r>
      <w:r>
        <w:t xml:space="preserve">es un estándar para trabajar con </w:t>
      </w:r>
      <w:r w:rsidR="005A5EA4">
        <w:t xml:space="preserve"> </w:t>
      </w:r>
      <w:r>
        <w:t xml:space="preserve">datos numéricos en Python, la librería posee estructuras de datos como </w:t>
      </w:r>
      <w:proofErr w:type="spellStart"/>
      <w:r>
        <w:t>Arrays</w:t>
      </w:r>
      <w:proofErr w:type="spellEnd"/>
      <w:r>
        <w:t xml:space="preserve"> multidimensionales, Matrices, además posee funciones para realizar cálculos matemáticos con dichos </w:t>
      </w:r>
      <w:proofErr w:type="spellStart"/>
      <w:r>
        <w:t>Arrays</w:t>
      </w:r>
      <w:proofErr w:type="spellEnd"/>
      <w:r>
        <w:t xml:space="preserve"> y matrices</w:t>
      </w:r>
      <w:r>
        <w:fldChar w:fldCharType="begin" w:fldLock="1"/>
      </w:r>
      <w:r w:rsidR="00621CD6">
        <w:instrText>ADDIN CSL_CITATION {"citationItems":[{"id":"ITEM-1","itemData":{"URL":"https://numpy.org/doc/","accessed":{"date-parts":[["2024","2","5"]]},"author":[{"dropping-particle":"","family":"Numpy.org","given":"","non-dropping-particle":"","parse-names":false,"suffix":""}],"id":"ITEM-1","issued":{"date-parts":[["0"]]},"title":"NumPy Documentation","type":"webpage"},"uris":["http://www.mendeley.com/documents/?uuid=88452242-ef98-4374-b6e7-73053682e2e1"]}],"mendeley":{"formattedCitation":"[25]","plainTextFormattedCitation":"[25]","previouslyFormattedCitation":"[25]"},"properties":{"noteIndex":0},"schema":"https://github.com/citation-style-language/schema/raw/master/csl-citation.json"}</w:instrText>
      </w:r>
      <w:r>
        <w:fldChar w:fldCharType="separate"/>
      </w:r>
      <w:r w:rsidR="00B44372" w:rsidRPr="00B44372">
        <w:rPr>
          <w:noProof/>
        </w:rPr>
        <w:t>[25]</w:t>
      </w:r>
      <w:r>
        <w:fldChar w:fldCharType="end"/>
      </w:r>
      <w:r>
        <w:t>.</w:t>
      </w:r>
    </w:p>
    <w:p w14:paraId="1D049568" w14:textId="77777777" w:rsidR="00E2064E" w:rsidRDefault="00E2064E" w:rsidP="005A5EA4"/>
    <w:p w14:paraId="4A232F25" w14:textId="77777777" w:rsidR="00885917" w:rsidRDefault="00885917" w:rsidP="00885917">
      <w:pPr>
        <w:pStyle w:val="Ttulo3"/>
        <w:numPr>
          <w:ilvl w:val="0"/>
          <w:numId w:val="13"/>
        </w:numPr>
        <w:ind w:left="284"/>
      </w:pPr>
      <w:proofErr w:type="spellStart"/>
      <w:r>
        <w:t>Tensorflow</w:t>
      </w:r>
      <w:proofErr w:type="spellEnd"/>
      <w:r>
        <w:t xml:space="preserve"> </w:t>
      </w:r>
    </w:p>
    <w:p w14:paraId="2D7705B8" w14:textId="6F3EEF7C" w:rsidR="00885917" w:rsidRDefault="00885917" w:rsidP="005A5EA4">
      <w:r>
        <w:t>Es una biblioteca según su documentación oficial es de código abierto para el aprendizaje automático</w:t>
      </w:r>
      <w:r>
        <w:fldChar w:fldCharType="begin" w:fldLock="1"/>
      </w:r>
      <w:r>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[26]","plainTextFormattedCitation":"[26]","previouslyFormattedCitation":"[26]"},"properties":{"noteIndex":0},"schema":"https://github.com/citation-style-language/schema/raw/master/csl-citation.json"}</w:instrText>
      </w:r>
      <w:r>
        <w:fldChar w:fldCharType="separate"/>
      </w:r>
      <w:r w:rsidRPr="00B44372">
        <w:rPr>
          <w:noProof/>
        </w:rPr>
        <w:t>[26]</w:t>
      </w:r>
      <w:r>
        <w:fldChar w:fldCharType="end"/>
      </w:r>
      <w:r>
        <w:t>.</w:t>
      </w:r>
    </w:p>
    <w:p w14:paraId="0874565A" w14:textId="77777777" w:rsidR="003A3231" w:rsidRPr="005A5EA4" w:rsidRDefault="003A3231" w:rsidP="005A5EA4"/>
    <w:p w14:paraId="724A8A5E" w14:textId="7BAB86B0" w:rsidR="00DD6235" w:rsidRDefault="00B44372" w:rsidP="004004F8">
      <w:pPr>
        <w:pStyle w:val="Ttulo3"/>
        <w:numPr>
          <w:ilvl w:val="0"/>
          <w:numId w:val="13"/>
        </w:numPr>
        <w:ind w:left="284"/>
      </w:pPr>
      <w:proofErr w:type="spellStart"/>
      <w:r>
        <w:t>Keras</w:t>
      </w:r>
      <w:proofErr w:type="spellEnd"/>
    </w:p>
    <w:p w14:paraId="5A6A830C" w14:textId="77777777" w:rsidR="00E2064E" w:rsidRPr="00E2064E" w:rsidRDefault="00E2064E" w:rsidP="00E2064E"/>
    <w:p w14:paraId="05379878" w14:textId="4F27128F" w:rsidR="00B44372" w:rsidRDefault="00B44372" w:rsidP="00B44372">
      <w:r>
        <w:t xml:space="preserve">Es una biblioteca que sirve </w:t>
      </w:r>
      <w:r w:rsidR="00621CD6">
        <w:t>de</w:t>
      </w:r>
      <w:r>
        <w:t xml:space="preserve"> </w:t>
      </w:r>
      <w:r w:rsidR="00621CD6" w:rsidRPr="00E2064E">
        <w:t>API </w:t>
      </w:r>
      <w:r w:rsidR="00621CD6">
        <w:t xml:space="preserve"> (</w:t>
      </w:r>
      <w:proofErr w:type="spellStart"/>
      <w:r w:rsidR="00E2064E">
        <w:t>Aplication</w:t>
      </w:r>
      <w:proofErr w:type="spellEnd"/>
      <w:r w:rsidR="00E2064E">
        <w:t xml:space="preserve"> </w:t>
      </w:r>
      <w:proofErr w:type="spellStart"/>
      <w:r w:rsidR="00E2064E">
        <w:t>Programing</w:t>
      </w:r>
      <w:proofErr w:type="spellEnd"/>
      <w:r w:rsidR="00E2064E">
        <w:t xml:space="preserve"> I</w:t>
      </w:r>
      <w:r w:rsidR="00621CD6">
        <w:t xml:space="preserve">nterface) de alto nivel de </w:t>
      </w:r>
      <w:proofErr w:type="spellStart"/>
      <w:r w:rsidR="00621CD6">
        <w:t>T</w:t>
      </w:r>
      <w:r>
        <w:t>ensorflow</w:t>
      </w:r>
      <w:proofErr w:type="spellEnd"/>
      <w:r w:rsidR="00621CD6">
        <w:t xml:space="preserve">, actualmente </w:t>
      </w:r>
      <w:proofErr w:type="spellStart"/>
      <w:r w:rsidR="00621CD6">
        <w:t>keras</w:t>
      </w:r>
      <w:proofErr w:type="spellEnd"/>
      <w:r w:rsidR="00621CD6">
        <w:t xml:space="preserve"> se encuentra dentro de la biblioteca </w:t>
      </w:r>
      <w:proofErr w:type="spellStart"/>
      <w:r w:rsidR="00621CD6">
        <w:t>Tensorflow</w:t>
      </w:r>
      <w:proofErr w:type="spellEnd"/>
      <w:r w:rsidR="00621CD6">
        <w:t xml:space="preserve"> y es una api de alto nivel oficial de </w:t>
      </w:r>
      <w:proofErr w:type="spellStart"/>
      <w:r w:rsidR="00621CD6">
        <w:t>Tensorflow</w:t>
      </w:r>
      <w:proofErr w:type="spellEnd"/>
      <w:r w:rsidR="00621CD6">
        <w:fldChar w:fldCharType="begin" w:fldLock="1"/>
      </w:r>
      <w:r w:rsidR="006E7A5D">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[26]","plainTextFormattedCitation":"[26]","previouslyFormattedCitation":"[26]"},"properties":{"noteIndex":0},"schema":"https://github.com/citation-style-language/schema/raw/master/csl-citation.json"}</w:instrText>
      </w:r>
      <w:r w:rsidR="00621CD6">
        <w:fldChar w:fldCharType="separate"/>
      </w:r>
      <w:r w:rsidR="00621CD6" w:rsidRPr="00621CD6">
        <w:rPr>
          <w:noProof/>
        </w:rPr>
        <w:t>[26]</w:t>
      </w:r>
      <w:r w:rsidR="00621CD6">
        <w:fldChar w:fldCharType="end"/>
      </w:r>
      <w:r w:rsidR="00621CD6">
        <w:t xml:space="preserve">. </w:t>
      </w:r>
    </w:p>
    <w:p w14:paraId="5C7660AE" w14:textId="77777777" w:rsidR="00885917" w:rsidRPr="00B44372" w:rsidRDefault="00885917" w:rsidP="00B44372"/>
    <w:p w14:paraId="30AB2F49" w14:textId="22207427" w:rsidR="00DD6235" w:rsidRDefault="00885917" w:rsidP="004004F8">
      <w:pPr>
        <w:pStyle w:val="Ttulo3"/>
        <w:numPr>
          <w:ilvl w:val="0"/>
          <w:numId w:val="13"/>
        </w:numPr>
        <w:ind w:left="284"/>
      </w:pPr>
      <w:r>
        <w:t>Pandas</w:t>
      </w:r>
    </w:p>
    <w:p w14:paraId="5FC19FE8" w14:textId="77777777" w:rsidR="00885917" w:rsidRDefault="00885917" w:rsidP="00885917"/>
    <w:p w14:paraId="5214D316" w14:textId="3A0045CC" w:rsidR="00885917" w:rsidRDefault="006E7A5D" w:rsidP="00885917">
      <w:r>
        <w:t xml:space="preserve">Es una librería de Python para el análisis y manipulación de datos, posee el objeto </w:t>
      </w:r>
      <w:proofErr w:type="spellStart"/>
      <w:r>
        <w:t>dataframe</w:t>
      </w:r>
      <w:proofErr w:type="spellEnd"/>
      <w:r>
        <w:t xml:space="preserve">, también funciones para manipular datos del </w:t>
      </w:r>
      <w:proofErr w:type="spellStart"/>
      <w:r>
        <w:t>dataframe</w:t>
      </w:r>
      <w:proofErr w:type="spellEnd"/>
      <w:r>
        <w:t xml:space="preserve"> y funciones para leer y escribir archivos CSV (valores separados por coma)</w:t>
      </w:r>
      <w:r>
        <w:fldChar w:fldCharType="begin" w:fldLock="1"/>
      </w:r>
      <w:r w:rsidR="00320E68">
        <w:instrText>ADDIN CSL_CITATION {"citationItems":[{"id":"ITEM-1","itemData":{"URL":"https://pandas.pydata.org/about/","accessed":{"date-parts":[["2024","2","6"]]},"id":"ITEM-1","issued":{"date-parts":[["0"]]},"title":"About pandas","type":"webpage"},"uris":["http://www.mendeley.com/documents/?uuid=c68314b3-aa4a-4686-a043-3a31e5a9a362"]}],"mendeley":{"formattedCitation":"[27]","plainTextFormattedCitation":"[27]","previouslyFormattedCitation":"[27]"},"properties":{"noteIndex":0},"schema":"https://github.com/citation-style-language/schema/raw/master/csl-citation.json"}</w:instrText>
      </w:r>
      <w:r>
        <w:fldChar w:fldCharType="separate"/>
      </w:r>
      <w:r w:rsidRPr="006E7A5D">
        <w:rPr>
          <w:noProof/>
        </w:rPr>
        <w:t>[27]</w:t>
      </w:r>
      <w:r>
        <w:fldChar w:fldCharType="end"/>
      </w:r>
      <w:r>
        <w:t>.</w:t>
      </w:r>
    </w:p>
    <w:p w14:paraId="03F2C172" w14:textId="77777777" w:rsidR="00885917" w:rsidRPr="00885917" w:rsidRDefault="00885917" w:rsidP="00885917"/>
    <w:p w14:paraId="3241D62B" w14:textId="32CCC1BC" w:rsidR="00DD6235" w:rsidRDefault="00885917" w:rsidP="004004F8">
      <w:pPr>
        <w:pStyle w:val="Ttulo3"/>
        <w:numPr>
          <w:ilvl w:val="0"/>
          <w:numId w:val="13"/>
        </w:numPr>
        <w:ind w:left="284"/>
      </w:pPr>
      <w:proofErr w:type="spellStart"/>
      <w:r>
        <w:t>Matplotlib</w:t>
      </w:r>
      <w:proofErr w:type="spellEnd"/>
    </w:p>
    <w:p w14:paraId="54F44378" w14:textId="77777777" w:rsidR="00320E68" w:rsidRPr="00320E68" w:rsidRDefault="00320E68" w:rsidP="00320E68"/>
    <w:p w14:paraId="31CA7E49" w14:textId="4B1228AE" w:rsidR="005A5EA4" w:rsidRDefault="00320E68" w:rsidP="005A5EA4">
      <w:proofErr w:type="spellStart"/>
      <w:r w:rsidRPr="00320E68">
        <w:t>Matplotlib</w:t>
      </w:r>
      <w:proofErr w:type="spellEnd"/>
      <w:r>
        <w:t xml:space="preserve"> según su página oficial es una librería para la creación de gráficas, animaciones, distintas formas de visualización de datos en Python</w:t>
      </w:r>
      <w:r>
        <w:fldChar w:fldCharType="begin" w:fldLock="1"/>
      </w:r>
      <w:r w:rsidR="008E36D9">
        <w:instrText>ADDIN CSL_CITATION {"citationItems":[{"id":"ITEM-1","itemData":{"URL":"https://matplotlib.org/","accessed":{"date-parts":[["2024","2","6"]]},"id":"ITEM-1","issued":{"date-parts":[["0"]]},"title":"https://matplotlib.org/","type":"webpage"},"uris":["http://www.mendeley.com/documents/?uuid=40d547e4-cae3-4929-89b9-5bd844e9eeeb"]}],"mendeley":{"formattedCitation":"[28]","plainTextFormattedCitation":"[28]","previouslyFormattedCitation":"[28]"},"properties":{"noteIndex":0},"schema":"https://github.com/citation-style-language/schema/raw/master/csl-citation.json"}</w:instrText>
      </w:r>
      <w:r>
        <w:fldChar w:fldCharType="separate"/>
      </w:r>
      <w:r w:rsidRPr="00320E68">
        <w:rPr>
          <w:noProof/>
        </w:rPr>
        <w:t>[28]</w:t>
      </w:r>
      <w:r>
        <w:fldChar w:fldCharType="end"/>
      </w:r>
      <w:r>
        <w:t>.</w:t>
      </w:r>
    </w:p>
    <w:p w14:paraId="61782F98" w14:textId="0BB40C4A" w:rsidR="00D46505" w:rsidRPr="00D46505" w:rsidRDefault="005A5EA4" w:rsidP="00D46505">
      <w:r>
        <w:tab/>
      </w:r>
    </w:p>
    <w:p w14:paraId="068C00AC" w14:textId="40AB4A9E" w:rsidR="00D46505" w:rsidRDefault="00D46505" w:rsidP="00D46505">
      <w:pPr>
        <w:pStyle w:val="Ttulo3"/>
        <w:numPr>
          <w:ilvl w:val="0"/>
          <w:numId w:val="13"/>
        </w:numPr>
        <w:ind w:left="284"/>
      </w:pPr>
      <w:r>
        <w:t xml:space="preserve">Google </w:t>
      </w:r>
      <w:proofErr w:type="spellStart"/>
      <w:r>
        <w:t>C</w:t>
      </w:r>
      <w:r w:rsidRPr="00D46505">
        <w:t>olaboratory</w:t>
      </w:r>
      <w:proofErr w:type="spellEnd"/>
    </w:p>
    <w:p w14:paraId="270B9E83" w14:textId="77777777" w:rsidR="000F5A9B" w:rsidRDefault="000F5A9B" w:rsidP="000F5A9B"/>
    <w:p w14:paraId="53478519" w14:textId="4C8C4A71" w:rsidR="006D661F" w:rsidRPr="000F5A9B" w:rsidRDefault="000F5A9B" w:rsidP="000F5A9B">
      <w:r>
        <w:t xml:space="preserve">Según su página oficial </w:t>
      </w:r>
      <w:proofErr w:type="spellStart"/>
      <w:r w:rsidRPr="000F5A9B">
        <w:t>Colaboratory</w:t>
      </w:r>
      <w:proofErr w:type="spellEnd"/>
      <w:r w:rsidR="006D661F">
        <w:t xml:space="preserve"> </w:t>
      </w:r>
      <w:r w:rsidRPr="000F5A9B">
        <w:t>es u</w:t>
      </w:r>
      <w:r w:rsidR="006D661F">
        <w:t xml:space="preserve">n producto de Google </w:t>
      </w:r>
      <w:proofErr w:type="spellStart"/>
      <w:r w:rsidR="006D661F">
        <w:t>Research</w:t>
      </w:r>
      <w:proofErr w:type="spellEnd"/>
      <w:r w:rsidR="006D661F">
        <w:t xml:space="preserve"> que p</w:t>
      </w:r>
      <w:r w:rsidRPr="000F5A9B">
        <w:t xml:space="preserve">ermite a cualquier usuario escribir y ejecutar código </w:t>
      </w:r>
      <w:r w:rsidR="006D661F">
        <w:t>de Python en la nube</w:t>
      </w:r>
      <w:r w:rsidR="001E70FF">
        <w:t xml:space="preserve">. </w:t>
      </w:r>
      <w:r w:rsidR="006D661F">
        <w:t>Este producto se pude conectar con google drive para leer los ar</w:t>
      </w:r>
      <w:r w:rsidR="001E70FF">
        <w:t>chivos de google drive</w:t>
      </w:r>
      <w:r w:rsidR="001E70FF">
        <w:fldChar w:fldCharType="begin" w:fldLock="1"/>
      </w:r>
      <w:r w:rsidR="008E36D9">
        <w:instrText>ADDIN CSL_CITATION {"citationItems":[{"id":"ITEM-1","itemData":{"URL":"https://research.google.com/colaboratory","accessed":{"date-parts":[["2024","2","2"]]},"author":[{"dropping-particle":"","family":"Google","given":"","non-dropping-particle":"","parse-names":false,"suffix":""}],"id":"ITEM-1","issued":{"date-parts":[["0"]]},"title":"Google Colab","type":"webpage"},"uris":["http://www.mendeley.com/documents/?uuid=1ed4450f-41f3-4fe1-8941-3293781f6c75","http://www.mendeley.com/documents/?uuid=7910de08-f2da-4a10-8e0d-e5c0750adc2e"]}],"mendeley":{"formattedCitation":"[29]","plainTextFormattedCitation":"[29]","previouslyFormattedCitation":"[29]"},"properties":{"noteIndex":0},"schema":"https://github.com/citation-style-language/schema/raw/master/csl-citation.json"}</w:instrText>
      </w:r>
      <w:r w:rsidR="001E70FF">
        <w:fldChar w:fldCharType="separate"/>
      </w:r>
      <w:r w:rsidR="00320E68" w:rsidRPr="00320E68">
        <w:rPr>
          <w:noProof/>
        </w:rPr>
        <w:t>[29]</w:t>
      </w:r>
      <w:r w:rsidR="001E70FF">
        <w:fldChar w:fldCharType="end"/>
      </w:r>
      <w:r w:rsidR="001E70FF">
        <w:t>.</w:t>
      </w:r>
    </w:p>
    <w:p w14:paraId="5AC6D420" w14:textId="77777777" w:rsidR="00D46505" w:rsidRPr="00D46505" w:rsidRDefault="00D46505" w:rsidP="00D46505"/>
    <w:p w14:paraId="00CF6052" w14:textId="0CF49C4B" w:rsidR="000F5A9B" w:rsidRDefault="000F5A9B" w:rsidP="00D46505">
      <w:pPr>
        <w:pStyle w:val="Ttulo3"/>
        <w:numPr>
          <w:ilvl w:val="0"/>
          <w:numId w:val="13"/>
        </w:numPr>
        <w:ind w:left="284"/>
      </w:pPr>
      <w:proofErr w:type="spellStart"/>
      <w:r>
        <w:t>Git</w:t>
      </w:r>
      <w:proofErr w:type="spellEnd"/>
    </w:p>
    <w:p w14:paraId="43324541" w14:textId="77777777" w:rsidR="00E2064E" w:rsidRDefault="00E2064E" w:rsidP="00E2064E"/>
    <w:p w14:paraId="7107C912" w14:textId="50CF36FB" w:rsidR="00320E68" w:rsidRDefault="00320E68" w:rsidP="00E2064E">
      <w:proofErr w:type="spellStart"/>
      <w:r>
        <w:t>Git</w:t>
      </w:r>
      <w:proofErr w:type="spellEnd"/>
      <w:r>
        <w:t xml:space="preserve"> es un sistema de control de versiones, sirve para control</w:t>
      </w:r>
      <w:r w:rsidR="002925F9">
        <w:t xml:space="preserve">ar las versiones de un proyecto, un proyecto o repositorio de </w:t>
      </w:r>
      <w:proofErr w:type="spellStart"/>
      <w:r w:rsidR="002925F9">
        <w:t>Git</w:t>
      </w:r>
      <w:proofErr w:type="spellEnd"/>
      <w:r w:rsidR="002925F9">
        <w:t xml:space="preserve"> comprende todo el conjunto de carpetas y archivos al que se le realiza el control de versiones</w:t>
      </w:r>
      <w:r w:rsidR="008E36D9">
        <w:t>,</w:t>
      </w:r>
      <w:r>
        <w:t xml:space="preserve"> de manera que se </w:t>
      </w:r>
      <w:r w:rsidR="008E36D9">
        <w:t>guardan</w:t>
      </w:r>
      <w:r>
        <w:t xml:space="preserve"> los cambios y también se pueden recuperar las versiones anteriores</w:t>
      </w:r>
      <w:r w:rsidR="008E36D9">
        <w:t xml:space="preserve"> del proyecto</w:t>
      </w:r>
      <w:r w:rsidR="008E36D9">
        <w:fldChar w:fldCharType="begin" w:fldLock="1"/>
      </w:r>
      <w:r w:rsidR="008E36D9">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[30]","plainTextFormattedCitation":"[30]","previouslyFormattedCitation":"[30]"},"properties":{"noteIndex":0},"schema":"https://github.com/citation-style-language/schema/raw/master/csl-citation.json"}</w:instrText>
      </w:r>
      <w:r w:rsidR="008E36D9">
        <w:fldChar w:fldCharType="separate"/>
      </w:r>
      <w:r w:rsidR="008E36D9" w:rsidRPr="008E36D9">
        <w:rPr>
          <w:noProof/>
        </w:rPr>
        <w:t>[30]</w:t>
      </w:r>
      <w:r w:rsidR="008E36D9">
        <w:fldChar w:fldCharType="end"/>
      </w:r>
      <w:r>
        <w:t>.</w:t>
      </w:r>
    </w:p>
    <w:p w14:paraId="35836634" w14:textId="77777777" w:rsidR="000F5A9B" w:rsidRDefault="000F5A9B" w:rsidP="000F5A9B"/>
    <w:p w14:paraId="23456CCC" w14:textId="77777777" w:rsidR="002925F9" w:rsidRDefault="002925F9" w:rsidP="000F5A9B"/>
    <w:p w14:paraId="396B8FBF" w14:textId="77777777" w:rsidR="002925F9" w:rsidRDefault="002925F9" w:rsidP="000F5A9B"/>
    <w:p w14:paraId="6E7670B8" w14:textId="77777777" w:rsidR="002925F9" w:rsidRPr="000F5A9B" w:rsidRDefault="002925F9" w:rsidP="000F5A9B"/>
    <w:p w14:paraId="44026F29" w14:textId="324BD188" w:rsidR="00D46505" w:rsidRDefault="00D46505" w:rsidP="00D46505">
      <w:pPr>
        <w:pStyle w:val="Ttulo3"/>
        <w:numPr>
          <w:ilvl w:val="0"/>
          <w:numId w:val="13"/>
        </w:numPr>
        <w:ind w:left="284"/>
      </w:pPr>
      <w:proofErr w:type="spellStart"/>
      <w:r>
        <w:lastRenderedPageBreak/>
        <w:t>G</w:t>
      </w:r>
      <w:r w:rsidRPr="00D46505">
        <w:t>ithub</w:t>
      </w:r>
      <w:proofErr w:type="spellEnd"/>
    </w:p>
    <w:p w14:paraId="32339B08" w14:textId="77777777" w:rsidR="000F5A9B" w:rsidRPr="000F5A9B" w:rsidRDefault="000F5A9B" w:rsidP="000F5A9B"/>
    <w:p w14:paraId="5D6EA10C" w14:textId="7D7BD1B0" w:rsidR="00687FE7" w:rsidRDefault="008E36D9" w:rsidP="00687FE7">
      <w:proofErr w:type="spellStart"/>
      <w:r>
        <w:t>Github</w:t>
      </w:r>
      <w:proofErr w:type="spellEnd"/>
      <w:r>
        <w:t xml:space="preserve"> según su página oficial es una plataforma que hospeda repositorios de </w:t>
      </w:r>
      <w:proofErr w:type="spellStart"/>
      <w:r>
        <w:t>Git</w:t>
      </w:r>
      <w:proofErr w:type="spellEnd"/>
      <w:r>
        <w:t>, ofreciendo además que los equipos de desarrollo puedan trabajar en grupo</w:t>
      </w:r>
      <w:r w:rsidR="002925F9">
        <w:fldChar w:fldCharType="begin" w:fldLock="1"/>
      </w:r>
      <w:r w:rsidR="00033C01">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[30]","plainTextFormattedCitation":"[30]","previouslyFormattedCitation":"[30]"},"properties":{"noteIndex":0},"schema":"https://github.com/citation-style-language/schema/raw/master/csl-citation.json"}</w:instrText>
      </w:r>
      <w:r w:rsidR="002925F9">
        <w:fldChar w:fldCharType="separate"/>
      </w:r>
      <w:r w:rsidR="002925F9" w:rsidRPr="002925F9">
        <w:rPr>
          <w:noProof/>
        </w:rPr>
        <w:t>[30]</w:t>
      </w:r>
      <w:r w:rsidR="002925F9">
        <w:fldChar w:fldCharType="end"/>
      </w:r>
      <w:r>
        <w:t>.</w:t>
      </w:r>
    </w:p>
    <w:p w14:paraId="44316849" w14:textId="77777777" w:rsidR="00687FE7" w:rsidRPr="00687FE7" w:rsidRDefault="00687FE7" w:rsidP="00687FE7"/>
    <w:p w14:paraId="4B100401" w14:textId="77777777" w:rsidR="004004F8" w:rsidRPr="004004F8" w:rsidRDefault="004004F8" w:rsidP="004004F8"/>
    <w:p w14:paraId="21C13A08" w14:textId="602EEC38" w:rsidR="004004F8" w:rsidRDefault="004004F8">
      <w:pPr>
        <w:spacing w:after="160" w:line="259" w:lineRule="auto"/>
        <w:rPr>
          <w:rFonts w:eastAsiaTheme="majorEastAsia"/>
        </w:rPr>
      </w:pPr>
      <w:r>
        <w:rPr>
          <w:rFonts w:eastAsiaTheme="majorEastAsia"/>
        </w:rPr>
        <w:br w:type="page"/>
      </w:r>
    </w:p>
    <w:p w14:paraId="437B86EC" w14:textId="77777777" w:rsidR="004004F8" w:rsidRDefault="004004F8" w:rsidP="004004F8">
      <w:pPr>
        <w:rPr>
          <w:rFonts w:eastAsiaTheme="majorEastAsia"/>
        </w:rPr>
      </w:pPr>
    </w:p>
    <w:p w14:paraId="10A5576A" w14:textId="549B9DFF" w:rsidR="00033C01" w:rsidRDefault="00033C01" w:rsidP="00033C01">
      <w:pPr>
        <w:pStyle w:val="Ttulo2"/>
      </w:pPr>
      <w:r>
        <w:t>4.3 Comprensión de los datos</w:t>
      </w:r>
    </w:p>
    <w:p w14:paraId="41DC030E" w14:textId="77777777" w:rsidR="00033C01" w:rsidRDefault="00033C01" w:rsidP="00033C01">
      <w:pPr>
        <w:rPr>
          <w:rFonts w:eastAsiaTheme="majorEastAsia"/>
        </w:rPr>
      </w:pPr>
    </w:p>
    <w:p w14:paraId="306E183D" w14:textId="77777777" w:rsidR="00033C01" w:rsidRDefault="00033C01" w:rsidP="00033C01">
      <w:pPr>
        <w:rPr>
          <w:rFonts w:eastAsiaTheme="majorEastAsia"/>
        </w:rPr>
      </w:pPr>
    </w:p>
    <w:p w14:paraId="273EFC48" w14:textId="739AB31E" w:rsidR="00033C01" w:rsidRDefault="00033C01" w:rsidP="00033C01">
      <w:r w:rsidRPr="00960A1C">
        <w:t xml:space="preserve">Esta fase inicia con recolectar los datos y continúa con actividades </w:t>
      </w:r>
      <w:r>
        <w:tab/>
      </w:r>
      <w:r w:rsidRPr="00960A1C">
        <w:t xml:space="preserve">para familiarizarse con los datos, identificar problemas de calidad de </w:t>
      </w:r>
      <w:r>
        <w:tab/>
      </w:r>
      <w:r w:rsidRPr="00960A1C">
        <w:t xml:space="preserve">los datos, descubrir los primeros conocimientos </w:t>
      </w:r>
      <w:r>
        <w:t>de</w:t>
      </w:r>
      <w:r w:rsidRPr="00960A1C">
        <w:t xml:space="preserve"> los datos</w:t>
      </w:r>
      <w:r>
        <w:fldChar w:fldCharType="begin" w:fldLock="1"/>
      </w:r>
      <w:r w:rsidR="00CD7FDC">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[31]","plainTextFormattedCitation":"[31]","previouslyFormattedCitation":"[31]"},"properties":{"noteIndex":0},"schema":"https://github.com/citation-style-language/schema/raw/master/csl-citation.json"}</w:instrText>
      </w:r>
      <w:r>
        <w:fldChar w:fldCharType="separate"/>
      </w:r>
      <w:r w:rsidRPr="00033C01">
        <w:rPr>
          <w:noProof/>
        </w:rPr>
        <w:t>[31]</w:t>
      </w:r>
      <w:r>
        <w:fldChar w:fldCharType="end"/>
      </w:r>
      <w:r>
        <w:t>.</w:t>
      </w:r>
    </w:p>
    <w:p w14:paraId="6AD9C90E" w14:textId="77777777" w:rsidR="00033C01" w:rsidRDefault="00033C01" w:rsidP="00033C01"/>
    <w:p w14:paraId="4B9F03CD" w14:textId="77777777" w:rsidR="00033C01" w:rsidRDefault="00033C01" w:rsidP="00033C01"/>
    <w:p w14:paraId="51A2CCDE" w14:textId="77B0D3F6" w:rsidR="00033C01" w:rsidRDefault="00033C01" w:rsidP="00033C01">
      <w:pPr>
        <w:pStyle w:val="Ttulo3"/>
      </w:pPr>
      <w:r>
        <w:t>4.3.1 Recolección de datos iniciales</w:t>
      </w:r>
    </w:p>
    <w:p w14:paraId="55C07236" w14:textId="77777777" w:rsidR="00033C01" w:rsidRDefault="00033C01" w:rsidP="00033C01"/>
    <w:p w14:paraId="52EA668B" w14:textId="16752A38" w:rsidR="00033C01" w:rsidRDefault="00033C01" w:rsidP="00033C01">
      <w:r>
        <w:t>Se tienen acceso a datos históricos de las siguientes 3 páginas webs:</w:t>
      </w:r>
    </w:p>
    <w:p w14:paraId="7273BFEA" w14:textId="77777777" w:rsidR="00033C01" w:rsidRDefault="00033C01" w:rsidP="00033C01"/>
    <w:p w14:paraId="732A231F" w14:textId="77777777" w:rsidR="00033C01" w:rsidRDefault="00033C01" w:rsidP="00033C01">
      <w:pPr>
        <w:pStyle w:val="Prrafodelista"/>
        <w:numPr>
          <w:ilvl w:val="0"/>
          <w:numId w:val="4"/>
        </w:numPr>
        <w:ind w:left="709" w:hanging="425"/>
        <w:jc w:val="both"/>
      </w:pPr>
      <w:r>
        <w:t xml:space="preserve">Sitio Institucional de la </w:t>
      </w:r>
      <w:proofErr w:type="spellStart"/>
      <w:r>
        <w:t>U.Na.M</w:t>
      </w:r>
      <w:proofErr w:type="spellEnd"/>
      <w:r>
        <w:t xml:space="preserve">. disponible en </w:t>
      </w:r>
      <w:hyperlink r:id="rId12" w:history="1">
        <w:r w:rsidRPr="00C51346">
          <w:rPr>
            <w:rStyle w:val="Hipervnculo"/>
          </w:rPr>
          <w:t>https://unam.edu.ar/</w:t>
        </w:r>
      </w:hyperlink>
      <w:r>
        <w:t xml:space="preserve"> </w:t>
      </w:r>
    </w:p>
    <w:p w14:paraId="32923ECB" w14:textId="77777777" w:rsidR="00033C01" w:rsidRDefault="00033C01" w:rsidP="00033C01">
      <w:pPr>
        <w:pStyle w:val="Prrafodelista"/>
        <w:numPr>
          <w:ilvl w:val="0"/>
          <w:numId w:val="4"/>
        </w:numPr>
        <w:ind w:left="709" w:hanging="425"/>
        <w:jc w:val="both"/>
      </w:pPr>
      <w:r>
        <w:t xml:space="preserve">Sitio de la editorial Universitaria disponible en </w:t>
      </w:r>
      <w:hyperlink r:id="rId13" w:history="1">
        <w:r w:rsidRPr="00C51346">
          <w:rPr>
            <w:rStyle w:val="Hipervnculo"/>
          </w:rPr>
          <w:t>https://editorial.unam.edu.ar/</w:t>
        </w:r>
      </w:hyperlink>
      <w:r>
        <w:t xml:space="preserve">  </w:t>
      </w:r>
    </w:p>
    <w:p w14:paraId="00D1786A" w14:textId="76748AAF" w:rsidR="00033C01" w:rsidRDefault="00033C01" w:rsidP="00033C01">
      <w:pPr>
        <w:pStyle w:val="Prrafodelista"/>
        <w:numPr>
          <w:ilvl w:val="0"/>
          <w:numId w:val="4"/>
        </w:numPr>
        <w:ind w:left="709" w:hanging="425"/>
        <w:jc w:val="both"/>
      </w:pPr>
      <w:r>
        <w:t xml:space="preserve">Portal de acceso al contenido generado por la radio y la televisión de la Universidad disponible en </w:t>
      </w:r>
      <w:hyperlink r:id="rId14" w:history="1">
        <w:r w:rsidRPr="00C51346">
          <w:rPr>
            <w:rStyle w:val="Hipervnculo"/>
          </w:rPr>
          <w:t>https://transmedia.unam.edu.ar/</w:t>
        </w:r>
      </w:hyperlink>
      <w:r>
        <w:t xml:space="preserve"> </w:t>
      </w:r>
    </w:p>
    <w:p w14:paraId="48D5FA8F" w14:textId="77777777" w:rsidR="00033C01" w:rsidRDefault="00033C01" w:rsidP="00033C01"/>
    <w:p w14:paraId="7106A1EF" w14:textId="7419A1BA" w:rsidR="00033C01" w:rsidRDefault="00033C01" w:rsidP="00033C01">
      <w:r>
        <w:t xml:space="preserve">De las cuales tenemos mayor cantidad de datos de registrados por UA y menor cantidad de datos </w:t>
      </w:r>
      <w:r w:rsidR="008E7FD2">
        <w:t xml:space="preserve">expresados en días </w:t>
      </w:r>
      <w:r>
        <w:t>registrados en GA4, las siguientes tabla</w:t>
      </w:r>
      <w:r w:rsidR="008E7FD2">
        <w:t>s explican los datos correspondientes por fecha que se tienen de dichas páginas web.</w:t>
      </w:r>
    </w:p>
    <w:p w14:paraId="77EBB2D2" w14:textId="77777777" w:rsidR="008E7FD2" w:rsidRDefault="008E7FD2" w:rsidP="00033C01"/>
    <w:p w14:paraId="0A1A89C5" w14:textId="77777777" w:rsidR="008E7FD2" w:rsidRDefault="008E7FD2" w:rsidP="00033C01"/>
    <w:tbl>
      <w:tblPr>
        <w:tblStyle w:val="Tablaconcuadrcula"/>
        <w:tblW w:w="0" w:type="auto"/>
        <w:tblLook w:val="04A0" w:firstRow="1" w:lastRow="0" w:firstColumn="1" w:lastColumn="0" w:noHBand="0" w:noVBand="1"/>
      </w:tblPr>
      <w:tblGrid>
        <w:gridCol w:w="3249"/>
        <w:gridCol w:w="2484"/>
        <w:gridCol w:w="2478"/>
      </w:tblGrid>
      <w:tr w:rsidR="008E7FD2" w14:paraId="3309FB46" w14:textId="77777777" w:rsidTr="008E7FD2">
        <w:tc>
          <w:tcPr>
            <w:tcW w:w="2737" w:type="dxa"/>
          </w:tcPr>
          <w:p w14:paraId="784703FE" w14:textId="3C9E4F40" w:rsidR="008E7FD2" w:rsidRDefault="008E7FD2" w:rsidP="00033C01">
            <w:r>
              <w:t>Página Web</w:t>
            </w:r>
          </w:p>
        </w:tc>
        <w:tc>
          <w:tcPr>
            <w:tcW w:w="2737" w:type="dxa"/>
          </w:tcPr>
          <w:p w14:paraId="57711318" w14:textId="2FA80305" w:rsidR="008E7FD2" w:rsidRDefault="008E7FD2" w:rsidP="00033C01">
            <w:r>
              <w:t>Desde</w:t>
            </w:r>
          </w:p>
        </w:tc>
        <w:tc>
          <w:tcPr>
            <w:tcW w:w="2737" w:type="dxa"/>
          </w:tcPr>
          <w:p w14:paraId="27F6683F" w14:textId="269D46D1" w:rsidR="008E7FD2" w:rsidRDefault="008E7FD2" w:rsidP="00033C01">
            <w:r>
              <w:t>Hasta</w:t>
            </w:r>
          </w:p>
        </w:tc>
      </w:tr>
      <w:tr w:rsidR="008E7FD2" w14:paraId="62AF1C0D" w14:textId="77777777" w:rsidTr="008E7FD2">
        <w:tc>
          <w:tcPr>
            <w:tcW w:w="2737" w:type="dxa"/>
          </w:tcPr>
          <w:p w14:paraId="20F983B9" w14:textId="2D830B40" w:rsidR="008E7FD2" w:rsidRDefault="008E7FD2" w:rsidP="00033C01">
            <w:hyperlink r:id="rId15" w:history="1">
              <w:r w:rsidRPr="00C51346">
                <w:rPr>
                  <w:rStyle w:val="Hipervnculo"/>
                </w:rPr>
                <w:t>https://unam.edu.ar/</w:t>
              </w:r>
            </w:hyperlink>
          </w:p>
        </w:tc>
        <w:tc>
          <w:tcPr>
            <w:tcW w:w="2737" w:type="dxa"/>
          </w:tcPr>
          <w:p w14:paraId="1F3F1B23" w14:textId="4D032EE2" w:rsidR="008E7FD2" w:rsidRDefault="008E7FD2" w:rsidP="00033C01">
            <w:r>
              <w:t>28-05-2018</w:t>
            </w:r>
          </w:p>
        </w:tc>
        <w:tc>
          <w:tcPr>
            <w:tcW w:w="2737" w:type="dxa"/>
          </w:tcPr>
          <w:p w14:paraId="5300D9C4" w14:textId="0D9967AB" w:rsidR="008E7FD2" w:rsidRDefault="008E7FD2" w:rsidP="00033C01">
            <w:r>
              <w:t>04-07-2023</w:t>
            </w:r>
          </w:p>
        </w:tc>
      </w:tr>
      <w:tr w:rsidR="008E7FD2" w14:paraId="464284AE" w14:textId="77777777" w:rsidTr="008E7FD2">
        <w:tc>
          <w:tcPr>
            <w:tcW w:w="2737" w:type="dxa"/>
          </w:tcPr>
          <w:p w14:paraId="72D4157B" w14:textId="1534FBF8" w:rsidR="008E7FD2" w:rsidRDefault="008E7FD2" w:rsidP="00033C01">
            <w:hyperlink r:id="rId16" w:history="1">
              <w:r w:rsidRPr="00C51346">
                <w:rPr>
                  <w:rStyle w:val="Hipervnculo"/>
                </w:rPr>
                <w:t>https://editorial.unam.edu.ar/</w:t>
              </w:r>
            </w:hyperlink>
            <w:r>
              <w:t xml:space="preserve">  </w:t>
            </w:r>
          </w:p>
        </w:tc>
        <w:tc>
          <w:tcPr>
            <w:tcW w:w="2737" w:type="dxa"/>
          </w:tcPr>
          <w:p w14:paraId="4D490C10" w14:textId="2A84CD04" w:rsidR="008E7FD2" w:rsidRDefault="008E7FD2" w:rsidP="00033C01">
            <w:r>
              <w:t>08-10-2018</w:t>
            </w:r>
          </w:p>
        </w:tc>
        <w:tc>
          <w:tcPr>
            <w:tcW w:w="2737" w:type="dxa"/>
          </w:tcPr>
          <w:p w14:paraId="0660AFBC" w14:textId="43B9E852" w:rsidR="008E7FD2" w:rsidRDefault="008E7FD2" w:rsidP="00033C01">
            <w:r>
              <w:t>04-10-2023</w:t>
            </w:r>
          </w:p>
        </w:tc>
      </w:tr>
      <w:tr w:rsidR="008E7FD2" w14:paraId="34AAC909" w14:textId="77777777" w:rsidTr="008E7FD2">
        <w:tc>
          <w:tcPr>
            <w:tcW w:w="2737" w:type="dxa"/>
          </w:tcPr>
          <w:p w14:paraId="00E8E8B2" w14:textId="4804BC81" w:rsidR="008E7FD2" w:rsidRDefault="008E7FD2" w:rsidP="00033C01">
            <w:hyperlink r:id="rId17" w:history="1">
              <w:r w:rsidRPr="00C51346">
                <w:rPr>
                  <w:rStyle w:val="Hipervnculo"/>
                </w:rPr>
                <w:t>https://transmedia.unam.edu.ar/</w:t>
              </w:r>
            </w:hyperlink>
          </w:p>
        </w:tc>
        <w:tc>
          <w:tcPr>
            <w:tcW w:w="2737" w:type="dxa"/>
          </w:tcPr>
          <w:p w14:paraId="0233B435" w14:textId="736DFC41" w:rsidR="008E7FD2" w:rsidRDefault="008E7FD2" w:rsidP="00033C01">
            <w:r>
              <w:t>22-08-2018</w:t>
            </w:r>
          </w:p>
        </w:tc>
        <w:tc>
          <w:tcPr>
            <w:tcW w:w="2737" w:type="dxa"/>
          </w:tcPr>
          <w:p w14:paraId="149509EF" w14:textId="5D734757" w:rsidR="008E7FD2" w:rsidRDefault="008E7FD2" w:rsidP="00033C01">
            <w:r>
              <w:t>01-06-2023</w:t>
            </w:r>
          </w:p>
        </w:tc>
      </w:tr>
    </w:tbl>
    <w:p w14:paraId="2A38B951" w14:textId="244365B5" w:rsidR="00033C01" w:rsidRPr="00033C01" w:rsidRDefault="008E7FD2" w:rsidP="008E7FD2">
      <w:pPr>
        <w:jc w:val="center"/>
      </w:pPr>
      <w:r>
        <w:t xml:space="preserve">Tabla de datos de Universal </w:t>
      </w:r>
      <w:proofErr w:type="spellStart"/>
      <w:r>
        <w:t>Analytics</w:t>
      </w:r>
      <w:proofErr w:type="spellEnd"/>
    </w:p>
    <w:p w14:paraId="6D10A47A" w14:textId="77777777" w:rsidR="008E7FD2" w:rsidRDefault="008E7FD2" w:rsidP="008E7FD2"/>
    <w:tbl>
      <w:tblPr>
        <w:tblStyle w:val="Tablaconcuadrcula"/>
        <w:tblW w:w="0" w:type="auto"/>
        <w:tblLook w:val="04A0" w:firstRow="1" w:lastRow="0" w:firstColumn="1" w:lastColumn="0" w:noHBand="0" w:noVBand="1"/>
      </w:tblPr>
      <w:tblGrid>
        <w:gridCol w:w="3249"/>
        <w:gridCol w:w="2484"/>
        <w:gridCol w:w="2478"/>
      </w:tblGrid>
      <w:tr w:rsidR="008E7FD2" w14:paraId="3E18887F" w14:textId="77777777" w:rsidTr="008E7FD2">
        <w:tc>
          <w:tcPr>
            <w:tcW w:w="2737" w:type="dxa"/>
          </w:tcPr>
          <w:p w14:paraId="3282C67F" w14:textId="77777777" w:rsidR="008E7FD2" w:rsidRDefault="008E7FD2" w:rsidP="008E7FD2">
            <w:r>
              <w:t>Página Web</w:t>
            </w:r>
          </w:p>
        </w:tc>
        <w:tc>
          <w:tcPr>
            <w:tcW w:w="2737" w:type="dxa"/>
          </w:tcPr>
          <w:p w14:paraId="5E05B872" w14:textId="77777777" w:rsidR="008E7FD2" w:rsidRDefault="008E7FD2" w:rsidP="008E7FD2">
            <w:r>
              <w:t>Desde</w:t>
            </w:r>
          </w:p>
        </w:tc>
        <w:tc>
          <w:tcPr>
            <w:tcW w:w="2737" w:type="dxa"/>
          </w:tcPr>
          <w:p w14:paraId="1C81E41A" w14:textId="77777777" w:rsidR="008E7FD2" w:rsidRDefault="008E7FD2" w:rsidP="008E7FD2">
            <w:r>
              <w:t>Hasta</w:t>
            </w:r>
          </w:p>
        </w:tc>
      </w:tr>
      <w:tr w:rsidR="008E7FD2" w14:paraId="60CDC729" w14:textId="77777777" w:rsidTr="008E7FD2">
        <w:tc>
          <w:tcPr>
            <w:tcW w:w="2737" w:type="dxa"/>
          </w:tcPr>
          <w:p w14:paraId="4E393BD0" w14:textId="77777777" w:rsidR="008E7FD2" w:rsidRDefault="008E7FD2" w:rsidP="008E7FD2">
            <w:hyperlink r:id="rId18" w:history="1">
              <w:r w:rsidRPr="00C51346">
                <w:rPr>
                  <w:rStyle w:val="Hipervnculo"/>
                </w:rPr>
                <w:t>https://unam.edu.ar/</w:t>
              </w:r>
            </w:hyperlink>
          </w:p>
        </w:tc>
        <w:tc>
          <w:tcPr>
            <w:tcW w:w="2737" w:type="dxa"/>
          </w:tcPr>
          <w:p w14:paraId="04B885F0" w14:textId="42D0F066" w:rsidR="008E7FD2" w:rsidRDefault="008E7FD2" w:rsidP="008E7FD2">
            <w:r>
              <w:t>14-06-2022</w:t>
            </w:r>
          </w:p>
        </w:tc>
        <w:tc>
          <w:tcPr>
            <w:tcW w:w="2737" w:type="dxa"/>
          </w:tcPr>
          <w:p w14:paraId="35F706D4" w14:textId="64A34EE2" w:rsidR="008E7FD2" w:rsidRDefault="008E7FD2" w:rsidP="008E7FD2">
            <w:r>
              <w:t>23-11-2023</w:t>
            </w:r>
          </w:p>
        </w:tc>
      </w:tr>
      <w:tr w:rsidR="008E7FD2" w14:paraId="0EE4BA73" w14:textId="77777777" w:rsidTr="008E7FD2">
        <w:tc>
          <w:tcPr>
            <w:tcW w:w="2737" w:type="dxa"/>
          </w:tcPr>
          <w:p w14:paraId="515E490F" w14:textId="77777777" w:rsidR="008E7FD2" w:rsidRDefault="008E7FD2" w:rsidP="008E7FD2">
            <w:hyperlink r:id="rId19" w:history="1">
              <w:r w:rsidRPr="00C51346">
                <w:rPr>
                  <w:rStyle w:val="Hipervnculo"/>
                </w:rPr>
                <w:t>https://editorial.unam.edu.ar/</w:t>
              </w:r>
            </w:hyperlink>
            <w:r>
              <w:t xml:space="preserve">  </w:t>
            </w:r>
          </w:p>
        </w:tc>
        <w:tc>
          <w:tcPr>
            <w:tcW w:w="2737" w:type="dxa"/>
          </w:tcPr>
          <w:p w14:paraId="2925A422" w14:textId="4E1271C6" w:rsidR="008E7FD2" w:rsidRDefault="008E7FD2" w:rsidP="008E7FD2">
            <w:r>
              <w:t>14-06-2022</w:t>
            </w:r>
          </w:p>
        </w:tc>
        <w:tc>
          <w:tcPr>
            <w:tcW w:w="2737" w:type="dxa"/>
          </w:tcPr>
          <w:p w14:paraId="24168478" w14:textId="10C3CE60" w:rsidR="008E7FD2" w:rsidRDefault="008E7FD2" w:rsidP="008E7FD2">
            <w:r>
              <w:t>24-01-2024</w:t>
            </w:r>
          </w:p>
        </w:tc>
      </w:tr>
      <w:tr w:rsidR="008E7FD2" w14:paraId="75E30963" w14:textId="77777777" w:rsidTr="008E7FD2">
        <w:tc>
          <w:tcPr>
            <w:tcW w:w="2737" w:type="dxa"/>
          </w:tcPr>
          <w:p w14:paraId="77D192DC" w14:textId="77777777" w:rsidR="008E7FD2" w:rsidRDefault="008E7FD2" w:rsidP="008E7FD2">
            <w:hyperlink r:id="rId20" w:history="1">
              <w:r w:rsidRPr="00C51346">
                <w:rPr>
                  <w:rStyle w:val="Hipervnculo"/>
                </w:rPr>
                <w:t>https://transmedia.unam.edu.ar/</w:t>
              </w:r>
            </w:hyperlink>
          </w:p>
        </w:tc>
        <w:tc>
          <w:tcPr>
            <w:tcW w:w="2737" w:type="dxa"/>
          </w:tcPr>
          <w:p w14:paraId="3DFBEDE5" w14:textId="4D49CA47" w:rsidR="008E7FD2" w:rsidRDefault="008E7FD2" w:rsidP="008E7FD2">
            <w:r>
              <w:t>14-06-2022</w:t>
            </w:r>
          </w:p>
        </w:tc>
        <w:tc>
          <w:tcPr>
            <w:tcW w:w="2737" w:type="dxa"/>
          </w:tcPr>
          <w:p w14:paraId="04E23A4B" w14:textId="22E1F450" w:rsidR="008E7FD2" w:rsidRDefault="008E7FD2" w:rsidP="008E7FD2">
            <w:r>
              <w:t>01-01-2024</w:t>
            </w:r>
          </w:p>
        </w:tc>
      </w:tr>
    </w:tbl>
    <w:p w14:paraId="21EC195F" w14:textId="3822A8E4" w:rsidR="008E7FD2" w:rsidRPr="00033C01" w:rsidRDefault="008E7FD2" w:rsidP="008E7FD2">
      <w:pPr>
        <w:jc w:val="center"/>
      </w:pPr>
      <w:r>
        <w:t xml:space="preserve">Tabla de datos de Google </w:t>
      </w:r>
      <w:proofErr w:type="spellStart"/>
      <w:r>
        <w:t>Analytics</w:t>
      </w:r>
      <w:proofErr w:type="spellEnd"/>
      <w:r>
        <w:t xml:space="preserve"> 4</w:t>
      </w:r>
    </w:p>
    <w:p w14:paraId="05DA3D11" w14:textId="77777777" w:rsidR="008E7FD2" w:rsidRDefault="008E7FD2" w:rsidP="00033C01"/>
    <w:p w14:paraId="13218992" w14:textId="5E16ECE8" w:rsidR="005E390E" w:rsidRDefault="005E390E" w:rsidP="00033C01">
      <w:r>
        <w:t xml:space="preserve">Para poder descargar los datos se procedió a conectar Google </w:t>
      </w:r>
      <w:proofErr w:type="spellStart"/>
      <w:r>
        <w:t>Analytics</w:t>
      </w:r>
      <w:proofErr w:type="spellEnd"/>
      <w:r>
        <w:t xml:space="preserve"> como fuente de datos de </w:t>
      </w:r>
      <w:proofErr w:type="spellStart"/>
      <w:r>
        <w:t>Looker</w:t>
      </w:r>
      <w:proofErr w:type="spellEnd"/>
      <w:r>
        <w:t xml:space="preserve"> Studio, de esta manera se podían pasar los datos a tablas en </w:t>
      </w:r>
      <w:proofErr w:type="spellStart"/>
      <w:r>
        <w:t>Looker</w:t>
      </w:r>
      <w:proofErr w:type="spellEnd"/>
      <w:r>
        <w:t xml:space="preserve"> Studio</w:t>
      </w:r>
      <w:r>
        <w:t xml:space="preserve"> y posteriormente descargar los datos en archivos CSV.</w:t>
      </w:r>
    </w:p>
    <w:p w14:paraId="308B7266" w14:textId="77777777" w:rsidR="005E390E" w:rsidRDefault="005E390E" w:rsidP="00033C01"/>
    <w:p w14:paraId="77FCD126" w14:textId="77777777" w:rsidR="005E390E" w:rsidRDefault="005E390E" w:rsidP="00033C01"/>
    <w:p w14:paraId="38F08A7A" w14:textId="77777777" w:rsidR="005E390E" w:rsidRDefault="005E390E" w:rsidP="00033C01"/>
    <w:p w14:paraId="7EFD44E8" w14:textId="77777777" w:rsidR="005E390E" w:rsidRDefault="005E390E" w:rsidP="00033C01"/>
    <w:p w14:paraId="55496946" w14:textId="77777777" w:rsidR="005E390E" w:rsidRDefault="005E390E" w:rsidP="00033C01"/>
    <w:p w14:paraId="7C5878F8" w14:textId="77777777" w:rsidR="005E390E" w:rsidRDefault="005E390E" w:rsidP="00033C01"/>
    <w:p w14:paraId="6925BA6D" w14:textId="77777777" w:rsidR="005E390E" w:rsidRDefault="005E390E" w:rsidP="00033C01"/>
    <w:p w14:paraId="676DDD02" w14:textId="77777777" w:rsidR="005E390E" w:rsidRDefault="005E390E" w:rsidP="00033C01"/>
    <w:p w14:paraId="26FBC2CC" w14:textId="4E296230" w:rsidR="005E390E" w:rsidRDefault="005E390E" w:rsidP="005E390E">
      <w:pPr>
        <w:pStyle w:val="Ttulo3"/>
      </w:pPr>
      <w:r>
        <w:lastRenderedPageBreak/>
        <w:t>4.3.2</w:t>
      </w:r>
      <w:r>
        <w:t xml:space="preserve"> </w:t>
      </w:r>
      <w:r w:rsidRPr="005E390E">
        <w:t>Preparación de los datos</w:t>
      </w:r>
    </w:p>
    <w:p w14:paraId="1A995594" w14:textId="77777777" w:rsidR="005E390E" w:rsidRDefault="005E390E" w:rsidP="00033C01"/>
    <w:p w14:paraId="70B07F08" w14:textId="1E4795D4" w:rsidR="005E390E" w:rsidRDefault="005E390E" w:rsidP="00033C01">
      <w:r>
        <w:t xml:space="preserve">Identificando algunos problemas de calidad de los datos la página web </w:t>
      </w:r>
      <w:hyperlink r:id="rId21" w:history="1">
        <w:r w:rsidRPr="00C51346">
          <w:rPr>
            <w:rStyle w:val="Hipervnculo"/>
          </w:rPr>
          <w:t>https://unam.edu.ar/</w:t>
        </w:r>
      </w:hyperlink>
      <w:r w:rsidRPr="005E390E">
        <w:t xml:space="preserve"> </w:t>
      </w:r>
      <w:r>
        <w:t xml:space="preserve">desde noviembre del año pasado no está capturando el tráfico correctamente en GA4, </w:t>
      </w:r>
      <w:r w:rsidRPr="005E390E">
        <w:rPr>
          <w:highlight w:val="yellow"/>
        </w:rPr>
        <w:t>por lo que se procede a descartar este conjunto de datos</w:t>
      </w:r>
      <w:r>
        <w:t>.</w:t>
      </w:r>
    </w:p>
    <w:p w14:paraId="2C0766EE" w14:textId="77777777" w:rsidR="005E390E" w:rsidRDefault="005E390E" w:rsidP="00033C01"/>
    <w:p w14:paraId="2C56B0E1" w14:textId="299FA8CE" w:rsidR="005E390E" w:rsidRDefault="005E390E" w:rsidP="005E390E">
      <w:r>
        <w:t>Lo siguiente que se procedió a</w:t>
      </w:r>
      <w:r w:rsidR="000C4FB4">
        <w:t xml:space="preserve"> realizar, comenzando </w:t>
      </w:r>
      <w:r>
        <w:t xml:space="preserve">por la página web </w:t>
      </w:r>
      <w:hyperlink r:id="rId22" w:history="1">
        <w:r w:rsidRPr="00C51346">
          <w:rPr>
            <w:rStyle w:val="Hipervnculo"/>
          </w:rPr>
          <w:t>https://transmedia.unam.edu.ar/</w:t>
        </w:r>
      </w:hyperlink>
      <w:r w:rsidRPr="005E390E">
        <w:t xml:space="preserve">  </w:t>
      </w:r>
      <w:r w:rsidR="000C4FB4">
        <w:t>se d</w:t>
      </w:r>
      <w:r>
        <w:t>escargar</w:t>
      </w:r>
      <w:r w:rsidR="000C4FB4">
        <w:t>on</w:t>
      </w:r>
      <w:r>
        <w:t xml:space="preserve"> los datos en archivos </w:t>
      </w:r>
      <w:proofErr w:type="spellStart"/>
      <w:r>
        <w:t>csv</w:t>
      </w:r>
      <w:proofErr w:type="spellEnd"/>
      <w:r w:rsidR="000C4FB4">
        <w:t xml:space="preserve"> del </w:t>
      </w:r>
      <w:proofErr w:type="spellStart"/>
      <w:r w:rsidR="000C4FB4">
        <w:t>Looker</w:t>
      </w:r>
      <w:proofErr w:type="spellEnd"/>
      <w:r w:rsidR="000C4FB4">
        <w:t xml:space="preserve"> Studio</w:t>
      </w:r>
      <w:r w:rsidR="00396C45">
        <w:t xml:space="preserve"> de UA</w:t>
      </w:r>
      <w:r>
        <w:t xml:space="preserve">, son 5 archivos CSV que se procede a unificar en un solo </w:t>
      </w:r>
      <w:r w:rsidR="000C4FB4">
        <w:t>a través de un código en Python.</w:t>
      </w:r>
    </w:p>
    <w:p w14:paraId="52AA9CD5" w14:textId="77777777" w:rsidR="000C4FB4" w:rsidRDefault="000C4FB4" w:rsidP="005E390E"/>
    <w:p w14:paraId="528F2D19" w14:textId="418B2AFE" w:rsidR="000C4FB4" w:rsidRDefault="000C4FB4" w:rsidP="000C4FB4">
      <w:r>
        <w:t>Se descargaron los siguientes datos:</w:t>
      </w:r>
    </w:p>
    <w:p w14:paraId="0375B95D" w14:textId="6328435F" w:rsidR="000C4FB4" w:rsidRDefault="000C4FB4" w:rsidP="000C4FB4">
      <w:pPr>
        <w:pStyle w:val="Prrafodelista"/>
        <w:numPr>
          <w:ilvl w:val="0"/>
          <w:numId w:val="14"/>
        </w:numPr>
      </w:pPr>
      <w:r>
        <w:t>Vistas por Sistemas Operativos</w:t>
      </w:r>
    </w:p>
    <w:p w14:paraId="0F443C2A" w14:textId="5D0143DD" w:rsidR="000C4FB4" w:rsidRDefault="000C4FB4" w:rsidP="000C4FB4">
      <w:pPr>
        <w:pStyle w:val="Prrafodelista"/>
        <w:numPr>
          <w:ilvl w:val="0"/>
          <w:numId w:val="14"/>
        </w:numPr>
      </w:pPr>
      <w:r>
        <w:t xml:space="preserve">Vistas por </w:t>
      </w:r>
      <w:r>
        <w:t xml:space="preserve">Agrupación de canales predeterminados </w:t>
      </w:r>
    </w:p>
    <w:p w14:paraId="2FD8D78A" w14:textId="623B1022" w:rsidR="000C4FB4" w:rsidRDefault="000C4FB4" w:rsidP="000C4FB4">
      <w:pPr>
        <w:pStyle w:val="Prrafodelista"/>
        <w:numPr>
          <w:ilvl w:val="0"/>
          <w:numId w:val="14"/>
        </w:numPr>
      </w:pPr>
      <w:r>
        <w:t>Total de vistas</w:t>
      </w:r>
    </w:p>
    <w:p w14:paraId="77A13494" w14:textId="77FC877C" w:rsidR="000C4FB4" w:rsidRDefault="000C4FB4" w:rsidP="000C4FB4">
      <w:pPr>
        <w:pStyle w:val="Prrafodelista"/>
        <w:numPr>
          <w:ilvl w:val="0"/>
          <w:numId w:val="14"/>
        </w:numPr>
      </w:pPr>
      <w:r>
        <w:t>Usuarios Nuevos</w:t>
      </w:r>
    </w:p>
    <w:p w14:paraId="26AA8D54" w14:textId="01CFBDE6" w:rsidR="000C4FB4" w:rsidRDefault="000C4FB4" w:rsidP="000C4FB4">
      <w:pPr>
        <w:pStyle w:val="Prrafodelista"/>
        <w:numPr>
          <w:ilvl w:val="0"/>
          <w:numId w:val="14"/>
        </w:numPr>
      </w:pPr>
      <w:r>
        <w:t>Usuarios</w:t>
      </w:r>
    </w:p>
    <w:p w14:paraId="4818E7ED" w14:textId="5E3335B3" w:rsidR="000C4FB4" w:rsidRDefault="000C4FB4" w:rsidP="000C4FB4">
      <w:pPr>
        <w:pStyle w:val="Prrafodelista"/>
        <w:numPr>
          <w:ilvl w:val="0"/>
          <w:numId w:val="14"/>
        </w:numPr>
      </w:pPr>
      <w:r>
        <w:t>Numero de Sesiones Por usuario</w:t>
      </w:r>
    </w:p>
    <w:p w14:paraId="335BA770" w14:textId="2B9A8DA4" w:rsidR="000C4FB4" w:rsidRDefault="000C4FB4" w:rsidP="000C4FB4">
      <w:pPr>
        <w:pStyle w:val="Prrafodelista"/>
        <w:numPr>
          <w:ilvl w:val="0"/>
          <w:numId w:val="14"/>
        </w:numPr>
      </w:pPr>
      <w:r>
        <w:t>Sesiones</w:t>
      </w:r>
    </w:p>
    <w:p w14:paraId="633896D5" w14:textId="25CDFFC5" w:rsidR="000C4FB4" w:rsidRDefault="000C4FB4" w:rsidP="000C4FB4">
      <w:pPr>
        <w:pStyle w:val="Prrafodelista"/>
        <w:numPr>
          <w:ilvl w:val="0"/>
          <w:numId w:val="14"/>
        </w:numPr>
      </w:pPr>
      <w:r>
        <w:t>Vistas por Categoría de dispositivo</w:t>
      </w:r>
    </w:p>
    <w:p w14:paraId="6AD9FC09" w14:textId="34103838" w:rsidR="000C4FB4" w:rsidRDefault="000C4FB4" w:rsidP="000C4FB4">
      <w:pPr>
        <w:pStyle w:val="Prrafodelista"/>
        <w:numPr>
          <w:ilvl w:val="0"/>
          <w:numId w:val="14"/>
        </w:numPr>
      </w:pPr>
      <w:r>
        <w:t>Vistas por País</w:t>
      </w:r>
    </w:p>
    <w:p w14:paraId="0F270522" w14:textId="34103838" w:rsidR="000C4FB4" w:rsidRDefault="000C4FB4" w:rsidP="005E390E"/>
    <w:p w14:paraId="626F7EEB" w14:textId="57B21523" w:rsidR="000C4FB4" w:rsidRDefault="000C4FB4" w:rsidP="005E390E">
      <w:r>
        <w:t>Se procedieron a transformar los datos</w:t>
      </w:r>
      <w:r w:rsidR="00CD7FDC">
        <w:t xml:space="preserve"> obtenidos de los archivos CSV de </w:t>
      </w:r>
      <w:proofErr w:type="spellStart"/>
      <w:r w:rsidR="00CD7FDC">
        <w:t>Looker</w:t>
      </w:r>
      <w:proofErr w:type="spellEnd"/>
      <w:r w:rsidR="00CD7FDC">
        <w:t xml:space="preserve"> Studio</w:t>
      </w:r>
      <w:r>
        <w:t xml:space="preserve"> para obtener las columnas del </w:t>
      </w:r>
      <w:proofErr w:type="spellStart"/>
      <w:r>
        <w:t>dataframe</w:t>
      </w:r>
      <w:proofErr w:type="spellEnd"/>
      <w:r w:rsidR="00CD7FDC">
        <w:t>.</w:t>
      </w:r>
    </w:p>
    <w:p w14:paraId="65E1C11F" w14:textId="77777777" w:rsidR="00CD7FDC" w:rsidRDefault="00CD7FDC" w:rsidP="005E390E"/>
    <w:p w14:paraId="3DF323AC" w14:textId="38076DDE" w:rsidR="000C4FB4" w:rsidRDefault="000C4FB4" w:rsidP="005E390E">
      <w:r>
        <w:t>De vistas por sistema operativo salieron las siguientes columnas:</w:t>
      </w:r>
    </w:p>
    <w:p w14:paraId="208F03B0" w14:textId="77777777" w:rsidR="000C4FB4" w:rsidRPr="00CD7FDC" w:rsidRDefault="000C4FB4" w:rsidP="00CD7FDC">
      <w:pPr>
        <w:pStyle w:val="Prrafodelista"/>
        <w:numPr>
          <w:ilvl w:val="0"/>
          <w:numId w:val="14"/>
        </w:numPr>
      </w:pPr>
      <w:r w:rsidRPr="00CD7FDC">
        <w:t>Windows</w:t>
      </w:r>
    </w:p>
    <w:p w14:paraId="143EA1B3" w14:textId="77777777" w:rsidR="000C4FB4" w:rsidRPr="00CD7FDC" w:rsidRDefault="000C4FB4" w:rsidP="00CD7FDC">
      <w:pPr>
        <w:pStyle w:val="Prrafodelista"/>
        <w:numPr>
          <w:ilvl w:val="0"/>
          <w:numId w:val="14"/>
        </w:numPr>
      </w:pPr>
      <w:r w:rsidRPr="00CD7FDC">
        <w:t>Android</w:t>
      </w:r>
    </w:p>
    <w:p w14:paraId="2F87173D" w14:textId="77777777" w:rsidR="000C4FB4" w:rsidRPr="00CD7FDC" w:rsidRDefault="000C4FB4" w:rsidP="00CD7FDC">
      <w:pPr>
        <w:pStyle w:val="Prrafodelista"/>
        <w:numPr>
          <w:ilvl w:val="0"/>
          <w:numId w:val="14"/>
        </w:numPr>
      </w:pPr>
      <w:r w:rsidRPr="00CD7FDC">
        <w:t>Linux</w:t>
      </w:r>
    </w:p>
    <w:p w14:paraId="28CEB547" w14:textId="77777777" w:rsidR="000C4FB4" w:rsidRPr="00CD7FDC" w:rsidRDefault="000C4FB4" w:rsidP="00CD7FDC">
      <w:pPr>
        <w:pStyle w:val="Prrafodelista"/>
        <w:numPr>
          <w:ilvl w:val="0"/>
          <w:numId w:val="14"/>
        </w:numPr>
      </w:pPr>
      <w:r w:rsidRPr="00CD7FDC">
        <w:t>Macintosh</w:t>
      </w:r>
    </w:p>
    <w:p w14:paraId="3B7C03AC" w14:textId="77777777" w:rsidR="000C4FB4" w:rsidRPr="00CD7FDC" w:rsidRDefault="000C4FB4" w:rsidP="00CD7FDC">
      <w:pPr>
        <w:pStyle w:val="Prrafodelista"/>
        <w:numPr>
          <w:ilvl w:val="0"/>
          <w:numId w:val="14"/>
        </w:numPr>
      </w:pPr>
      <w:r w:rsidRPr="00CD7FDC">
        <w:t>Sistema operativo (not set)</w:t>
      </w:r>
    </w:p>
    <w:p w14:paraId="3AC4FBC3" w14:textId="77777777" w:rsidR="000C4FB4" w:rsidRPr="00CD7FDC" w:rsidRDefault="000C4FB4" w:rsidP="00CD7FDC">
      <w:pPr>
        <w:pStyle w:val="Prrafodelista"/>
        <w:numPr>
          <w:ilvl w:val="0"/>
          <w:numId w:val="14"/>
        </w:numPr>
      </w:pPr>
      <w:r w:rsidRPr="00CD7FDC">
        <w:t>iOS</w:t>
      </w:r>
    </w:p>
    <w:p w14:paraId="5B1F8194" w14:textId="77777777" w:rsidR="000C4FB4" w:rsidRPr="00CD7FDC" w:rsidRDefault="000C4FB4" w:rsidP="00CD7FDC">
      <w:pPr>
        <w:pStyle w:val="Prrafodelista"/>
        <w:numPr>
          <w:ilvl w:val="0"/>
          <w:numId w:val="14"/>
        </w:numPr>
      </w:pPr>
      <w:r w:rsidRPr="00CD7FDC">
        <w:t>Windows Phone</w:t>
      </w:r>
    </w:p>
    <w:p w14:paraId="52E1B77C" w14:textId="77777777" w:rsidR="000C4FB4" w:rsidRPr="00CD7FDC" w:rsidRDefault="000C4FB4" w:rsidP="00CD7FDC">
      <w:pPr>
        <w:pStyle w:val="Prrafodelista"/>
        <w:numPr>
          <w:ilvl w:val="0"/>
          <w:numId w:val="14"/>
        </w:numPr>
      </w:pPr>
      <w:r w:rsidRPr="00CD7FDC">
        <w:t>Chrome OS</w:t>
      </w:r>
    </w:p>
    <w:p w14:paraId="76A9B6EB" w14:textId="77777777" w:rsidR="000C4FB4" w:rsidRPr="00CD7FDC" w:rsidRDefault="000C4FB4" w:rsidP="00CD7FDC">
      <w:pPr>
        <w:pStyle w:val="Prrafodelista"/>
        <w:numPr>
          <w:ilvl w:val="0"/>
          <w:numId w:val="14"/>
        </w:numPr>
      </w:pPr>
      <w:proofErr w:type="spellStart"/>
      <w:r w:rsidRPr="00CD7FDC">
        <w:t>Tizen</w:t>
      </w:r>
      <w:proofErr w:type="spellEnd"/>
    </w:p>
    <w:p w14:paraId="7F0CD075" w14:textId="77777777" w:rsidR="000C4FB4" w:rsidRPr="00CD7FDC" w:rsidRDefault="000C4FB4" w:rsidP="00CD7FDC">
      <w:pPr>
        <w:pStyle w:val="Prrafodelista"/>
        <w:numPr>
          <w:ilvl w:val="0"/>
          <w:numId w:val="14"/>
        </w:numPr>
      </w:pPr>
      <w:r w:rsidRPr="00CD7FDC">
        <w:t>Sistema operativo promedio</w:t>
      </w:r>
    </w:p>
    <w:p w14:paraId="3C1DA679" w14:textId="46015FB3" w:rsidR="000C4FB4" w:rsidRPr="00CD7FDC" w:rsidRDefault="000C4FB4" w:rsidP="00CD7FDC">
      <w:pPr>
        <w:pStyle w:val="Prrafodelista"/>
        <w:numPr>
          <w:ilvl w:val="0"/>
          <w:numId w:val="14"/>
        </w:numPr>
      </w:pPr>
      <w:r w:rsidRPr="00CD7FDC">
        <w:t>Sistema</w:t>
      </w:r>
      <w:r w:rsidRPr="00CD7FDC">
        <w:t xml:space="preserve"> operativo </w:t>
      </w:r>
      <w:proofErr w:type="spellStart"/>
      <w:r w:rsidRPr="00CD7FDC">
        <w:t>std</w:t>
      </w:r>
      <w:proofErr w:type="spellEnd"/>
    </w:p>
    <w:p w14:paraId="3DC136E9" w14:textId="77777777" w:rsidR="000C4FB4" w:rsidRPr="000C4FB4" w:rsidRDefault="000C4FB4" w:rsidP="000C4FB4">
      <w:pPr>
        <w:pStyle w:val="Prrafodelista"/>
        <w:rPr>
          <w:rFonts w:ascii="Courier New" w:hAnsi="Courier New" w:cs="Courier New"/>
          <w:color w:val="212121"/>
          <w:sz w:val="21"/>
          <w:szCs w:val="21"/>
          <w:shd w:val="clear" w:color="auto" w:fill="FFFFFF"/>
          <w:lang w:val="en-US"/>
        </w:rPr>
      </w:pPr>
    </w:p>
    <w:p w14:paraId="19965A00" w14:textId="38D5FC7F" w:rsidR="000C4FB4" w:rsidRDefault="00396C45" w:rsidP="005E390E">
      <w:r>
        <w:t xml:space="preserve">Siendo </w:t>
      </w:r>
      <w:r w:rsidRPr="00396C45">
        <w:t>Sistema operativo (</w:t>
      </w:r>
      <w:proofErr w:type="spellStart"/>
      <w:r w:rsidRPr="00396C45">
        <w:t>not</w:t>
      </w:r>
      <w:proofErr w:type="spellEnd"/>
      <w:r w:rsidRPr="00396C45">
        <w:t xml:space="preserve"> set)</w:t>
      </w:r>
      <w:r>
        <w:t xml:space="preserve"> donde se registran las vistas los sistemas operativos que UA no pudo detectar, </w:t>
      </w:r>
      <w:r w:rsidRPr="00396C45">
        <w:t>Sistema operativo promedio</w:t>
      </w:r>
      <w:r>
        <w:t xml:space="preserve"> el promedio de las otras columnas de sistemas operativos, </w:t>
      </w:r>
      <w:r w:rsidRPr="00396C45">
        <w:t xml:space="preserve">Sistema operativo </w:t>
      </w:r>
      <w:proofErr w:type="spellStart"/>
      <w:r w:rsidRPr="00396C45">
        <w:t>std</w:t>
      </w:r>
      <w:proofErr w:type="spellEnd"/>
      <w:r>
        <w:t xml:space="preserve"> el </w:t>
      </w:r>
      <w:proofErr w:type="spellStart"/>
      <w:r>
        <w:t>desvio</w:t>
      </w:r>
      <w:proofErr w:type="spellEnd"/>
      <w:r>
        <w:t xml:space="preserve"> estándar del promedio y el resto son vistas de sistemas operativos conocidos, por ejemplo la columna Windows tendrá en cada fila datos de las vistas de los usuarios que accedieron a la página web a través de un dispositivo cuyo sistema operativo es Windows.</w:t>
      </w:r>
    </w:p>
    <w:p w14:paraId="044462D1" w14:textId="5CC76D92" w:rsidR="00396C45" w:rsidRDefault="00396C45">
      <w:pPr>
        <w:spacing w:after="160" w:line="259" w:lineRule="auto"/>
      </w:pPr>
      <w:r>
        <w:br w:type="page"/>
      </w:r>
    </w:p>
    <w:p w14:paraId="53120345" w14:textId="102E56DF" w:rsidR="00396C45" w:rsidRDefault="00396C45" w:rsidP="00396C45">
      <w:r>
        <w:lastRenderedPageBreak/>
        <w:t xml:space="preserve">De vistas por </w:t>
      </w:r>
      <w:r w:rsidRPr="00396C45">
        <w:t>Agrupación de canales predeterminados</w:t>
      </w:r>
      <w:r>
        <w:t xml:space="preserve"> salieron las siguientes columnas:</w:t>
      </w:r>
    </w:p>
    <w:p w14:paraId="069DC318" w14:textId="77777777" w:rsidR="00396C45" w:rsidRDefault="00396C45" w:rsidP="00396C45"/>
    <w:p w14:paraId="2281E367" w14:textId="77777777" w:rsidR="00396C45" w:rsidRPr="00396C45" w:rsidRDefault="00396C45" w:rsidP="00396C45">
      <w:pPr>
        <w:pStyle w:val="Prrafodelista"/>
        <w:numPr>
          <w:ilvl w:val="0"/>
          <w:numId w:val="17"/>
        </w:numPr>
        <w:rPr>
          <w:lang w:val="en-US"/>
        </w:rPr>
      </w:pPr>
      <w:r w:rsidRPr="00396C45">
        <w:rPr>
          <w:lang w:val="en-US"/>
        </w:rPr>
        <w:t>Organic Search</w:t>
      </w:r>
    </w:p>
    <w:p w14:paraId="65C3533F" w14:textId="77777777" w:rsidR="00396C45" w:rsidRPr="00396C45" w:rsidRDefault="00396C45" w:rsidP="00396C45">
      <w:pPr>
        <w:pStyle w:val="Prrafodelista"/>
        <w:numPr>
          <w:ilvl w:val="0"/>
          <w:numId w:val="17"/>
        </w:numPr>
        <w:rPr>
          <w:lang w:val="en-US"/>
        </w:rPr>
      </w:pPr>
      <w:r w:rsidRPr="00396C45">
        <w:rPr>
          <w:lang w:val="en-US"/>
        </w:rPr>
        <w:t>Social</w:t>
      </w:r>
    </w:p>
    <w:p w14:paraId="4563F903" w14:textId="77777777" w:rsidR="00396C45" w:rsidRPr="00396C45" w:rsidRDefault="00396C45" w:rsidP="00396C45">
      <w:pPr>
        <w:pStyle w:val="Prrafodelista"/>
        <w:numPr>
          <w:ilvl w:val="0"/>
          <w:numId w:val="17"/>
        </w:numPr>
        <w:rPr>
          <w:lang w:val="en-US"/>
        </w:rPr>
      </w:pPr>
      <w:r w:rsidRPr="00396C45">
        <w:rPr>
          <w:lang w:val="en-US"/>
        </w:rPr>
        <w:t>Direct</w:t>
      </w:r>
    </w:p>
    <w:p w14:paraId="4051D521" w14:textId="77777777" w:rsidR="00396C45" w:rsidRPr="00396C45" w:rsidRDefault="00396C45" w:rsidP="00396C45">
      <w:pPr>
        <w:pStyle w:val="Prrafodelista"/>
        <w:numPr>
          <w:ilvl w:val="0"/>
          <w:numId w:val="17"/>
        </w:numPr>
      </w:pPr>
      <w:proofErr w:type="spellStart"/>
      <w:r w:rsidRPr="00396C45">
        <w:t>Referral</w:t>
      </w:r>
      <w:proofErr w:type="spellEnd"/>
    </w:p>
    <w:p w14:paraId="2324EB47" w14:textId="77777777" w:rsidR="00396C45" w:rsidRDefault="00396C45" w:rsidP="00396C45">
      <w:pPr>
        <w:pStyle w:val="Prrafodelista"/>
        <w:numPr>
          <w:ilvl w:val="0"/>
          <w:numId w:val="17"/>
        </w:numPr>
      </w:pPr>
      <w:r>
        <w:t>Agrupación de c</w:t>
      </w:r>
      <w:r>
        <w:t>anales predeterminada promedio</w:t>
      </w:r>
    </w:p>
    <w:p w14:paraId="6D522045" w14:textId="19C9DB2F" w:rsidR="00396C45" w:rsidRDefault="00396C45" w:rsidP="00396C45">
      <w:pPr>
        <w:pStyle w:val="Prrafodelista"/>
        <w:numPr>
          <w:ilvl w:val="0"/>
          <w:numId w:val="17"/>
        </w:numPr>
      </w:pPr>
      <w:r>
        <w:t>Agrupació</w:t>
      </w:r>
      <w:r>
        <w:t xml:space="preserve">n de canales predeterminada </w:t>
      </w:r>
      <w:proofErr w:type="spellStart"/>
      <w:r>
        <w:t>std</w:t>
      </w:r>
      <w:proofErr w:type="spellEnd"/>
    </w:p>
    <w:p w14:paraId="4E8F94C3" w14:textId="77777777" w:rsidR="00396C45" w:rsidRDefault="00396C45" w:rsidP="005E390E"/>
    <w:p w14:paraId="60257A78" w14:textId="5C96A1D0" w:rsidR="00CD7FDC" w:rsidRDefault="00396C45" w:rsidP="00CD7FDC">
      <w:r w:rsidRPr="00396C45">
        <w:t xml:space="preserve">Donde </w:t>
      </w:r>
      <w:proofErr w:type="spellStart"/>
      <w:r w:rsidRPr="00396C45">
        <w:t>Organic</w:t>
      </w:r>
      <w:proofErr w:type="spellEnd"/>
      <w:r w:rsidRPr="00396C45">
        <w:t xml:space="preserve"> </w:t>
      </w:r>
      <w:proofErr w:type="spellStart"/>
      <w:r w:rsidRPr="00396C45">
        <w:t>Search</w:t>
      </w:r>
      <w:proofErr w:type="spellEnd"/>
      <w:r w:rsidRPr="00396C45">
        <w:t xml:space="preserve">, Social, </w:t>
      </w:r>
      <w:proofErr w:type="spellStart"/>
      <w:r w:rsidRPr="00396C45">
        <w:t>Direct</w:t>
      </w:r>
      <w:proofErr w:type="spellEnd"/>
      <w:r w:rsidRPr="00396C45">
        <w:t xml:space="preserve"> y </w:t>
      </w:r>
      <w:proofErr w:type="spellStart"/>
      <w:r w:rsidRPr="00396C45">
        <w:t>Referral</w:t>
      </w:r>
      <w:proofErr w:type="spellEnd"/>
      <w:r w:rsidRPr="00396C45">
        <w:t xml:space="preserve"> son los canales predeterminados, </w:t>
      </w:r>
      <w:r>
        <w:t>es decir</w:t>
      </w:r>
      <w:r w:rsidR="00CD7FDC">
        <w:t>,</w:t>
      </w:r>
      <w:r>
        <w:t xml:space="preserve"> las fuentes de tráficos más comunes</w:t>
      </w:r>
      <w:r w:rsidR="00CD7FDC">
        <w:fldChar w:fldCharType="begin" w:fldLock="1"/>
      </w:r>
      <w:r w:rsidR="00B84D89">
        <w:instrText>ADDIN CSL_CITATION {"citationItems":[{"id":"ITEM-1","itemData":{"URL":"https://support.google.com/analytics/answer/6010097","accessed":{"date-parts":[["2024","2","7"]]},"id":"ITEM-1","issued":{"date-parts":[["0"]]},"title":"[UA] Información sobre las agrupaciones de canales","type":"webpage"},"uris":["http://www.mendeley.com/documents/?uuid=151fc5bc-149e-4ef7-b9a0-b51885220a14"]}],"mendeley":{"formattedCitation":"[32]","plainTextFormattedCitation":"[32]","previouslyFormattedCitation":"[32]"},"properties":{"noteIndex":0},"schema":"https://github.com/citation-style-language/schema/raw/master/csl-citation.json"}</w:instrText>
      </w:r>
      <w:r w:rsidR="00CD7FDC">
        <w:fldChar w:fldCharType="separate"/>
      </w:r>
      <w:r w:rsidR="00CD7FDC" w:rsidRPr="00CD7FDC">
        <w:rPr>
          <w:noProof/>
        </w:rPr>
        <w:t>[32]</w:t>
      </w:r>
      <w:r w:rsidR="00CD7FDC">
        <w:fldChar w:fldCharType="end"/>
      </w:r>
      <w:r w:rsidR="00CD7FDC">
        <w:t xml:space="preserve">, </w:t>
      </w:r>
      <w:r w:rsidR="00CD7FDC" w:rsidRPr="00CD7FDC">
        <w:t>Agrupación de canales predeterminada promedio</w:t>
      </w:r>
      <w:r w:rsidR="00CD7FDC">
        <w:t xml:space="preserve"> es el promedio de los canales predeterminados, y </w:t>
      </w:r>
      <w:r w:rsidR="00CD7FDC">
        <w:t xml:space="preserve">Agrupación de canales predeterminada </w:t>
      </w:r>
      <w:proofErr w:type="spellStart"/>
      <w:r w:rsidR="00CD7FDC">
        <w:t>std</w:t>
      </w:r>
      <w:proofErr w:type="spellEnd"/>
      <w:r w:rsidR="00CD7FDC">
        <w:t xml:space="preserve"> es el desvío estándar.</w:t>
      </w:r>
    </w:p>
    <w:p w14:paraId="20BAA133" w14:textId="77777777" w:rsidR="00CD7FDC" w:rsidRDefault="00CD7FDC" w:rsidP="00CD7FDC"/>
    <w:p w14:paraId="1A6DA3EC" w14:textId="7B364AAE" w:rsidR="00CD7FDC" w:rsidRDefault="00CD7FDC" w:rsidP="00CD7FDC">
      <w:r>
        <w:t>De vistas por Categoría de dispositivo</w:t>
      </w:r>
      <w:r w:rsidRPr="00CD7FDC">
        <w:t xml:space="preserve"> </w:t>
      </w:r>
      <w:r>
        <w:t>salieron las siguientes columnas:</w:t>
      </w:r>
    </w:p>
    <w:p w14:paraId="5F91BC06" w14:textId="7F5FD343" w:rsidR="00CD7FDC" w:rsidRDefault="00CD7FDC" w:rsidP="00CD7FDC">
      <w:pPr>
        <w:pStyle w:val="Prrafodelista"/>
        <w:numPr>
          <w:ilvl w:val="0"/>
          <w:numId w:val="17"/>
        </w:numPr>
        <w:rPr>
          <w:lang w:val="en-US"/>
        </w:rPr>
      </w:pPr>
      <w:r>
        <w:rPr>
          <w:lang w:val="en-US"/>
        </w:rPr>
        <w:t>Mobile</w:t>
      </w:r>
    </w:p>
    <w:p w14:paraId="39704A65" w14:textId="4126D76C" w:rsidR="00CD7FDC" w:rsidRDefault="00CD7FDC" w:rsidP="00CD7FDC">
      <w:pPr>
        <w:pStyle w:val="Prrafodelista"/>
        <w:numPr>
          <w:ilvl w:val="0"/>
          <w:numId w:val="17"/>
        </w:numPr>
        <w:rPr>
          <w:lang w:val="en-US"/>
        </w:rPr>
      </w:pPr>
      <w:r>
        <w:rPr>
          <w:lang w:val="en-US"/>
        </w:rPr>
        <w:t>Desktop</w:t>
      </w:r>
    </w:p>
    <w:p w14:paraId="097809BA" w14:textId="6A80FB66" w:rsidR="00CD7FDC" w:rsidRPr="00CD7FDC" w:rsidRDefault="00CD7FDC" w:rsidP="00CD7FDC">
      <w:pPr>
        <w:pStyle w:val="Prrafodelista"/>
        <w:numPr>
          <w:ilvl w:val="0"/>
          <w:numId w:val="17"/>
        </w:numPr>
        <w:rPr>
          <w:lang w:val="en-US"/>
        </w:rPr>
      </w:pPr>
      <w:r>
        <w:rPr>
          <w:lang w:val="en-US"/>
        </w:rPr>
        <w:t>Tablet</w:t>
      </w:r>
    </w:p>
    <w:p w14:paraId="0D02A79B" w14:textId="77777777" w:rsidR="00CD7FDC" w:rsidRDefault="00CD7FDC" w:rsidP="00CD7FDC">
      <w:pPr>
        <w:pStyle w:val="Prrafodelista"/>
        <w:numPr>
          <w:ilvl w:val="0"/>
          <w:numId w:val="17"/>
        </w:numPr>
      </w:pPr>
      <w:r w:rsidRPr="00CD7FDC">
        <w:t>Categ</w:t>
      </w:r>
      <w:r>
        <w:t>oría de dispositivo promedio</w:t>
      </w:r>
    </w:p>
    <w:p w14:paraId="6CDBED05" w14:textId="2EC43598" w:rsidR="00CD7FDC" w:rsidRDefault="00CD7FDC" w:rsidP="00CD7FDC">
      <w:pPr>
        <w:pStyle w:val="Prrafodelista"/>
        <w:numPr>
          <w:ilvl w:val="0"/>
          <w:numId w:val="17"/>
        </w:numPr>
      </w:pPr>
      <w:r>
        <w:t xml:space="preserve">Categoría de dispositivo </w:t>
      </w:r>
      <w:proofErr w:type="spellStart"/>
      <w:r>
        <w:t>std</w:t>
      </w:r>
      <w:proofErr w:type="spellEnd"/>
    </w:p>
    <w:p w14:paraId="5A861FA0" w14:textId="77777777" w:rsidR="00CD7FDC" w:rsidRDefault="00CD7FDC" w:rsidP="00CD7FDC">
      <w:pPr>
        <w:pStyle w:val="Prrafodelista"/>
      </w:pPr>
    </w:p>
    <w:p w14:paraId="6F08C79C" w14:textId="017FC389" w:rsidR="00B84D89" w:rsidRDefault="00CD7FDC" w:rsidP="00B84D89">
      <w:r>
        <w:t xml:space="preserve">Donde </w:t>
      </w:r>
      <w:r w:rsidRPr="00CD7FDC">
        <w:t>Mobile</w:t>
      </w:r>
      <w:r>
        <w:t>,</w:t>
      </w:r>
      <w:r w:rsidRPr="00CD7FDC">
        <w:t xml:space="preserve"> Desktop</w:t>
      </w:r>
      <w:r>
        <w:t>,</w:t>
      </w:r>
      <w:r w:rsidRPr="00CD7FDC">
        <w:t xml:space="preserve"> Tablet</w:t>
      </w:r>
      <w:r>
        <w:t xml:space="preserve"> </w:t>
      </w:r>
      <w:r w:rsidR="00B84D89">
        <w:t xml:space="preserve">son la </w:t>
      </w:r>
      <w:r w:rsidR="00B84D89" w:rsidRPr="00B84D89">
        <w:t>Categoría de dispositivo</w:t>
      </w:r>
      <w:r w:rsidR="00B84D89">
        <w:t>, es decir, el tipo de dispositivo que tenía el usuario cuando se registró la visita en la página web</w:t>
      </w:r>
      <w:r w:rsidR="00B84D89">
        <w:fldChar w:fldCharType="begin" w:fldLock="1"/>
      </w:r>
      <w:r w:rsidR="00B84D89">
        <w:instrText>ADDIN CSL_CITATION {"citationItems":[{"id":"ITEM-1","itemData":{"URL":"https://support.google.com/analytics/answer/12980150","accessed":{"date-parts":[["2023","2","7"]]},"id":"ITEM-1","issued":{"date-parts":[["0"]]},"title":"[GA4] Informe \"Detalles de la tecnología\"","type":"webpage"},"uris":["http://www.mendeley.com/documents/?uuid=d4a1ede2-47e6-4ddb-af8f-d12cc768859d"]}],"mendeley":{"formattedCitation":"[33]","plainTextFormattedCitation":"[33]"},"properties":{"noteIndex":0},"schema":"https://github.com/citation-style-language/schema/raw/master/csl-citation.json"}</w:instrText>
      </w:r>
      <w:r w:rsidR="00B84D89">
        <w:fldChar w:fldCharType="separate"/>
      </w:r>
      <w:r w:rsidR="00B84D89" w:rsidRPr="00B84D89">
        <w:t>[33]</w:t>
      </w:r>
      <w:r w:rsidR="00B84D89">
        <w:fldChar w:fldCharType="end"/>
      </w:r>
      <w:r w:rsidR="00B84D89">
        <w:t xml:space="preserve">, además </w:t>
      </w:r>
      <w:r w:rsidR="00B84D89" w:rsidRPr="00B84D89">
        <w:t>Categoría de dispositivo promedio</w:t>
      </w:r>
      <w:r w:rsidR="00B84D89">
        <w:t xml:space="preserve"> es el promedio de vistas y </w:t>
      </w:r>
      <w:r w:rsidR="00B84D89">
        <w:t xml:space="preserve">Categoría de dispositivo </w:t>
      </w:r>
      <w:proofErr w:type="spellStart"/>
      <w:r w:rsidR="00B84D89">
        <w:t>std</w:t>
      </w:r>
      <w:proofErr w:type="spellEnd"/>
      <w:r w:rsidR="00B84D89">
        <w:t xml:space="preserve"> es el desvió estándar.</w:t>
      </w:r>
    </w:p>
    <w:p w14:paraId="66782E0A" w14:textId="7A82BA51" w:rsidR="00CD7FDC" w:rsidRPr="00CD7FDC" w:rsidRDefault="00CD7FDC" w:rsidP="00CD7FDC"/>
    <w:p w14:paraId="20656642" w14:textId="7E3F37F0" w:rsidR="008E7FD2" w:rsidRDefault="00A31F16" w:rsidP="00033C01">
      <w:r>
        <w:t>Las siguientes son tal cual del CSV no se necesitó mayor trabajo de transformación:</w:t>
      </w:r>
    </w:p>
    <w:p w14:paraId="4940A3E9" w14:textId="77777777" w:rsidR="00A31F16" w:rsidRDefault="00A31F16" w:rsidP="00A31F16">
      <w:pPr>
        <w:pStyle w:val="Prrafodelista"/>
        <w:numPr>
          <w:ilvl w:val="0"/>
          <w:numId w:val="14"/>
        </w:numPr>
      </w:pPr>
      <w:r>
        <w:t>Total de vistas</w:t>
      </w:r>
    </w:p>
    <w:p w14:paraId="4FDD02FA" w14:textId="77777777" w:rsidR="00A31F16" w:rsidRDefault="00A31F16" w:rsidP="00A31F16">
      <w:pPr>
        <w:pStyle w:val="Prrafodelista"/>
        <w:numPr>
          <w:ilvl w:val="0"/>
          <w:numId w:val="14"/>
        </w:numPr>
      </w:pPr>
      <w:r>
        <w:t>Usuarios Nuevos</w:t>
      </w:r>
    </w:p>
    <w:p w14:paraId="6CC808C9" w14:textId="77777777" w:rsidR="00A31F16" w:rsidRDefault="00A31F16" w:rsidP="00A31F16">
      <w:pPr>
        <w:pStyle w:val="Prrafodelista"/>
        <w:numPr>
          <w:ilvl w:val="0"/>
          <w:numId w:val="14"/>
        </w:numPr>
      </w:pPr>
      <w:r>
        <w:t>Usuarios</w:t>
      </w:r>
    </w:p>
    <w:p w14:paraId="5105EA4C" w14:textId="77777777" w:rsidR="00A31F16" w:rsidRDefault="00A31F16" w:rsidP="00A31F16">
      <w:pPr>
        <w:pStyle w:val="Prrafodelista"/>
        <w:numPr>
          <w:ilvl w:val="0"/>
          <w:numId w:val="14"/>
        </w:numPr>
      </w:pPr>
      <w:r>
        <w:t>Numero de Sesiones Por usuario</w:t>
      </w:r>
    </w:p>
    <w:p w14:paraId="6AFA595F" w14:textId="77777777" w:rsidR="00A31F16" w:rsidRDefault="00A31F16" w:rsidP="00A31F16">
      <w:pPr>
        <w:pStyle w:val="Prrafodelista"/>
        <w:numPr>
          <w:ilvl w:val="0"/>
          <w:numId w:val="14"/>
        </w:numPr>
      </w:pPr>
      <w:r>
        <w:t>Sesiones</w:t>
      </w:r>
    </w:p>
    <w:p w14:paraId="1211A055" w14:textId="77777777" w:rsidR="00A31F16" w:rsidRDefault="00A31F16" w:rsidP="00033C01"/>
    <w:p w14:paraId="214383B4" w14:textId="15C9ACB2" w:rsidR="00A31F16" w:rsidRPr="00396C45" w:rsidRDefault="00A31F16" w:rsidP="00033C01">
      <w:r>
        <w:t xml:space="preserve">Es decir una columna de </w:t>
      </w:r>
      <w:r w:rsidRPr="00A31F16">
        <w:t>Usuarios Nuevos</w:t>
      </w:r>
      <w:r>
        <w:t xml:space="preserve"> del CSV se pasó al </w:t>
      </w:r>
      <w:proofErr w:type="spellStart"/>
      <w:r>
        <w:t>dataframe</w:t>
      </w:r>
      <w:proofErr w:type="spellEnd"/>
      <w:r>
        <w:t xml:space="preserve"> como una columna de </w:t>
      </w:r>
      <w:r w:rsidRPr="00A31F16">
        <w:t>Usuarios Nuevos</w:t>
      </w:r>
      <w:r>
        <w:t xml:space="preserve"> sin mayor preprocesado.</w:t>
      </w:r>
    </w:p>
    <w:p w14:paraId="0EB1CF17" w14:textId="77777777" w:rsidR="00033C01" w:rsidRPr="00396C45" w:rsidRDefault="00033C01" w:rsidP="00033C01"/>
    <w:p w14:paraId="1CE314D6" w14:textId="77777777" w:rsidR="00033C01" w:rsidRDefault="00033C01" w:rsidP="00033C01">
      <w:pPr>
        <w:rPr>
          <w:rFonts w:eastAsiaTheme="majorEastAsia"/>
        </w:rPr>
      </w:pPr>
    </w:p>
    <w:p w14:paraId="74F2F7A3" w14:textId="77777777" w:rsidR="00A31F16" w:rsidRDefault="00A31F16" w:rsidP="00033C01">
      <w:pPr>
        <w:rPr>
          <w:rFonts w:eastAsiaTheme="majorEastAsia"/>
        </w:rPr>
      </w:pPr>
    </w:p>
    <w:p w14:paraId="36FD8297" w14:textId="77777777" w:rsidR="00A31F16" w:rsidRPr="00396C45" w:rsidRDefault="00A31F16" w:rsidP="00033C01">
      <w:pPr>
        <w:rPr>
          <w:rFonts w:eastAsiaTheme="majorEastAsia"/>
        </w:rPr>
        <w:sectPr w:rsidR="00A31F16" w:rsidRPr="00396C45" w:rsidSect="00130CAD">
          <w:footerReference w:type="default" r:id="rId23"/>
          <w:pgSz w:w="11907" w:h="16840" w:code="9"/>
          <w:pgMar w:top="2268" w:right="1418" w:bottom="1418" w:left="2268" w:header="709" w:footer="709" w:gutter="0"/>
          <w:pgNumType w:start="1"/>
          <w:cols w:space="708"/>
          <w:docGrid w:linePitch="360"/>
        </w:sectPr>
      </w:pPr>
      <w:bookmarkStart w:id="30" w:name="_GoBack"/>
      <w:bookmarkEnd w:id="30"/>
    </w:p>
    <w:p w14:paraId="3D3BC2EA" w14:textId="13D4E19A" w:rsidR="00341BFA" w:rsidRDefault="004004F8" w:rsidP="008A621D">
      <w:pPr>
        <w:pStyle w:val="Ttulo2"/>
      </w:pPr>
      <w:bookmarkStart w:id="31" w:name="_Toc121065562"/>
      <w:r>
        <w:rPr>
          <w:rStyle w:val="Ttulo2Car"/>
          <w:b/>
          <w:bCs/>
          <w:iCs/>
        </w:rPr>
        <w:lastRenderedPageBreak/>
        <w:t>4</w:t>
      </w:r>
      <w:r w:rsidR="00E65CAF" w:rsidRPr="00D51D3E">
        <w:rPr>
          <w:rStyle w:val="Ttulo2Car"/>
          <w:b/>
          <w:bCs/>
          <w:iCs/>
        </w:rPr>
        <w:t>.</w:t>
      </w:r>
      <w:r>
        <w:rPr>
          <w:rStyle w:val="Ttulo2Car"/>
          <w:b/>
          <w:bCs/>
          <w:iCs/>
        </w:rPr>
        <w:t>2</w:t>
      </w:r>
      <w:r w:rsidR="00E65CAF" w:rsidRPr="00D51D3E">
        <w:rPr>
          <w:rStyle w:val="Ttulo2Car"/>
          <w:b/>
          <w:bCs/>
          <w:iCs/>
        </w:rPr>
        <w:t xml:space="preserve"> </w:t>
      </w:r>
      <w:r w:rsidR="00E65CAF" w:rsidRPr="00C0049F">
        <w:rPr>
          <w:rStyle w:val="Ttulo2Car"/>
          <w:b/>
          <w:bCs/>
          <w:iCs/>
        </w:rPr>
        <w:t>Modelos</w:t>
      </w:r>
      <w:bookmarkEnd w:id="31"/>
    </w:p>
    <w:tbl>
      <w:tblPr>
        <w:tblW w:w="12328" w:type="dxa"/>
        <w:tblCellMar>
          <w:left w:w="70" w:type="dxa"/>
          <w:right w:w="70" w:type="dxa"/>
        </w:tblCellMar>
        <w:tblLook w:val="04A0" w:firstRow="1" w:lastRow="0" w:firstColumn="1" w:lastColumn="0" w:noHBand="0" w:noVBand="1"/>
      </w:tblPr>
      <w:tblGrid>
        <w:gridCol w:w="2740"/>
        <w:gridCol w:w="991"/>
        <w:gridCol w:w="2781"/>
        <w:gridCol w:w="4961"/>
        <w:gridCol w:w="855"/>
      </w:tblGrid>
      <w:tr w:rsidR="00341BFA" w:rsidRPr="00341BFA" w14:paraId="2E5CE240" w14:textId="0379A5A2" w:rsidTr="008A621D">
        <w:trPr>
          <w:trHeight w:val="680"/>
        </w:trPr>
        <w:tc>
          <w:tcPr>
            <w:tcW w:w="2740" w:type="dxa"/>
            <w:tcBorders>
              <w:top w:val="single" w:sz="4" w:space="0" w:color="auto"/>
              <w:left w:val="single" w:sz="4" w:space="0" w:color="auto"/>
              <w:bottom w:val="single" w:sz="4" w:space="0" w:color="auto"/>
              <w:right w:val="single" w:sz="4" w:space="0" w:color="auto"/>
            </w:tcBorders>
            <w:shd w:val="clear" w:color="auto" w:fill="auto"/>
            <w:noWrap/>
            <w:hideMark/>
          </w:tcPr>
          <w:p w14:paraId="5639CDCF" w14:textId="3E6BC61C" w:rsidR="00341BFA" w:rsidRPr="00341BFA" w:rsidRDefault="00731528" w:rsidP="00341BFA">
            <w:pPr>
              <w:rPr>
                <w:rFonts w:ascii="Calibri" w:hAnsi="Calibri" w:cs="Calibri"/>
                <w:b/>
                <w:bCs/>
                <w:color w:val="000000"/>
                <w:sz w:val="22"/>
                <w:szCs w:val="22"/>
              </w:rPr>
            </w:pPr>
            <w:r w:rsidRPr="00341BFA">
              <w:rPr>
                <w:rFonts w:ascii="Calibri" w:hAnsi="Calibri" w:cs="Calibri"/>
                <w:b/>
                <w:bCs/>
                <w:color w:val="000000"/>
                <w:sz w:val="22"/>
                <w:szCs w:val="22"/>
              </w:rPr>
              <w:t>Tecnologías</w:t>
            </w:r>
          </w:p>
        </w:tc>
        <w:tc>
          <w:tcPr>
            <w:tcW w:w="428" w:type="dxa"/>
            <w:tcBorders>
              <w:top w:val="single" w:sz="4" w:space="0" w:color="auto"/>
              <w:left w:val="nil"/>
              <w:bottom w:val="single" w:sz="4" w:space="0" w:color="auto"/>
              <w:right w:val="single" w:sz="4" w:space="0" w:color="auto"/>
            </w:tcBorders>
            <w:shd w:val="clear" w:color="auto" w:fill="auto"/>
            <w:noWrap/>
            <w:hideMark/>
          </w:tcPr>
          <w:p w14:paraId="02995D23" w14:textId="07FFA696"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R</w:t>
            </w:r>
            <w:r w:rsidR="0013100D">
              <w:rPr>
                <w:rFonts w:ascii="Calibri" w:hAnsi="Calibri" w:cs="Calibri"/>
                <w:b/>
                <w:bCs/>
                <w:color w:val="000000"/>
                <w:sz w:val="22"/>
                <w:szCs w:val="22"/>
              </w:rPr>
              <w:t xml:space="preserve">ed </w:t>
            </w:r>
            <w:r w:rsidRPr="00341BFA">
              <w:rPr>
                <w:rFonts w:ascii="Calibri" w:hAnsi="Calibri" w:cs="Calibri"/>
                <w:b/>
                <w:bCs/>
                <w:color w:val="000000"/>
                <w:sz w:val="22"/>
                <w:szCs w:val="22"/>
              </w:rPr>
              <w:t>N</w:t>
            </w:r>
            <w:r w:rsidR="0013100D">
              <w:rPr>
                <w:rFonts w:ascii="Calibri" w:hAnsi="Calibri" w:cs="Calibri"/>
                <w:b/>
                <w:bCs/>
                <w:color w:val="000000"/>
                <w:sz w:val="22"/>
                <w:szCs w:val="22"/>
              </w:rPr>
              <w:t>euronal</w:t>
            </w:r>
          </w:p>
        </w:tc>
        <w:tc>
          <w:tcPr>
            <w:tcW w:w="2781" w:type="dxa"/>
            <w:tcBorders>
              <w:top w:val="single" w:sz="4" w:space="0" w:color="auto"/>
              <w:left w:val="nil"/>
              <w:bottom w:val="single" w:sz="4" w:space="0" w:color="auto"/>
              <w:right w:val="single" w:sz="4" w:space="0" w:color="auto"/>
            </w:tcBorders>
            <w:shd w:val="clear" w:color="auto" w:fill="auto"/>
            <w:hideMark/>
          </w:tcPr>
          <w:p w14:paraId="5096C083" w14:textId="1C4DD7CF" w:rsidR="00341BFA" w:rsidRPr="00341BFA" w:rsidRDefault="00341BFA" w:rsidP="00731528">
            <w:pPr>
              <w:rPr>
                <w:rFonts w:ascii="Calibri" w:hAnsi="Calibri" w:cs="Calibri"/>
                <w:b/>
                <w:bCs/>
                <w:color w:val="000000"/>
                <w:sz w:val="22"/>
                <w:szCs w:val="22"/>
              </w:rPr>
            </w:pPr>
            <w:r w:rsidRPr="00341BFA">
              <w:rPr>
                <w:rFonts w:ascii="Calibri" w:hAnsi="Calibri" w:cs="Calibri"/>
                <w:b/>
                <w:bCs/>
                <w:color w:val="000000"/>
                <w:sz w:val="22"/>
                <w:szCs w:val="22"/>
              </w:rPr>
              <w:t xml:space="preserve">Resultados </w:t>
            </w:r>
            <w:r w:rsidRPr="00341BFA">
              <w:rPr>
                <w:rFonts w:ascii="Calibri" w:hAnsi="Calibri" w:cs="Calibri"/>
                <w:b/>
                <w:bCs/>
                <w:color w:val="000000"/>
                <w:sz w:val="22"/>
                <w:szCs w:val="22"/>
              </w:rPr>
              <w:br/>
              <w:t xml:space="preserve">según </w:t>
            </w:r>
            <w:r w:rsidR="00731528">
              <w:rPr>
                <w:rFonts w:ascii="Calibri" w:hAnsi="Calibri" w:cs="Calibri"/>
                <w:b/>
                <w:bCs/>
                <w:color w:val="000000"/>
                <w:sz w:val="22"/>
                <w:szCs w:val="22"/>
              </w:rPr>
              <w:t>Artículos científicos</w:t>
            </w:r>
          </w:p>
        </w:tc>
        <w:tc>
          <w:tcPr>
            <w:tcW w:w="4961" w:type="dxa"/>
            <w:tcBorders>
              <w:top w:val="single" w:sz="4" w:space="0" w:color="auto"/>
              <w:left w:val="nil"/>
              <w:bottom w:val="single" w:sz="4" w:space="0" w:color="auto"/>
              <w:right w:val="single" w:sz="4" w:space="0" w:color="auto"/>
            </w:tcBorders>
            <w:shd w:val="clear" w:color="auto" w:fill="auto"/>
            <w:noWrap/>
            <w:hideMark/>
          </w:tcPr>
          <w:p w14:paraId="42642F4B" w14:textId="77777777"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Finalidad</w:t>
            </w:r>
          </w:p>
        </w:tc>
        <w:tc>
          <w:tcPr>
            <w:tcW w:w="1418" w:type="dxa"/>
            <w:tcBorders>
              <w:top w:val="single" w:sz="4" w:space="0" w:color="auto"/>
              <w:left w:val="nil"/>
              <w:bottom w:val="single" w:sz="4" w:space="0" w:color="auto"/>
              <w:right w:val="single" w:sz="4" w:space="0" w:color="auto"/>
            </w:tcBorders>
          </w:tcPr>
          <w:p w14:paraId="6CD3E568" w14:textId="07FC42A0" w:rsidR="00341BFA" w:rsidRPr="00341BFA" w:rsidRDefault="00341BFA" w:rsidP="00341BFA">
            <w:pPr>
              <w:rPr>
                <w:rFonts w:ascii="Calibri" w:hAnsi="Calibri" w:cs="Calibri"/>
                <w:b/>
                <w:bCs/>
                <w:color w:val="000000"/>
                <w:sz w:val="20"/>
                <w:szCs w:val="22"/>
              </w:rPr>
            </w:pPr>
            <w:r w:rsidRPr="00341BFA">
              <w:rPr>
                <w:rFonts w:ascii="Calibri" w:hAnsi="Calibri" w:cs="Calibri"/>
                <w:b/>
                <w:bCs/>
                <w:color w:val="000000"/>
                <w:sz w:val="20"/>
                <w:szCs w:val="22"/>
              </w:rPr>
              <w:t>Aplica</w:t>
            </w:r>
          </w:p>
        </w:tc>
      </w:tr>
      <w:tr w:rsidR="00341BFA" w:rsidRPr="00341BFA" w14:paraId="5579E8BF" w14:textId="1814B168" w:rsidTr="008A621D">
        <w:trPr>
          <w:trHeight w:val="578"/>
        </w:trPr>
        <w:tc>
          <w:tcPr>
            <w:tcW w:w="2740" w:type="dxa"/>
            <w:tcBorders>
              <w:top w:val="nil"/>
              <w:left w:val="single" w:sz="4" w:space="0" w:color="auto"/>
              <w:bottom w:val="single" w:sz="4" w:space="0" w:color="auto"/>
              <w:right w:val="single" w:sz="4" w:space="0" w:color="auto"/>
            </w:tcBorders>
            <w:shd w:val="clear" w:color="auto" w:fill="F2DCDB"/>
            <w:hideMark/>
          </w:tcPr>
          <w:p w14:paraId="3C609056" w14:textId="77777777" w:rsidR="00341BFA" w:rsidRPr="00341BFA" w:rsidRDefault="00341BFA" w:rsidP="00341BFA">
            <w:pPr>
              <w:rPr>
                <w:rFonts w:ascii="Calibri" w:hAnsi="Calibri" w:cs="Calibri"/>
                <w:color w:val="000000"/>
                <w:sz w:val="20"/>
                <w:szCs w:val="20"/>
              </w:rPr>
            </w:pPr>
            <w:r w:rsidRPr="00AC5DE2">
              <w:rPr>
                <w:rFonts w:ascii="Calibri" w:hAnsi="Calibri" w:cs="Calibri"/>
                <w:i/>
                <w:color w:val="000000"/>
                <w:sz w:val="22"/>
                <w:szCs w:val="22"/>
                <w:lang w:val="en-US"/>
              </w:rPr>
              <w:t>Multi-Layer Perceptron</w:t>
            </w:r>
            <w:r w:rsidRPr="00BA3E0C">
              <w:rPr>
                <w:rFonts w:ascii="Calibri" w:hAnsi="Calibri" w:cs="Calibri"/>
                <w:color w:val="000000"/>
                <w:sz w:val="22"/>
                <w:szCs w:val="22"/>
                <w:lang w:val="en-US"/>
              </w:rPr>
              <w:br/>
              <w:t xml:space="preserve"> (MLP)</w:t>
            </w:r>
          </w:p>
        </w:tc>
        <w:tc>
          <w:tcPr>
            <w:tcW w:w="428" w:type="dxa"/>
            <w:tcBorders>
              <w:top w:val="nil"/>
              <w:left w:val="nil"/>
              <w:bottom w:val="single" w:sz="4" w:space="0" w:color="auto"/>
              <w:right w:val="single" w:sz="4" w:space="0" w:color="auto"/>
            </w:tcBorders>
            <w:shd w:val="clear" w:color="auto" w:fill="F2DCDB"/>
            <w:noWrap/>
            <w:hideMark/>
          </w:tcPr>
          <w:p w14:paraId="5F8DF9F9" w14:textId="77777777"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SI</w:t>
            </w:r>
          </w:p>
        </w:tc>
        <w:tc>
          <w:tcPr>
            <w:tcW w:w="2781" w:type="dxa"/>
            <w:tcBorders>
              <w:top w:val="nil"/>
              <w:left w:val="nil"/>
              <w:bottom w:val="single" w:sz="4" w:space="0" w:color="auto"/>
              <w:right w:val="single" w:sz="4" w:space="0" w:color="auto"/>
            </w:tcBorders>
            <w:shd w:val="clear" w:color="auto" w:fill="F2DCDB"/>
            <w:noWrap/>
            <w:hideMark/>
          </w:tcPr>
          <w:p w14:paraId="64BBB147" w14:textId="016C2E5E"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 </w:t>
            </w:r>
            <w:r w:rsidRPr="00EF51CE">
              <w:rPr>
                <w:rFonts w:ascii="Calibri" w:hAnsi="Calibri" w:cs="Calibri"/>
                <w:color w:val="000000"/>
                <w:sz w:val="20"/>
                <w:szCs w:val="20"/>
              </w:rPr>
              <w:t>-</w:t>
            </w:r>
          </w:p>
        </w:tc>
        <w:tc>
          <w:tcPr>
            <w:tcW w:w="4961" w:type="dxa"/>
            <w:tcBorders>
              <w:top w:val="nil"/>
              <w:left w:val="nil"/>
              <w:bottom w:val="single" w:sz="4" w:space="0" w:color="auto"/>
              <w:right w:val="single" w:sz="4" w:space="0" w:color="auto"/>
            </w:tcBorders>
            <w:shd w:val="clear" w:color="auto" w:fill="F2DCDB"/>
            <w:noWrap/>
            <w:hideMark/>
          </w:tcPr>
          <w:p w14:paraId="0F8CD93F" w14:textId="04105C5A"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C</w:t>
            </w:r>
            <w:r w:rsidR="00341BFA" w:rsidRPr="008A621D">
              <w:rPr>
                <w:rFonts w:ascii="Calibri" w:hAnsi="Calibri" w:cs="Calibri"/>
                <w:color w:val="000000"/>
                <w:sz w:val="22"/>
                <w:szCs w:val="22"/>
              </w:rPr>
              <w:t>lasificación, predicción</w:t>
            </w:r>
          </w:p>
        </w:tc>
        <w:tc>
          <w:tcPr>
            <w:tcW w:w="1418" w:type="dxa"/>
            <w:tcBorders>
              <w:top w:val="nil"/>
              <w:left w:val="nil"/>
              <w:bottom w:val="single" w:sz="4" w:space="0" w:color="000000"/>
              <w:right w:val="single" w:sz="4" w:space="0" w:color="000000"/>
            </w:tcBorders>
            <w:shd w:val="clear" w:color="000000" w:fill="F2DCDB"/>
            <w:vAlign w:val="center"/>
          </w:tcPr>
          <w:p w14:paraId="6CE6A889" w14:textId="69662954" w:rsidR="00341BFA" w:rsidRPr="00341BFA" w:rsidRDefault="00341BFA"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1FA3EEE3" w14:textId="67DC9417" w:rsidTr="00085FD8">
        <w:trPr>
          <w:trHeight w:val="567"/>
        </w:trPr>
        <w:tc>
          <w:tcPr>
            <w:tcW w:w="2740" w:type="dxa"/>
            <w:tcBorders>
              <w:top w:val="nil"/>
              <w:left w:val="single" w:sz="4" w:space="0" w:color="auto"/>
              <w:bottom w:val="single" w:sz="4" w:space="0" w:color="auto"/>
              <w:right w:val="single" w:sz="4" w:space="0" w:color="auto"/>
            </w:tcBorders>
            <w:shd w:val="clear" w:color="auto" w:fill="F2DCDB"/>
            <w:hideMark/>
          </w:tcPr>
          <w:p w14:paraId="40E2D84E" w14:textId="77777777" w:rsidR="00341BFA" w:rsidRPr="00341BFA" w:rsidRDefault="00341BFA" w:rsidP="00341BFA">
            <w:pPr>
              <w:rPr>
                <w:rFonts w:ascii="Calibri" w:hAnsi="Calibri" w:cs="Calibri"/>
                <w:color w:val="000000"/>
                <w:sz w:val="22"/>
                <w:szCs w:val="22"/>
                <w:lang w:val="en-US"/>
              </w:rPr>
            </w:pPr>
            <w:r w:rsidRPr="00AC5DE2">
              <w:rPr>
                <w:rFonts w:ascii="Calibri" w:hAnsi="Calibri" w:cs="Calibri"/>
                <w:i/>
                <w:color w:val="000000"/>
                <w:sz w:val="22"/>
                <w:szCs w:val="22"/>
                <w:lang w:val="en-US"/>
              </w:rPr>
              <w:t>Long-Short Term Memory</w:t>
            </w:r>
            <w:r w:rsidRPr="00341BFA">
              <w:rPr>
                <w:rFonts w:ascii="Calibri" w:hAnsi="Calibri" w:cs="Calibri"/>
                <w:color w:val="000000"/>
                <w:sz w:val="22"/>
                <w:szCs w:val="22"/>
                <w:lang w:val="en-US"/>
              </w:rPr>
              <w:br/>
              <w:t xml:space="preserve"> (LSTM)</w:t>
            </w:r>
          </w:p>
        </w:tc>
        <w:tc>
          <w:tcPr>
            <w:tcW w:w="428" w:type="dxa"/>
            <w:tcBorders>
              <w:top w:val="nil"/>
              <w:left w:val="nil"/>
              <w:bottom w:val="single" w:sz="4" w:space="0" w:color="auto"/>
              <w:right w:val="single" w:sz="4" w:space="0" w:color="auto"/>
            </w:tcBorders>
            <w:shd w:val="clear" w:color="auto" w:fill="F2DCDB"/>
            <w:noWrap/>
            <w:hideMark/>
          </w:tcPr>
          <w:p w14:paraId="5990F7E9"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29837BBD" w14:textId="4CB7D163" w:rsidR="00341BFA" w:rsidRPr="00341BFA" w:rsidRDefault="006C02AF" w:rsidP="006C02AF">
            <w:pPr>
              <w:rPr>
                <w:rFonts w:ascii="Calibri" w:hAnsi="Calibri" w:cs="Calibri"/>
                <w:color w:val="000000"/>
                <w:sz w:val="22"/>
                <w:szCs w:val="22"/>
              </w:rPr>
            </w:pPr>
            <w:r>
              <w:rPr>
                <w:rFonts w:ascii="Calibri" w:hAnsi="Calibri" w:cs="Calibri"/>
                <w:color w:val="000000"/>
                <w:sz w:val="22"/>
                <w:szCs w:val="22"/>
              </w:rPr>
              <w:t>Combinándolo con otras tecnologías se tiene mejor resultado que usarlo individualmente.</w:t>
            </w:r>
          </w:p>
        </w:tc>
        <w:tc>
          <w:tcPr>
            <w:tcW w:w="4961" w:type="dxa"/>
            <w:tcBorders>
              <w:top w:val="nil"/>
              <w:left w:val="nil"/>
              <w:bottom w:val="single" w:sz="4" w:space="0" w:color="auto"/>
              <w:right w:val="single" w:sz="4" w:space="0" w:color="auto"/>
            </w:tcBorders>
            <w:shd w:val="clear" w:color="auto" w:fill="F2DCDB"/>
            <w:noWrap/>
            <w:hideMark/>
          </w:tcPr>
          <w:p w14:paraId="342ED030" w14:textId="2AB2BB5D"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P</w:t>
            </w:r>
            <w:r w:rsidR="00341BFA" w:rsidRPr="00341BFA">
              <w:rPr>
                <w:rFonts w:ascii="Calibri" w:hAnsi="Calibri" w:cs="Calibri"/>
                <w:color w:val="000000"/>
                <w:sz w:val="22"/>
                <w:szCs w:val="22"/>
              </w:rPr>
              <w:t>redictivo, hallar patrones</w:t>
            </w:r>
          </w:p>
        </w:tc>
        <w:tc>
          <w:tcPr>
            <w:tcW w:w="1418" w:type="dxa"/>
            <w:tcBorders>
              <w:top w:val="nil"/>
              <w:left w:val="nil"/>
              <w:bottom w:val="single" w:sz="4" w:space="0" w:color="000000"/>
              <w:right w:val="single" w:sz="4" w:space="0" w:color="000000"/>
            </w:tcBorders>
            <w:shd w:val="clear" w:color="auto" w:fill="F2DCDB"/>
            <w:vAlign w:val="center"/>
          </w:tcPr>
          <w:p w14:paraId="142A2E2B" w14:textId="4D4ADFB1" w:rsidR="00341BFA" w:rsidRPr="00341BFA" w:rsidRDefault="00085FD8"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2F99DAF0" w14:textId="3139EC1B" w:rsidTr="008A621D">
        <w:trPr>
          <w:trHeight w:val="900"/>
        </w:trPr>
        <w:tc>
          <w:tcPr>
            <w:tcW w:w="2740" w:type="dxa"/>
            <w:tcBorders>
              <w:top w:val="nil"/>
              <w:left w:val="single" w:sz="4" w:space="0" w:color="auto"/>
              <w:bottom w:val="single" w:sz="4" w:space="0" w:color="auto"/>
              <w:right w:val="single" w:sz="4" w:space="0" w:color="auto"/>
            </w:tcBorders>
            <w:shd w:val="clear" w:color="auto" w:fill="F2DCDB"/>
            <w:noWrap/>
            <w:hideMark/>
          </w:tcPr>
          <w:p w14:paraId="6F10367B"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ARIMA</w:t>
            </w:r>
          </w:p>
        </w:tc>
        <w:tc>
          <w:tcPr>
            <w:tcW w:w="428" w:type="dxa"/>
            <w:tcBorders>
              <w:top w:val="nil"/>
              <w:left w:val="nil"/>
              <w:bottom w:val="single" w:sz="4" w:space="0" w:color="auto"/>
              <w:right w:val="single" w:sz="4" w:space="0" w:color="auto"/>
            </w:tcBorders>
            <w:shd w:val="clear" w:color="auto" w:fill="F2DCDB"/>
            <w:noWrap/>
            <w:hideMark/>
          </w:tcPr>
          <w:p w14:paraId="5C07107B" w14:textId="76EB99C7" w:rsidR="00341BFA" w:rsidRPr="00341BFA" w:rsidRDefault="00341BFA" w:rsidP="009611D7">
            <w:pPr>
              <w:rPr>
                <w:rFonts w:ascii="Calibri" w:hAnsi="Calibri" w:cs="Calibri"/>
                <w:color w:val="000000"/>
                <w:sz w:val="22"/>
                <w:szCs w:val="22"/>
              </w:rPr>
            </w:pPr>
            <w:r w:rsidRPr="00341BFA">
              <w:rPr>
                <w:rFonts w:ascii="Calibri" w:hAnsi="Calibri" w:cs="Calibri"/>
                <w:color w:val="000000"/>
                <w:sz w:val="22"/>
                <w:szCs w:val="22"/>
                <w:shd w:val="clear" w:color="auto" w:fill="F2DCDB"/>
              </w:rPr>
              <w:t>N</w:t>
            </w:r>
            <w:r w:rsidR="009611D7">
              <w:rPr>
                <w:rFonts w:ascii="Calibri" w:hAnsi="Calibri" w:cs="Calibri"/>
                <w:color w:val="000000"/>
                <w:sz w:val="22"/>
                <w:szCs w:val="22"/>
              </w:rPr>
              <w:t>o</w:t>
            </w:r>
          </w:p>
        </w:tc>
        <w:tc>
          <w:tcPr>
            <w:tcW w:w="2781" w:type="dxa"/>
            <w:tcBorders>
              <w:top w:val="nil"/>
              <w:left w:val="nil"/>
              <w:bottom w:val="single" w:sz="4" w:space="0" w:color="auto"/>
              <w:right w:val="single" w:sz="4" w:space="0" w:color="auto"/>
            </w:tcBorders>
            <w:shd w:val="clear" w:color="auto" w:fill="F2DCDB"/>
            <w:noWrap/>
            <w:hideMark/>
          </w:tcPr>
          <w:p w14:paraId="16102C02" w14:textId="7745E5C8"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sidRPr="00341BFA">
              <w:rPr>
                <w:rFonts w:ascii="Calibri" w:hAnsi="Calibri" w:cs="Calibri"/>
                <w:color w:val="000000"/>
                <w:sz w:val="22"/>
                <w:szCs w:val="22"/>
              </w:rPr>
              <w:t>uenos</w:t>
            </w:r>
          </w:p>
        </w:tc>
        <w:tc>
          <w:tcPr>
            <w:tcW w:w="4961" w:type="dxa"/>
            <w:tcBorders>
              <w:top w:val="nil"/>
              <w:left w:val="nil"/>
              <w:bottom w:val="single" w:sz="4" w:space="0" w:color="auto"/>
              <w:right w:val="single" w:sz="4" w:space="0" w:color="auto"/>
            </w:tcBorders>
            <w:shd w:val="clear" w:color="000000" w:fill="F2DCDB"/>
            <w:hideMark/>
          </w:tcPr>
          <w:p w14:paraId="0574FCBB" w14:textId="110D262B"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N</w:t>
            </w:r>
            <w:r w:rsidR="00341BFA" w:rsidRPr="00341BFA">
              <w:rPr>
                <w:rFonts w:ascii="Calibri" w:hAnsi="Calibri" w:cs="Calibri"/>
                <w:color w:val="000000"/>
                <w:sz w:val="22"/>
                <w:szCs w:val="22"/>
              </w:rPr>
              <w:t>o es redes neuronales</w:t>
            </w:r>
            <w:r w:rsidR="006C02AF">
              <w:rPr>
                <w:rFonts w:ascii="Calibri" w:hAnsi="Calibri" w:cs="Calibri"/>
                <w:color w:val="000000"/>
                <w:sz w:val="22"/>
                <w:szCs w:val="22"/>
              </w:rPr>
              <w:t>,</w:t>
            </w:r>
            <w:r w:rsidR="00341BFA" w:rsidRPr="00341BFA">
              <w:rPr>
                <w:rFonts w:ascii="Calibri" w:hAnsi="Calibri" w:cs="Calibri"/>
                <w:color w:val="000000"/>
                <w:sz w:val="22"/>
                <w:szCs w:val="22"/>
              </w:rPr>
              <w:t xml:space="preserve"> es estadística </w:t>
            </w:r>
            <w:r w:rsidR="00341BFA" w:rsidRPr="00341BFA">
              <w:rPr>
                <w:rFonts w:ascii="Calibri" w:hAnsi="Calibri" w:cs="Calibri"/>
                <w:color w:val="000000"/>
                <w:sz w:val="22"/>
                <w:szCs w:val="22"/>
              </w:rPr>
              <w:br/>
              <w:t>predictiva (predicción de series temporales)</w:t>
            </w:r>
          </w:p>
        </w:tc>
        <w:tc>
          <w:tcPr>
            <w:tcW w:w="1418" w:type="dxa"/>
            <w:tcBorders>
              <w:top w:val="nil"/>
              <w:left w:val="nil"/>
              <w:bottom w:val="single" w:sz="4" w:space="0" w:color="auto"/>
              <w:right w:val="single" w:sz="4" w:space="0" w:color="auto"/>
            </w:tcBorders>
            <w:shd w:val="clear" w:color="000000" w:fill="F2DCDB"/>
            <w:vAlign w:val="center"/>
          </w:tcPr>
          <w:p w14:paraId="1623A266" w14:textId="0250293F"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360789B7" w14:textId="7019EDAE" w:rsidTr="006C02AF">
        <w:trPr>
          <w:trHeight w:val="685"/>
        </w:trPr>
        <w:tc>
          <w:tcPr>
            <w:tcW w:w="2740" w:type="dxa"/>
            <w:tcBorders>
              <w:top w:val="nil"/>
              <w:left w:val="single" w:sz="4" w:space="0" w:color="auto"/>
              <w:bottom w:val="single" w:sz="4" w:space="0" w:color="auto"/>
              <w:right w:val="single" w:sz="4" w:space="0" w:color="auto"/>
            </w:tcBorders>
            <w:shd w:val="clear" w:color="auto" w:fill="F2DCDB"/>
            <w:noWrap/>
            <w:hideMark/>
          </w:tcPr>
          <w:p w14:paraId="3C70FA09" w14:textId="77777777" w:rsidR="00341BFA" w:rsidRPr="00341BFA" w:rsidRDefault="00341BFA" w:rsidP="00341BFA">
            <w:pPr>
              <w:rPr>
                <w:rFonts w:ascii="Calibri" w:hAnsi="Calibri" w:cs="Calibri"/>
                <w:color w:val="000000"/>
                <w:sz w:val="22"/>
                <w:szCs w:val="22"/>
              </w:rPr>
            </w:pPr>
            <w:proofErr w:type="spellStart"/>
            <w:r w:rsidRPr="00AC5DE2">
              <w:rPr>
                <w:rFonts w:ascii="Calibri" w:hAnsi="Calibri" w:cs="Calibri"/>
                <w:i/>
                <w:color w:val="000000"/>
                <w:sz w:val="22"/>
                <w:szCs w:val="22"/>
              </w:rPr>
              <w:t>Gate</w:t>
            </w:r>
            <w:proofErr w:type="spellEnd"/>
            <w:r w:rsidRPr="00AC5DE2">
              <w:rPr>
                <w:rFonts w:ascii="Calibri" w:hAnsi="Calibri" w:cs="Calibri"/>
                <w:i/>
                <w:color w:val="000000"/>
                <w:sz w:val="22"/>
                <w:szCs w:val="22"/>
              </w:rPr>
              <w:t xml:space="preserve"> </w:t>
            </w:r>
            <w:proofErr w:type="spellStart"/>
            <w:r w:rsidRPr="00AC5DE2">
              <w:rPr>
                <w:rFonts w:ascii="Calibri" w:hAnsi="Calibri" w:cs="Calibri"/>
                <w:i/>
                <w:color w:val="000000"/>
                <w:sz w:val="22"/>
                <w:szCs w:val="22"/>
              </w:rPr>
              <w:t>recurrent</w:t>
            </w:r>
            <w:proofErr w:type="spellEnd"/>
            <w:r w:rsidRPr="00AC5DE2">
              <w:rPr>
                <w:rFonts w:ascii="Calibri" w:hAnsi="Calibri" w:cs="Calibri"/>
                <w:i/>
                <w:color w:val="000000"/>
                <w:sz w:val="22"/>
                <w:szCs w:val="22"/>
              </w:rPr>
              <w:t xml:space="preserve"> </w:t>
            </w:r>
            <w:proofErr w:type="spellStart"/>
            <w:r w:rsidRPr="00AC5DE2">
              <w:rPr>
                <w:rFonts w:ascii="Calibri" w:hAnsi="Calibri" w:cs="Calibri"/>
                <w:i/>
                <w:color w:val="000000"/>
                <w:sz w:val="22"/>
                <w:szCs w:val="22"/>
              </w:rPr>
              <w:t>unit</w:t>
            </w:r>
            <w:proofErr w:type="spellEnd"/>
            <w:r w:rsidRPr="00341BFA">
              <w:rPr>
                <w:rFonts w:ascii="Calibri" w:hAnsi="Calibri" w:cs="Calibri"/>
                <w:color w:val="000000"/>
                <w:sz w:val="22"/>
                <w:szCs w:val="22"/>
              </w:rPr>
              <w:t xml:space="preserve"> (GRU)</w:t>
            </w:r>
          </w:p>
        </w:tc>
        <w:tc>
          <w:tcPr>
            <w:tcW w:w="428" w:type="dxa"/>
            <w:tcBorders>
              <w:top w:val="nil"/>
              <w:left w:val="nil"/>
              <w:bottom w:val="single" w:sz="4" w:space="0" w:color="auto"/>
              <w:right w:val="single" w:sz="4" w:space="0" w:color="auto"/>
            </w:tcBorders>
            <w:shd w:val="clear" w:color="auto" w:fill="F2DCDB"/>
            <w:noWrap/>
            <w:hideMark/>
          </w:tcPr>
          <w:p w14:paraId="553504BC"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6E03757D" w14:textId="407E0382" w:rsidR="00341BFA" w:rsidRPr="00341BFA" w:rsidRDefault="006C02AF" w:rsidP="00341BFA">
            <w:pPr>
              <w:rPr>
                <w:rFonts w:ascii="Calibri" w:hAnsi="Calibri" w:cs="Calibri"/>
                <w:color w:val="000000"/>
                <w:sz w:val="22"/>
                <w:szCs w:val="22"/>
              </w:rPr>
            </w:pPr>
            <w:r>
              <w:rPr>
                <w:rFonts w:ascii="Calibri" w:hAnsi="Calibri" w:cs="Calibri"/>
                <w:color w:val="000000"/>
                <w:sz w:val="22"/>
                <w:szCs w:val="22"/>
              </w:rPr>
              <w:t xml:space="preserve">El modelo ganador de </w:t>
            </w:r>
            <w:proofErr w:type="spellStart"/>
            <w:r>
              <w:rPr>
                <w:rFonts w:ascii="Calibri" w:hAnsi="Calibri" w:cs="Calibri"/>
                <w:color w:val="000000"/>
                <w:sz w:val="22"/>
                <w:szCs w:val="22"/>
              </w:rPr>
              <w:t>Kaggle</w:t>
            </w:r>
            <w:proofErr w:type="spellEnd"/>
            <w:r>
              <w:rPr>
                <w:rFonts w:ascii="Calibri" w:hAnsi="Calibri" w:cs="Calibri"/>
                <w:color w:val="000000"/>
                <w:sz w:val="22"/>
                <w:szCs w:val="22"/>
              </w:rPr>
              <w:t xml:space="preserve"> utiliza un </w:t>
            </w:r>
            <w:proofErr w:type="spellStart"/>
            <w:r>
              <w:rPr>
                <w:rFonts w:ascii="Calibri" w:hAnsi="Calibri" w:cs="Calibri"/>
                <w:color w:val="000000"/>
                <w:sz w:val="22"/>
                <w:szCs w:val="22"/>
              </w:rPr>
              <w:t>cuDNN</w:t>
            </w:r>
            <w:proofErr w:type="spellEnd"/>
            <w:r>
              <w:rPr>
                <w:rFonts w:ascii="Calibri" w:hAnsi="Calibri" w:cs="Calibri"/>
                <w:color w:val="000000"/>
                <w:sz w:val="22"/>
                <w:szCs w:val="22"/>
              </w:rPr>
              <w:t xml:space="preserve"> GRU que es más rápido que un GRU normal.</w:t>
            </w:r>
          </w:p>
        </w:tc>
        <w:tc>
          <w:tcPr>
            <w:tcW w:w="4961" w:type="dxa"/>
            <w:tcBorders>
              <w:top w:val="nil"/>
              <w:left w:val="nil"/>
              <w:bottom w:val="single" w:sz="4" w:space="0" w:color="auto"/>
              <w:right w:val="single" w:sz="4" w:space="0" w:color="auto"/>
            </w:tcBorders>
            <w:shd w:val="clear" w:color="auto" w:fill="F2DCDB"/>
            <w:noWrap/>
            <w:hideMark/>
          </w:tcPr>
          <w:p w14:paraId="15BF2A68" w14:textId="6EF14609"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Sistemas predictivos basados en información secuencial.</w:t>
            </w:r>
          </w:p>
        </w:tc>
        <w:tc>
          <w:tcPr>
            <w:tcW w:w="1418" w:type="dxa"/>
            <w:tcBorders>
              <w:top w:val="nil"/>
              <w:left w:val="nil"/>
              <w:bottom w:val="single" w:sz="4" w:space="0" w:color="000000"/>
              <w:right w:val="single" w:sz="4" w:space="0" w:color="000000"/>
            </w:tcBorders>
            <w:shd w:val="clear" w:color="auto" w:fill="F2DCDB"/>
            <w:vAlign w:val="center"/>
          </w:tcPr>
          <w:p w14:paraId="2DC0291E" w14:textId="50EB494B"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6BDB3A5D" w14:textId="3FF635F2" w:rsidTr="008A621D">
        <w:trPr>
          <w:trHeight w:val="300"/>
        </w:trPr>
        <w:tc>
          <w:tcPr>
            <w:tcW w:w="2740" w:type="dxa"/>
            <w:tcBorders>
              <w:top w:val="nil"/>
              <w:left w:val="single" w:sz="4" w:space="0" w:color="auto"/>
              <w:bottom w:val="single" w:sz="4" w:space="0" w:color="auto"/>
              <w:right w:val="single" w:sz="4" w:space="0" w:color="auto"/>
            </w:tcBorders>
            <w:shd w:val="clear" w:color="auto" w:fill="F2DCDB"/>
            <w:noWrap/>
            <w:hideMark/>
          </w:tcPr>
          <w:p w14:paraId="5A3AF165" w14:textId="77777777" w:rsidR="00341BFA" w:rsidRPr="00AC5DE2" w:rsidRDefault="00341BFA" w:rsidP="00341BFA">
            <w:pPr>
              <w:rPr>
                <w:rFonts w:ascii="Calibri" w:hAnsi="Calibri" w:cs="Calibri"/>
                <w:i/>
                <w:color w:val="000000"/>
                <w:sz w:val="22"/>
                <w:szCs w:val="22"/>
              </w:rPr>
            </w:pPr>
            <w:proofErr w:type="spellStart"/>
            <w:r w:rsidRPr="00AC5DE2">
              <w:rPr>
                <w:rFonts w:ascii="Calibri" w:hAnsi="Calibri" w:cs="Calibri"/>
                <w:i/>
                <w:color w:val="000000"/>
                <w:sz w:val="22"/>
                <w:szCs w:val="22"/>
              </w:rPr>
              <w:t>Bidirectional</w:t>
            </w:r>
            <w:proofErr w:type="spellEnd"/>
            <w:r w:rsidRPr="00AC5DE2">
              <w:rPr>
                <w:rFonts w:ascii="Calibri" w:hAnsi="Calibri" w:cs="Calibri"/>
                <w:i/>
                <w:color w:val="000000"/>
                <w:sz w:val="22"/>
                <w:szCs w:val="22"/>
              </w:rPr>
              <w:t>-LSTM</w:t>
            </w:r>
          </w:p>
        </w:tc>
        <w:tc>
          <w:tcPr>
            <w:tcW w:w="428" w:type="dxa"/>
            <w:tcBorders>
              <w:top w:val="nil"/>
              <w:left w:val="nil"/>
              <w:bottom w:val="single" w:sz="4" w:space="0" w:color="auto"/>
              <w:right w:val="single" w:sz="4" w:space="0" w:color="auto"/>
            </w:tcBorders>
            <w:shd w:val="clear" w:color="auto" w:fill="F2DCDB"/>
            <w:noWrap/>
            <w:hideMark/>
          </w:tcPr>
          <w:p w14:paraId="224B8736"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468EDC16" w14:textId="4144DE29" w:rsidR="00341BFA" w:rsidRPr="00341BFA" w:rsidRDefault="00341BFA" w:rsidP="006C02AF">
            <w:pPr>
              <w:rPr>
                <w:rFonts w:ascii="Calibri" w:hAnsi="Calibri" w:cs="Calibri"/>
                <w:color w:val="000000"/>
                <w:sz w:val="22"/>
                <w:szCs w:val="22"/>
              </w:rPr>
            </w:pPr>
            <w:r w:rsidRPr="00341BFA">
              <w:rPr>
                <w:rFonts w:ascii="Calibri" w:hAnsi="Calibri" w:cs="Calibri"/>
                <w:color w:val="000000"/>
                <w:sz w:val="22"/>
                <w:szCs w:val="22"/>
              </w:rPr>
              <w:t> </w:t>
            </w:r>
            <w:r w:rsidR="006C02AF">
              <w:rPr>
                <w:rFonts w:ascii="Calibri" w:hAnsi="Calibri" w:cs="Calibri"/>
                <w:color w:val="000000"/>
                <w:sz w:val="22"/>
                <w:szCs w:val="22"/>
              </w:rPr>
              <w:t xml:space="preserve">Mejor rendimiento comparándolo en el </w:t>
            </w:r>
            <w:r w:rsidR="006C02AF" w:rsidRPr="004A17D7">
              <w:rPr>
                <w:i/>
              </w:rPr>
              <w:t>M3-Competition</w:t>
            </w:r>
          </w:p>
        </w:tc>
        <w:tc>
          <w:tcPr>
            <w:tcW w:w="4961" w:type="dxa"/>
            <w:tcBorders>
              <w:top w:val="nil"/>
              <w:left w:val="nil"/>
              <w:bottom w:val="single" w:sz="4" w:space="0" w:color="auto"/>
              <w:right w:val="single" w:sz="4" w:space="0" w:color="auto"/>
            </w:tcBorders>
            <w:shd w:val="clear" w:color="auto" w:fill="F2DCDB"/>
            <w:noWrap/>
            <w:hideMark/>
          </w:tcPr>
          <w:p w14:paraId="719E1E0B" w14:textId="1B7958A0"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w:t>
            </w:r>
            <w:r w:rsidR="00341BFA" w:rsidRPr="00341BFA">
              <w:rPr>
                <w:rFonts w:ascii="Calibri" w:hAnsi="Calibri" w:cs="Calibri"/>
                <w:color w:val="000000"/>
                <w:sz w:val="22"/>
                <w:szCs w:val="22"/>
              </w:rPr>
              <w:t>econocimiento y clasificación</w:t>
            </w:r>
          </w:p>
        </w:tc>
        <w:tc>
          <w:tcPr>
            <w:tcW w:w="1418" w:type="dxa"/>
            <w:tcBorders>
              <w:top w:val="nil"/>
              <w:left w:val="nil"/>
              <w:bottom w:val="single" w:sz="4" w:space="0" w:color="auto"/>
              <w:right w:val="single" w:sz="4" w:space="0" w:color="auto"/>
            </w:tcBorders>
            <w:shd w:val="clear" w:color="auto" w:fill="F2DCDB"/>
            <w:vAlign w:val="center"/>
          </w:tcPr>
          <w:p w14:paraId="63805AC8" w14:textId="51E6C421"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5B8E4616"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F2DCDB"/>
            <w:noWrap/>
          </w:tcPr>
          <w:p w14:paraId="40DD7AE0" w14:textId="110D6D5A"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GAN</w:t>
            </w:r>
          </w:p>
        </w:tc>
        <w:tc>
          <w:tcPr>
            <w:tcW w:w="428" w:type="dxa"/>
            <w:tcBorders>
              <w:top w:val="single" w:sz="4" w:space="0" w:color="auto"/>
              <w:left w:val="nil"/>
              <w:bottom w:val="single" w:sz="4" w:space="0" w:color="auto"/>
              <w:right w:val="single" w:sz="4" w:space="0" w:color="auto"/>
            </w:tcBorders>
            <w:shd w:val="clear" w:color="auto" w:fill="F2DCDB"/>
            <w:noWrap/>
          </w:tcPr>
          <w:p w14:paraId="0BBFAAA3" w14:textId="4B28BE3B"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F2DCDB"/>
            <w:noWrap/>
          </w:tcPr>
          <w:p w14:paraId="5301D8B9" w14:textId="3FACE82F"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Regular, no hay ganancia comparado con ARIMA</w:t>
            </w:r>
          </w:p>
        </w:tc>
        <w:tc>
          <w:tcPr>
            <w:tcW w:w="4961" w:type="dxa"/>
            <w:tcBorders>
              <w:top w:val="single" w:sz="4" w:space="0" w:color="auto"/>
              <w:left w:val="nil"/>
              <w:bottom w:val="single" w:sz="4" w:space="0" w:color="auto"/>
              <w:right w:val="single" w:sz="4" w:space="0" w:color="auto"/>
            </w:tcBorders>
            <w:shd w:val="clear" w:color="auto" w:fill="F2DCDB"/>
            <w:noWrap/>
          </w:tcPr>
          <w:p w14:paraId="08E4232D" w14:textId="7404C041"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C</w:t>
            </w:r>
            <w:r w:rsidR="00341BFA">
              <w:rPr>
                <w:rFonts w:ascii="Calibri" w:hAnsi="Calibri" w:cs="Calibri"/>
                <w:color w:val="000000"/>
                <w:sz w:val="22"/>
                <w:szCs w:val="22"/>
              </w:rPr>
              <w:t>reación artificial</w:t>
            </w:r>
          </w:p>
        </w:tc>
        <w:tc>
          <w:tcPr>
            <w:tcW w:w="1418" w:type="dxa"/>
            <w:tcBorders>
              <w:top w:val="single" w:sz="4" w:space="0" w:color="auto"/>
              <w:left w:val="nil"/>
              <w:bottom w:val="single" w:sz="4" w:space="0" w:color="auto"/>
              <w:right w:val="single" w:sz="4" w:space="0" w:color="auto"/>
            </w:tcBorders>
            <w:shd w:val="clear" w:color="auto" w:fill="F2DCDB"/>
            <w:vAlign w:val="center"/>
          </w:tcPr>
          <w:p w14:paraId="33263364" w14:textId="5D889D44" w:rsid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676077C9"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63D26E55" w14:textId="38736840"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RNN seq2seq</w:t>
            </w:r>
          </w:p>
        </w:tc>
        <w:tc>
          <w:tcPr>
            <w:tcW w:w="428" w:type="dxa"/>
            <w:tcBorders>
              <w:top w:val="single" w:sz="4" w:space="0" w:color="auto"/>
              <w:left w:val="nil"/>
              <w:bottom w:val="single" w:sz="4" w:space="0" w:color="auto"/>
              <w:right w:val="single" w:sz="4" w:space="0" w:color="auto"/>
            </w:tcBorders>
            <w:shd w:val="clear" w:color="auto" w:fill="9BBB59"/>
            <w:noWrap/>
          </w:tcPr>
          <w:p w14:paraId="1ADFB003" w14:textId="3E733BDD"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1270239B" w14:textId="32F5A22A"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7312B3D8" w14:textId="339C427B" w:rsidR="00341BFA" w:rsidRPr="00341BFA" w:rsidRDefault="008A621D" w:rsidP="00BA3E0C">
            <w:pPr>
              <w:rPr>
                <w:rFonts w:ascii="Calibri" w:hAnsi="Calibri" w:cs="Calibri"/>
                <w:color w:val="000000"/>
                <w:sz w:val="22"/>
                <w:szCs w:val="22"/>
              </w:rPr>
            </w:pPr>
            <w:r>
              <w:rPr>
                <w:rFonts w:ascii="Calibri" w:hAnsi="Calibri" w:cs="Calibri"/>
                <w:color w:val="000000"/>
                <w:sz w:val="22"/>
                <w:szCs w:val="22"/>
              </w:rPr>
              <w:t>M</w:t>
            </w:r>
            <w:r w:rsidR="00341BFA">
              <w:rPr>
                <w:rFonts w:ascii="Calibri" w:hAnsi="Calibri" w:cs="Calibri"/>
                <w:color w:val="000000"/>
                <w:sz w:val="22"/>
                <w:szCs w:val="22"/>
              </w:rPr>
              <w:t xml:space="preserve">odelo ganador del concurso de </w:t>
            </w:r>
            <w:proofErr w:type="spellStart"/>
            <w:r w:rsidR="00341BFA" w:rsidRPr="00AC5DE2">
              <w:rPr>
                <w:rFonts w:ascii="Calibri" w:hAnsi="Calibri" w:cs="Calibri"/>
                <w:i/>
                <w:color w:val="000000"/>
                <w:sz w:val="22"/>
                <w:szCs w:val="22"/>
              </w:rPr>
              <w:t>kaggle</w:t>
            </w:r>
            <w:proofErr w:type="spellEnd"/>
            <w:r w:rsidR="00341BFA">
              <w:rPr>
                <w:rFonts w:ascii="Calibri" w:hAnsi="Calibri" w:cs="Calibri"/>
                <w:color w:val="000000"/>
                <w:sz w:val="22"/>
                <w:szCs w:val="22"/>
              </w:rPr>
              <w:t xml:space="preserve"> de </w:t>
            </w:r>
            <w:r w:rsidR="00341BFA" w:rsidRPr="00AC5DE2">
              <w:rPr>
                <w:rFonts w:ascii="Calibri" w:hAnsi="Calibri" w:cs="Calibri"/>
                <w:i/>
                <w:color w:val="000000"/>
                <w:sz w:val="22"/>
                <w:szCs w:val="22"/>
              </w:rPr>
              <w:t xml:space="preserve">web </w:t>
            </w:r>
            <w:proofErr w:type="spellStart"/>
            <w:r w:rsidR="00341BFA" w:rsidRPr="00AC5DE2">
              <w:rPr>
                <w:rFonts w:ascii="Calibri" w:hAnsi="Calibri" w:cs="Calibri"/>
                <w:i/>
                <w:color w:val="000000"/>
                <w:sz w:val="22"/>
                <w:szCs w:val="22"/>
              </w:rPr>
              <w:t>traffic</w:t>
            </w:r>
            <w:proofErr w:type="spellEnd"/>
            <w:r w:rsidR="00BA3E0C" w:rsidRPr="00AC5DE2">
              <w:rPr>
                <w:rFonts w:ascii="Calibri" w:hAnsi="Calibri" w:cs="Calibri"/>
                <w:i/>
                <w:color w:val="000000"/>
                <w:sz w:val="22"/>
                <w:szCs w:val="22"/>
              </w:rPr>
              <w:t xml:space="preserve"> </w:t>
            </w:r>
            <w:r w:rsidR="00341BFA">
              <w:rPr>
                <w:rFonts w:ascii="Calibri" w:hAnsi="Calibri" w:cs="Calibri"/>
                <w:color w:val="000000"/>
                <w:sz w:val="22"/>
                <w:szCs w:val="22"/>
              </w:rPr>
              <w:t>2017</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2F8A4AB3" w14:textId="543B8ACE" w:rsidR="00341BFA" w:rsidRDefault="008A621D" w:rsidP="00341BFA">
            <w:pPr>
              <w:rPr>
                <w:rFonts w:ascii="Calibri" w:hAnsi="Calibri" w:cs="Calibri"/>
                <w:color w:val="000000"/>
                <w:sz w:val="22"/>
                <w:szCs w:val="22"/>
              </w:rPr>
            </w:pPr>
            <w:r>
              <w:rPr>
                <w:rFonts w:ascii="Calibri" w:hAnsi="Calibri" w:cs="Calibri"/>
                <w:color w:val="000000"/>
                <w:sz w:val="22"/>
                <w:szCs w:val="22"/>
              </w:rPr>
              <w:t xml:space="preserve">Si </w:t>
            </w:r>
          </w:p>
        </w:tc>
      </w:tr>
      <w:tr w:rsidR="00341BFA" w:rsidRPr="00341BFA" w14:paraId="2737595B"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181DB0C4" w14:textId="3EAF7554" w:rsidR="00341BFA" w:rsidRDefault="00341BFA" w:rsidP="00341BFA">
            <w:pPr>
              <w:rPr>
                <w:rFonts w:ascii="Calibri" w:hAnsi="Calibri" w:cs="Calibri"/>
                <w:color w:val="000000"/>
                <w:sz w:val="22"/>
                <w:szCs w:val="22"/>
              </w:rPr>
            </w:pPr>
            <w:r>
              <w:rPr>
                <w:rFonts w:ascii="Calibri" w:hAnsi="Calibri" w:cs="Calibri"/>
                <w:color w:val="000000"/>
                <w:sz w:val="22"/>
                <w:szCs w:val="22"/>
              </w:rPr>
              <w:t>NARX -QPSO</w:t>
            </w:r>
          </w:p>
        </w:tc>
        <w:tc>
          <w:tcPr>
            <w:tcW w:w="428" w:type="dxa"/>
            <w:tcBorders>
              <w:top w:val="single" w:sz="4" w:space="0" w:color="auto"/>
              <w:left w:val="nil"/>
              <w:bottom w:val="single" w:sz="4" w:space="0" w:color="auto"/>
              <w:right w:val="single" w:sz="4" w:space="0" w:color="auto"/>
            </w:tcBorders>
            <w:shd w:val="clear" w:color="auto" w:fill="9BBB59"/>
            <w:noWrap/>
          </w:tcPr>
          <w:p w14:paraId="46131A5B" w14:textId="458F2811" w:rsid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5E6F604" w14:textId="1625E545" w:rsid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6878D2F0" w14:textId="09C4ECF7" w:rsidR="00341BFA" w:rsidRPr="00341BFA" w:rsidRDefault="00BA3E0C" w:rsidP="00341BFA">
            <w:pPr>
              <w:rPr>
                <w:rFonts w:ascii="Calibri" w:hAnsi="Calibri" w:cs="Calibri"/>
                <w:color w:val="000000"/>
                <w:sz w:val="22"/>
                <w:szCs w:val="22"/>
              </w:rPr>
            </w:pPr>
            <w:r>
              <w:rPr>
                <w:rFonts w:ascii="Calibri" w:hAnsi="Calibri" w:cs="Calibri"/>
                <w:color w:val="000000"/>
                <w:sz w:val="22"/>
                <w:szCs w:val="22"/>
              </w:rPr>
              <w:t>P</w:t>
            </w:r>
            <w:r w:rsidR="00341BFA">
              <w:rPr>
                <w:rFonts w:ascii="Calibri" w:hAnsi="Calibri" w:cs="Calibri"/>
                <w:color w:val="000000"/>
                <w:sz w:val="22"/>
                <w:szCs w:val="22"/>
              </w:rPr>
              <w:t>redecir el siguiente valor de la señal de entrada</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7E413912" w14:textId="08190C92" w:rsidR="00341BFA" w:rsidRDefault="008A621D" w:rsidP="00341BFA">
            <w:pPr>
              <w:rPr>
                <w:rFonts w:ascii="Calibri" w:hAnsi="Calibri" w:cs="Calibri"/>
                <w:color w:val="000000"/>
                <w:sz w:val="22"/>
                <w:szCs w:val="22"/>
              </w:rPr>
            </w:pPr>
            <w:r>
              <w:rPr>
                <w:rFonts w:ascii="Calibri" w:hAnsi="Calibri" w:cs="Calibri"/>
                <w:color w:val="000000"/>
                <w:sz w:val="22"/>
                <w:szCs w:val="22"/>
              </w:rPr>
              <w:t>Si</w:t>
            </w:r>
          </w:p>
        </w:tc>
      </w:tr>
      <w:tr w:rsidR="00EF51CE" w:rsidRPr="00341BFA" w14:paraId="3DE66A9E" w14:textId="77777777" w:rsidTr="00A839DC">
        <w:trPr>
          <w:trHeight w:val="825"/>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2CFC3571" w14:textId="320AC726" w:rsidR="00EF51CE" w:rsidRPr="007E0F16" w:rsidRDefault="00BA3E0C" w:rsidP="00EF51CE">
            <w:pPr>
              <w:rPr>
                <w:rFonts w:ascii="Calibri" w:hAnsi="Calibri" w:cs="Calibri"/>
                <w:i/>
                <w:color w:val="000000"/>
                <w:sz w:val="22"/>
                <w:szCs w:val="22"/>
              </w:rPr>
            </w:pPr>
            <w:proofErr w:type="spellStart"/>
            <w:r w:rsidRPr="007E0F16">
              <w:rPr>
                <w:rFonts w:ascii="Calibri" w:hAnsi="Calibri" w:cs="Calibri"/>
                <w:i/>
                <w:color w:val="000000"/>
                <w:sz w:val="22"/>
                <w:szCs w:val="22"/>
              </w:rPr>
              <w:t>P</w:t>
            </w:r>
            <w:r w:rsidR="00EF51CE" w:rsidRPr="007E0F16">
              <w:rPr>
                <w:rFonts w:ascii="Calibri" w:hAnsi="Calibri" w:cs="Calibri"/>
                <w:i/>
                <w:color w:val="000000"/>
                <w:sz w:val="22"/>
                <w:szCs w:val="22"/>
              </w:rPr>
              <w:t>rophet</w:t>
            </w:r>
            <w:proofErr w:type="spellEnd"/>
            <w:r w:rsidR="00EF51CE" w:rsidRPr="007E0F16">
              <w:rPr>
                <w:rFonts w:ascii="Calibri" w:hAnsi="Calibri" w:cs="Calibri"/>
                <w:i/>
                <w:color w:val="000000"/>
                <w:sz w:val="22"/>
                <w:szCs w:val="22"/>
              </w:rPr>
              <w:t>-LGBM</w:t>
            </w:r>
          </w:p>
        </w:tc>
        <w:tc>
          <w:tcPr>
            <w:tcW w:w="428" w:type="dxa"/>
            <w:tcBorders>
              <w:top w:val="single" w:sz="4" w:space="0" w:color="auto"/>
              <w:left w:val="nil"/>
              <w:bottom w:val="single" w:sz="4" w:space="0" w:color="auto"/>
              <w:right w:val="single" w:sz="4" w:space="0" w:color="auto"/>
            </w:tcBorders>
            <w:shd w:val="clear" w:color="auto" w:fill="9BBB59"/>
            <w:noWrap/>
          </w:tcPr>
          <w:p w14:paraId="629B01B9" w14:textId="51D955AB" w:rsidR="00EF51CE" w:rsidRDefault="00EF51CE" w:rsidP="00EF51CE">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F9DEF98" w14:textId="0334AD1E" w:rsidR="00EF51CE" w:rsidRDefault="00E33F8E" w:rsidP="00E33F8E">
            <w:pPr>
              <w:rPr>
                <w:rFonts w:ascii="Calibri" w:hAnsi="Calibri" w:cs="Calibri"/>
                <w:color w:val="000000"/>
                <w:sz w:val="22"/>
                <w:szCs w:val="22"/>
              </w:rPr>
            </w:pPr>
            <w:r>
              <w:rPr>
                <w:rFonts w:ascii="Calibri" w:hAnsi="Calibri" w:cs="Calibri"/>
                <w:color w:val="000000"/>
                <w:sz w:val="22"/>
                <w:szCs w:val="22"/>
              </w:rPr>
              <w:t>B</w:t>
            </w:r>
            <w:r w:rsidR="00EF51CE">
              <w:rPr>
                <w:rFonts w:ascii="Calibri" w:hAnsi="Calibri" w:cs="Calibri"/>
                <w:color w:val="000000"/>
                <w:sz w:val="22"/>
                <w:szCs w:val="22"/>
              </w:rPr>
              <w:t>uenos</w:t>
            </w:r>
            <w:r w:rsidR="00EF51CE">
              <w:rPr>
                <w:rFonts w:ascii="Calibri" w:hAnsi="Calibri" w:cs="Calibri"/>
                <w:color w:val="000000"/>
                <w:sz w:val="22"/>
                <w:szCs w:val="22"/>
              </w:rPr>
              <w:br/>
            </w:r>
            <w:r>
              <w:rPr>
                <w:rFonts w:ascii="Calibri" w:hAnsi="Calibri" w:cs="Calibri"/>
                <w:color w:val="000000"/>
                <w:sz w:val="22"/>
                <w:szCs w:val="22"/>
              </w:rPr>
              <w:t>M</w:t>
            </w:r>
            <w:r w:rsidR="00EF51CE">
              <w:rPr>
                <w:rFonts w:ascii="Calibri" w:hAnsi="Calibri" w:cs="Calibri"/>
                <w:color w:val="000000"/>
                <w:sz w:val="22"/>
                <w:szCs w:val="22"/>
              </w:rPr>
              <w:t>ejores resultados que modelos individuales</w:t>
            </w:r>
          </w:p>
        </w:tc>
        <w:tc>
          <w:tcPr>
            <w:tcW w:w="4961" w:type="dxa"/>
            <w:tcBorders>
              <w:top w:val="single" w:sz="4" w:space="0" w:color="auto"/>
              <w:left w:val="nil"/>
              <w:bottom w:val="single" w:sz="4" w:space="0" w:color="auto"/>
              <w:right w:val="single" w:sz="4" w:space="0" w:color="auto"/>
            </w:tcBorders>
            <w:shd w:val="clear" w:color="auto" w:fill="9BBB59"/>
            <w:noWrap/>
          </w:tcPr>
          <w:p w14:paraId="18FD8ECF" w14:textId="3137B909" w:rsidR="00EF51CE" w:rsidRPr="00341BFA" w:rsidRDefault="00BA3E0C" w:rsidP="002B5BF7">
            <w:pPr>
              <w:rPr>
                <w:rFonts w:ascii="Calibri" w:hAnsi="Calibri" w:cs="Calibri"/>
                <w:color w:val="000000"/>
                <w:sz w:val="22"/>
                <w:szCs w:val="22"/>
              </w:rPr>
            </w:pPr>
            <w:r>
              <w:rPr>
                <w:rFonts w:ascii="Calibri" w:hAnsi="Calibri" w:cs="Calibri"/>
                <w:color w:val="000000"/>
                <w:sz w:val="22"/>
                <w:szCs w:val="22"/>
              </w:rPr>
              <w:t>C</w:t>
            </w:r>
            <w:r w:rsidR="00731528">
              <w:rPr>
                <w:rFonts w:ascii="Calibri" w:hAnsi="Calibri" w:cs="Calibri"/>
                <w:color w:val="000000"/>
                <w:sz w:val="22"/>
                <w:szCs w:val="22"/>
              </w:rPr>
              <w:t>ombinación</w:t>
            </w:r>
            <w:r w:rsidR="00EF51CE">
              <w:rPr>
                <w:rFonts w:ascii="Calibri" w:hAnsi="Calibri" w:cs="Calibri"/>
                <w:color w:val="000000"/>
                <w:sz w:val="22"/>
                <w:szCs w:val="22"/>
              </w:rPr>
              <w:t xml:space="preserve"> </w:t>
            </w:r>
            <w:proofErr w:type="spellStart"/>
            <w:r w:rsidR="00EF51CE">
              <w:rPr>
                <w:rFonts w:ascii="Calibri" w:hAnsi="Calibri" w:cs="Calibri"/>
                <w:color w:val="000000"/>
                <w:sz w:val="22"/>
                <w:szCs w:val="22"/>
              </w:rPr>
              <w:t>ligthGBM</w:t>
            </w:r>
            <w:proofErr w:type="spellEnd"/>
            <w:r>
              <w:rPr>
                <w:rFonts w:ascii="Calibri" w:hAnsi="Calibri" w:cs="Calibri"/>
                <w:color w:val="000000"/>
                <w:sz w:val="22"/>
                <w:szCs w:val="22"/>
              </w:rPr>
              <w:t xml:space="preserve"> y </w:t>
            </w:r>
            <w:proofErr w:type="spellStart"/>
            <w:r>
              <w:rPr>
                <w:rFonts w:ascii="Calibri" w:hAnsi="Calibri" w:cs="Calibri"/>
                <w:color w:val="000000"/>
                <w:sz w:val="22"/>
                <w:szCs w:val="22"/>
              </w:rPr>
              <w:t>P</w:t>
            </w:r>
            <w:r w:rsidR="00EF51CE">
              <w:rPr>
                <w:rFonts w:ascii="Calibri" w:hAnsi="Calibri" w:cs="Calibri"/>
                <w:color w:val="000000"/>
                <w:sz w:val="22"/>
                <w:szCs w:val="22"/>
              </w:rPr>
              <w:t>rophet</w:t>
            </w:r>
            <w:proofErr w:type="spellEnd"/>
            <w:r w:rsidR="00EF51CE">
              <w:rPr>
                <w:rFonts w:ascii="Calibri" w:hAnsi="Calibri" w:cs="Calibri"/>
                <w:color w:val="000000"/>
                <w:sz w:val="22"/>
                <w:szCs w:val="22"/>
              </w:rPr>
              <w:t xml:space="preserve"> para</w:t>
            </w:r>
            <w:r w:rsidR="002B5BF7">
              <w:rPr>
                <w:rFonts w:ascii="Calibri" w:hAnsi="Calibri" w:cs="Calibri"/>
                <w:color w:val="000000"/>
                <w:sz w:val="22"/>
                <w:szCs w:val="22"/>
              </w:rPr>
              <w:t xml:space="preserve"> </w:t>
            </w:r>
            <w:r w:rsidR="00EF51CE">
              <w:rPr>
                <w:rFonts w:ascii="Calibri" w:hAnsi="Calibri" w:cs="Calibri"/>
                <w:color w:val="000000"/>
                <w:sz w:val="22"/>
                <w:szCs w:val="22"/>
              </w:rPr>
              <w:t>predecir trafico web</w:t>
            </w:r>
            <w:r w:rsidR="00EF51CE">
              <w:rPr>
                <w:rFonts w:ascii="Calibri" w:hAnsi="Calibri" w:cs="Calibri"/>
                <w:color w:val="000000"/>
                <w:sz w:val="22"/>
                <w:szCs w:val="22"/>
              </w:rPr>
              <w:br/>
            </w:r>
            <w:r w:rsidR="00EF51CE">
              <w:rPr>
                <w:rFonts w:ascii="Calibri" w:hAnsi="Calibri" w:cs="Calibri"/>
                <w:color w:val="000000"/>
                <w:sz w:val="22"/>
                <w:szCs w:val="22"/>
              </w:rPr>
              <w:br/>
            </w:r>
          </w:p>
        </w:tc>
        <w:tc>
          <w:tcPr>
            <w:tcW w:w="1418" w:type="dxa"/>
            <w:tcBorders>
              <w:top w:val="single" w:sz="4" w:space="0" w:color="auto"/>
              <w:left w:val="nil"/>
              <w:bottom w:val="single" w:sz="4" w:space="0" w:color="auto"/>
              <w:right w:val="single" w:sz="4" w:space="0" w:color="auto"/>
            </w:tcBorders>
            <w:shd w:val="clear" w:color="auto" w:fill="9BBB59"/>
            <w:vAlign w:val="center"/>
          </w:tcPr>
          <w:p w14:paraId="525C66F3" w14:textId="66E6C159" w:rsidR="00EF51CE" w:rsidRDefault="008A621D" w:rsidP="00EF51CE">
            <w:pPr>
              <w:rPr>
                <w:rFonts w:ascii="Calibri" w:hAnsi="Calibri" w:cs="Calibri"/>
                <w:color w:val="000000"/>
                <w:sz w:val="22"/>
                <w:szCs w:val="22"/>
              </w:rPr>
            </w:pPr>
            <w:r>
              <w:rPr>
                <w:rFonts w:ascii="Calibri" w:hAnsi="Calibri" w:cs="Calibri"/>
                <w:color w:val="000000"/>
                <w:sz w:val="22"/>
                <w:szCs w:val="22"/>
              </w:rPr>
              <w:t xml:space="preserve">Si </w:t>
            </w:r>
          </w:p>
        </w:tc>
      </w:tr>
    </w:tbl>
    <w:p w14:paraId="38B16EE3" w14:textId="77777777" w:rsidR="00341BFA" w:rsidRPr="00341BFA" w:rsidRDefault="00341BFA" w:rsidP="00341BFA"/>
    <w:p w14:paraId="7CEF8E81" w14:textId="466C8C94" w:rsidR="00341BFA" w:rsidRDefault="008A621D" w:rsidP="008A621D">
      <w:pPr>
        <w:jc w:val="center"/>
      </w:pPr>
      <w:r>
        <w:t>Tabla 1 Comparación de tecnologías</w:t>
      </w:r>
    </w:p>
    <w:p w14:paraId="2ABB29CB" w14:textId="77777777" w:rsidR="00341BFA" w:rsidRDefault="00341BFA" w:rsidP="00D51D3E"/>
    <w:p w14:paraId="41572542" w14:textId="77777777" w:rsidR="000853C0" w:rsidRDefault="000853C0">
      <w:pPr>
        <w:spacing w:after="160" w:line="259" w:lineRule="auto"/>
        <w:sectPr w:rsidR="000853C0" w:rsidSect="008A621D">
          <w:pgSz w:w="16840" w:h="11907" w:orient="landscape" w:code="9"/>
          <w:pgMar w:top="1134" w:right="2268" w:bottom="1418" w:left="1418" w:header="709" w:footer="709" w:gutter="0"/>
          <w:pgNumType w:start="1"/>
          <w:cols w:space="708"/>
          <w:docGrid w:linePitch="360"/>
        </w:sectPr>
      </w:pPr>
    </w:p>
    <w:p w14:paraId="29348693" w14:textId="473D3137" w:rsidR="00E65CAF" w:rsidRDefault="00D51D3E" w:rsidP="000853C0">
      <w:pPr>
        <w:pStyle w:val="Ttulo2"/>
        <w:rPr>
          <w:rStyle w:val="Ttulo2Car"/>
          <w:b/>
          <w:bCs/>
          <w:iCs/>
        </w:rPr>
      </w:pPr>
      <w:bookmarkStart w:id="32" w:name="_Toc121065563"/>
      <w:r w:rsidRPr="00D51D3E">
        <w:rPr>
          <w:rStyle w:val="Ttulo2Car"/>
          <w:b/>
          <w:bCs/>
          <w:iCs/>
        </w:rPr>
        <w:lastRenderedPageBreak/>
        <w:t xml:space="preserve">3.5 </w:t>
      </w:r>
      <w:r w:rsidR="002E217B" w:rsidRPr="00D51D3E">
        <w:rPr>
          <w:rStyle w:val="Ttulo2Car"/>
          <w:b/>
          <w:bCs/>
          <w:iCs/>
        </w:rPr>
        <w:t>Selección</w:t>
      </w:r>
      <w:r w:rsidRPr="00D51D3E">
        <w:rPr>
          <w:rStyle w:val="Ttulo2Car"/>
          <w:b/>
          <w:bCs/>
          <w:iCs/>
        </w:rPr>
        <w:t xml:space="preserve"> de Modelos</w:t>
      </w:r>
      <w:bookmarkEnd w:id="32"/>
    </w:p>
    <w:p w14:paraId="1195D576" w14:textId="77777777" w:rsidR="000853C0" w:rsidRPr="000853C0" w:rsidRDefault="000853C0" w:rsidP="000853C0"/>
    <w:p w14:paraId="2C5E96E0" w14:textId="39866E46" w:rsidR="00E65CAF" w:rsidRDefault="002836ED" w:rsidP="004833B4">
      <w:r>
        <w:t xml:space="preserve">En la </w:t>
      </w:r>
      <w:r w:rsidR="008A621D">
        <w:t>Tabla 1 se presenta una comparación de las tecnologías</w:t>
      </w:r>
      <w:r>
        <w:t>, de ahí</w:t>
      </w:r>
      <w:r w:rsidR="008A621D">
        <w:t xml:space="preserve"> se procede a </w:t>
      </w:r>
      <w:r w:rsidR="007E0F16">
        <w:t>seleccionar</w:t>
      </w:r>
      <w:r w:rsidR="008A621D">
        <w:t xml:space="preserve"> las tecnologías </w:t>
      </w:r>
      <w:r w:rsidR="00893573">
        <w:t>que si aplican</w:t>
      </w:r>
      <w:r w:rsidR="00345742">
        <w:t>,</w:t>
      </w:r>
      <w:r w:rsidR="00893573">
        <w:t xml:space="preserve"> son las </w:t>
      </w:r>
      <w:r w:rsidR="008A621D">
        <w:t xml:space="preserve">que se consideran </w:t>
      </w:r>
      <w:r w:rsidR="00345742">
        <w:t xml:space="preserve">que se </w:t>
      </w:r>
      <w:r w:rsidR="008A621D">
        <w:t>podrían usar para la solución del problema; la razón de descartar algunas tecnologías</w:t>
      </w:r>
      <w:r>
        <w:t xml:space="preserve"> son por</w:t>
      </w:r>
      <w:r w:rsidR="00345742">
        <w:t>que no usan redes neuronales,</w:t>
      </w:r>
      <w:r w:rsidR="008A621D">
        <w:t xml:space="preserve"> </w:t>
      </w:r>
      <w:r>
        <w:t>otras son tecnologías cuya finalidad no es la del pronóstico de series de tiempo y por último, de acuerdo a los artículos científicos presentados en el marco teórico, algunas tecnologías no tienen buen rendimiento</w:t>
      </w:r>
      <w:r w:rsidR="007E0F16">
        <w:t xml:space="preserve"> o el rendimiento suficiente para ser tomado en cuenta</w:t>
      </w:r>
      <w:r>
        <w:t>.</w:t>
      </w:r>
    </w:p>
    <w:p w14:paraId="403A7786" w14:textId="77777777" w:rsidR="00C9563E" w:rsidRDefault="00C9563E" w:rsidP="004833B4"/>
    <w:p w14:paraId="1E0821A7" w14:textId="2C247DE0" w:rsidR="00C9563E" w:rsidRPr="00C9563E" w:rsidRDefault="00C9563E" w:rsidP="004833B4">
      <w:r>
        <w:t>Entre los modelos que quedan seleccionados están</w:t>
      </w:r>
      <w:r w:rsidRPr="009F651F">
        <w:t xml:space="preserve"> RNN seq2seq, NARX –QPSO y </w:t>
      </w:r>
      <w:proofErr w:type="spellStart"/>
      <w:r w:rsidRPr="009F651F">
        <w:t>Prophet</w:t>
      </w:r>
      <w:proofErr w:type="spellEnd"/>
      <w:r w:rsidRPr="009F651F">
        <w:t xml:space="preserve">-LGBM </w:t>
      </w:r>
      <w:r w:rsidRPr="00C9563E">
        <w:t>de estos modelos</w:t>
      </w:r>
      <w:r>
        <w:t xml:space="preserve"> </w:t>
      </w:r>
      <w:proofErr w:type="spellStart"/>
      <w:r w:rsidR="0000230C" w:rsidRPr="009F651F">
        <w:t>Prophet</w:t>
      </w:r>
      <w:proofErr w:type="spellEnd"/>
      <w:r w:rsidR="0000230C" w:rsidRPr="009F651F">
        <w:t xml:space="preserve">-LGBM </w:t>
      </w:r>
      <w:r w:rsidR="0000230C" w:rsidRPr="0000230C">
        <w:t xml:space="preserve">si bien se mencionan las fechas de los datos que utilizaron no </w:t>
      </w:r>
      <w:r w:rsidR="00E30DCF" w:rsidRPr="0000230C">
        <w:t>está</w:t>
      </w:r>
      <w:r w:rsidR="0000230C" w:rsidRPr="0000230C">
        <w:t xml:space="preserve"> disponible el </w:t>
      </w:r>
      <w:proofErr w:type="spellStart"/>
      <w:r w:rsidR="0000230C" w:rsidRPr="0000230C">
        <w:t>dataset</w:t>
      </w:r>
      <w:proofErr w:type="spellEnd"/>
      <w:r w:rsidR="0000230C" w:rsidRPr="0000230C">
        <w:t xml:space="preserve"> para compararlo con los datos de la problemática de esta tesis</w:t>
      </w:r>
      <w:r w:rsidR="0035541F">
        <w:t xml:space="preserve"> por lo tanto </w:t>
      </w:r>
      <w:proofErr w:type="spellStart"/>
      <w:r w:rsidR="0035541F" w:rsidRPr="009F651F">
        <w:t>Prophet</w:t>
      </w:r>
      <w:proofErr w:type="spellEnd"/>
      <w:r w:rsidR="0035541F" w:rsidRPr="009F651F">
        <w:t>-LGBM se descarta</w:t>
      </w:r>
      <w:r w:rsidR="0035541F" w:rsidRPr="0035541F">
        <w:rPr>
          <w:rFonts w:ascii="Calibri" w:hAnsi="Calibri" w:cs="Calibri"/>
          <w:color w:val="000000"/>
        </w:rPr>
        <w:t xml:space="preserve"> como posible tecnología para la solución de la problemática de esta tesis</w:t>
      </w:r>
      <w:r w:rsidR="0000230C" w:rsidRPr="0000230C">
        <w:t>, mientras que por otro lado tanto RNN seq2seq y NARX –QPSO</w:t>
      </w:r>
      <w:r w:rsidR="00E30DCF">
        <w:t xml:space="preserve"> ambos utilizan el mismo conjunto de datos el cual está disponible online para que cualquiera lo pueda descargar, </w:t>
      </w:r>
      <w:r w:rsidR="009204F3">
        <w:t xml:space="preserve">de esta manera y dado que </w:t>
      </w:r>
      <w:r w:rsidR="009204F3" w:rsidRPr="0000230C">
        <w:t>RNN seq2seq</w:t>
      </w:r>
      <w:r w:rsidR="009204F3">
        <w:t xml:space="preserve"> es el ganador del concurso</w:t>
      </w:r>
      <w:r w:rsidR="00586985">
        <w:t xml:space="preserve"> de </w:t>
      </w:r>
      <w:proofErr w:type="spellStart"/>
      <w:r w:rsidR="00586985">
        <w:t>Kaggle</w:t>
      </w:r>
      <w:proofErr w:type="spellEnd"/>
      <w:r w:rsidR="00586985" w:rsidRPr="00586985">
        <w:rPr>
          <w:highlight w:val="yellow"/>
        </w:rPr>
        <w:t>(citar)</w:t>
      </w:r>
      <w:r w:rsidR="009204F3">
        <w:t xml:space="preserve"> y por lo tanto se encuentra más información de la misma en la página de </w:t>
      </w:r>
      <w:proofErr w:type="spellStart"/>
      <w:r w:rsidR="009204F3">
        <w:t>Kaggle</w:t>
      </w:r>
      <w:proofErr w:type="spellEnd"/>
      <w:r w:rsidR="009204F3">
        <w:t xml:space="preserve"> se opta por utilizar esta tecnología.</w:t>
      </w:r>
    </w:p>
    <w:p w14:paraId="38FFD291" w14:textId="77777777" w:rsidR="00C9563E" w:rsidRDefault="00C9563E" w:rsidP="004833B4"/>
    <w:p w14:paraId="08D87B6E" w14:textId="6184B8F6" w:rsidR="009F651F" w:rsidRDefault="009F651F" w:rsidP="004833B4">
      <w:r>
        <w:t xml:space="preserve">En cuanto a la métrica seleccionada para la medición del desempeño de los modelos, elijo la métrica SMAPE, debido a que es la misma con la que se </w:t>
      </w:r>
      <w:r w:rsidR="00EA16F1">
        <w:t>evaluó</w:t>
      </w:r>
      <w:r>
        <w:t xml:space="preserve"> el modelo </w:t>
      </w:r>
      <w:r w:rsidRPr="0000230C">
        <w:t>RNN seq2seq</w:t>
      </w:r>
      <w:r w:rsidR="00EA16F1">
        <w:t>, que</w:t>
      </w:r>
      <w:r>
        <w:t xml:space="preserve"> es el ganador del concurso de </w:t>
      </w:r>
      <w:proofErr w:type="spellStart"/>
      <w:r>
        <w:t>Kaggle</w:t>
      </w:r>
      <w:proofErr w:type="spellEnd"/>
      <w:r>
        <w:t>.</w:t>
      </w:r>
    </w:p>
    <w:p w14:paraId="0EFDBCB1" w14:textId="77777777" w:rsidR="00586985" w:rsidRDefault="00586985" w:rsidP="004833B4"/>
    <w:p w14:paraId="373C7C43" w14:textId="77777777" w:rsidR="00586985" w:rsidRDefault="00586985" w:rsidP="004833B4"/>
    <w:p w14:paraId="493DE8C8" w14:textId="77777777" w:rsidR="00C9563E" w:rsidRPr="00D51D3E" w:rsidRDefault="00C9563E" w:rsidP="004833B4"/>
    <w:p w14:paraId="510CFEF1" w14:textId="7A9D4986" w:rsidR="004833B4" w:rsidRPr="00D51D3E" w:rsidRDefault="004833B4">
      <w:pPr>
        <w:spacing w:after="160" w:line="259" w:lineRule="auto"/>
      </w:pPr>
      <w:r w:rsidRPr="00D51D3E">
        <w:br w:type="page"/>
      </w:r>
    </w:p>
    <w:p w14:paraId="3BC796AD" w14:textId="3D1EF5D4" w:rsidR="004833B4" w:rsidRPr="005A5EA4" w:rsidRDefault="00C016C7" w:rsidP="004833B4">
      <w:pPr>
        <w:pStyle w:val="Ttulo1"/>
        <w:rPr>
          <w:lang w:val="en-US"/>
        </w:rPr>
      </w:pPr>
      <w:bookmarkStart w:id="33" w:name="_Toc121065564"/>
      <w:proofErr w:type="spellStart"/>
      <w:r w:rsidRPr="005A5EA4">
        <w:rPr>
          <w:lang w:val="en-US"/>
        </w:rPr>
        <w:lastRenderedPageBreak/>
        <w:t>Bibliografía</w:t>
      </w:r>
      <w:bookmarkEnd w:id="33"/>
      <w:proofErr w:type="spellEnd"/>
    </w:p>
    <w:p w14:paraId="67C9A925" w14:textId="77777777" w:rsidR="00C016C7" w:rsidRPr="00893573" w:rsidRDefault="00C016C7" w:rsidP="00C016C7">
      <w:pPr>
        <w:rPr>
          <w:lang w:val="en-US"/>
        </w:rPr>
      </w:pPr>
    </w:p>
    <w:p w14:paraId="6D72D83A" w14:textId="07CED758" w:rsidR="00B84D89" w:rsidRPr="00B84D89" w:rsidRDefault="008B2A42" w:rsidP="00B84D89">
      <w:pPr>
        <w:widowControl w:val="0"/>
        <w:autoSpaceDE w:val="0"/>
        <w:autoSpaceDN w:val="0"/>
        <w:adjustRightInd w:val="0"/>
        <w:ind w:left="640" w:hanging="640"/>
        <w:rPr>
          <w:noProof/>
        </w:rPr>
      </w:pPr>
      <w:ins w:id="34" w:author="enrique gauto sand" w:date="2022-10-07T17:52:00Z">
        <w:r>
          <w:rPr>
            <w:lang w:val="en-US"/>
          </w:rPr>
          <w:fldChar w:fldCharType="begin" w:fldLock="1"/>
        </w:r>
        <w:r>
          <w:rPr>
            <w:lang w:val="en-US"/>
          </w:rPr>
          <w:instrText xml:space="preserve">ADDIN Mendeley Bibliography CSL_BIBLIOGRAPHY </w:instrText>
        </w:r>
      </w:ins>
      <w:r>
        <w:rPr>
          <w:lang w:val="en-US"/>
        </w:rPr>
        <w:fldChar w:fldCharType="separate"/>
      </w:r>
      <w:r w:rsidR="00B84D89" w:rsidRPr="00B84D89">
        <w:rPr>
          <w:noProof/>
        </w:rPr>
        <w:t>[1]</w:t>
      </w:r>
      <w:r w:rsidR="00B84D89" w:rsidRPr="00B84D89">
        <w:rPr>
          <w:noProof/>
        </w:rPr>
        <w:tab/>
        <w:t xml:space="preserve">N. Petluri and E. Al-Masri, “Web Traffic Prediction of Wikipedia Pages,” </w:t>
      </w:r>
      <w:r w:rsidR="00B84D89" w:rsidRPr="00B84D89">
        <w:rPr>
          <w:i/>
          <w:iCs/>
          <w:noProof/>
        </w:rPr>
        <w:t>Proc. - 2018 IEEE Int. Conf. Big Data, Big Data 2018</w:t>
      </w:r>
      <w:r w:rsidR="00B84D89" w:rsidRPr="00B84D89">
        <w:rPr>
          <w:noProof/>
        </w:rPr>
        <w:t>, pp. 5427–5429, 2019, doi: 10.1109/BigData.2018.8622207.</w:t>
      </w:r>
    </w:p>
    <w:p w14:paraId="69DE10D8" w14:textId="77777777" w:rsidR="00B84D89" w:rsidRPr="00B84D89" w:rsidRDefault="00B84D89" w:rsidP="00B84D89">
      <w:pPr>
        <w:widowControl w:val="0"/>
        <w:autoSpaceDE w:val="0"/>
        <w:autoSpaceDN w:val="0"/>
        <w:adjustRightInd w:val="0"/>
        <w:ind w:left="640" w:hanging="640"/>
        <w:rPr>
          <w:noProof/>
        </w:rPr>
      </w:pPr>
      <w:r w:rsidRPr="00B84D89">
        <w:rPr>
          <w:noProof/>
        </w:rPr>
        <w:t>[2]</w:t>
      </w:r>
      <w:r w:rsidRPr="00B84D89">
        <w:rPr>
          <w:noProof/>
        </w:rPr>
        <w:tab/>
        <w:t xml:space="preserve">D. Quoc Nguyen, M. Nguyet Phan, and I. Zelinka, “Periodic Time Series Forecasting with Bidirectional Long Short-Term Memory: Periodic Time Series Forecasting with Bidirectional LSTM,” </w:t>
      </w:r>
      <w:r w:rsidRPr="00B84D89">
        <w:rPr>
          <w:i/>
          <w:iCs/>
          <w:noProof/>
        </w:rPr>
        <w:t>ACM Int. Conf. Proceeding Ser.</w:t>
      </w:r>
      <w:r w:rsidRPr="00B84D89">
        <w:rPr>
          <w:noProof/>
        </w:rPr>
        <w:t>, pp. 60–64, 2021, doi: 10.1145/3453800.3453812.</w:t>
      </w:r>
    </w:p>
    <w:p w14:paraId="07391E57" w14:textId="77777777" w:rsidR="00B84D89" w:rsidRPr="00B84D89" w:rsidRDefault="00B84D89" w:rsidP="00B84D89">
      <w:pPr>
        <w:widowControl w:val="0"/>
        <w:autoSpaceDE w:val="0"/>
        <w:autoSpaceDN w:val="0"/>
        <w:adjustRightInd w:val="0"/>
        <w:ind w:left="640" w:hanging="640"/>
        <w:rPr>
          <w:noProof/>
        </w:rPr>
      </w:pPr>
      <w:r w:rsidRPr="00B84D89">
        <w:rPr>
          <w:noProof/>
        </w:rPr>
        <w:t>[3]</w:t>
      </w:r>
      <w:r w:rsidRPr="00B84D89">
        <w:rPr>
          <w:noProof/>
        </w:rPr>
        <w:tab/>
        <w:t>V. Kotu and B. Deshpande, “Chapter 12 - Time Series Forecasting,” V. Kotu and B. B. T.-D. S. (Second E. Deshpande, Eds. Morgan Kaufmann, 2019, pp. 395–445.</w:t>
      </w:r>
    </w:p>
    <w:p w14:paraId="354DAA5A" w14:textId="77777777" w:rsidR="00B84D89" w:rsidRPr="00B84D89" w:rsidRDefault="00B84D89" w:rsidP="00B84D89">
      <w:pPr>
        <w:widowControl w:val="0"/>
        <w:autoSpaceDE w:val="0"/>
        <w:autoSpaceDN w:val="0"/>
        <w:adjustRightInd w:val="0"/>
        <w:ind w:left="640" w:hanging="640"/>
        <w:rPr>
          <w:noProof/>
        </w:rPr>
      </w:pPr>
      <w:r w:rsidRPr="00B84D89">
        <w:rPr>
          <w:noProof/>
        </w:rPr>
        <w:t>[4]</w:t>
      </w:r>
      <w:r w:rsidRPr="00B84D89">
        <w:rPr>
          <w:noProof/>
        </w:rPr>
        <w:tab/>
        <w:t xml:space="preserve">K. Zhou, W. Wang, L. Huang, and B. Liu, “Comparative study on the time series forecasting of web traffic based on statistical model and Generative Adversarial model,” </w:t>
      </w:r>
      <w:r w:rsidRPr="00B84D89">
        <w:rPr>
          <w:i/>
          <w:iCs/>
          <w:noProof/>
        </w:rPr>
        <w:t>Knowledge-Based Syst.</w:t>
      </w:r>
      <w:r w:rsidRPr="00B84D89">
        <w:rPr>
          <w:noProof/>
        </w:rPr>
        <w:t>, vol. 213, Feb. 2021, doi: 10.1016/J.KNOSYS.2020.106467.</w:t>
      </w:r>
    </w:p>
    <w:p w14:paraId="7F8D01C1" w14:textId="77777777" w:rsidR="00B84D89" w:rsidRPr="00B84D89" w:rsidRDefault="00B84D89" w:rsidP="00B84D89">
      <w:pPr>
        <w:widowControl w:val="0"/>
        <w:autoSpaceDE w:val="0"/>
        <w:autoSpaceDN w:val="0"/>
        <w:adjustRightInd w:val="0"/>
        <w:ind w:left="640" w:hanging="640"/>
        <w:rPr>
          <w:noProof/>
        </w:rPr>
      </w:pPr>
      <w:r w:rsidRPr="00B84D89">
        <w:rPr>
          <w:noProof/>
        </w:rPr>
        <w:t>[5]</w:t>
      </w:r>
      <w:r w:rsidRPr="00B84D89">
        <w:rPr>
          <w:noProof/>
        </w:rPr>
        <w:tab/>
        <w:t xml:space="preserve">S. Hochreiter and J. Schmidhuber, “Long Short-Term Memory,” </w:t>
      </w:r>
      <w:r w:rsidRPr="00B84D89">
        <w:rPr>
          <w:i/>
          <w:iCs/>
          <w:noProof/>
        </w:rPr>
        <w:t>Neural Comput.</w:t>
      </w:r>
      <w:r w:rsidRPr="00B84D89">
        <w:rPr>
          <w:noProof/>
        </w:rPr>
        <w:t>, vol. 9, no. 8, pp. 1735–1780, Nov. 1997, doi: 10.1162/NECO.1997.9.8.1735.</w:t>
      </w:r>
    </w:p>
    <w:p w14:paraId="5F8938C1" w14:textId="77777777" w:rsidR="00B84D89" w:rsidRPr="00B84D89" w:rsidRDefault="00B84D89" w:rsidP="00B84D89">
      <w:pPr>
        <w:widowControl w:val="0"/>
        <w:autoSpaceDE w:val="0"/>
        <w:autoSpaceDN w:val="0"/>
        <w:adjustRightInd w:val="0"/>
        <w:ind w:left="640" w:hanging="640"/>
        <w:rPr>
          <w:noProof/>
        </w:rPr>
      </w:pPr>
      <w:r w:rsidRPr="00B84D89">
        <w:rPr>
          <w:noProof/>
        </w:rPr>
        <w:t>[6]</w:t>
      </w:r>
      <w:r w:rsidRPr="00B84D89">
        <w:rPr>
          <w:noProof/>
        </w:rPr>
        <w:tab/>
        <w:t>“Prophet: forecasting at scale.” https://research.facebook.com/blog/2017/2/prophet-forecasting-at-scale/ (accessed Oct. 24, 2020).</w:t>
      </w:r>
    </w:p>
    <w:p w14:paraId="2E5336D4" w14:textId="77777777" w:rsidR="00B84D89" w:rsidRPr="00B84D89" w:rsidRDefault="00B84D89" w:rsidP="00B84D89">
      <w:pPr>
        <w:widowControl w:val="0"/>
        <w:autoSpaceDE w:val="0"/>
        <w:autoSpaceDN w:val="0"/>
        <w:adjustRightInd w:val="0"/>
        <w:ind w:left="640" w:hanging="640"/>
        <w:rPr>
          <w:noProof/>
        </w:rPr>
      </w:pPr>
      <w:r w:rsidRPr="00B84D89">
        <w:rPr>
          <w:noProof/>
        </w:rPr>
        <w:t>[7]</w:t>
      </w:r>
      <w:r w:rsidRPr="00B84D89">
        <w:rPr>
          <w:noProof/>
        </w:rPr>
        <w:tab/>
        <w:t xml:space="preserve">W. Wang and Y. Lu, “Analysis of the Mean Absolute Error (MAE) and the Root Mean Square Error (RMSE) in Assessing Rounding Model,” in </w:t>
      </w:r>
      <w:r w:rsidRPr="00B84D89">
        <w:rPr>
          <w:i/>
          <w:iCs/>
          <w:noProof/>
        </w:rPr>
        <w:t>IOP Conference Series: Materials Science and Engineering</w:t>
      </w:r>
      <w:r w:rsidRPr="00B84D89">
        <w:rPr>
          <w:noProof/>
        </w:rPr>
        <w:t>, 2018, vol. 324, no. 1, doi: 10.1088/1757-899X/324/1/012049.</w:t>
      </w:r>
    </w:p>
    <w:p w14:paraId="496B4060" w14:textId="77777777" w:rsidR="00B84D89" w:rsidRPr="00B84D89" w:rsidRDefault="00B84D89" w:rsidP="00B84D89">
      <w:pPr>
        <w:widowControl w:val="0"/>
        <w:autoSpaceDE w:val="0"/>
        <w:autoSpaceDN w:val="0"/>
        <w:adjustRightInd w:val="0"/>
        <w:ind w:left="640" w:hanging="640"/>
        <w:rPr>
          <w:noProof/>
        </w:rPr>
      </w:pPr>
      <w:r w:rsidRPr="00B84D89">
        <w:rPr>
          <w:noProof/>
        </w:rPr>
        <w:t>[8]</w:t>
      </w:r>
      <w:r w:rsidRPr="00B84D89">
        <w:rPr>
          <w:noProof/>
        </w:rPr>
        <w:tab/>
        <w:t xml:space="preserve">G. P. Meyer, “An Alternative Probabilistic Interpretation of the Huber Loss,” in </w:t>
      </w:r>
      <w:r w:rsidRPr="00B84D89">
        <w:rPr>
          <w:i/>
          <w:iCs/>
          <w:noProof/>
        </w:rPr>
        <w:t>Proceedings of the IEEE Computer Society Conference on Computer Vision and Pattern Recognition</w:t>
      </w:r>
      <w:r w:rsidRPr="00B84D89">
        <w:rPr>
          <w:noProof/>
        </w:rPr>
        <w:t>, 2021, pp. 5257–5265, doi: 10.1109/CVPR46437.2021.00522.</w:t>
      </w:r>
    </w:p>
    <w:p w14:paraId="32918927" w14:textId="77777777" w:rsidR="00B84D89" w:rsidRPr="00B84D89" w:rsidRDefault="00B84D89" w:rsidP="00B84D89">
      <w:pPr>
        <w:widowControl w:val="0"/>
        <w:autoSpaceDE w:val="0"/>
        <w:autoSpaceDN w:val="0"/>
        <w:adjustRightInd w:val="0"/>
        <w:ind w:left="640" w:hanging="640"/>
        <w:rPr>
          <w:noProof/>
        </w:rPr>
      </w:pPr>
      <w:r w:rsidRPr="00B84D89">
        <w:rPr>
          <w:noProof/>
        </w:rPr>
        <w:t>[9]</w:t>
      </w:r>
      <w:r w:rsidRPr="00B84D89">
        <w:rPr>
          <w:noProof/>
        </w:rPr>
        <w:tab/>
        <w:t xml:space="preserve">R. Casado-Vara, A. M. del Rey, D. Pérez-Palau, L. De-La-fuente-valentín, and J. M. Corchado, “Web Traffic Time Series Forecasting Using LSTM Neural Networks with Distributed Asynchronous Training,” </w:t>
      </w:r>
      <w:r w:rsidRPr="00B84D89">
        <w:rPr>
          <w:i/>
          <w:iCs/>
          <w:noProof/>
        </w:rPr>
        <w:t>Math. 2021, Vol. 9, Page 421</w:t>
      </w:r>
      <w:r w:rsidRPr="00B84D89">
        <w:rPr>
          <w:noProof/>
        </w:rPr>
        <w:t>, vol. 9, no. 4, p. 421, Feb. 2021, doi: 10.3390/MATH9040421.</w:t>
      </w:r>
    </w:p>
    <w:p w14:paraId="144774B0" w14:textId="77777777" w:rsidR="00B84D89" w:rsidRPr="00B84D89" w:rsidRDefault="00B84D89" w:rsidP="00B84D89">
      <w:pPr>
        <w:widowControl w:val="0"/>
        <w:autoSpaceDE w:val="0"/>
        <w:autoSpaceDN w:val="0"/>
        <w:adjustRightInd w:val="0"/>
        <w:ind w:left="640" w:hanging="640"/>
        <w:rPr>
          <w:noProof/>
        </w:rPr>
      </w:pPr>
      <w:r w:rsidRPr="00B84D89">
        <w:rPr>
          <w:noProof/>
        </w:rPr>
        <w:t>[10]</w:t>
      </w:r>
      <w:r w:rsidRPr="00B84D89">
        <w:rPr>
          <w:noProof/>
        </w:rPr>
        <w:tab/>
        <w:t>“Web Traffic Time Series Forecasting,” 2017. https://www.kaggle.com/c/web-traffic-time-series-forecasting/discussion/39367 (accessed Oct. 12, 2022).</w:t>
      </w:r>
    </w:p>
    <w:p w14:paraId="14543D69" w14:textId="77777777" w:rsidR="00B84D89" w:rsidRPr="00B84D89" w:rsidRDefault="00B84D89" w:rsidP="00B84D89">
      <w:pPr>
        <w:widowControl w:val="0"/>
        <w:autoSpaceDE w:val="0"/>
        <w:autoSpaceDN w:val="0"/>
        <w:adjustRightInd w:val="0"/>
        <w:ind w:left="640" w:hanging="640"/>
        <w:rPr>
          <w:noProof/>
        </w:rPr>
      </w:pPr>
      <w:r w:rsidRPr="00B84D89">
        <w:rPr>
          <w:noProof/>
        </w:rPr>
        <w:t>[11]</w:t>
      </w:r>
      <w:r w:rsidRPr="00B84D89">
        <w:rPr>
          <w:noProof/>
        </w:rPr>
        <w:tab/>
        <w:t>“Choosing the correct error metric: MAPE vs. sMAPE,” 2020. https://towardsdatascience.com/choosing-the-correct-error-metric-mape-vs-smape-5328dec53fac (accessed Oct. 12, 2022).</w:t>
      </w:r>
    </w:p>
    <w:p w14:paraId="7EC4A4D4" w14:textId="77777777" w:rsidR="00B84D89" w:rsidRPr="00B84D89" w:rsidRDefault="00B84D89" w:rsidP="00B84D89">
      <w:pPr>
        <w:widowControl w:val="0"/>
        <w:autoSpaceDE w:val="0"/>
        <w:autoSpaceDN w:val="0"/>
        <w:adjustRightInd w:val="0"/>
        <w:ind w:left="640" w:hanging="640"/>
        <w:rPr>
          <w:noProof/>
        </w:rPr>
      </w:pPr>
      <w:r w:rsidRPr="00B84D89">
        <w:rPr>
          <w:noProof/>
        </w:rPr>
        <w:t>[12]</w:t>
      </w:r>
      <w:r w:rsidRPr="00B84D89">
        <w:rPr>
          <w:noProof/>
        </w:rPr>
        <w:tab/>
        <w:t xml:space="preserve">C. Kuranga and N. Pillay, “A comparative study of nonlinear regression and autoregressive techniques in hybrid with particle swarm optimization for time-series forecasting,” </w:t>
      </w:r>
      <w:r w:rsidRPr="00B84D89">
        <w:rPr>
          <w:i/>
          <w:iCs/>
          <w:noProof/>
        </w:rPr>
        <w:t>Expert Syst. Appl.</w:t>
      </w:r>
      <w:r w:rsidRPr="00B84D89">
        <w:rPr>
          <w:noProof/>
        </w:rPr>
        <w:t>, vol. 190, Mar. 2022, doi: 10.1016/j.eswa.2021.116163.</w:t>
      </w:r>
    </w:p>
    <w:p w14:paraId="58F4685A" w14:textId="77777777" w:rsidR="00B84D89" w:rsidRPr="00B84D89" w:rsidRDefault="00B84D89" w:rsidP="00B84D89">
      <w:pPr>
        <w:widowControl w:val="0"/>
        <w:autoSpaceDE w:val="0"/>
        <w:autoSpaceDN w:val="0"/>
        <w:adjustRightInd w:val="0"/>
        <w:ind w:left="640" w:hanging="640"/>
        <w:rPr>
          <w:noProof/>
        </w:rPr>
      </w:pPr>
      <w:r w:rsidRPr="00B84D89">
        <w:rPr>
          <w:noProof/>
        </w:rPr>
        <w:t>[13]</w:t>
      </w:r>
      <w:r w:rsidRPr="00B84D89">
        <w:rPr>
          <w:noProof/>
        </w:rPr>
        <w:tab/>
        <w:t xml:space="preserve">P. Khanarsa, A. Luangsodsai, K. Sinapiromsaran, I. F. Astachova, K. A. Makoviy, and Y. V Khitskova, “Possibilities for predicting the state of </w:t>
      </w:r>
      <w:r w:rsidRPr="00B84D89">
        <w:rPr>
          <w:noProof/>
        </w:rPr>
        <w:lastRenderedPageBreak/>
        <w:t xml:space="preserve">usability web resources,” </w:t>
      </w:r>
      <w:r w:rsidRPr="00B84D89">
        <w:rPr>
          <w:i/>
          <w:iCs/>
          <w:noProof/>
        </w:rPr>
        <w:t>J. Phys. Conf. Ser.</w:t>
      </w:r>
      <w:r w:rsidRPr="00B84D89">
        <w:rPr>
          <w:noProof/>
        </w:rPr>
        <w:t>, vol. 1902, no. 1, p. 012029, May 2021, doi: 10.1088/1742-6596/1902/1/012029.</w:t>
      </w:r>
    </w:p>
    <w:p w14:paraId="335430F8" w14:textId="77777777" w:rsidR="00B84D89" w:rsidRPr="00B84D89" w:rsidRDefault="00B84D89" w:rsidP="00B84D89">
      <w:pPr>
        <w:widowControl w:val="0"/>
        <w:autoSpaceDE w:val="0"/>
        <w:autoSpaceDN w:val="0"/>
        <w:adjustRightInd w:val="0"/>
        <w:ind w:left="640" w:hanging="640"/>
        <w:rPr>
          <w:noProof/>
        </w:rPr>
      </w:pPr>
      <w:r w:rsidRPr="00B84D89">
        <w:rPr>
          <w:noProof/>
        </w:rPr>
        <w:t>[14]</w:t>
      </w:r>
      <w:r w:rsidRPr="00B84D89">
        <w:rPr>
          <w:noProof/>
        </w:rPr>
        <w:tab/>
        <w:t xml:space="preserve">R. Godahewa, C. Bergmeir, G. I. Webb, and P. Montero-Manso, “An accurate and fully-automated ensemble model for weekly time series forecasting,” </w:t>
      </w:r>
      <w:r w:rsidRPr="00B84D89">
        <w:rPr>
          <w:i/>
          <w:iCs/>
          <w:noProof/>
        </w:rPr>
        <w:t>Int. J. Forecast.</w:t>
      </w:r>
      <w:r w:rsidRPr="00B84D89">
        <w:rPr>
          <w:noProof/>
        </w:rPr>
        <w:t>, 2022, doi: 10.1016/J.IJFORECAST.2022.01.008.</w:t>
      </w:r>
    </w:p>
    <w:p w14:paraId="3FE75FA1" w14:textId="77777777" w:rsidR="00B84D89" w:rsidRPr="00B84D89" w:rsidRDefault="00B84D89" w:rsidP="00B84D89">
      <w:pPr>
        <w:widowControl w:val="0"/>
        <w:autoSpaceDE w:val="0"/>
        <w:autoSpaceDN w:val="0"/>
        <w:adjustRightInd w:val="0"/>
        <w:ind w:left="640" w:hanging="640"/>
        <w:rPr>
          <w:noProof/>
        </w:rPr>
      </w:pPr>
      <w:r w:rsidRPr="00B84D89">
        <w:rPr>
          <w:noProof/>
        </w:rPr>
        <w:t>[15]</w:t>
      </w:r>
      <w:r w:rsidRPr="00B84D89">
        <w:rPr>
          <w:noProof/>
        </w:rPr>
        <w:tab/>
        <w:t>D. Deng, F. Karl, F. Hutter, B. Bischl, and M. Lindauer, “Efficient Automated Deep Learning for Time Series Forecasting,” 2022, Accessed: Oct. 04, 2022. [Online]. Available: https://github.com/automl/Auto-PyTorch.</w:t>
      </w:r>
    </w:p>
    <w:p w14:paraId="2A4C6C8C" w14:textId="77777777" w:rsidR="00B84D89" w:rsidRPr="00B84D89" w:rsidRDefault="00B84D89" w:rsidP="00B84D89">
      <w:pPr>
        <w:widowControl w:val="0"/>
        <w:autoSpaceDE w:val="0"/>
        <w:autoSpaceDN w:val="0"/>
        <w:adjustRightInd w:val="0"/>
        <w:ind w:left="640" w:hanging="640"/>
        <w:rPr>
          <w:noProof/>
        </w:rPr>
      </w:pPr>
      <w:r w:rsidRPr="00B84D89">
        <w:rPr>
          <w:noProof/>
        </w:rPr>
        <w:t>[16]</w:t>
      </w:r>
      <w:r w:rsidRPr="00B84D89">
        <w:rPr>
          <w:noProof/>
        </w:rPr>
        <w:tab/>
        <w:t xml:space="preserve">S. Xu, C. Han, and C. Ran, “A Time Series Combined Forecasting Model Based on Prophet-LGBM,” </w:t>
      </w:r>
      <w:r w:rsidRPr="00B84D89">
        <w:rPr>
          <w:i/>
          <w:iCs/>
          <w:noProof/>
        </w:rPr>
        <w:t>ACM Int. Conf. Proceeding Ser.</w:t>
      </w:r>
      <w:r w:rsidRPr="00B84D89">
        <w:rPr>
          <w:noProof/>
        </w:rPr>
        <w:t>, May 2021, doi: 10.1145/3469213.3470280.</w:t>
      </w:r>
    </w:p>
    <w:p w14:paraId="50ECEE28" w14:textId="77777777" w:rsidR="00B84D89" w:rsidRPr="00B84D89" w:rsidRDefault="00B84D89" w:rsidP="00B84D89">
      <w:pPr>
        <w:widowControl w:val="0"/>
        <w:autoSpaceDE w:val="0"/>
        <w:autoSpaceDN w:val="0"/>
        <w:adjustRightInd w:val="0"/>
        <w:ind w:left="640" w:hanging="640"/>
        <w:rPr>
          <w:noProof/>
        </w:rPr>
      </w:pPr>
      <w:r w:rsidRPr="00B84D89">
        <w:rPr>
          <w:noProof/>
        </w:rPr>
        <w:t>[17]</w:t>
      </w:r>
      <w:r w:rsidRPr="00B84D89">
        <w:rPr>
          <w:noProof/>
        </w:rPr>
        <w:tab/>
        <w:t>“The M3-Competition Database.” https://forecasters.org/resources/time-series-data/m3-competition/ (accessed Oct. 18, 2022).</w:t>
      </w:r>
    </w:p>
    <w:p w14:paraId="2C795052" w14:textId="77777777" w:rsidR="00B84D89" w:rsidRPr="00B84D89" w:rsidRDefault="00B84D89" w:rsidP="00B84D89">
      <w:pPr>
        <w:widowControl w:val="0"/>
        <w:autoSpaceDE w:val="0"/>
        <w:autoSpaceDN w:val="0"/>
        <w:adjustRightInd w:val="0"/>
        <w:ind w:left="640" w:hanging="640"/>
        <w:rPr>
          <w:noProof/>
        </w:rPr>
      </w:pPr>
      <w:r w:rsidRPr="00B84D89">
        <w:rPr>
          <w:noProof/>
        </w:rPr>
        <w:t>[18]</w:t>
      </w:r>
      <w:r w:rsidRPr="00B84D89">
        <w:rPr>
          <w:noProof/>
        </w:rPr>
        <w:tab/>
        <w:t>A. Botchkarev, “Performance Metrics (Error Measures) in Machine Learning Regression, Forecasting and Prognostics: Properties and Typology,” 2018, [Online]. Available: http://arxiv.org/abs/1809.03006.</w:t>
      </w:r>
    </w:p>
    <w:p w14:paraId="450B20D2" w14:textId="77777777" w:rsidR="00B84D89" w:rsidRPr="00B84D89" w:rsidRDefault="00B84D89" w:rsidP="00B84D89">
      <w:pPr>
        <w:widowControl w:val="0"/>
        <w:autoSpaceDE w:val="0"/>
        <w:autoSpaceDN w:val="0"/>
        <w:adjustRightInd w:val="0"/>
        <w:ind w:left="640" w:hanging="640"/>
        <w:rPr>
          <w:noProof/>
        </w:rPr>
      </w:pPr>
      <w:r w:rsidRPr="00B84D89">
        <w:rPr>
          <w:noProof/>
        </w:rPr>
        <w:t>[19]</w:t>
      </w:r>
      <w:r w:rsidRPr="00B84D89">
        <w:rPr>
          <w:noProof/>
        </w:rPr>
        <w:tab/>
        <w:t xml:space="preserve">P. Chapman </w:t>
      </w:r>
      <w:r w:rsidRPr="00B84D89">
        <w:rPr>
          <w:i/>
          <w:iCs/>
          <w:noProof/>
        </w:rPr>
        <w:t>et al.</w:t>
      </w:r>
      <w:r w:rsidRPr="00B84D89">
        <w:rPr>
          <w:noProof/>
        </w:rPr>
        <w:t xml:space="preserve">, “CRISP-DM 1.0: Step-by-step data mining guide,” </w:t>
      </w:r>
      <w:r w:rsidRPr="00B84D89">
        <w:rPr>
          <w:i/>
          <w:iCs/>
          <w:noProof/>
        </w:rPr>
        <w:t>SPSS inc</w:t>
      </w:r>
      <w:r w:rsidRPr="00B84D89">
        <w:rPr>
          <w:noProof/>
        </w:rPr>
        <w:t>, vol. 9, no. 13, pp. 1–73, 2000.</w:t>
      </w:r>
    </w:p>
    <w:p w14:paraId="56F6F99F" w14:textId="77777777" w:rsidR="00B84D89" w:rsidRPr="00B84D89" w:rsidRDefault="00B84D89" w:rsidP="00B84D89">
      <w:pPr>
        <w:widowControl w:val="0"/>
        <w:autoSpaceDE w:val="0"/>
        <w:autoSpaceDN w:val="0"/>
        <w:adjustRightInd w:val="0"/>
        <w:ind w:left="640" w:hanging="640"/>
        <w:rPr>
          <w:noProof/>
        </w:rPr>
      </w:pPr>
      <w:r w:rsidRPr="00B84D89">
        <w:rPr>
          <w:noProof/>
        </w:rPr>
        <w:t>[20]</w:t>
      </w:r>
      <w:r w:rsidRPr="00B84D89">
        <w:rPr>
          <w:noProof/>
        </w:rPr>
        <w:tab/>
        <w:t xml:space="preserve">C. Schröer, F. Kruse, and J. M. Gómez, “A systematic literature review on applying CRISP-DM process model,” </w:t>
      </w:r>
      <w:r w:rsidRPr="00B84D89">
        <w:rPr>
          <w:i/>
          <w:iCs/>
          <w:noProof/>
        </w:rPr>
        <w:t>Procedia Comput. Sci.</w:t>
      </w:r>
      <w:r w:rsidRPr="00B84D89">
        <w:rPr>
          <w:noProof/>
        </w:rPr>
        <w:t>, vol. 181, pp. 526–534, 2021, doi: 10.1016/J.PROCS.2021.01.199.</w:t>
      </w:r>
    </w:p>
    <w:p w14:paraId="5BD320BA" w14:textId="77777777" w:rsidR="00B84D89" w:rsidRPr="00B84D89" w:rsidRDefault="00B84D89" w:rsidP="00B84D89">
      <w:pPr>
        <w:widowControl w:val="0"/>
        <w:autoSpaceDE w:val="0"/>
        <w:autoSpaceDN w:val="0"/>
        <w:adjustRightInd w:val="0"/>
        <w:ind w:left="640" w:hanging="640"/>
        <w:rPr>
          <w:noProof/>
        </w:rPr>
      </w:pPr>
      <w:r w:rsidRPr="00B84D89">
        <w:rPr>
          <w:noProof/>
        </w:rPr>
        <w:t>[21]</w:t>
      </w:r>
      <w:r w:rsidRPr="00B84D89">
        <w:rPr>
          <w:noProof/>
        </w:rPr>
        <w:tab/>
        <w:t>Python Software Foundation, “Python 3.12.1 documentation.” https://docs.python.org/3/ (accessed Feb. 02, 2024).</w:t>
      </w:r>
    </w:p>
    <w:p w14:paraId="4D9B62DA" w14:textId="77777777" w:rsidR="00B84D89" w:rsidRPr="00B84D89" w:rsidRDefault="00B84D89" w:rsidP="00B84D89">
      <w:pPr>
        <w:widowControl w:val="0"/>
        <w:autoSpaceDE w:val="0"/>
        <w:autoSpaceDN w:val="0"/>
        <w:adjustRightInd w:val="0"/>
        <w:ind w:left="640" w:hanging="640"/>
        <w:rPr>
          <w:noProof/>
        </w:rPr>
      </w:pPr>
      <w:r w:rsidRPr="00B84D89">
        <w:rPr>
          <w:noProof/>
        </w:rPr>
        <w:t>[22]</w:t>
      </w:r>
      <w:r w:rsidRPr="00B84D89">
        <w:rPr>
          <w:noProof/>
        </w:rPr>
        <w:tab/>
        <w:t>Google, “Plataforma de archivos compartidos y almacenamiento personal en la nube - Google.” https://www.google.com/intl/es-419_ar/drive/ (accessed Feb. 02, 2024).</w:t>
      </w:r>
    </w:p>
    <w:p w14:paraId="5D2C1285" w14:textId="77777777" w:rsidR="00B84D89" w:rsidRPr="00B84D89" w:rsidRDefault="00B84D89" w:rsidP="00B84D89">
      <w:pPr>
        <w:widowControl w:val="0"/>
        <w:autoSpaceDE w:val="0"/>
        <w:autoSpaceDN w:val="0"/>
        <w:adjustRightInd w:val="0"/>
        <w:ind w:left="640" w:hanging="640"/>
        <w:rPr>
          <w:noProof/>
        </w:rPr>
      </w:pPr>
      <w:r w:rsidRPr="00B84D89">
        <w:rPr>
          <w:noProof/>
        </w:rPr>
        <w:t>[23]</w:t>
      </w:r>
      <w:r w:rsidRPr="00B84D89">
        <w:rPr>
          <w:noProof/>
        </w:rPr>
        <w:tab/>
        <w:t>Google, “Ayuda de Google.” https://support.google.com/ (accessed Feb. 02, 2024).</w:t>
      </w:r>
    </w:p>
    <w:p w14:paraId="7ECF6389" w14:textId="77777777" w:rsidR="00B84D89" w:rsidRPr="00B84D89" w:rsidRDefault="00B84D89" w:rsidP="00B84D89">
      <w:pPr>
        <w:widowControl w:val="0"/>
        <w:autoSpaceDE w:val="0"/>
        <w:autoSpaceDN w:val="0"/>
        <w:adjustRightInd w:val="0"/>
        <w:ind w:left="640" w:hanging="640"/>
        <w:rPr>
          <w:noProof/>
        </w:rPr>
      </w:pPr>
      <w:r w:rsidRPr="00B84D89">
        <w:rPr>
          <w:noProof/>
        </w:rPr>
        <w:t>[24]</w:t>
      </w:r>
      <w:r w:rsidRPr="00B84D89">
        <w:rPr>
          <w:noProof/>
        </w:rPr>
        <w:tab/>
        <w:t xml:space="preserve">Google Lcc, “Ayuda de Google,” </w:t>
      </w:r>
      <w:r w:rsidRPr="00B84D89">
        <w:rPr>
          <w:i/>
          <w:iCs/>
          <w:noProof/>
        </w:rPr>
        <w:t>Ayuda de Google</w:t>
      </w:r>
      <w:r w:rsidRPr="00B84D89">
        <w:rPr>
          <w:noProof/>
        </w:rPr>
        <w:t>, 2023. https://support.google.com/.</w:t>
      </w:r>
    </w:p>
    <w:p w14:paraId="752A7C32" w14:textId="77777777" w:rsidR="00B84D89" w:rsidRPr="00B84D89" w:rsidRDefault="00B84D89" w:rsidP="00B84D89">
      <w:pPr>
        <w:widowControl w:val="0"/>
        <w:autoSpaceDE w:val="0"/>
        <w:autoSpaceDN w:val="0"/>
        <w:adjustRightInd w:val="0"/>
        <w:ind w:left="640" w:hanging="640"/>
        <w:rPr>
          <w:noProof/>
        </w:rPr>
      </w:pPr>
      <w:r w:rsidRPr="00B84D89">
        <w:rPr>
          <w:noProof/>
        </w:rPr>
        <w:t>[25]</w:t>
      </w:r>
      <w:r w:rsidRPr="00B84D89">
        <w:rPr>
          <w:noProof/>
        </w:rPr>
        <w:tab/>
        <w:t>Numpy.org, “NumPy Documentation.” https://numpy.org/doc/ (accessed Feb. 05, 2024).</w:t>
      </w:r>
    </w:p>
    <w:p w14:paraId="79EB8D10" w14:textId="77777777" w:rsidR="00B84D89" w:rsidRPr="00B84D89" w:rsidRDefault="00B84D89" w:rsidP="00B84D89">
      <w:pPr>
        <w:widowControl w:val="0"/>
        <w:autoSpaceDE w:val="0"/>
        <w:autoSpaceDN w:val="0"/>
        <w:adjustRightInd w:val="0"/>
        <w:ind w:left="640" w:hanging="640"/>
        <w:rPr>
          <w:noProof/>
        </w:rPr>
      </w:pPr>
      <w:r w:rsidRPr="00B84D89">
        <w:rPr>
          <w:noProof/>
        </w:rPr>
        <w:t>[26]</w:t>
      </w:r>
      <w:r w:rsidRPr="00B84D89">
        <w:rPr>
          <w:noProof/>
        </w:rPr>
        <w:tab/>
        <w:t>Google Lcc, “TensorFlow es una plataforma de código abierto de extremo a extremo para el aprendizaje automático.” https://www.tensorflow.org/ (accessed Feb. 05, 2024).</w:t>
      </w:r>
    </w:p>
    <w:p w14:paraId="5C8F853D" w14:textId="77777777" w:rsidR="00B84D89" w:rsidRPr="00B84D89" w:rsidRDefault="00B84D89" w:rsidP="00B84D89">
      <w:pPr>
        <w:widowControl w:val="0"/>
        <w:autoSpaceDE w:val="0"/>
        <w:autoSpaceDN w:val="0"/>
        <w:adjustRightInd w:val="0"/>
        <w:ind w:left="640" w:hanging="640"/>
        <w:rPr>
          <w:noProof/>
        </w:rPr>
      </w:pPr>
      <w:r w:rsidRPr="00B84D89">
        <w:rPr>
          <w:noProof/>
        </w:rPr>
        <w:t>[27]</w:t>
      </w:r>
      <w:r w:rsidRPr="00B84D89">
        <w:rPr>
          <w:noProof/>
        </w:rPr>
        <w:tab/>
        <w:t>“About pandas.” https://pandas.pydata.org/about/ (accessed Feb. 06, 2024).</w:t>
      </w:r>
    </w:p>
    <w:p w14:paraId="08F75AB1" w14:textId="77777777" w:rsidR="00B84D89" w:rsidRPr="00B84D89" w:rsidRDefault="00B84D89" w:rsidP="00B84D89">
      <w:pPr>
        <w:widowControl w:val="0"/>
        <w:autoSpaceDE w:val="0"/>
        <w:autoSpaceDN w:val="0"/>
        <w:adjustRightInd w:val="0"/>
        <w:ind w:left="640" w:hanging="640"/>
        <w:rPr>
          <w:noProof/>
        </w:rPr>
      </w:pPr>
      <w:r w:rsidRPr="00B84D89">
        <w:rPr>
          <w:noProof/>
        </w:rPr>
        <w:t>[28]</w:t>
      </w:r>
      <w:r w:rsidRPr="00B84D89">
        <w:rPr>
          <w:noProof/>
        </w:rPr>
        <w:tab/>
        <w:t>“https://matplotlib.org/.” https://matplotlib.org/ (accessed Feb. 06, 2024).</w:t>
      </w:r>
    </w:p>
    <w:p w14:paraId="145EF080" w14:textId="77777777" w:rsidR="00B84D89" w:rsidRPr="00B84D89" w:rsidRDefault="00B84D89" w:rsidP="00B84D89">
      <w:pPr>
        <w:widowControl w:val="0"/>
        <w:autoSpaceDE w:val="0"/>
        <w:autoSpaceDN w:val="0"/>
        <w:adjustRightInd w:val="0"/>
        <w:ind w:left="640" w:hanging="640"/>
        <w:rPr>
          <w:noProof/>
        </w:rPr>
      </w:pPr>
      <w:r w:rsidRPr="00B84D89">
        <w:rPr>
          <w:noProof/>
        </w:rPr>
        <w:t>[29]</w:t>
      </w:r>
      <w:r w:rsidRPr="00B84D89">
        <w:rPr>
          <w:noProof/>
        </w:rPr>
        <w:tab/>
        <w:t>Google, “Google Colab.” https://research.google.com/colaboratory (accessed Feb. 02, 2024).</w:t>
      </w:r>
    </w:p>
    <w:p w14:paraId="193D1AD2" w14:textId="77777777" w:rsidR="00B84D89" w:rsidRPr="00B84D89" w:rsidRDefault="00B84D89" w:rsidP="00B84D89">
      <w:pPr>
        <w:widowControl w:val="0"/>
        <w:autoSpaceDE w:val="0"/>
        <w:autoSpaceDN w:val="0"/>
        <w:adjustRightInd w:val="0"/>
        <w:ind w:left="640" w:hanging="640"/>
        <w:rPr>
          <w:noProof/>
        </w:rPr>
      </w:pPr>
      <w:r w:rsidRPr="00B84D89">
        <w:rPr>
          <w:noProof/>
        </w:rPr>
        <w:t>[30]</w:t>
      </w:r>
      <w:r w:rsidRPr="00B84D89">
        <w:rPr>
          <w:noProof/>
        </w:rPr>
        <w:tab/>
        <w:t>GitHub, “Acerca de Git.” https://docs.github.com/es/get-started/using-git/about-git (accessed Feb. 06, 2024).</w:t>
      </w:r>
    </w:p>
    <w:p w14:paraId="583AA63B" w14:textId="77777777" w:rsidR="00B84D89" w:rsidRPr="00B84D89" w:rsidRDefault="00B84D89" w:rsidP="00B84D89">
      <w:pPr>
        <w:widowControl w:val="0"/>
        <w:autoSpaceDE w:val="0"/>
        <w:autoSpaceDN w:val="0"/>
        <w:adjustRightInd w:val="0"/>
        <w:ind w:left="640" w:hanging="640"/>
        <w:rPr>
          <w:noProof/>
        </w:rPr>
      </w:pPr>
      <w:r w:rsidRPr="00B84D89">
        <w:rPr>
          <w:noProof/>
        </w:rPr>
        <w:t>[31]</w:t>
      </w:r>
      <w:r w:rsidRPr="00B84D89">
        <w:rPr>
          <w:noProof/>
        </w:rPr>
        <w:tab/>
        <w:t xml:space="preserve">W. Rüdiger and J. Hipp, “CRISP-DM : Towards a Standard Process Model for Data Mining,” </w:t>
      </w:r>
      <w:r w:rsidRPr="00B84D89">
        <w:rPr>
          <w:i/>
          <w:iCs/>
          <w:noProof/>
        </w:rPr>
        <w:t>Proc. Fourth Int. Conf. Pract. Appl. Knowl. Discov. Data Min.</w:t>
      </w:r>
      <w:r w:rsidRPr="00B84D89">
        <w:rPr>
          <w:noProof/>
        </w:rPr>
        <w:t>, no. 24959, pp. 29–39, 2000.</w:t>
      </w:r>
    </w:p>
    <w:p w14:paraId="5D080B42" w14:textId="77777777" w:rsidR="00B84D89" w:rsidRPr="00B84D89" w:rsidRDefault="00B84D89" w:rsidP="00B84D89">
      <w:pPr>
        <w:widowControl w:val="0"/>
        <w:autoSpaceDE w:val="0"/>
        <w:autoSpaceDN w:val="0"/>
        <w:adjustRightInd w:val="0"/>
        <w:ind w:left="640" w:hanging="640"/>
        <w:rPr>
          <w:noProof/>
        </w:rPr>
      </w:pPr>
      <w:r w:rsidRPr="00B84D89">
        <w:rPr>
          <w:noProof/>
        </w:rPr>
        <w:t>[32]</w:t>
      </w:r>
      <w:r w:rsidRPr="00B84D89">
        <w:rPr>
          <w:noProof/>
        </w:rPr>
        <w:tab/>
        <w:t>“[UA] Información sobre las agrupaciones de canales.” https://support.google.com/analytics/answer/6010097 (accessed Feb. 07, 2024).</w:t>
      </w:r>
    </w:p>
    <w:p w14:paraId="18A4DD6A" w14:textId="77777777" w:rsidR="00B84D89" w:rsidRPr="00B84D89" w:rsidRDefault="00B84D89" w:rsidP="00B84D89">
      <w:pPr>
        <w:widowControl w:val="0"/>
        <w:autoSpaceDE w:val="0"/>
        <w:autoSpaceDN w:val="0"/>
        <w:adjustRightInd w:val="0"/>
        <w:ind w:left="640" w:hanging="640"/>
        <w:rPr>
          <w:noProof/>
        </w:rPr>
      </w:pPr>
      <w:r w:rsidRPr="00B84D89">
        <w:rPr>
          <w:noProof/>
        </w:rPr>
        <w:lastRenderedPageBreak/>
        <w:t>[33]</w:t>
      </w:r>
      <w:r w:rsidRPr="00B84D89">
        <w:rPr>
          <w:noProof/>
        </w:rPr>
        <w:tab/>
        <w:t>“[GA4] Informe ‘Detalles de la tecnología.’” https://support.google.com/analytics/answer/12980150 (accessed Feb. 07, 2023).</w:t>
      </w:r>
    </w:p>
    <w:p w14:paraId="3E6AD632" w14:textId="70D61D5D" w:rsidR="00C016C7" w:rsidRPr="00A5625B" w:rsidRDefault="008B2A42" w:rsidP="00C016C7">
      <w:pPr>
        <w:rPr>
          <w:lang w:val="en-US"/>
        </w:rPr>
      </w:pPr>
      <w:ins w:id="35" w:author="enrique gauto sand" w:date="2022-10-07T17:52:00Z">
        <w:r>
          <w:rPr>
            <w:lang w:val="en-US"/>
          </w:rPr>
          <w:fldChar w:fldCharType="end"/>
        </w:r>
      </w:ins>
    </w:p>
    <w:p w14:paraId="18EB14AA" w14:textId="35AACAB3" w:rsidR="004833B4" w:rsidRPr="00A5625B" w:rsidRDefault="004833B4" w:rsidP="004833B4">
      <w:pPr>
        <w:rPr>
          <w:lang w:val="en-US"/>
        </w:rPr>
      </w:pPr>
    </w:p>
    <w:p w14:paraId="7F1AA20C" w14:textId="77777777" w:rsidR="004833B4" w:rsidRPr="00A5625B" w:rsidRDefault="004833B4" w:rsidP="004833B4">
      <w:pPr>
        <w:rPr>
          <w:lang w:val="en-US"/>
        </w:rPr>
      </w:pPr>
    </w:p>
    <w:p w14:paraId="5D527CDB" w14:textId="77777777" w:rsidR="002F2B1E" w:rsidRPr="00A5625B" w:rsidRDefault="002F2B1E" w:rsidP="005A39A9">
      <w:pPr>
        <w:tabs>
          <w:tab w:val="left" w:pos="5880"/>
        </w:tabs>
        <w:rPr>
          <w:lang w:val="en-US"/>
        </w:rPr>
      </w:pPr>
    </w:p>
    <w:sectPr w:rsidR="002F2B1E" w:rsidRPr="00A5625B" w:rsidSect="00130CAD">
      <w:pgSz w:w="11907" w:h="16840" w:code="9"/>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ED946" w14:textId="77777777" w:rsidR="00B235AA" w:rsidRDefault="00B235AA" w:rsidP="00F83EC8">
      <w:r>
        <w:separator/>
      </w:r>
    </w:p>
  </w:endnote>
  <w:endnote w:type="continuationSeparator" w:id="0">
    <w:p w14:paraId="7A021143" w14:textId="77777777" w:rsidR="00B235AA" w:rsidRDefault="00B235AA" w:rsidP="00F8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002262"/>
      <w:docPartObj>
        <w:docPartGallery w:val="Page Numbers (Bottom of Page)"/>
        <w:docPartUnique/>
      </w:docPartObj>
    </w:sdtPr>
    <w:sdtContent>
      <w:p w14:paraId="2152A4CC" w14:textId="6EBFA4C8" w:rsidR="008E7FD2" w:rsidRDefault="008E7FD2">
        <w:pPr>
          <w:pStyle w:val="Piedepgina"/>
          <w:jc w:val="center"/>
        </w:pPr>
        <w:r>
          <w:fldChar w:fldCharType="begin"/>
        </w:r>
        <w:r>
          <w:instrText>PAGE   \* MERGEFORMAT</w:instrText>
        </w:r>
        <w:r>
          <w:fldChar w:fldCharType="separate"/>
        </w:r>
        <w:r w:rsidR="00A31F16">
          <w:rPr>
            <w:noProof/>
          </w:rPr>
          <w:t>2</w:t>
        </w:r>
        <w:r>
          <w:fldChar w:fldCharType="end"/>
        </w:r>
      </w:p>
    </w:sdtContent>
  </w:sdt>
  <w:p w14:paraId="63D41CAA" w14:textId="77777777" w:rsidR="008E7FD2" w:rsidRDefault="008E7FD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CC250" w14:textId="77777777" w:rsidR="00B235AA" w:rsidRDefault="00B235AA" w:rsidP="00F83EC8">
      <w:r>
        <w:separator/>
      </w:r>
    </w:p>
  </w:footnote>
  <w:footnote w:type="continuationSeparator" w:id="0">
    <w:p w14:paraId="66DE8D35" w14:textId="77777777" w:rsidR="00B235AA" w:rsidRDefault="00B235AA" w:rsidP="00F83E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34B7A"/>
    <w:multiLevelType w:val="hybridMultilevel"/>
    <w:tmpl w:val="BD5E44DC"/>
    <w:lvl w:ilvl="0" w:tplc="1B447D16">
      <w:start w:val="1"/>
      <w:numFmt w:val="decimal"/>
      <w:lvlText w:val="4.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2821155"/>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C770BD0"/>
    <w:multiLevelType w:val="hybridMultilevel"/>
    <w:tmpl w:val="2DB85D8A"/>
    <w:lvl w:ilvl="0" w:tplc="18642AFA">
      <w:start w:val="1"/>
      <w:numFmt w:val="decimal"/>
      <w:lvlText w:val="4.%1"/>
      <w:lvlJc w:val="left"/>
      <w:pPr>
        <w:ind w:left="788" w:hanging="360"/>
      </w:pPr>
      <w:rPr>
        <w:rFonts w:hint="default"/>
      </w:rPr>
    </w:lvl>
    <w:lvl w:ilvl="1" w:tplc="2C0A0019" w:tentative="1">
      <w:start w:val="1"/>
      <w:numFmt w:val="lowerLetter"/>
      <w:lvlText w:val="%2."/>
      <w:lvlJc w:val="left"/>
      <w:pPr>
        <w:ind w:left="1508" w:hanging="360"/>
      </w:pPr>
    </w:lvl>
    <w:lvl w:ilvl="2" w:tplc="2C0A001B" w:tentative="1">
      <w:start w:val="1"/>
      <w:numFmt w:val="lowerRoman"/>
      <w:lvlText w:val="%3."/>
      <w:lvlJc w:val="right"/>
      <w:pPr>
        <w:ind w:left="2228" w:hanging="180"/>
      </w:pPr>
    </w:lvl>
    <w:lvl w:ilvl="3" w:tplc="2C0A000F" w:tentative="1">
      <w:start w:val="1"/>
      <w:numFmt w:val="decimal"/>
      <w:lvlText w:val="%4."/>
      <w:lvlJc w:val="left"/>
      <w:pPr>
        <w:ind w:left="2948" w:hanging="360"/>
      </w:pPr>
    </w:lvl>
    <w:lvl w:ilvl="4" w:tplc="2C0A0019" w:tentative="1">
      <w:start w:val="1"/>
      <w:numFmt w:val="lowerLetter"/>
      <w:lvlText w:val="%5."/>
      <w:lvlJc w:val="left"/>
      <w:pPr>
        <w:ind w:left="3668" w:hanging="360"/>
      </w:pPr>
    </w:lvl>
    <w:lvl w:ilvl="5" w:tplc="2C0A001B" w:tentative="1">
      <w:start w:val="1"/>
      <w:numFmt w:val="lowerRoman"/>
      <w:lvlText w:val="%6."/>
      <w:lvlJc w:val="right"/>
      <w:pPr>
        <w:ind w:left="4388" w:hanging="180"/>
      </w:pPr>
    </w:lvl>
    <w:lvl w:ilvl="6" w:tplc="2C0A000F" w:tentative="1">
      <w:start w:val="1"/>
      <w:numFmt w:val="decimal"/>
      <w:lvlText w:val="%7."/>
      <w:lvlJc w:val="left"/>
      <w:pPr>
        <w:ind w:left="5108" w:hanging="360"/>
      </w:pPr>
    </w:lvl>
    <w:lvl w:ilvl="7" w:tplc="2C0A0019" w:tentative="1">
      <w:start w:val="1"/>
      <w:numFmt w:val="lowerLetter"/>
      <w:lvlText w:val="%8."/>
      <w:lvlJc w:val="left"/>
      <w:pPr>
        <w:ind w:left="5828" w:hanging="360"/>
      </w:pPr>
    </w:lvl>
    <w:lvl w:ilvl="8" w:tplc="2C0A001B" w:tentative="1">
      <w:start w:val="1"/>
      <w:numFmt w:val="lowerRoman"/>
      <w:lvlText w:val="%9."/>
      <w:lvlJc w:val="right"/>
      <w:pPr>
        <w:ind w:left="6548" w:hanging="180"/>
      </w:pPr>
    </w:lvl>
  </w:abstractNum>
  <w:abstractNum w:abstractNumId="3" w15:restartNumberingAfterBreak="0">
    <w:nsid w:val="308E77B3"/>
    <w:multiLevelType w:val="multilevel"/>
    <w:tmpl w:val="B646273A"/>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C81694F"/>
    <w:multiLevelType w:val="hybridMultilevel"/>
    <w:tmpl w:val="7D42E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D900567"/>
    <w:multiLevelType w:val="hybridMultilevel"/>
    <w:tmpl w:val="D354D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23F387D"/>
    <w:multiLevelType w:val="hybridMultilevel"/>
    <w:tmpl w:val="A3EAC3F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7" w15:restartNumberingAfterBreak="0">
    <w:nsid w:val="53A814A6"/>
    <w:multiLevelType w:val="hybridMultilevel"/>
    <w:tmpl w:val="6C764F70"/>
    <w:lvl w:ilvl="0" w:tplc="2C0A0001">
      <w:start w:val="1"/>
      <w:numFmt w:val="bullet"/>
      <w:lvlText w:val=""/>
      <w:lvlJc w:val="left"/>
      <w:pPr>
        <w:ind w:left="749" w:hanging="360"/>
      </w:pPr>
      <w:rPr>
        <w:rFonts w:ascii="Symbol" w:hAnsi="Symbol" w:hint="default"/>
      </w:rPr>
    </w:lvl>
    <w:lvl w:ilvl="1" w:tplc="2C0A0003" w:tentative="1">
      <w:start w:val="1"/>
      <w:numFmt w:val="bullet"/>
      <w:lvlText w:val="o"/>
      <w:lvlJc w:val="left"/>
      <w:pPr>
        <w:ind w:left="1469" w:hanging="360"/>
      </w:pPr>
      <w:rPr>
        <w:rFonts w:ascii="Courier New" w:hAnsi="Courier New" w:cs="Courier New" w:hint="default"/>
      </w:rPr>
    </w:lvl>
    <w:lvl w:ilvl="2" w:tplc="2C0A0005" w:tentative="1">
      <w:start w:val="1"/>
      <w:numFmt w:val="bullet"/>
      <w:lvlText w:val=""/>
      <w:lvlJc w:val="left"/>
      <w:pPr>
        <w:ind w:left="2189" w:hanging="360"/>
      </w:pPr>
      <w:rPr>
        <w:rFonts w:ascii="Wingdings" w:hAnsi="Wingdings" w:hint="default"/>
      </w:rPr>
    </w:lvl>
    <w:lvl w:ilvl="3" w:tplc="2C0A0001" w:tentative="1">
      <w:start w:val="1"/>
      <w:numFmt w:val="bullet"/>
      <w:lvlText w:val=""/>
      <w:lvlJc w:val="left"/>
      <w:pPr>
        <w:ind w:left="2909" w:hanging="360"/>
      </w:pPr>
      <w:rPr>
        <w:rFonts w:ascii="Symbol" w:hAnsi="Symbol" w:hint="default"/>
      </w:rPr>
    </w:lvl>
    <w:lvl w:ilvl="4" w:tplc="2C0A0003" w:tentative="1">
      <w:start w:val="1"/>
      <w:numFmt w:val="bullet"/>
      <w:lvlText w:val="o"/>
      <w:lvlJc w:val="left"/>
      <w:pPr>
        <w:ind w:left="3629" w:hanging="360"/>
      </w:pPr>
      <w:rPr>
        <w:rFonts w:ascii="Courier New" w:hAnsi="Courier New" w:cs="Courier New" w:hint="default"/>
      </w:rPr>
    </w:lvl>
    <w:lvl w:ilvl="5" w:tplc="2C0A0005" w:tentative="1">
      <w:start w:val="1"/>
      <w:numFmt w:val="bullet"/>
      <w:lvlText w:val=""/>
      <w:lvlJc w:val="left"/>
      <w:pPr>
        <w:ind w:left="4349" w:hanging="360"/>
      </w:pPr>
      <w:rPr>
        <w:rFonts w:ascii="Wingdings" w:hAnsi="Wingdings" w:hint="default"/>
      </w:rPr>
    </w:lvl>
    <w:lvl w:ilvl="6" w:tplc="2C0A0001" w:tentative="1">
      <w:start w:val="1"/>
      <w:numFmt w:val="bullet"/>
      <w:lvlText w:val=""/>
      <w:lvlJc w:val="left"/>
      <w:pPr>
        <w:ind w:left="5069" w:hanging="360"/>
      </w:pPr>
      <w:rPr>
        <w:rFonts w:ascii="Symbol" w:hAnsi="Symbol" w:hint="default"/>
      </w:rPr>
    </w:lvl>
    <w:lvl w:ilvl="7" w:tplc="2C0A0003" w:tentative="1">
      <w:start w:val="1"/>
      <w:numFmt w:val="bullet"/>
      <w:lvlText w:val="o"/>
      <w:lvlJc w:val="left"/>
      <w:pPr>
        <w:ind w:left="5789" w:hanging="360"/>
      </w:pPr>
      <w:rPr>
        <w:rFonts w:ascii="Courier New" w:hAnsi="Courier New" w:cs="Courier New" w:hint="default"/>
      </w:rPr>
    </w:lvl>
    <w:lvl w:ilvl="8" w:tplc="2C0A0005" w:tentative="1">
      <w:start w:val="1"/>
      <w:numFmt w:val="bullet"/>
      <w:lvlText w:val=""/>
      <w:lvlJc w:val="left"/>
      <w:pPr>
        <w:ind w:left="6509" w:hanging="360"/>
      </w:pPr>
      <w:rPr>
        <w:rFonts w:ascii="Wingdings" w:hAnsi="Wingdings" w:hint="default"/>
      </w:rPr>
    </w:lvl>
  </w:abstractNum>
  <w:abstractNum w:abstractNumId="8" w15:restartNumberingAfterBreak="0">
    <w:nsid w:val="54643A80"/>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5F678A8"/>
    <w:multiLevelType w:val="hybridMultilevel"/>
    <w:tmpl w:val="321A59E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0" w15:restartNumberingAfterBreak="0">
    <w:nsid w:val="58377FD3"/>
    <w:multiLevelType w:val="hybridMultilevel"/>
    <w:tmpl w:val="EF705FB6"/>
    <w:lvl w:ilvl="0" w:tplc="CFCAF3A0">
      <w:start w:val="1"/>
      <w:numFmt w:val="decimal"/>
      <w:lvlText w:val="1.2.%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5B423AD8"/>
    <w:multiLevelType w:val="hybridMultilevel"/>
    <w:tmpl w:val="60167E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BE949B3"/>
    <w:multiLevelType w:val="hybridMultilevel"/>
    <w:tmpl w:val="4208BA8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DF37AF8"/>
    <w:multiLevelType w:val="hybridMultilevel"/>
    <w:tmpl w:val="9FFAD0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D483C40"/>
    <w:multiLevelType w:val="hybridMultilevel"/>
    <w:tmpl w:val="56DC9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FE90AD3"/>
    <w:multiLevelType w:val="hybridMultilevel"/>
    <w:tmpl w:val="CDA488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7745DBC"/>
    <w:multiLevelType w:val="hybridMultilevel"/>
    <w:tmpl w:val="61F6B854"/>
    <w:lvl w:ilvl="0" w:tplc="BDC6D11E">
      <w:start w:val="1"/>
      <w:numFmt w:val="decimal"/>
      <w:lvlText w:val="3.%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0"/>
  </w:num>
  <w:num w:numId="2">
    <w:abstractNumId w:val="3"/>
  </w:num>
  <w:num w:numId="3">
    <w:abstractNumId w:val="1"/>
  </w:num>
  <w:num w:numId="4">
    <w:abstractNumId w:val="6"/>
  </w:num>
  <w:num w:numId="5">
    <w:abstractNumId w:val="16"/>
  </w:num>
  <w:num w:numId="6">
    <w:abstractNumId w:val="9"/>
  </w:num>
  <w:num w:numId="7">
    <w:abstractNumId w:val="8"/>
  </w:num>
  <w:num w:numId="8">
    <w:abstractNumId w:val="13"/>
  </w:num>
  <w:num w:numId="9">
    <w:abstractNumId w:val="4"/>
  </w:num>
  <w:num w:numId="10">
    <w:abstractNumId w:val="5"/>
  </w:num>
  <w:num w:numId="11">
    <w:abstractNumId w:val="7"/>
  </w:num>
  <w:num w:numId="12">
    <w:abstractNumId w:val="2"/>
  </w:num>
  <w:num w:numId="13">
    <w:abstractNumId w:val="0"/>
  </w:num>
  <w:num w:numId="14">
    <w:abstractNumId w:val="14"/>
  </w:num>
  <w:num w:numId="15">
    <w:abstractNumId w:val="11"/>
  </w:num>
  <w:num w:numId="16">
    <w:abstractNumId w:val="12"/>
  </w:num>
  <w:num w:numId="17">
    <w:abstractNumId w:val="15"/>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nrique gauto sand">
    <w15:presenceInfo w15:providerId="Windows Live" w15:userId="8c2c388c15d03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45"/>
    <w:rsid w:val="00001A71"/>
    <w:rsid w:val="0000230C"/>
    <w:rsid w:val="00006D9A"/>
    <w:rsid w:val="00010DC1"/>
    <w:rsid w:val="00013243"/>
    <w:rsid w:val="00013BDE"/>
    <w:rsid w:val="00016EBD"/>
    <w:rsid w:val="00033C01"/>
    <w:rsid w:val="000355FF"/>
    <w:rsid w:val="000356B0"/>
    <w:rsid w:val="00040546"/>
    <w:rsid w:val="00040AD0"/>
    <w:rsid w:val="00051B33"/>
    <w:rsid w:val="000520CE"/>
    <w:rsid w:val="000538FE"/>
    <w:rsid w:val="0005724B"/>
    <w:rsid w:val="00062B90"/>
    <w:rsid w:val="00065A45"/>
    <w:rsid w:val="0007270E"/>
    <w:rsid w:val="00084242"/>
    <w:rsid w:val="000853C0"/>
    <w:rsid w:val="00085FD8"/>
    <w:rsid w:val="00091F42"/>
    <w:rsid w:val="00093C28"/>
    <w:rsid w:val="000A3034"/>
    <w:rsid w:val="000A3B1C"/>
    <w:rsid w:val="000A4976"/>
    <w:rsid w:val="000A557C"/>
    <w:rsid w:val="000B133E"/>
    <w:rsid w:val="000B4455"/>
    <w:rsid w:val="000B4ECE"/>
    <w:rsid w:val="000B51C3"/>
    <w:rsid w:val="000B6017"/>
    <w:rsid w:val="000C04D6"/>
    <w:rsid w:val="000C382B"/>
    <w:rsid w:val="000C4FB4"/>
    <w:rsid w:val="000D28EF"/>
    <w:rsid w:val="000E13C2"/>
    <w:rsid w:val="000E7255"/>
    <w:rsid w:val="000E7A6E"/>
    <w:rsid w:val="000F0E99"/>
    <w:rsid w:val="000F51F5"/>
    <w:rsid w:val="000F5A9B"/>
    <w:rsid w:val="00106C01"/>
    <w:rsid w:val="00111DBD"/>
    <w:rsid w:val="00114DD3"/>
    <w:rsid w:val="0011563B"/>
    <w:rsid w:val="00115A81"/>
    <w:rsid w:val="0011703F"/>
    <w:rsid w:val="00130CAD"/>
    <w:rsid w:val="0013100D"/>
    <w:rsid w:val="00132483"/>
    <w:rsid w:val="0013366D"/>
    <w:rsid w:val="00140D71"/>
    <w:rsid w:val="001411A5"/>
    <w:rsid w:val="00144E04"/>
    <w:rsid w:val="0015160E"/>
    <w:rsid w:val="00166821"/>
    <w:rsid w:val="00183B53"/>
    <w:rsid w:val="00186FBD"/>
    <w:rsid w:val="00190027"/>
    <w:rsid w:val="00190D84"/>
    <w:rsid w:val="00191EEB"/>
    <w:rsid w:val="001B655F"/>
    <w:rsid w:val="001C33C6"/>
    <w:rsid w:val="001C7CC5"/>
    <w:rsid w:val="001D064E"/>
    <w:rsid w:val="001D3392"/>
    <w:rsid w:val="001D7EAE"/>
    <w:rsid w:val="001E5A2D"/>
    <w:rsid w:val="001E64F5"/>
    <w:rsid w:val="001E70FF"/>
    <w:rsid w:val="001E7767"/>
    <w:rsid w:val="001F1D15"/>
    <w:rsid w:val="001F5F59"/>
    <w:rsid w:val="0020376A"/>
    <w:rsid w:val="002047E6"/>
    <w:rsid w:val="00211BFD"/>
    <w:rsid w:val="00213452"/>
    <w:rsid w:val="00217B50"/>
    <w:rsid w:val="002368AB"/>
    <w:rsid w:val="00236AE2"/>
    <w:rsid w:val="00244E9F"/>
    <w:rsid w:val="00245FB5"/>
    <w:rsid w:val="002539E6"/>
    <w:rsid w:val="00255B38"/>
    <w:rsid w:val="00262BF4"/>
    <w:rsid w:val="00263265"/>
    <w:rsid w:val="00263337"/>
    <w:rsid w:val="00263BE3"/>
    <w:rsid w:val="00273149"/>
    <w:rsid w:val="00274284"/>
    <w:rsid w:val="00276189"/>
    <w:rsid w:val="002836ED"/>
    <w:rsid w:val="00283F34"/>
    <w:rsid w:val="002875A7"/>
    <w:rsid w:val="002925F9"/>
    <w:rsid w:val="0029572C"/>
    <w:rsid w:val="002957FB"/>
    <w:rsid w:val="002A1498"/>
    <w:rsid w:val="002A56FB"/>
    <w:rsid w:val="002A76A1"/>
    <w:rsid w:val="002B5BF7"/>
    <w:rsid w:val="002B79F7"/>
    <w:rsid w:val="002B7D33"/>
    <w:rsid w:val="002C004B"/>
    <w:rsid w:val="002C06BE"/>
    <w:rsid w:val="002C4AFE"/>
    <w:rsid w:val="002C5FE4"/>
    <w:rsid w:val="002C6D8A"/>
    <w:rsid w:val="002D016A"/>
    <w:rsid w:val="002D298A"/>
    <w:rsid w:val="002D4A1B"/>
    <w:rsid w:val="002D4C7A"/>
    <w:rsid w:val="002D507D"/>
    <w:rsid w:val="002E217B"/>
    <w:rsid w:val="002E5CA6"/>
    <w:rsid w:val="002F0A7F"/>
    <w:rsid w:val="002F0C69"/>
    <w:rsid w:val="002F2B1E"/>
    <w:rsid w:val="002F49EB"/>
    <w:rsid w:val="00300678"/>
    <w:rsid w:val="00302AEA"/>
    <w:rsid w:val="00307B58"/>
    <w:rsid w:val="003207F2"/>
    <w:rsid w:val="00320E68"/>
    <w:rsid w:val="003346E1"/>
    <w:rsid w:val="00336F02"/>
    <w:rsid w:val="00341BFA"/>
    <w:rsid w:val="00345742"/>
    <w:rsid w:val="0035012E"/>
    <w:rsid w:val="0035501D"/>
    <w:rsid w:val="0035541F"/>
    <w:rsid w:val="00355867"/>
    <w:rsid w:val="00360090"/>
    <w:rsid w:val="0036489B"/>
    <w:rsid w:val="003779B0"/>
    <w:rsid w:val="0038337A"/>
    <w:rsid w:val="003909AB"/>
    <w:rsid w:val="00396C45"/>
    <w:rsid w:val="003A3231"/>
    <w:rsid w:val="003A645A"/>
    <w:rsid w:val="003A7386"/>
    <w:rsid w:val="003B08BF"/>
    <w:rsid w:val="003B2638"/>
    <w:rsid w:val="003B368F"/>
    <w:rsid w:val="003B57FE"/>
    <w:rsid w:val="003B7CB0"/>
    <w:rsid w:val="003B7D9F"/>
    <w:rsid w:val="003D2BBC"/>
    <w:rsid w:val="003D6CF5"/>
    <w:rsid w:val="003F06A7"/>
    <w:rsid w:val="003F467A"/>
    <w:rsid w:val="003F7C77"/>
    <w:rsid w:val="004004F8"/>
    <w:rsid w:val="00402B73"/>
    <w:rsid w:val="00402CFB"/>
    <w:rsid w:val="00406620"/>
    <w:rsid w:val="00407AE4"/>
    <w:rsid w:val="0041061F"/>
    <w:rsid w:val="00412D77"/>
    <w:rsid w:val="00412E0D"/>
    <w:rsid w:val="00413CAF"/>
    <w:rsid w:val="00422F92"/>
    <w:rsid w:val="0043209F"/>
    <w:rsid w:val="00435A0D"/>
    <w:rsid w:val="00435F7F"/>
    <w:rsid w:val="00446BB1"/>
    <w:rsid w:val="00450354"/>
    <w:rsid w:val="0045158A"/>
    <w:rsid w:val="00452EB7"/>
    <w:rsid w:val="004560D8"/>
    <w:rsid w:val="00456BA0"/>
    <w:rsid w:val="00456C78"/>
    <w:rsid w:val="00460128"/>
    <w:rsid w:val="00461A29"/>
    <w:rsid w:val="004777A6"/>
    <w:rsid w:val="004833B4"/>
    <w:rsid w:val="004910CE"/>
    <w:rsid w:val="004914E8"/>
    <w:rsid w:val="00493020"/>
    <w:rsid w:val="004A17D7"/>
    <w:rsid w:val="004A2D58"/>
    <w:rsid w:val="004B01F0"/>
    <w:rsid w:val="004B0846"/>
    <w:rsid w:val="004B1D27"/>
    <w:rsid w:val="004B272F"/>
    <w:rsid w:val="004B4025"/>
    <w:rsid w:val="004B6D91"/>
    <w:rsid w:val="004C07F8"/>
    <w:rsid w:val="004C401B"/>
    <w:rsid w:val="004D4D69"/>
    <w:rsid w:val="004E0F47"/>
    <w:rsid w:val="004E0F9B"/>
    <w:rsid w:val="004E111A"/>
    <w:rsid w:val="004E34B6"/>
    <w:rsid w:val="004E381A"/>
    <w:rsid w:val="004E6DAD"/>
    <w:rsid w:val="004E73C0"/>
    <w:rsid w:val="004F3B23"/>
    <w:rsid w:val="005032E0"/>
    <w:rsid w:val="005074E2"/>
    <w:rsid w:val="00510F79"/>
    <w:rsid w:val="00516294"/>
    <w:rsid w:val="00522D23"/>
    <w:rsid w:val="0052517C"/>
    <w:rsid w:val="0052654F"/>
    <w:rsid w:val="005265AB"/>
    <w:rsid w:val="0053094C"/>
    <w:rsid w:val="0053137B"/>
    <w:rsid w:val="00531637"/>
    <w:rsid w:val="00532819"/>
    <w:rsid w:val="00535422"/>
    <w:rsid w:val="005379CF"/>
    <w:rsid w:val="00543796"/>
    <w:rsid w:val="00543900"/>
    <w:rsid w:val="00544836"/>
    <w:rsid w:val="005516DC"/>
    <w:rsid w:val="00556A44"/>
    <w:rsid w:val="00557FC2"/>
    <w:rsid w:val="0056185A"/>
    <w:rsid w:val="00565711"/>
    <w:rsid w:val="00573D1F"/>
    <w:rsid w:val="0058061C"/>
    <w:rsid w:val="00580B89"/>
    <w:rsid w:val="005822AC"/>
    <w:rsid w:val="00582528"/>
    <w:rsid w:val="00586985"/>
    <w:rsid w:val="005875C0"/>
    <w:rsid w:val="005947A0"/>
    <w:rsid w:val="0059538D"/>
    <w:rsid w:val="00597B16"/>
    <w:rsid w:val="005A193D"/>
    <w:rsid w:val="005A2F26"/>
    <w:rsid w:val="005A33CA"/>
    <w:rsid w:val="005A39A9"/>
    <w:rsid w:val="005A532E"/>
    <w:rsid w:val="005A5EA4"/>
    <w:rsid w:val="005B34E7"/>
    <w:rsid w:val="005B47AF"/>
    <w:rsid w:val="005B66D5"/>
    <w:rsid w:val="005C1041"/>
    <w:rsid w:val="005E2A6A"/>
    <w:rsid w:val="005E390E"/>
    <w:rsid w:val="005E3AF6"/>
    <w:rsid w:val="005E4086"/>
    <w:rsid w:val="005E5236"/>
    <w:rsid w:val="005F348C"/>
    <w:rsid w:val="005F7EB6"/>
    <w:rsid w:val="006007E9"/>
    <w:rsid w:val="0060080C"/>
    <w:rsid w:val="00607B48"/>
    <w:rsid w:val="0061323D"/>
    <w:rsid w:val="006156DA"/>
    <w:rsid w:val="00615E2C"/>
    <w:rsid w:val="00617748"/>
    <w:rsid w:val="00620051"/>
    <w:rsid w:val="00621CD6"/>
    <w:rsid w:val="00625045"/>
    <w:rsid w:val="00625A8E"/>
    <w:rsid w:val="00625D16"/>
    <w:rsid w:val="0063394D"/>
    <w:rsid w:val="0064114D"/>
    <w:rsid w:val="0064164E"/>
    <w:rsid w:val="0064170D"/>
    <w:rsid w:val="0064209D"/>
    <w:rsid w:val="006437A0"/>
    <w:rsid w:val="0065036A"/>
    <w:rsid w:val="0065191F"/>
    <w:rsid w:val="00656527"/>
    <w:rsid w:val="00656E42"/>
    <w:rsid w:val="00662BB3"/>
    <w:rsid w:val="00663711"/>
    <w:rsid w:val="00665C68"/>
    <w:rsid w:val="0067483B"/>
    <w:rsid w:val="00680CE9"/>
    <w:rsid w:val="006858FB"/>
    <w:rsid w:val="00686F72"/>
    <w:rsid w:val="00687FE7"/>
    <w:rsid w:val="006934E6"/>
    <w:rsid w:val="00693971"/>
    <w:rsid w:val="006A3ED9"/>
    <w:rsid w:val="006C02AF"/>
    <w:rsid w:val="006C0F41"/>
    <w:rsid w:val="006C1F94"/>
    <w:rsid w:val="006C7E82"/>
    <w:rsid w:val="006D0732"/>
    <w:rsid w:val="006D2E6E"/>
    <w:rsid w:val="006D661F"/>
    <w:rsid w:val="006E04B1"/>
    <w:rsid w:val="006E449D"/>
    <w:rsid w:val="006E56C1"/>
    <w:rsid w:val="006E7A5D"/>
    <w:rsid w:val="006E7D84"/>
    <w:rsid w:val="006F3A28"/>
    <w:rsid w:val="006F67A2"/>
    <w:rsid w:val="00704383"/>
    <w:rsid w:val="00704E49"/>
    <w:rsid w:val="007066CD"/>
    <w:rsid w:val="00706A87"/>
    <w:rsid w:val="00710D68"/>
    <w:rsid w:val="00715F65"/>
    <w:rsid w:val="00721D5D"/>
    <w:rsid w:val="00726E13"/>
    <w:rsid w:val="00727A74"/>
    <w:rsid w:val="00727DBD"/>
    <w:rsid w:val="00731528"/>
    <w:rsid w:val="007363D4"/>
    <w:rsid w:val="0074312A"/>
    <w:rsid w:val="00743FEF"/>
    <w:rsid w:val="00745CF4"/>
    <w:rsid w:val="0074609F"/>
    <w:rsid w:val="007655C8"/>
    <w:rsid w:val="00765F7A"/>
    <w:rsid w:val="007668D7"/>
    <w:rsid w:val="007709C2"/>
    <w:rsid w:val="00786E2B"/>
    <w:rsid w:val="00794022"/>
    <w:rsid w:val="007A4535"/>
    <w:rsid w:val="007A6FF4"/>
    <w:rsid w:val="007A7E64"/>
    <w:rsid w:val="007B5951"/>
    <w:rsid w:val="007B613C"/>
    <w:rsid w:val="007C0128"/>
    <w:rsid w:val="007C0643"/>
    <w:rsid w:val="007C4824"/>
    <w:rsid w:val="007D2E8B"/>
    <w:rsid w:val="007D58DB"/>
    <w:rsid w:val="007E0F16"/>
    <w:rsid w:val="007E17F8"/>
    <w:rsid w:val="007F225D"/>
    <w:rsid w:val="007F5D47"/>
    <w:rsid w:val="00802618"/>
    <w:rsid w:val="00804D6D"/>
    <w:rsid w:val="00817144"/>
    <w:rsid w:val="00823F3B"/>
    <w:rsid w:val="008264D0"/>
    <w:rsid w:val="008318A9"/>
    <w:rsid w:val="00831E5D"/>
    <w:rsid w:val="0083262C"/>
    <w:rsid w:val="0083384A"/>
    <w:rsid w:val="008349F8"/>
    <w:rsid w:val="00843513"/>
    <w:rsid w:val="00843A7A"/>
    <w:rsid w:val="00844238"/>
    <w:rsid w:val="0084681D"/>
    <w:rsid w:val="0085067E"/>
    <w:rsid w:val="008628D6"/>
    <w:rsid w:val="00863B00"/>
    <w:rsid w:val="0087074D"/>
    <w:rsid w:val="00872587"/>
    <w:rsid w:val="008733BA"/>
    <w:rsid w:val="008769B0"/>
    <w:rsid w:val="00884F73"/>
    <w:rsid w:val="00885917"/>
    <w:rsid w:val="0088614E"/>
    <w:rsid w:val="00887728"/>
    <w:rsid w:val="00887EBF"/>
    <w:rsid w:val="008932AA"/>
    <w:rsid w:val="00893573"/>
    <w:rsid w:val="008A0CF1"/>
    <w:rsid w:val="008A35FD"/>
    <w:rsid w:val="008A621D"/>
    <w:rsid w:val="008B250A"/>
    <w:rsid w:val="008B2A42"/>
    <w:rsid w:val="008C42D1"/>
    <w:rsid w:val="008C748E"/>
    <w:rsid w:val="008D197F"/>
    <w:rsid w:val="008D31F6"/>
    <w:rsid w:val="008D530E"/>
    <w:rsid w:val="008E3426"/>
    <w:rsid w:val="008E36D9"/>
    <w:rsid w:val="008E503D"/>
    <w:rsid w:val="008E5609"/>
    <w:rsid w:val="008E7FD2"/>
    <w:rsid w:val="008F4A2B"/>
    <w:rsid w:val="009142AB"/>
    <w:rsid w:val="00915519"/>
    <w:rsid w:val="009204F3"/>
    <w:rsid w:val="00924162"/>
    <w:rsid w:val="00924F07"/>
    <w:rsid w:val="00934771"/>
    <w:rsid w:val="009352FD"/>
    <w:rsid w:val="00940427"/>
    <w:rsid w:val="00943403"/>
    <w:rsid w:val="00954809"/>
    <w:rsid w:val="00957421"/>
    <w:rsid w:val="00957D70"/>
    <w:rsid w:val="00960A1C"/>
    <w:rsid w:val="009611D7"/>
    <w:rsid w:val="00963D72"/>
    <w:rsid w:val="0097330F"/>
    <w:rsid w:val="00984B0C"/>
    <w:rsid w:val="00985B04"/>
    <w:rsid w:val="00991A49"/>
    <w:rsid w:val="00992AF3"/>
    <w:rsid w:val="00996AC1"/>
    <w:rsid w:val="009A25AC"/>
    <w:rsid w:val="009A49E5"/>
    <w:rsid w:val="009A7169"/>
    <w:rsid w:val="009B2473"/>
    <w:rsid w:val="009B322A"/>
    <w:rsid w:val="009C21C4"/>
    <w:rsid w:val="009C22AC"/>
    <w:rsid w:val="009C5A81"/>
    <w:rsid w:val="009D00C6"/>
    <w:rsid w:val="009D33A2"/>
    <w:rsid w:val="009D4E93"/>
    <w:rsid w:val="009D6A2A"/>
    <w:rsid w:val="009E23D8"/>
    <w:rsid w:val="009E4F4F"/>
    <w:rsid w:val="009E79F5"/>
    <w:rsid w:val="009F20E4"/>
    <w:rsid w:val="009F2CA3"/>
    <w:rsid w:val="009F6452"/>
    <w:rsid w:val="009F651F"/>
    <w:rsid w:val="00A07978"/>
    <w:rsid w:val="00A11D5B"/>
    <w:rsid w:val="00A209AF"/>
    <w:rsid w:val="00A25925"/>
    <w:rsid w:val="00A27062"/>
    <w:rsid w:val="00A31F16"/>
    <w:rsid w:val="00A32BEA"/>
    <w:rsid w:val="00A37F73"/>
    <w:rsid w:val="00A500A7"/>
    <w:rsid w:val="00A51A44"/>
    <w:rsid w:val="00A53C9E"/>
    <w:rsid w:val="00A5625B"/>
    <w:rsid w:val="00A62FC3"/>
    <w:rsid w:val="00A70D62"/>
    <w:rsid w:val="00A710BD"/>
    <w:rsid w:val="00A72718"/>
    <w:rsid w:val="00A77175"/>
    <w:rsid w:val="00A839DC"/>
    <w:rsid w:val="00A84671"/>
    <w:rsid w:val="00A8753D"/>
    <w:rsid w:val="00AA2A7C"/>
    <w:rsid w:val="00AA3EC6"/>
    <w:rsid w:val="00AB530C"/>
    <w:rsid w:val="00AC2A53"/>
    <w:rsid w:val="00AC45CB"/>
    <w:rsid w:val="00AC5186"/>
    <w:rsid w:val="00AC5DE2"/>
    <w:rsid w:val="00AD08DC"/>
    <w:rsid w:val="00AD752A"/>
    <w:rsid w:val="00AE07A6"/>
    <w:rsid w:val="00AF0043"/>
    <w:rsid w:val="00AF2F07"/>
    <w:rsid w:val="00B038BC"/>
    <w:rsid w:val="00B170F1"/>
    <w:rsid w:val="00B17DE4"/>
    <w:rsid w:val="00B22837"/>
    <w:rsid w:val="00B235AA"/>
    <w:rsid w:val="00B25C4A"/>
    <w:rsid w:val="00B30117"/>
    <w:rsid w:val="00B3027D"/>
    <w:rsid w:val="00B33947"/>
    <w:rsid w:val="00B3766D"/>
    <w:rsid w:val="00B37BC5"/>
    <w:rsid w:val="00B44372"/>
    <w:rsid w:val="00B47448"/>
    <w:rsid w:val="00B53580"/>
    <w:rsid w:val="00B54B48"/>
    <w:rsid w:val="00B57399"/>
    <w:rsid w:val="00B737BC"/>
    <w:rsid w:val="00B75457"/>
    <w:rsid w:val="00B8159D"/>
    <w:rsid w:val="00B84D89"/>
    <w:rsid w:val="00B873F6"/>
    <w:rsid w:val="00B90A89"/>
    <w:rsid w:val="00B91CA9"/>
    <w:rsid w:val="00B92C2D"/>
    <w:rsid w:val="00BA3E0C"/>
    <w:rsid w:val="00BA5689"/>
    <w:rsid w:val="00BA74C9"/>
    <w:rsid w:val="00BA7F0E"/>
    <w:rsid w:val="00BB5948"/>
    <w:rsid w:val="00BC125E"/>
    <w:rsid w:val="00BC2C20"/>
    <w:rsid w:val="00BC7DF5"/>
    <w:rsid w:val="00BD1681"/>
    <w:rsid w:val="00BE1BC3"/>
    <w:rsid w:val="00BE6C98"/>
    <w:rsid w:val="00BF4919"/>
    <w:rsid w:val="00BF62BC"/>
    <w:rsid w:val="00BF6A00"/>
    <w:rsid w:val="00C0049F"/>
    <w:rsid w:val="00C007A7"/>
    <w:rsid w:val="00C00F33"/>
    <w:rsid w:val="00C016C7"/>
    <w:rsid w:val="00C02DFC"/>
    <w:rsid w:val="00C10862"/>
    <w:rsid w:val="00C1396E"/>
    <w:rsid w:val="00C15381"/>
    <w:rsid w:val="00C165E4"/>
    <w:rsid w:val="00C27538"/>
    <w:rsid w:val="00C3672F"/>
    <w:rsid w:val="00C40BF3"/>
    <w:rsid w:val="00C45249"/>
    <w:rsid w:val="00C5254D"/>
    <w:rsid w:val="00C61094"/>
    <w:rsid w:val="00C7523C"/>
    <w:rsid w:val="00C77E78"/>
    <w:rsid w:val="00C81E5B"/>
    <w:rsid w:val="00C8342D"/>
    <w:rsid w:val="00C85759"/>
    <w:rsid w:val="00C862D3"/>
    <w:rsid w:val="00C9563E"/>
    <w:rsid w:val="00CA0F33"/>
    <w:rsid w:val="00CA3640"/>
    <w:rsid w:val="00CA6CBF"/>
    <w:rsid w:val="00CB14F6"/>
    <w:rsid w:val="00CD045F"/>
    <w:rsid w:val="00CD21AE"/>
    <w:rsid w:val="00CD5D8B"/>
    <w:rsid w:val="00CD7FDC"/>
    <w:rsid w:val="00D0645B"/>
    <w:rsid w:val="00D10150"/>
    <w:rsid w:val="00D11644"/>
    <w:rsid w:val="00D155C2"/>
    <w:rsid w:val="00D42C24"/>
    <w:rsid w:val="00D44C3A"/>
    <w:rsid w:val="00D46505"/>
    <w:rsid w:val="00D46F85"/>
    <w:rsid w:val="00D5063C"/>
    <w:rsid w:val="00D51D3E"/>
    <w:rsid w:val="00D55110"/>
    <w:rsid w:val="00D55889"/>
    <w:rsid w:val="00D6569F"/>
    <w:rsid w:val="00D679C4"/>
    <w:rsid w:val="00D85238"/>
    <w:rsid w:val="00D87281"/>
    <w:rsid w:val="00D925B7"/>
    <w:rsid w:val="00D960B8"/>
    <w:rsid w:val="00D97454"/>
    <w:rsid w:val="00DA409F"/>
    <w:rsid w:val="00DA5A8B"/>
    <w:rsid w:val="00DA7A36"/>
    <w:rsid w:val="00DB0FEE"/>
    <w:rsid w:val="00DC091E"/>
    <w:rsid w:val="00DC0C96"/>
    <w:rsid w:val="00DC2309"/>
    <w:rsid w:val="00DC40DF"/>
    <w:rsid w:val="00DC6255"/>
    <w:rsid w:val="00DD6235"/>
    <w:rsid w:val="00DD73A5"/>
    <w:rsid w:val="00DF248A"/>
    <w:rsid w:val="00DF3E85"/>
    <w:rsid w:val="00DF4652"/>
    <w:rsid w:val="00DF5A6A"/>
    <w:rsid w:val="00E020A9"/>
    <w:rsid w:val="00E04F9B"/>
    <w:rsid w:val="00E0707D"/>
    <w:rsid w:val="00E132F2"/>
    <w:rsid w:val="00E13761"/>
    <w:rsid w:val="00E1558D"/>
    <w:rsid w:val="00E200C1"/>
    <w:rsid w:val="00E204A3"/>
    <w:rsid w:val="00E2064E"/>
    <w:rsid w:val="00E30DCF"/>
    <w:rsid w:val="00E33F8E"/>
    <w:rsid w:val="00E35C31"/>
    <w:rsid w:val="00E363BE"/>
    <w:rsid w:val="00E42053"/>
    <w:rsid w:val="00E52A1C"/>
    <w:rsid w:val="00E54307"/>
    <w:rsid w:val="00E54869"/>
    <w:rsid w:val="00E564FD"/>
    <w:rsid w:val="00E604DF"/>
    <w:rsid w:val="00E65CAF"/>
    <w:rsid w:val="00E663C7"/>
    <w:rsid w:val="00E66E31"/>
    <w:rsid w:val="00E67B87"/>
    <w:rsid w:val="00E81E8B"/>
    <w:rsid w:val="00E91454"/>
    <w:rsid w:val="00E953D0"/>
    <w:rsid w:val="00E962A0"/>
    <w:rsid w:val="00E97B62"/>
    <w:rsid w:val="00EA16F1"/>
    <w:rsid w:val="00EA3C52"/>
    <w:rsid w:val="00EB04E3"/>
    <w:rsid w:val="00EB0A84"/>
    <w:rsid w:val="00EB28EF"/>
    <w:rsid w:val="00EB2EE4"/>
    <w:rsid w:val="00EB422F"/>
    <w:rsid w:val="00EB5E74"/>
    <w:rsid w:val="00EC1A17"/>
    <w:rsid w:val="00EC3F33"/>
    <w:rsid w:val="00EC54C1"/>
    <w:rsid w:val="00ED4E24"/>
    <w:rsid w:val="00ED685B"/>
    <w:rsid w:val="00EE4A4B"/>
    <w:rsid w:val="00EF1635"/>
    <w:rsid w:val="00EF2F3A"/>
    <w:rsid w:val="00EF38E4"/>
    <w:rsid w:val="00EF51CE"/>
    <w:rsid w:val="00EF5A62"/>
    <w:rsid w:val="00F0136D"/>
    <w:rsid w:val="00F01468"/>
    <w:rsid w:val="00F02965"/>
    <w:rsid w:val="00F16336"/>
    <w:rsid w:val="00F35368"/>
    <w:rsid w:val="00F369D7"/>
    <w:rsid w:val="00F50FC7"/>
    <w:rsid w:val="00F5260B"/>
    <w:rsid w:val="00F56C52"/>
    <w:rsid w:val="00F57415"/>
    <w:rsid w:val="00F60910"/>
    <w:rsid w:val="00F673B2"/>
    <w:rsid w:val="00F7241D"/>
    <w:rsid w:val="00F83EC8"/>
    <w:rsid w:val="00F86121"/>
    <w:rsid w:val="00F8666A"/>
    <w:rsid w:val="00FA47D1"/>
    <w:rsid w:val="00FB2070"/>
    <w:rsid w:val="00FB3E64"/>
    <w:rsid w:val="00FC43BD"/>
    <w:rsid w:val="00FC74EF"/>
    <w:rsid w:val="00FD5B04"/>
    <w:rsid w:val="00FD5B31"/>
    <w:rsid w:val="00FD7513"/>
    <w:rsid w:val="00FF0379"/>
    <w:rsid w:val="00FF54A8"/>
    <w:rsid w:val="00FF5C09"/>
    <w:rsid w:val="00FF60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8A7F8"/>
  <w15:chartTrackingRefBased/>
  <w15:docId w15:val="{89240D73-AF6A-46A3-920A-C77709D8A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947"/>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2F2B1E"/>
    <w:pPr>
      <w:keepNext/>
      <w:keepLines/>
      <w:spacing w:before="240"/>
      <w:outlineLvl w:val="0"/>
    </w:pPr>
    <w:rPr>
      <w:rFonts w:eastAsiaTheme="majorEastAsia"/>
      <w:b/>
      <w:sz w:val="52"/>
      <w:szCs w:val="40"/>
    </w:rPr>
  </w:style>
  <w:style w:type="paragraph" w:styleId="Ttulo2">
    <w:name w:val="heading 2"/>
    <w:basedOn w:val="Normal"/>
    <w:next w:val="Normal"/>
    <w:link w:val="Ttulo2Car"/>
    <w:uiPriority w:val="9"/>
    <w:unhideWhenUsed/>
    <w:qFormat/>
    <w:rsid w:val="002F2B1E"/>
    <w:pPr>
      <w:keepNext/>
      <w:keepLines/>
      <w:spacing w:before="4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2F2B1E"/>
    <w:pPr>
      <w:keepNext/>
      <w:keepLines/>
      <w:spacing w:before="40"/>
      <w:outlineLvl w:val="2"/>
    </w:pPr>
    <w:rPr>
      <w:rFonts w:eastAsiaTheme="majorEastAsia" w:cstheme="majorBidi"/>
      <w:b/>
    </w:rPr>
  </w:style>
  <w:style w:type="paragraph" w:styleId="Ttulo4">
    <w:name w:val="heading 4"/>
    <w:basedOn w:val="Normal"/>
    <w:next w:val="Normal"/>
    <w:link w:val="Ttulo4Car"/>
    <w:uiPriority w:val="9"/>
    <w:unhideWhenUsed/>
    <w:qFormat/>
    <w:rsid w:val="00236AE2"/>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36AE2"/>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236AE2"/>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2B1E"/>
    <w:rPr>
      <w:rFonts w:ascii="Times New Roman" w:eastAsiaTheme="majorEastAsia" w:hAnsi="Times New Roman" w:cs="Times New Roman"/>
      <w:b/>
      <w:sz w:val="52"/>
      <w:szCs w:val="40"/>
      <w:lang w:eastAsia="es-AR"/>
    </w:rPr>
  </w:style>
  <w:style w:type="character" w:customStyle="1" w:styleId="Ttulo2Car">
    <w:name w:val="Título 2 Car"/>
    <w:basedOn w:val="Fuentedeprrafopredeter"/>
    <w:link w:val="Ttulo2"/>
    <w:uiPriority w:val="9"/>
    <w:rsid w:val="002F2B1E"/>
    <w:rPr>
      <w:rFonts w:ascii="Times New Roman" w:eastAsiaTheme="majorEastAsia" w:hAnsi="Times New Roman" w:cstheme="majorBidi"/>
      <w:b/>
      <w:sz w:val="28"/>
      <w:szCs w:val="26"/>
      <w:lang w:eastAsia="es-AR"/>
    </w:rPr>
  </w:style>
  <w:style w:type="character" w:customStyle="1" w:styleId="Ttulo3Car">
    <w:name w:val="Título 3 Car"/>
    <w:basedOn w:val="Fuentedeprrafopredeter"/>
    <w:link w:val="Ttulo3"/>
    <w:uiPriority w:val="9"/>
    <w:rsid w:val="002F2B1E"/>
    <w:rPr>
      <w:rFonts w:ascii="Times New Roman" w:eastAsiaTheme="majorEastAsia" w:hAnsi="Times New Roman" w:cstheme="majorBidi"/>
      <w:b/>
      <w:sz w:val="24"/>
      <w:szCs w:val="24"/>
      <w:lang w:eastAsia="es-AR"/>
    </w:rPr>
  </w:style>
  <w:style w:type="character" w:customStyle="1" w:styleId="Ttulo4Car">
    <w:name w:val="Título 4 Car"/>
    <w:basedOn w:val="Fuentedeprrafopredeter"/>
    <w:link w:val="Ttulo4"/>
    <w:uiPriority w:val="9"/>
    <w:rsid w:val="00236AE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36AE2"/>
    <w:rPr>
      <w:rFonts w:asciiTheme="majorHAnsi" w:eastAsiaTheme="majorEastAsia" w:hAnsiTheme="majorHAnsi" w:cstheme="majorBidi"/>
      <w:color w:val="2E74B5" w:themeColor="accent1" w:themeShade="BF"/>
    </w:rPr>
  </w:style>
  <w:style w:type="paragraph" w:styleId="Puesto">
    <w:name w:val="Title"/>
    <w:basedOn w:val="Normal"/>
    <w:next w:val="Normal"/>
    <w:link w:val="PuestoCar"/>
    <w:uiPriority w:val="10"/>
    <w:qFormat/>
    <w:rsid w:val="00236AE2"/>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36AE2"/>
    <w:rPr>
      <w:rFonts w:asciiTheme="majorHAnsi" w:eastAsiaTheme="majorEastAsia" w:hAnsiTheme="majorHAnsi" w:cstheme="majorBidi"/>
      <w:spacing w:val="-10"/>
      <w:kern w:val="28"/>
      <w:sz w:val="56"/>
      <w:szCs w:val="56"/>
    </w:rPr>
  </w:style>
  <w:style w:type="character" w:customStyle="1" w:styleId="Ttulo6Car">
    <w:name w:val="Título 6 Car"/>
    <w:basedOn w:val="Fuentedeprrafopredeter"/>
    <w:link w:val="Ttulo6"/>
    <w:uiPriority w:val="9"/>
    <w:rsid w:val="00236AE2"/>
    <w:rPr>
      <w:rFonts w:asciiTheme="majorHAnsi" w:eastAsiaTheme="majorEastAsia" w:hAnsiTheme="majorHAnsi" w:cstheme="majorBidi"/>
      <w:color w:val="1F4D78" w:themeColor="accent1" w:themeShade="7F"/>
    </w:rPr>
  </w:style>
  <w:style w:type="character" w:styleId="Hipervnculo">
    <w:name w:val="Hyperlink"/>
    <w:basedOn w:val="Fuentedeprrafopredeter"/>
    <w:uiPriority w:val="99"/>
    <w:unhideWhenUsed/>
    <w:rsid w:val="00236AE2"/>
    <w:rPr>
      <w:color w:val="0563C1" w:themeColor="hyperlink"/>
      <w:u w:val="single"/>
    </w:rPr>
  </w:style>
  <w:style w:type="character" w:styleId="Hipervnculovisitado">
    <w:name w:val="FollowedHyperlink"/>
    <w:basedOn w:val="Fuentedeprrafopredeter"/>
    <w:uiPriority w:val="99"/>
    <w:semiHidden/>
    <w:unhideWhenUsed/>
    <w:rsid w:val="00236AE2"/>
    <w:rPr>
      <w:color w:val="954F72" w:themeColor="followedHyperlink"/>
      <w:u w:val="single"/>
    </w:rPr>
  </w:style>
  <w:style w:type="paragraph" w:styleId="Prrafodelista">
    <w:name w:val="List Paragraph"/>
    <w:basedOn w:val="Normal"/>
    <w:uiPriority w:val="34"/>
    <w:qFormat/>
    <w:rsid w:val="00AC5186"/>
    <w:pPr>
      <w:ind w:left="720"/>
      <w:contextualSpacing/>
    </w:pPr>
  </w:style>
  <w:style w:type="paragraph" w:styleId="Encabezado">
    <w:name w:val="header"/>
    <w:basedOn w:val="Normal"/>
    <w:link w:val="EncabezadoCar"/>
    <w:uiPriority w:val="99"/>
    <w:unhideWhenUsed/>
    <w:rsid w:val="00F83EC8"/>
    <w:pPr>
      <w:tabs>
        <w:tab w:val="center" w:pos="4419"/>
        <w:tab w:val="right" w:pos="8838"/>
      </w:tabs>
    </w:pPr>
  </w:style>
  <w:style w:type="character" w:customStyle="1" w:styleId="EncabezadoCar">
    <w:name w:val="Encabezado Car"/>
    <w:basedOn w:val="Fuentedeprrafopredeter"/>
    <w:link w:val="Encabezado"/>
    <w:uiPriority w:val="99"/>
    <w:rsid w:val="00F83EC8"/>
  </w:style>
  <w:style w:type="paragraph" w:styleId="Piedepgina">
    <w:name w:val="footer"/>
    <w:basedOn w:val="Normal"/>
    <w:link w:val="PiedepginaCar"/>
    <w:uiPriority w:val="99"/>
    <w:unhideWhenUsed/>
    <w:rsid w:val="00F83EC8"/>
    <w:pPr>
      <w:tabs>
        <w:tab w:val="center" w:pos="4419"/>
        <w:tab w:val="right" w:pos="8838"/>
      </w:tabs>
    </w:pPr>
  </w:style>
  <w:style w:type="character" w:customStyle="1" w:styleId="PiedepginaCar">
    <w:name w:val="Pie de página Car"/>
    <w:basedOn w:val="Fuentedeprrafopredeter"/>
    <w:link w:val="Piedepgina"/>
    <w:uiPriority w:val="99"/>
    <w:rsid w:val="00F83EC8"/>
  </w:style>
  <w:style w:type="table" w:styleId="Tablaconcuadrcula">
    <w:name w:val="Table Grid"/>
    <w:basedOn w:val="Tablanormal"/>
    <w:uiPriority w:val="39"/>
    <w:rsid w:val="00F83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62B90"/>
    <w:rPr>
      <w:sz w:val="16"/>
      <w:szCs w:val="16"/>
    </w:rPr>
  </w:style>
  <w:style w:type="paragraph" w:styleId="Textocomentario">
    <w:name w:val="annotation text"/>
    <w:basedOn w:val="Normal"/>
    <w:link w:val="TextocomentarioCar"/>
    <w:uiPriority w:val="99"/>
    <w:semiHidden/>
    <w:unhideWhenUsed/>
    <w:rsid w:val="00062B90"/>
    <w:rPr>
      <w:sz w:val="20"/>
      <w:szCs w:val="20"/>
    </w:rPr>
  </w:style>
  <w:style w:type="character" w:customStyle="1" w:styleId="TextocomentarioCar">
    <w:name w:val="Texto comentario Car"/>
    <w:basedOn w:val="Fuentedeprrafopredeter"/>
    <w:link w:val="Textocomentario"/>
    <w:uiPriority w:val="99"/>
    <w:semiHidden/>
    <w:rsid w:val="00062B90"/>
    <w:rPr>
      <w:sz w:val="20"/>
      <w:szCs w:val="20"/>
    </w:rPr>
  </w:style>
  <w:style w:type="paragraph" w:styleId="Asuntodelcomentario">
    <w:name w:val="annotation subject"/>
    <w:basedOn w:val="Textocomentario"/>
    <w:next w:val="Textocomentario"/>
    <w:link w:val="AsuntodelcomentarioCar"/>
    <w:uiPriority w:val="99"/>
    <w:semiHidden/>
    <w:unhideWhenUsed/>
    <w:rsid w:val="00062B90"/>
    <w:rPr>
      <w:b/>
      <w:bCs/>
    </w:rPr>
  </w:style>
  <w:style w:type="character" w:customStyle="1" w:styleId="AsuntodelcomentarioCar">
    <w:name w:val="Asunto del comentario Car"/>
    <w:basedOn w:val="TextocomentarioCar"/>
    <w:link w:val="Asuntodelcomentario"/>
    <w:uiPriority w:val="99"/>
    <w:semiHidden/>
    <w:rsid w:val="00062B90"/>
    <w:rPr>
      <w:b/>
      <w:bCs/>
      <w:sz w:val="20"/>
      <w:szCs w:val="20"/>
    </w:rPr>
  </w:style>
  <w:style w:type="paragraph" w:styleId="Textodeglobo">
    <w:name w:val="Balloon Text"/>
    <w:basedOn w:val="Normal"/>
    <w:link w:val="TextodegloboCar"/>
    <w:uiPriority w:val="99"/>
    <w:semiHidden/>
    <w:unhideWhenUsed/>
    <w:rsid w:val="00062B9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2B90"/>
    <w:rPr>
      <w:rFonts w:ascii="Segoe UI" w:hAnsi="Segoe UI" w:cs="Segoe UI"/>
      <w:sz w:val="18"/>
      <w:szCs w:val="18"/>
    </w:rPr>
  </w:style>
  <w:style w:type="paragraph" w:styleId="TtulodeTDC">
    <w:name w:val="TOC Heading"/>
    <w:basedOn w:val="Ttulo1"/>
    <w:next w:val="Normal"/>
    <w:uiPriority w:val="39"/>
    <w:unhideWhenUsed/>
    <w:qFormat/>
    <w:rsid w:val="00EF1635"/>
    <w:pPr>
      <w:outlineLvl w:val="9"/>
    </w:pPr>
    <w:rPr>
      <w:rFonts w:asciiTheme="majorHAnsi"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F1635"/>
    <w:pPr>
      <w:spacing w:after="100"/>
    </w:pPr>
  </w:style>
  <w:style w:type="paragraph" w:customStyle="1" w:styleId="Standard">
    <w:name w:val="Standard"/>
    <w:rsid w:val="00130CAD"/>
    <w:pPr>
      <w:widowControl w:val="0"/>
      <w:suppressAutoHyphens/>
      <w:autoSpaceDN w:val="0"/>
      <w:spacing w:after="0" w:line="240" w:lineRule="auto"/>
      <w:textAlignment w:val="baseline"/>
    </w:pPr>
    <w:rPr>
      <w:rFonts w:ascii="Times New Roman" w:eastAsia="DejaVu Sans" w:hAnsi="Times New Roman" w:cs="DejaVu Sans"/>
      <w:kern w:val="3"/>
      <w:sz w:val="21"/>
      <w:szCs w:val="24"/>
      <w:lang w:eastAsia="es-AR"/>
    </w:rPr>
  </w:style>
  <w:style w:type="paragraph" w:styleId="TDC2">
    <w:name w:val="toc 2"/>
    <w:basedOn w:val="Normal"/>
    <w:next w:val="Normal"/>
    <w:autoRedefine/>
    <w:uiPriority w:val="39"/>
    <w:unhideWhenUsed/>
    <w:rsid w:val="0087074D"/>
    <w:pPr>
      <w:spacing w:after="100"/>
      <w:ind w:left="220"/>
    </w:pPr>
  </w:style>
  <w:style w:type="paragraph" w:styleId="NormalWeb">
    <w:name w:val="Normal (Web)"/>
    <w:basedOn w:val="Normal"/>
    <w:uiPriority w:val="99"/>
    <w:unhideWhenUsed/>
    <w:rsid w:val="00307B58"/>
    <w:pPr>
      <w:spacing w:before="100" w:beforeAutospacing="1" w:after="100" w:afterAutospacing="1"/>
    </w:pPr>
  </w:style>
  <w:style w:type="paragraph" w:styleId="Textoindependiente">
    <w:name w:val="Body Text"/>
    <w:basedOn w:val="Normal"/>
    <w:link w:val="TextoindependienteCar"/>
    <w:semiHidden/>
    <w:rsid w:val="00006D9A"/>
    <w:pPr>
      <w:suppressAutoHyphens/>
      <w:spacing w:line="360" w:lineRule="auto"/>
      <w:ind w:firstLine="708"/>
      <w:jc w:val="both"/>
    </w:pPr>
    <w:rPr>
      <w:rFonts w:ascii="Verdana" w:hAnsi="Verdana"/>
      <w:lang w:eastAsia="ar-SA"/>
    </w:rPr>
  </w:style>
  <w:style w:type="character" w:customStyle="1" w:styleId="TextoindependienteCar">
    <w:name w:val="Texto independiente Car"/>
    <w:basedOn w:val="Fuentedeprrafopredeter"/>
    <w:link w:val="Textoindependiente"/>
    <w:semiHidden/>
    <w:rsid w:val="00006D9A"/>
    <w:rPr>
      <w:rFonts w:ascii="Verdana" w:eastAsia="Times New Roman" w:hAnsi="Verdana" w:cs="Times New Roman"/>
      <w:szCs w:val="24"/>
      <w:lang w:val="es-ES" w:eastAsia="ar-SA"/>
    </w:rPr>
  </w:style>
  <w:style w:type="character" w:styleId="Textodelmarcadordeposicin">
    <w:name w:val="Placeholder Text"/>
    <w:basedOn w:val="Fuentedeprrafopredeter"/>
    <w:uiPriority w:val="99"/>
    <w:semiHidden/>
    <w:rsid w:val="00EF2F3A"/>
    <w:rPr>
      <w:color w:val="808080"/>
    </w:rPr>
  </w:style>
  <w:style w:type="paragraph" w:customStyle="1" w:styleId="Textbody">
    <w:name w:val="Text body"/>
    <w:basedOn w:val="Normal"/>
    <w:rsid w:val="002F2B1E"/>
    <w:pPr>
      <w:widowControl w:val="0"/>
      <w:suppressAutoHyphens/>
      <w:autoSpaceDN w:val="0"/>
      <w:spacing w:after="140" w:line="360" w:lineRule="auto"/>
      <w:jc w:val="both"/>
    </w:pPr>
    <w:rPr>
      <w:kern w:val="3"/>
      <w:sz w:val="21"/>
      <w:lang w:val="es-ES" w:eastAsia="zh-CN" w:bidi="hi-IN"/>
    </w:rPr>
  </w:style>
  <w:style w:type="paragraph" w:styleId="TDC3">
    <w:name w:val="toc 3"/>
    <w:basedOn w:val="Normal"/>
    <w:next w:val="Normal"/>
    <w:autoRedefine/>
    <w:uiPriority w:val="39"/>
    <w:unhideWhenUsed/>
    <w:rsid w:val="00217B50"/>
    <w:pPr>
      <w:spacing w:after="100"/>
      <w:ind w:left="480"/>
    </w:pPr>
  </w:style>
  <w:style w:type="character" w:customStyle="1" w:styleId="markedcontent">
    <w:name w:val="markedcontent"/>
    <w:basedOn w:val="Fuentedeprrafopredeter"/>
    <w:rsid w:val="00091F42"/>
  </w:style>
  <w:style w:type="paragraph" w:styleId="Descripcin">
    <w:name w:val="caption"/>
    <w:basedOn w:val="Normal"/>
    <w:next w:val="Normal"/>
    <w:uiPriority w:val="35"/>
    <w:semiHidden/>
    <w:unhideWhenUsed/>
    <w:qFormat/>
    <w:rsid w:val="00E66E31"/>
    <w:pPr>
      <w:spacing w:after="200"/>
      <w:jc w:val="both"/>
    </w:pPr>
    <w:rPr>
      <w:rFonts w:eastAsiaTheme="minorHAnsi" w:cstheme="minorBidi"/>
      <w:i/>
      <w:iCs/>
      <w:color w:val="44546A" w:themeColor="text2"/>
      <w:sz w:val="18"/>
      <w:szCs w:val="18"/>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0063">
      <w:bodyDiv w:val="1"/>
      <w:marLeft w:val="0"/>
      <w:marRight w:val="0"/>
      <w:marTop w:val="0"/>
      <w:marBottom w:val="0"/>
      <w:divBdr>
        <w:top w:val="none" w:sz="0" w:space="0" w:color="auto"/>
        <w:left w:val="none" w:sz="0" w:space="0" w:color="auto"/>
        <w:bottom w:val="none" w:sz="0" w:space="0" w:color="auto"/>
        <w:right w:val="none" w:sz="0" w:space="0" w:color="auto"/>
      </w:divBdr>
    </w:div>
    <w:div w:id="56828114">
      <w:bodyDiv w:val="1"/>
      <w:marLeft w:val="0"/>
      <w:marRight w:val="0"/>
      <w:marTop w:val="0"/>
      <w:marBottom w:val="0"/>
      <w:divBdr>
        <w:top w:val="none" w:sz="0" w:space="0" w:color="auto"/>
        <w:left w:val="none" w:sz="0" w:space="0" w:color="auto"/>
        <w:bottom w:val="none" w:sz="0" w:space="0" w:color="auto"/>
        <w:right w:val="none" w:sz="0" w:space="0" w:color="auto"/>
      </w:divBdr>
    </w:div>
    <w:div w:id="64497100">
      <w:bodyDiv w:val="1"/>
      <w:marLeft w:val="0"/>
      <w:marRight w:val="0"/>
      <w:marTop w:val="0"/>
      <w:marBottom w:val="0"/>
      <w:divBdr>
        <w:top w:val="none" w:sz="0" w:space="0" w:color="auto"/>
        <w:left w:val="none" w:sz="0" w:space="0" w:color="auto"/>
        <w:bottom w:val="none" w:sz="0" w:space="0" w:color="auto"/>
        <w:right w:val="none" w:sz="0" w:space="0" w:color="auto"/>
      </w:divBdr>
    </w:div>
    <w:div w:id="123546851">
      <w:bodyDiv w:val="1"/>
      <w:marLeft w:val="0"/>
      <w:marRight w:val="0"/>
      <w:marTop w:val="0"/>
      <w:marBottom w:val="0"/>
      <w:divBdr>
        <w:top w:val="none" w:sz="0" w:space="0" w:color="auto"/>
        <w:left w:val="none" w:sz="0" w:space="0" w:color="auto"/>
        <w:bottom w:val="none" w:sz="0" w:space="0" w:color="auto"/>
        <w:right w:val="none" w:sz="0" w:space="0" w:color="auto"/>
      </w:divBdr>
    </w:div>
    <w:div w:id="194343952">
      <w:bodyDiv w:val="1"/>
      <w:marLeft w:val="0"/>
      <w:marRight w:val="0"/>
      <w:marTop w:val="0"/>
      <w:marBottom w:val="0"/>
      <w:divBdr>
        <w:top w:val="none" w:sz="0" w:space="0" w:color="auto"/>
        <w:left w:val="none" w:sz="0" w:space="0" w:color="auto"/>
        <w:bottom w:val="none" w:sz="0" w:space="0" w:color="auto"/>
        <w:right w:val="none" w:sz="0" w:space="0" w:color="auto"/>
      </w:divBdr>
    </w:div>
    <w:div w:id="224533977">
      <w:bodyDiv w:val="1"/>
      <w:marLeft w:val="0"/>
      <w:marRight w:val="0"/>
      <w:marTop w:val="0"/>
      <w:marBottom w:val="0"/>
      <w:divBdr>
        <w:top w:val="none" w:sz="0" w:space="0" w:color="auto"/>
        <w:left w:val="none" w:sz="0" w:space="0" w:color="auto"/>
        <w:bottom w:val="none" w:sz="0" w:space="0" w:color="auto"/>
        <w:right w:val="none" w:sz="0" w:space="0" w:color="auto"/>
      </w:divBdr>
      <w:divsChild>
        <w:div w:id="1217619155">
          <w:marLeft w:val="34"/>
          <w:marRight w:val="0"/>
          <w:marTop w:val="0"/>
          <w:marBottom w:val="0"/>
          <w:divBdr>
            <w:top w:val="none" w:sz="0" w:space="0" w:color="auto"/>
            <w:left w:val="none" w:sz="0" w:space="0" w:color="auto"/>
            <w:bottom w:val="none" w:sz="0" w:space="0" w:color="auto"/>
            <w:right w:val="none" w:sz="0" w:space="0" w:color="auto"/>
          </w:divBdr>
        </w:div>
      </w:divsChild>
    </w:div>
    <w:div w:id="231232868">
      <w:bodyDiv w:val="1"/>
      <w:marLeft w:val="0"/>
      <w:marRight w:val="0"/>
      <w:marTop w:val="0"/>
      <w:marBottom w:val="0"/>
      <w:divBdr>
        <w:top w:val="none" w:sz="0" w:space="0" w:color="auto"/>
        <w:left w:val="none" w:sz="0" w:space="0" w:color="auto"/>
        <w:bottom w:val="none" w:sz="0" w:space="0" w:color="auto"/>
        <w:right w:val="none" w:sz="0" w:space="0" w:color="auto"/>
      </w:divBdr>
    </w:div>
    <w:div w:id="352919296">
      <w:bodyDiv w:val="1"/>
      <w:marLeft w:val="0"/>
      <w:marRight w:val="0"/>
      <w:marTop w:val="0"/>
      <w:marBottom w:val="0"/>
      <w:divBdr>
        <w:top w:val="none" w:sz="0" w:space="0" w:color="auto"/>
        <w:left w:val="none" w:sz="0" w:space="0" w:color="auto"/>
        <w:bottom w:val="none" w:sz="0" w:space="0" w:color="auto"/>
        <w:right w:val="none" w:sz="0" w:space="0" w:color="auto"/>
      </w:divBdr>
      <w:divsChild>
        <w:div w:id="830678986">
          <w:marLeft w:val="34"/>
          <w:marRight w:val="0"/>
          <w:marTop w:val="0"/>
          <w:marBottom w:val="0"/>
          <w:divBdr>
            <w:top w:val="none" w:sz="0" w:space="0" w:color="auto"/>
            <w:left w:val="none" w:sz="0" w:space="0" w:color="auto"/>
            <w:bottom w:val="none" w:sz="0" w:space="0" w:color="auto"/>
            <w:right w:val="none" w:sz="0" w:space="0" w:color="auto"/>
          </w:divBdr>
        </w:div>
      </w:divsChild>
    </w:div>
    <w:div w:id="414129939">
      <w:bodyDiv w:val="1"/>
      <w:marLeft w:val="0"/>
      <w:marRight w:val="0"/>
      <w:marTop w:val="0"/>
      <w:marBottom w:val="0"/>
      <w:divBdr>
        <w:top w:val="none" w:sz="0" w:space="0" w:color="auto"/>
        <w:left w:val="none" w:sz="0" w:space="0" w:color="auto"/>
        <w:bottom w:val="none" w:sz="0" w:space="0" w:color="auto"/>
        <w:right w:val="none" w:sz="0" w:space="0" w:color="auto"/>
      </w:divBdr>
    </w:div>
    <w:div w:id="519902500">
      <w:bodyDiv w:val="1"/>
      <w:marLeft w:val="0"/>
      <w:marRight w:val="0"/>
      <w:marTop w:val="0"/>
      <w:marBottom w:val="0"/>
      <w:divBdr>
        <w:top w:val="none" w:sz="0" w:space="0" w:color="auto"/>
        <w:left w:val="none" w:sz="0" w:space="0" w:color="auto"/>
        <w:bottom w:val="none" w:sz="0" w:space="0" w:color="auto"/>
        <w:right w:val="none" w:sz="0" w:space="0" w:color="auto"/>
      </w:divBdr>
    </w:div>
    <w:div w:id="548886252">
      <w:bodyDiv w:val="1"/>
      <w:marLeft w:val="0"/>
      <w:marRight w:val="0"/>
      <w:marTop w:val="0"/>
      <w:marBottom w:val="0"/>
      <w:divBdr>
        <w:top w:val="none" w:sz="0" w:space="0" w:color="auto"/>
        <w:left w:val="none" w:sz="0" w:space="0" w:color="auto"/>
        <w:bottom w:val="none" w:sz="0" w:space="0" w:color="auto"/>
        <w:right w:val="none" w:sz="0" w:space="0" w:color="auto"/>
      </w:divBdr>
    </w:div>
    <w:div w:id="581376280">
      <w:bodyDiv w:val="1"/>
      <w:marLeft w:val="0"/>
      <w:marRight w:val="0"/>
      <w:marTop w:val="0"/>
      <w:marBottom w:val="0"/>
      <w:divBdr>
        <w:top w:val="none" w:sz="0" w:space="0" w:color="auto"/>
        <w:left w:val="none" w:sz="0" w:space="0" w:color="auto"/>
        <w:bottom w:val="none" w:sz="0" w:space="0" w:color="auto"/>
        <w:right w:val="none" w:sz="0" w:space="0" w:color="auto"/>
      </w:divBdr>
    </w:div>
    <w:div w:id="677662844">
      <w:bodyDiv w:val="1"/>
      <w:marLeft w:val="0"/>
      <w:marRight w:val="0"/>
      <w:marTop w:val="0"/>
      <w:marBottom w:val="0"/>
      <w:divBdr>
        <w:top w:val="none" w:sz="0" w:space="0" w:color="auto"/>
        <w:left w:val="none" w:sz="0" w:space="0" w:color="auto"/>
        <w:bottom w:val="none" w:sz="0" w:space="0" w:color="auto"/>
        <w:right w:val="none" w:sz="0" w:space="0" w:color="auto"/>
      </w:divBdr>
    </w:div>
    <w:div w:id="738208021">
      <w:bodyDiv w:val="1"/>
      <w:marLeft w:val="0"/>
      <w:marRight w:val="0"/>
      <w:marTop w:val="0"/>
      <w:marBottom w:val="0"/>
      <w:divBdr>
        <w:top w:val="none" w:sz="0" w:space="0" w:color="auto"/>
        <w:left w:val="none" w:sz="0" w:space="0" w:color="auto"/>
        <w:bottom w:val="none" w:sz="0" w:space="0" w:color="auto"/>
        <w:right w:val="none" w:sz="0" w:space="0" w:color="auto"/>
      </w:divBdr>
    </w:div>
    <w:div w:id="775638910">
      <w:bodyDiv w:val="1"/>
      <w:marLeft w:val="0"/>
      <w:marRight w:val="0"/>
      <w:marTop w:val="0"/>
      <w:marBottom w:val="0"/>
      <w:divBdr>
        <w:top w:val="none" w:sz="0" w:space="0" w:color="auto"/>
        <w:left w:val="none" w:sz="0" w:space="0" w:color="auto"/>
        <w:bottom w:val="none" w:sz="0" w:space="0" w:color="auto"/>
        <w:right w:val="none" w:sz="0" w:space="0" w:color="auto"/>
      </w:divBdr>
      <w:divsChild>
        <w:div w:id="1805536910">
          <w:marLeft w:val="34"/>
          <w:marRight w:val="0"/>
          <w:marTop w:val="0"/>
          <w:marBottom w:val="0"/>
          <w:divBdr>
            <w:top w:val="none" w:sz="0" w:space="0" w:color="auto"/>
            <w:left w:val="none" w:sz="0" w:space="0" w:color="auto"/>
            <w:bottom w:val="none" w:sz="0" w:space="0" w:color="auto"/>
            <w:right w:val="none" w:sz="0" w:space="0" w:color="auto"/>
          </w:divBdr>
        </w:div>
      </w:divsChild>
    </w:div>
    <w:div w:id="784814055">
      <w:bodyDiv w:val="1"/>
      <w:marLeft w:val="0"/>
      <w:marRight w:val="0"/>
      <w:marTop w:val="0"/>
      <w:marBottom w:val="0"/>
      <w:divBdr>
        <w:top w:val="none" w:sz="0" w:space="0" w:color="auto"/>
        <w:left w:val="none" w:sz="0" w:space="0" w:color="auto"/>
        <w:bottom w:val="none" w:sz="0" w:space="0" w:color="auto"/>
        <w:right w:val="none" w:sz="0" w:space="0" w:color="auto"/>
      </w:divBdr>
    </w:div>
    <w:div w:id="802818140">
      <w:bodyDiv w:val="1"/>
      <w:marLeft w:val="0"/>
      <w:marRight w:val="0"/>
      <w:marTop w:val="0"/>
      <w:marBottom w:val="0"/>
      <w:divBdr>
        <w:top w:val="none" w:sz="0" w:space="0" w:color="auto"/>
        <w:left w:val="none" w:sz="0" w:space="0" w:color="auto"/>
        <w:bottom w:val="none" w:sz="0" w:space="0" w:color="auto"/>
        <w:right w:val="none" w:sz="0" w:space="0" w:color="auto"/>
      </w:divBdr>
    </w:div>
    <w:div w:id="894774522">
      <w:bodyDiv w:val="1"/>
      <w:marLeft w:val="0"/>
      <w:marRight w:val="0"/>
      <w:marTop w:val="0"/>
      <w:marBottom w:val="0"/>
      <w:divBdr>
        <w:top w:val="none" w:sz="0" w:space="0" w:color="auto"/>
        <w:left w:val="none" w:sz="0" w:space="0" w:color="auto"/>
        <w:bottom w:val="none" w:sz="0" w:space="0" w:color="auto"/>
        <w:right w:val="none" w:sz="0" w:space="0" w:color="auto"/>
      </w:divBdr>
    </w:div>
    <w:div w:id="914514552">
      <w:bodyDiv w:val="1"/>
      <w:marLeft w:val="0"/>
      <w:marRight w:val="0"/>
      <w:marTop w:val="0"/>
      <w:marBottom w:val="0"/>
      <w:divBdr>
        <w:top w:val="none" w:sz="0" w:space="0" w:color="auto"/>
        <w:left w:val="none" w:sz="0" w:space="0" w:color="auto"/>
        <w:bottom w:val="none" w:sz="0" w:space="0" w:color="auto"/>
        <w:right w:val="none" w:sz="0" w:space="0" w:color="auto"/>
      </w:divBdr>
    </w:div>
    <w:div w:id="954021402">
      <w:bodyDiv w:val="1"/>
      <w:marLeft w:val="0"/>
      <w:marRight w:val="0"/>
      <w:marTop w:val="0"/>
      <w:marBottom w:val="0"/>
      <w:divBdr>
        <w:top w:val="none" w:sz="0" w:space="0" w:color="auto"/>
        <w:left w:val="none" w:sz="0" w:space="0" w:color="auto"/>
        <w:bottom w:val="none" w:sz="0" w:space="0" w:color="auto"/>
        <w:right w:val="none" w:sz="0" w:space="0" w:color="auto"/>
      </w:divBdr>
    </w:div>
    <w:div w:id="958796885">
      <w:bodyDiv w:val="1"/>
      <w:marLeft w:val="0"/>
      <w:marRight w:val="0"/>
      <w:marTop w:val="0"/>
      <w:marBottom w:val="0"/>
      <w:divBdr>
        <w:top w:val="none" w:sz="0" w:space="0" w:color="auto"/>
        <w:left w:val="none" w:sz="0" w:space="0" w:color="auto"/>
        <w:bottom w:val="none" w:sz="0" w:space="0" w:color="auto"/>
        <w:right w:val="none" w:sz="0" w:space="0" w:color="auto"/>
      </w:divBdr>
    </w:div>
    <w:div w:id="961886078">
      <w:bodyDiv w:val="1"/>
      <w:marLeft w:val="0"/>
      <w:marRight w:val="0"/>
      <w:marTop w:val="0"/>
      <w:marBottom w:val="0"/>
      <w:divBdr>
        <w:top w:val="none" w:sz="0" w:space="0" w:color="auto"/>
        <w:left w:val="none" w:sz="0" w:space="0" w:color="auto"/>
        <w:bottom w:val="none" w:sz="0" w:space="0" w:color="auto"/>
        <w:right w:val="none" w:sz="0" w:space="0" w:color="auto"/>
      </w:divBdr>
    </w:div>
    <w:div w:id="964964195">
      <w:bodyDiv w:val="1"/>
      <w:marLeft w:val="0"/>
      <w:marRight w:val="0"/>
      <w:marTop w:val="0"/>
      <w:marBottom w:val="0"/>
      <w:divBdr>
        <w:top w:val="none" w:sz="0" w:space="0" w:color="auto"/>
        <w:left w:val="none" w:sz="0" w:space="0" w:color="auto"/>
        <w:bottom w:val="none" w:sz="0" w:space="0" w:color="auto"/>
        <w:right w:val="none" w:sz="0" w:space="0" w:color="auto"/>
      </w:divBdr>
      <w:divsChild>
        <w:div w:id="1991980190">
          <w:marLeft w:val="34"/>
          <w:marRight w:val="0"/>
          <w:marTop w:val="0"/>
          <w:marBottom w:val="0"/>
          <w:divBdr>
            <w:top w:val="none" w:sz="0" w:space="0" w:color="auto"/>
            <w:left w:val="none" w:sz="0" w:space="0" w:color="auto"/>
            <w:bottom w:val="none" w:sz="0" w:space="0" w:color="auto"/>
            <w:right w:val="none" w:sz="0" w:space="0" w:color="auto"/>
          </w:divBdr>
        </w:div>
      </w:divsChild>
    </w:div>
    <w:div w:id="1009059571">
      <w:bodyDiv w:val="1"/>
      <w:marLeft w:val="0"/>
      <w:marRight w:val="0"/>
      <w:marTop w:val="0"/>
      <w:marBottom w:val="0"/>
      <w:divBdr>
        <w:top w:val="none" w:sz="0" w:space="0" w:color="auto"/>
        <w:left w:val="none" w:sz="0" w:space="0" w:color="auto"/>
        <w:bottom w:val="none" w:sz="0" w:space="0" w:color="auto"/>
        <w:right w:val="none" w:sz="0" w:space="0" w:color="auto"/>
      </w:divBdr>
    </w:div>
    <w:div w:id="1014840855">
      <w:bodyDiv w:val="1"/>
      <w:marLeft w:val="0"/>
      <w:marRight w:val="0"/>
      <w:marTop w:val="0"/>
      <w:marBottom w:val="0"/>
      <w:divBdr>
        <w:top w:val="none" w:sz="0" w:space="0" w:color="auto"/>
        <w:left w:val="none" w:sz="0" w:space="0" w:color="auto"/>
        <w:bottom w:val="none" w:sz="0" w:space="0" w:color="auto"/>
        <w:right w:val="none" w:sz="0" w:space="0" w:color="auto"/>
      </w:divBdr>
    </w:div>
    <w:div w:id="1052509401">
      <w:bodyDiv w:val="1"/>
      <w:marLeft w:val="0"/>
      <w:marRight w:val="0"/>
      <w:marTop w:val="0"/>
      <w:marBottom w:val="0"/>
      <w:divBdr>
        <w:top w:val="none" w:sz="0" w:space="0" w:color="auto"/>
        <w:left w:val="none" w:sz="0" w:space="0" w:color="auto"/>
        <w:bottom w:val="none" w:sz="0" w:space="0" w:color="auto"/>
        <w:right w:val="none" w:sz="0" w:space="0" w:color="auto"/>
      </w:divBdr>
    </w:div>
    <w:div w:id="1135223347">
      <w:bodyDiv w:val="1"/>
      <w:marLeft w:val="0"/>
      <w:marRight w:val="0"/>
      <w:marTop w:val="0"/>
      <w:marBottom w:val="0"/>
      <w:divBdr>
        <w:top w:val="none" w:sz="0" w:space="0" w:color="auto"/>
        <w:left w:val="none" w:sz="0" w:space="0" w:color="auto"/>
        <w:bottom w:val="none" w:sz="0" w:space="0" w:color="auto"/>
        <w:right w:val="none" w:sz="0" w:space="0" w:color="auto"/>
      </w:divBdr>
    </w:div>
    <w:div w:id="1211963913">
      <w:bodyDiv w:val="1"/>
      <w:marLeft w:val="0"/>
      <w:marRight w:val="0"/>
      <w:marTop w:val="0"/>
      <w:marBottom w:val="0"/>
      <w:divBdr>
        <w:top w:val="none" w:sz="0" w:space="0" w:color="auto"/>
        <w:left w:val="none" w:sz="0" w:space="0" w:color="auto"/>
        <w:bottom w:val="none" w:sz="0" w:space="0" w:color="auto"/>
        <w:right w:val="none" w:sz="0" w:space="0" w:color="auto"/>
      </w:divBdr>
    </w:div>
    <w:div w:id="1242451957">
      <w:bodyDiv w:val="1"/>
      <w:marLeft w:val="0"/>
      <w:marRight w:val="0"/>
      <w:marTop w:val="0"/>
      <w:marBottom w:val="0"/>
      <w:divBdr>
        <w:top w:val="none" w:sz="0" w:space="0" w:color="auto"/>
        <w:left w:val="none" w:sz="0" w:space="0" w:color="auto"/>
        <w:bottom w:val="none" w:sz="0" w:space="0" w:color="auto"/>
        <w:right w:val="none" w:sz="0" w:space="0" w:color="auto"/>
      </w:divBdr>
    </w:div>
    <w:div w:id="1280258540">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384912991">
      <w:bodyDiv w:val="1"/>
      <w:marLeft w:val="0"/>
      <w:marRight w:val="0"/>
      <w:marTop w:val="0"/>
      <w:marBottom w:val="0"/>
      <w:divBdr>
        <w:top w:val="none" w:sz="0" w:space="0" w:color="auto"/>
        <w:left w:val="none" w:sz="0" w:space="0" w:color="auto"/>
        <w:bottom w:val="none" w:sz="0" w:space="0" w:color="auto"/>
        <w:right w:val="none" w:sz="0" w:space="0" w:color="auto"/>
      </w:divBdr>
    </w:div>
    <w:div w:id="1412972604">
      <w:bodyDiv w:val="1"/>
      <w:marLeft w:val="0"/>
      <w:marRight w:val="0"/>
      <w:marTop w:val="0"/>
      <w:marBottom w:val="0"/>
      <w:divBdr>
        <w:top w:val="none" w:sz="0" w:space="0" w:color="auto"/>
        <w:left w:val="none" w:sz="0" w:space="0" w:color="auto"/>
        <w:bottom w:val="none" w:sz="0" w:space="0" w:color="auto"/>
        <w:right w:val="none" w:sz="0" w:space="0" w:color="auto"/>
      </w:divBdr>
    </w:div>
    <w:div w:id="1513569994">
      <w:bodyDiv w:val="1"/>
      <w:marLeft w:val="0"/>
      <w:marRight w:val="0"/>
      <w:marTop w:val="0"/>
      <w:marBottom w:val="0"/>
      <w:divBdr>
        <w:top w:val="none" w:sz="0" w:space="0" w:color="auto"/>
        <w:left w:val="none" w:sz="0" w:space="0" w:color="auto"/>
        <w:bottom w:val="none" w:sz="0" w:space="0" w:color="auto"/>
        <w:right w:val="none" w:sz="0" w:space="0" w:color="auto"/>
      </w:divBdr>
    </w:div>
    <w:div w:id="1694837896">
      <w:bodyDiv w:val="1"/>
      <w:marLeft w:val="0"/>
      <w:marRight w:val="0"/>
      <w:marTop w:val="0"/>
      <w:marBottom w:val="0"/>
      <w:divBdr>
        <w:top w:val="none" w:sz="0" w:space="0" w:color="auto"/>
        <w:left w:val="none" w:sz="0" w:space="0" w:color="auto"/>
        <w:bottom w:val="none" w:sz="0" w:space="0" w:color="auto"/>
        <w:right w:val="none" w:sz="0" w:space="0" w:color="auto"/>
      </w:divBdr>
    </w:div>
    <w:div w:id="1872496170">
      <w:bodyDiv w:val="1"/>
      <w:marLeft w:val="0"/>
      <w:marRight w:val="0"/>
      <w:marTop w:val="0"/>
      <w:marBottom w:val="0"/>
      <w:divBdr>
        <w:top w:val="none" w:sz="0" w:space="0" w:color="auto"/>
        <w:left w:val="none" w:sz="0" w:space="0" w:color="auto"/>
        <w:bottom w:val="none" w:sz="0" w:space="0" w:color="auto"/>
        <w:right w:val="none" w:sz="0" w:space="0" w:color="auto"/>
      </w:divBdr>
    </w:div>
    <w:div w:id="199826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am.edu.ar/" TargetMode="External"/><Relationship Id="rId13" Type="http://schemas.openxmlformats.org/officeDocument/2006/relationships/hyperlink" Target="https://editorial.unam.edu.ar/" TargetMode="External"/><Relationship Id="rId18" Type="http://schemas.openxmlformats.org/officeDocument/2006/relationships/hyperlink" Target="https://unam.edu.a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nam.edu.ar/" TargetMode="External"/><Relationship Id="rId7" Type="http://schemas.openxmlformats.org/officeDocument/2006/relationships/endnotes" Target="endnotes.xml"/><Relationship Id="rId12" Type="http://schemas.openxmlformats.org/officeDocument/2006/relationships/hyperlink" Target="https://unam.edu.ar/" TargetMode="External"/><Relationship Id="rId17" Type="http://schemas.openxmlformats.org/officeDocument/2006/relationships/hyperlink" Target="https://transmedia.unam.edu.ar/"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editorial.unam.edu.ar/" TargetMode="External"/><Relationship Id="rId20" Type="http://schemas.openxmlformats.org/officeDocument/2006/relationships/hyperlink" Target="https://transmedia.unam.edu.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nam.edu.ar/" TargetMode="External"/><Relationship Id="rId23" Type="http://schemas.openxmlformats.org/officeDocument/2006/relationships/footer" Target="footer1.xml"/><Relationship Id="rId10" Type="http://schemas.openxmlformats.org/officeDocument/2006/relationships/hyperlink" Target="https://transmedia.unam.edu.ar/" TargetMode="External"/><Relationship Id="rId19" Type="http://schemas.openxmlformats.org/officeDocument/2006/relationships/hyperlink" Target="https://editorial.unam.edu.ar/" TargetMode="External"/><Relationship Id="rId4" Type="http://schemas.openxmlformats.org/officeDocument/2006/relationships/settings" Target="settings.xml"/><Relationship Id="rId9" Type="http://schemas.openxmlformats.org/officeDocument/2006/relationships/hyperlink" Target="https://editorial.unam.edu.ar/" TargetMode="External"/><Relationship Id="rId14" Type="http://schemas.openxmlformats.org/officeDocument/2006/relationships/hyperlink" Target="https://transmedia.unam.edu.ar/" TargetMode="External"/><Relationship Id="rId22" Type="http://schemas.openxmlformats.org/officeDocument/2006/relationships/hyperlink" Target="https://transmedia.unam.edu.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3F4AD-FC07-4AEF-95F5-2CD68310F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9337</TotalTime>
  <Pages>23</Pages>
  <Words>17989</Words>
  <Characters>98942</Characters>
  <Application>Microsoft Office Word</Application>
  <DocSecurity>0</DocSecurity>
  <Lines>824</Lines>
  <Paragraphs>233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gauto sand</dc:creator>
  <cp:keywords/>
  <dc:description/>
  <cp:lastModifiedBy>enrique gauto sand</cp:lastModifiedBy>
  <cp:revision>290</cp:revision>
  <dcterms:created xsi:type="dcterms:W3CDTF">2021-11-16T12:19:00Z</dcterms:created>
  <dcterms:modified xsi:type="dcterms:W3CDTF">2024-02-07T22:35:00Z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31ed9fb7-bd44-359b-ad27-6e86d43cecc7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