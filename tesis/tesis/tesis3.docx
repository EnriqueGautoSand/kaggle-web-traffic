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w:t>
      </w:r>
      <w:proofErr w:type="spellStart"/>
      <w:r w:rsidRPr="004B01F0">
        <w:t>Rambo</w:t>
      </w:r>
      <w:proofErr w:type="spellEnd"/>
      <w:r w:rsidRPr="004B01F0">
        <w:t xml:space="preserve">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4D78A0EC" w14:textId="77777777" w:rsidR="00FA1763"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64369620" w:history="1">
            <w:r w:rsidR="00FA1763" w:rsidRPr="00302425">
              <w:rPr>
                <w:rStyle w:val="Hipervnculo"/>
                <w:noProof/>
              </w:rPr>
              <w:t>Capítulo 1</w:t>
            </w:r>
            <w:r w:rsidR="00FA1763">
              <w:rPr>
                <w:noProof/>
                <w:webHidden/>
              </w:rPr>
              <w:tab/>
            </w:r>
            <w:r w:rsidR="00FA1763">
              <w:rPr>
                <w:noProof/>
                <w:webHidden/>
              </w:rPr>
              <w:fldChar w:fldCharType="begin"/>
            </w:r>
            <w:r w:rsidR="00FA1763">
              <w:rPr>
                <w:noProof/>
                <w:webHidden/>
              </w:rPr>
              <w:instrText xml:space="preserve"> PAGEREF _Toc164369620 \h </w:instrText>
            </w:r>
            <w:r w:rsidR="00FA1763">
              <w:rPr>
                <w:noProof/>
                <w:webHidden/>
              </w:rPr>
            </w:r>
            <w:r w:rsidR="00FA1763">
              <w:rPr>
                <w:noProof/>
                <w:webHidden/>
              </w:rPr>
              <w:fldChar w:fldCharType="separate"/>
            </w:r>
            <w:r w:rsidR="00FA1763">
              <w:rPr>
                <w:noProof/>
                <w:webHidden/>
              </w:rPr>
              <w:t>1</w:t>
            </w:r>
            <w:r w:rsidR="00FA1763">
              <w:rPr>
                <w:noProof/>
                <w:webHidden/>
              </w:rPr>
              <w:fldChar w:fldCharType="end"/>
            </w:r>
          </w:hyperlink>
        </w:p>
        <w:p w14:paraId="27C268BC" w14:textId="77777777" w:rsidR="00FA1763" w:rsidRDefault="000A7549">
          <w:pPr>
            <w:pStyle w:val="TDC1"/>
            <w:tabs>
              <w:tab w:val="right" w:leader="dot" w:pos="8211"/>
            </w:tabs>
            <w:rPr>
              <w:rFonts w:asciiTheme="minorHAnsi" w:eastAsiaTheme="minorEastAsia" w:hAnsiTheme="minorHAnsi" w:cstheme="minorBidi"/>
              <w:noProof/>
              <w:sz w:val="22"/>
              <w:szCs w:val="22"/>
            </w:rPr>
          </w:pPr>
          <w:hyperlink w:anchor="_Toc164369621" w:history="1">
            <w:r w:rsidR="00FA1763" w:rsidRPr="00302425">
              <w:rPr>
                <w:rStyle w:val="Hipervnculo"/>
                <w:noProof/>
              </w:rPr>
              <w:t>Introducción</w:t>
            </w:r>
            <w:r w:rsidR="00FA1763">
              <w:rPr>
                <w:noProof/>
                <w:webHidden/>
              </w:rPr>
              <w:tab/>
            </w:r>
            <w:r w:rsidR="00FA1763">
              <w:rPr>
                <w:noProof/>
                <w:webHidden/>
              </w:rPr>
              <w:fldChar w:fldCharType="begin"/>
            </w:r>
            <w:r w:rsidR="00FA1763">
              <w:rPr>
                <w:noProof/>
                <w:webHidden/>
              </w:rPr>
              <w:instrText xml:space="preserve"> PAGEREF _Toc164369621 \h </w:instrText>
            </w:r>
            <w:r w:rsidR="00FA1763">
              <w:rPr>
                <w:noProof/>
                <w:webHidden/>
              </w:rPr>
            </w:r>
            <w:r w:rsidR="00FA1763">
              <w:rPr>
                <w:noProof/>
                <w:webHidden/>
              </w:rPr>
              <w:fldChar w:fldCharType="separate"/>
            </w:r>
            <w:r w:rsidR="00FA1763">
              <w:rPr>
                <w:noProof/>
                <w:webHidden/>
              </w:rPr>
              <w:t>1</w:t>
            </w:r>
            <w:r w:rsidR="00FA1763">
              <w:rPr>
                <w:noProof/>
                <w:webHidden/>
              </w:rPr>
              <w:fldChar w:fldCharType="end"/>
            </w:r>
          </w:hyperlink>
        </w:p>
        <w:p w14:paraId="6838CD76" w14:textId="77777777" w:rsidR="00FA1763" w:rsidRDefault="000A7549">
          <w:pPr>
            <w:pStyle w:val="TDC2"/>
            <w:tabs>
              <w:tab w:val="left" w:pos="880"/>
              <w:tab w:val="right" w:leader="dot" w:pos="8211"/>
            </w:tabs>
            <w:rPr>
              <w:rFonts w:asciiTheme="minorHAnsi" w:eastAsiaTheme="minorEastAsia" w:hAnsiTheme="minorHAnsi" w:cstheme="minorBidi"/>
              <w:noProof/>
              <w:sz w:val="22"/>
              <w:szCs w:val="22"/>
            </w:rPr>
          </w:pPr>
          <w:hyperlink w:anchor="_Toc164369622" w:history="1">
            <w:r w:rsidR="00FA1763" w:rsidRPr="00302425">
              <w:rPr>
                <w:rStyle w:val="Hipervnculo"/>
                <w:noProof/>
              </w:rPr>
              <w:t>1.1.</w:t>
            </w:r>
            <w:r w:rsidR="00FA1763">
              <w:rPr>
                <w:rFonts w:asciiTheme="minorHAnsi" w:eastAsiaTheme="minorEastAsia" w:hAnsiTheme="minorHAnsi" w:cstheme="minorBidi"/>
                <w:noProof/>
                <w:sz w:val="22"/>
                <w:szCs w:val="22"/>
              </w:rPr>
              <w:tab/>
            </w:r>
            <w:r w:rsidR="00FA1763" w:rsidRPr="00302425">
              <w:rPr>
                <w:rStyle w:val="Hipervnculo"/>
                <w:noProof/>
              </w:rPr>
              <w:t>Motivación</w:t>
            </w:r>
            <w:r w:rsidR="00FA1763">
              <w:rPr>
                <w:noProof/>
                <w:webHidden/>
              </w:rPr>
              <w:tab/>
            </w:r>
            <w:r w:rsidR="00FA1763">
              <w:rPr>
                <w:noProof/>
                <w:webHidden/>
              </w:rPr>
              <w:fldChar w:fldCharType="begin"/>
            </w:r>
            <w:r w:rsidR="00FA1763">
              <w:rPr>
                <w:noProof/>
                <w:webHidden/>
              </w:rPr>
              <w:instrText xml:space="preserve"> PAGEREF _Toc164369622 \h </w:instrText>
            </w:r>
            <w:r w:rsidR="00FA1763">
              <w:rPr>
                <w:noProof/>
                <w:webHidden/>
              </w:rPr>
            </w:r>
            <w:r w:rsidR="00FA1763">
              <w:rPr>
                <w:noProof/>
                <w:webHidden/>
              </w:rPr>
              <w:fldChar w:fldCharType="separate"/>
            </w:r>
            <w:r w:rsidR="00FA1763">
              <w:rPr>
                <w:noProof/>
                <w:webHidden/>
              </w:rPr>
              <w:t>2</w:t>
            </w:r>
            <w:r w:rsidR="00FA1763">
              <w:rPr>
                <w:noProof/>
                <w:webHidden/>
              </w:rPr>
              <w:fldChar w:fldCharType="end"/>
            </w:r>
          </w:hyperlink>
        </w:p>
        <w:p w14:paraId="662F078C" w14:textId="77777777" w:rsidR="00FA1763" w:rsidRDefault="000A7549">
          <w:pPr>
            <w:pStyle w:val="TDC2"/>
            <w:tabs>
              <w:tab w:val="left" w:pos="880"/>
              <w:tab w:val="right" w:leader="dot" w:pos="8211"/>
            </w:tabs>
            <w:rPr>
              <w:rFonts w:asciiTheme="minorHAnsi" w:eastAsiaTheme="minorEastAsia" w:hAnsiTheme="minorHAnsi" w:cstheme="minorBidi"/>
              <w:noProof/>
              <w:sz w:val="22"/>
              <w:szCs w:val="22"/>
            </w:rPr>
          </w:pPr>
          <w:hyperlink w:anchor="_Toc164369623" w:history="1">
            <w:r w:rsidR="00FA1763" w:rsidRPr="00302425">
              <w:rPr>
                <w:rStyle w:val="Hipervnculo"/>
                <w:noProof/>
              </w:rPr>
              <w:t>1.2.</w:t>
            </w:r>
            <w:r w:rsidR="00FA1763">
              <w:rPr>
                <w:rFonts w:asciiTheme="minorHAnsi" w:eastAsiaTheme="minorEastAsia" w:hAnsiTheme="minorHAnsi" w:cstheme="minorBidi"/>
                <w:noProof/>
                <w:sz w:val="22"/>
                <w:szCs w:val="22"/>
              </w:rPr>
              <w:tab/>
            </w:r>
            <w:r w:rsidR="00FA1763" w:rsidRPr="00302425">
              <w:rPr>
                <w:rStyle w:val="Hipervnculo"/>
                <w:noProof/>
              </w:rPr>
              <w:t>Objetivos</w:t>
            </w:r>
            <w:r w:rsidR="00FA1763">
              <w:rPr>
                <w:noProof/>
                <w:webHidden/>
              </w:rPr>
              <w:tab/>
            </w:r>
            <w:r w:rsidR="00FA1763">
              <w:rPr>
                <w:noProof/>
                <w:webHidden/>
              </w:rPr>
              <w:fldChar w:fldCharType="begin"/>
            </w:r>
            <w:r w:rsidR="00FA1763">
              <w:rPr>
                <w:noProof/>
                <w:webHidden/>
              </w:rPr>
              <w:instrText xml:space="preserve"> PAGEREF _Toc164369623 \h </w:instrText>
            </w:r>
            <w:r w:rsidR="00FA1763">
              <w:rPr>
                <w:noProof/>
                <w:webHidden/>
              </w:rPr>
            </w:r>
            <w:r w:rsidR="00FA1763">
              <w:rPr>
                <w:noProof/>
                <w:webHidden/>
              </w:rPr>
              <w:fldChar w:fldCharType="separate"/>
            </w:r>
            <w:r w:rsidR="00FA1763">
              <w:rPr>
                <w:noProof/>
                <w:webHidden/>
              </w:rPr>
              <w:t>2</w:t>
            </w:r>
            <w:r w:rsidR="00FA1763">
              <w:rPr>
                <w:noProof/>
                <w:webHidden/>
              </w:rPr>
              <w:fldChar w:fldCharType="end"/>
            </w:r>
          </w:hyperlink>
        </w:p>
        <w:p w14:paraId="35418457"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24" w:history="1">
            <w:r w:rsidR="00FA1763" w:rsidRPr="00302425">
              <w:rPr>
                <w:rStyle w:val="Hipervnculo"/>
                <w:noProof/>
              </w:rPr>
              <w:t>1.2.1.</w:t>
            </w:r>
            <w:r w:rsidR="00FA1763">
              <w:rPr>
                <w:rFonts w:asciiTheme="minorHAnsi" w:eastAsiaTheme="minorEastAsia" w:hAnsiTheme="minorHAnsi" w:cstheme="minorBidi"/>
                <w:noProof/>
                <w:sz w:val="22"/>
                <w:szCs w:val="22"/>
              </w:rPr>
              <w:tab/>
            </w:r>
            <w:r w:rsidR="00FA1763" w:rsidRPr="00302425">
              <w:rPr>
                <w:rStyle w:val="Hipervnculo"/>
                <w:noProof/>
              </w:rPr>
              <w:t>Objetivo General:</w:t>
            </w:r>
            <w:r w:rsidR="00FA1763">
              <w:rPr>
                <w:noProof/>
                <w:webHidden/>
              </w:rPr>
              <w:tab/>
            </w:r>
            <w:r w:rsidR="00FA1763">
              <w:rPr>
                <w:noProof/>
                <w:webHidden/>
              </w:rPr>
              <w:fldChar w:fldCharType="begin"/>
            </w:r>
            <w:r w:rsidR="00FA1763">
              <w:rPr>
                <w:noProof/>
                <w:webHidden/>
              </w:rPr>
              <w:instrText xml:space="preserve"> PAGEREF _Toc164369624 \h </w:instrText>
            </w:r>
            <w:r w:rsidR="00FA1763">
              <w:rPr>
                <w:noProof/>
                <w:webHidden/>
              </w:rPr>
            </w:r>
            <w:r w:rsidR="00FA1763">
              <w:rPr>
                <w:noProof/>
                <w:webHidden/>
              </w:rPr>
              <w:fldChar w:fldCharType="separate"/>
            </w:r>
            <w:r w:rsidR="00FA1763">
              <w:rPr>
                <w:noProof/>
                <w:webHidden/>
              </w:rPr>
              <w:t>2</w:t>
            </w:r>
            <w:r w:rsidR="00FA1763">
              <w:rPr>
                <w:noProof/>
                <w:webHidden/>
              </w:rPr>
              <w:fldChar w:fldCharType="end"/>
            </w:r>
          </w:hyperlink>
        </w:p>
        <w:p w14:paraId="2D7EC876"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25" w:history="1">
            <w:r w:rsidR="00FA1763" w:rsidRPr="00302425">
              <w:rPr>
                <w:rStyle w:val="Hipervnculo"/>
                <w:noProof/>
              </w:rPr>
              <w:t>1.2.2.</w:t>
            </w:r>
            <w:r w:rsidR="00FA1763">
              <w:rPr>
                <w:rFonts w:asciiTheme="minorHAnsi" w:eastAsiaTheme="minorEastAsia" w:hAnsiTheme="minorHAnsi" w:cstheme="minorBidi"/>
                <w:noProof/>
                <w:sz w:val="22"/>
                <w:szCs w:val="22"/>
              </w:rPr>
              <w:tab/>
            </w:r>
            <w:r w:rsidR="00FA1763" w:rsidRPr="00302425">
              <w:rPr>
                <w:rStyle w:val="Hipervnculo"/>
                <w:noProof/>
              </w:rPr>
              <w:t>Objetivos Específicos:</w:t>
            </w:r>
            <w:r w:rsidR="00FA1763">
              <w:rPr>
                <w:noProof/>
                <w:webHidden/>
              </w:rPr>
              <w:tab/>
            </w:r>
            <w:r w:rsidR="00FA1763">
              <w:rPr>
                <w:noProof/>
                <w:webHidden/>
              </w:rPr>
              <w:fldChar w:fldCharType="begin"/>
            </w:r>
            <w:r w:rsidR="00FA1763">
              <w:rPr>
                <w:noProof/>
                <w:webHidden/>
              </w:rPr>
              <w:instrText xml:space="preserve"> PAGEREF _Toc164369625 \h </w:instrText>
            </w:r>
            <w:r w:rsidR="00FA1763">
              <w:rPr>
                <w:noProof/>
                <w:webHidden/>
              </w:rPr>
            </w:r>
            <w:r w:rsidR="00FA1763">
              <w:rPr>
                <w:noProof/>
                <w:webHidden/>
              </w:rPr>
              <w:fldChar w:fldCharType="separate"/>
            </w:r>
            <w:r w:rsidR="00FA1763">
              <w:rPr>
                <w:noProof/>
                <w:webHidden/>
              </w:rPr>
              <w:t>2</w:t>
            </w:r>
            <w:r w:rsidR="00FA1763">
              <w:rPr>
                <w:noProof/>
                <w:webHidden/>
              </w:rPr>
              <w:fldChar w:fldCharType="end"/>
            </w:r>
          </w:hyperlink>
        </w:p>
        <w:p w14:paraId="73DD1BF3" w14:textId="77777777" w:rsidR="00FA1763" w:rsidRDefault="000A7549">
          <w:pPr>
            <w:pStyle w:val="TDC2"/>
            <w:tabs>
              <w:tab w:val="left" w:pos="880"/>
              <w:tab w:val="right" w:leader="dot" w:pos="8211"/>
            </w:tabs>
            <w:rPr>
              <w:rFonts w:asciiTheme="minorHAnsi" w:eastAsiaTheme="minorEastAsia" w:hAnsiTheme="minorHAnsi" w:cstheme="minorBidi"/>
              <w:noProof/>
              <w:sz w:val="22"/>
              <w:szCs w:val="22"/>
            </w:rPr>
          </w:pPr>
          <w:hyperlink w:anchor="_Toc164369626" w:history="1">
            <w:r w:rsidR="00FA1763" w:rsidRPr="00302425">
              <w:rPr>
                <w:rStyle w:val="Hipervnculo"/>
                <w:noProof/>
              </w:rPr>
              <w:t>1.3.</w:t>
            </w:r>
            <w:r w:rsidR="00FA1763">
              <w:rPr>
                <w:rFonts w:asciiTheme="minorHAnsi" w:eastAsiaTheme="minorEastAsia" w:hAnsiTheme="minorHAnsi" w:cstheme="minorBidi"/>
                <w:noProof/>
                <w:sz w:val="22"/>
                <w:szCs w:val="22"/>
              </w:rPr>
              <w:tab/>
            </w:r>
            <w:r w:rsidR="00FA1763" w:rsidRPr="00302425">
              <w:rPr>
                <w:rStyle w:val="Hipervnculo"/>
                <w:noProof/>
              </w:rPr>
              <w:t>Estructura del documento</w:t>
            </w:r>
            <w:r w:rsidR="00FA1763">
              <w:rPr>
                <w:noProof/>
                <w:webHidden/>
              </w:rPr>
              <w:tab/>
            </w:r>
            <w:r w:rsidR="00FA1763">
              <w:rPr>
                <w:noProof/>
                <w:webHidden/>
              </w:rPr>
              <w:fldChar w:fldCharType="begin"/>
            </w:r>
            <w:r w:rsidR="00FA1763">
              <w:rPr>
                <w:noProof/>
                <w:webHidden/>
              </w:rPr>
              <w:instrText xml:space="preserve"> PAGEREF _Toc164369626 \h </w:instrText>
            </w:r>
            <w:r w:rsidR="00FA1763">
              <w:rPr>
                <w:noProof/>
                <w:webHidden/>
              </w:rPr>
            </w:r>
            <w:r w:rsidR="00FA1763">
              <w:rPr>
                <w:noProof/>
                <w:webHidden/>
              </w:rPr>
              <w:fldChar w:fldCharType="separate"/>
            </w:r>
            <w:r w:rsidR="00FA1763">
              <w:rPr>
                <w:noProof/>
                <w:webHidden/>
              </w:rPr>
              <w:t>2</w:t>
            </w:r>
            <w:r w:rsidR="00FA1763">
              <w:rPr>
                <w:noProof/>
                <w:webHidden/>
              </w:rPr>
              <w:fldChar w:fldCharType="end"/>
            </w:r>
          </w:hyperlink>
        </w:p>
        <w:p w14:paraId="04862541" w14:textId="77777777" w:rsidR="00FA1763" w:rsidRDefault="000A7549">
          <w:pPr>
            <w:pStyle w:val="TDC1"/>
            <w:tabs>
              <w:tab w:val="right" w:leader="dot" w:pos="8211"/>
            </w:tabs>
            <w:rPr>
              <w:rFonts w:asciiTheme="minorHAnsi" w:eastAsiaTheme="minorEastAsia" w:hAnsiTheme="minorHAnsi" w:cstheme="minorBidi"/>
              <w:noProof/>
              <w:sz w:val="22"/>
              <w:szCs w:val="22"/>
            </w:rPr>
          </w:pPr>
          <w:hyperlink w:anchor="_Toc164369627" w:history="1">
            <w:r w:rsidR="00FA1763" w:rsidRPr="00302425">
              <w:rPr>
                <w:rStyle w:val="Hipervnculo"/>
                <w:noProof/>
              </w:rPr>
              <w:t>Capítulo 2</w:t>
            </w:r>
            <w:r w:rsidR="00FA1763">
              <w:rPr>
                <w:noProof/>
                <w:webHidden/>
              </w:rPr>
              <w:tab/>
            </w:r>
            <w:r w:rsidR="00FA1763">
              <w:rPr>
                <w:noProof/>
                <w:webHidden/>
              </w:rPr>
              <w:fldChar w:fldCharType="begin"/>
            </w:r>
            <w:r w:rsidR="00FA1763">
              <w:rPr>
                <w:noProof/>
                <w:webHidden/>
              </w:rPr>
              <w:instrText xml:space="preserve"> PAGEREF _Toc164369627 \h </w:instrText>
            </w:r>
            <w:r w:rsidR="00FA1763">
              <w:rPr>
                <w:noProof/>
                <w:webHidden/>
              </w:rPr>
            </w:r>
            <w:r w:rsidR="00FA1763">
              <w:rPr>
                <w:noProof/>
                <w:webHidden/>
              </w:rPr>
              <w:fldChar w:fldCharType="separate"/>
            </w:r>
            <w:r w:rsidR="00FA1763">
              <w:rPr>
                <w:noProof/>
                <w:webHidden/>
              </w:rPr>
              <w:t>3</w:t>
            </w:r>
            <w:r w:rsidR="00FA1763">
              <w:rPr>
                <w:noProof/>
                <w:webHidden/>
              </w:rPr>
              <w:fldChar w:fldCharType="end"/>
            </w:r>
          </w:hyperlink>
        </w:p>
        <w:p w14:paraId="294FD85A" w14:textId="77777777" w:rsidR="00FA1763" w:rsidRDefault="000A7549">
          <w:pPr>
            <w:pStyle w:val="TDC1"/>
            <w:tabs>
              <w:tab w:val="right" w:leader="dot" w:pos="8211"/>
            </w:tabs>
            <w:rPr>
              <w:rFonts w:asciiTheme="minorHAnsi" w:eastAsiaTheme="minorEastAsia" w:hAnsiTheme="minorHAnsi" w:cstheme="minorBidi"/>
              <w:noProof/>
              <w:sz w:val="22"/>
              <w:szCs w:val="22"/>
            </w:rPr>
          </w:pPr>
          <w:hyperlink w:anchor="_Toc164369628" w:history="1">
            <w:r w:rsidR="00FA1763" w:rsidRPr="00302425">
              <w:rPr>
                <w:rStyle w:val="Hipervnculo"/>
                <w:noProof/>
              </w:rPr>
              <w:t>Marco Teórico</w:t>
            </w:r>
            <w:r w:rsidR="00FA1763">
              <w:rPr>
                <w:noProof/>
                <w:webHidden/>
              </w:rPr>
              <w:tab/>
            </w:r>
            <w:r w:rsidR="00FA1763">
              <w:rPr>
                <w:noProof/>
                <w:webHidden/>
              </w:rPr>
              <w:fldChar w:fldCharType="begin"/>
            </w:r>
            <w:r w:rsidR="00FA1763">
              <w:rPr>
                <w:noProof/>
                <w:webHidden/>
              </w:rPr>
              <w:instrText xml:space="preserve"> PAGEREF _Toc164369628 \h </w:instrText>
            </w:r>
            <w:r w:rsidR="00FA1763">
              <w:rPr>
                <w:noProof/>
                <w:webHidden/>
              </w:rPr>
            </w:r>
            <w:r w:rsidR="00FA1763">
              <w:rPr>
                <w:noProof/>
                <w:webHidden/>
              </w:rPr>
              <w:fldChar w:fldCharType="separate"/>
            </w:r>
            <w:r w:rsidR="00FA1763">
              <w:rPr>
                <w:noProof/>
                <w:webHidden/>
              </w:rPr>
              <w:t>3</w:t>
            </w:r>
            <w:r w:rsidR="00FA1763">
              <w:rPr>
                <w:noProof/>
                <w:webHidden/>
              </w:rPr>
              <w:fldChar w:fldCharType="end"/>
            </w:r>
          </w:hyperlink>
        </w:p>
        <w:p w14:paraId="772BAED6" w14:textId="77777777" w:rsidR="00FA1763" w:rsidRDefault="000A7549">
          <w:pPr>
            <w:pStyle w:val="TDC2"/>
            <w:tabs>
              <w:tab w:val="left" w:pos="880"/>
              <w:tab w:val="right" w:leader="dot" w:pos="8211"/>
            </w:tabs>
            <w:rPr>
              <w:rFonts w:asciiTheme="minorHAnsi" w:eastAsiaTheme="minorEastAsia" w:hAnsiTheme="minorHAnsi" w:cstheme="minorBidi"/>
              <w:noProof/>
              <w:sz w:val="22"/>
              <w:szCs w:val="22"/>
            </w:rPr>
          </w:pPr>
          <w:hyperlink w:anchor="_Toc164369629" w:history="1">
            <w:r w:rsidR="00FA1763" w:rsidRPr="00302425">
              <w:rPr>
                <w:rStyle w:val="Hipervnculo"/>
                <w:noProof/>
              </w:rPr>
              <w:t>2.1.</w:t>
            </w:r>
            <w:r w:rsidR="00FA1763">
              <w:rPr>
                <w:rFonts w:asciiTheme="minorHAnsi" w:eastAsiaTheme="minorEastAsia" w:hAnsiTheme="minorHAnsi" w:cstheme="minorBidi"/>
                <w:noProof/>
                <w:sz w:val="22"/>
                <w:szCs w:val="22"/>
              </w:rPr>
              <w:tab/>
            </w:r>
            <w:r w:rsidR="00FA1763" w:rsidRPr="00302425">
              <w:rPr>
                <w:rStyle w:val="Hipervnculo"/>
                <w:noProof/>
              </w:rPr>
              <w:t>Tráfico web</w:t>
            </w:r>
            <w:r w:rsidR="00FA1763">
              <w:rPr>
                <w:noProof/>
                <w:webHidden/>
              </w:rPr>
              <w:tab/>
            </w:r>
            <w:r w:rsidR="00FA1763">
              <w:rPr>
                <w:noProof/>
                <w:webHidden/>
              </w:rPr>
              <w:fldChar w:fldCharType="begin"/>
            </w:r>
            <w:r w:rsidR="00FA1763">
              <w:rPr>
                <w:noProof/>
                <w:webHidden/>
              </w:rPr>
              <w:instrText xml:space="preserve"> PAGEREF _Toc164369629 \h </w:instrText>
            </w:r>
            <w:r w:rsidR="00FA1763">
              <w:rPr>
                <w:noProof/>
                <w:webHidden/>
              </w:rPr>
            </w:r>
            <w:r w:rsidR="00FA1763">
              <w:rPr>
                <w:noProof/>
                <w:webHidden/>
              </w:rPr>
              <w:fldChar w:fldCharType="separate"/>
            </w:r>
            <w:r w:rsidR="00FA1763">
              <w:rPr>
                <w:noProof/>
                <w:webHidden/>
              </w:rPr>
              <w:t>4</w:t>
            </w:r>
            <w:r w:rsidR="00FA1763">
              <w:rPr>
                <w:noProof/>
                <w:webHidden/>
              </w:rPr>
              <w:fldChar w:fldCharType="end"/>
            </w:r>
          </w:hyperlink>
        </w:p>
        <w:p w14:paraId="61DF4625" w14:textId="77777777" w:rsidR="00FA1763" w:rsidRDefault="000A7549">
          <w:pPr>
            <w:pStyle w:val="TDC2"/>
            <w:tabs>
              <w:tab w:val="left" w:pos="880"/>
              <w:tab w:val="right" w:leader="dot" w:pos="8211"/>
            </w:tabs>
            <w:rPr>
              <w:rFonts w:asciiTheme="minorHAnsi" w:eastAsiaTheme="minorEastAsia" w:hAnsiTheme="minorHAnsi" w:cstheme="minorBidi"/>
              <w:noProof/>
              <w:sz w:val="22"/>
              <w:szCs w:val="22"/>
            </w:rPr>
          </w:pPr>
          <w:hyperlink w:anchor="_Toc164369630" w:history="1">
            <w:r w:rsidR="00FA1763" w:rsidRPr="00302425">
              <w:rPr>
                <w:rStyle w:val="Hipervnculo"/>
                <w:noProof/>
              </w:rPr>
              <w:t>2.2.</w:t>
            </w:r>
            <w:r w:rsidR="00FA1763">
              <w:rPr>
                <w:rFonts w:asciiTheme="minorHAnsi" w:eastAsiaTheme="minorEastAsia" w:hAnsiTheme="minorHAnsi" w:cstheme="minorBidi"/>
                <w:noProof/>
                <w:sz w:val="22"/>
                <w:szCs w:val="22"/>
              </w:rPr>
              <w:tab/>
            </w:r>
            <w:r w:rsidR="00FA1763" w:rsidRPr="00302425">
              <w:rPr>
                <w:rStyle w:val="Hipervnculo"/>
                <w:noProof/>
              </w:rPr>
              <w:t>Series de tiempo</w:t>
            </w:r>
            <w:r w:rsidR="00FA1763">
              <w:rPr>
                <w:noProof/>
                <w:webHidden/>
              </w:rPr>
              <w:tab/>
            </w:r>
            <w:r w:rsidR="00FA1763">
              <w:rPr>
                <w:noProof/>
                <w:webHidden/>
              </w:rPr>
              <w:fldChar w:fldCharType="begin"/>
            </w:r>
            <w:r w:rsidR="00FA1763">
              <w:rPr>
                <w:noProof/>
                <w:webHidden/>
              </w:rPr>
              <w:instrText xml:space="preserve"> PAGEREF _Toc164369630 \h </w:instrText>
            </w:r>
            <w:r w:rsidR="00FA1763">
              <w:rPr>
                <w:noProof/>
                <w:webHidden/>
              </w:rPr>
            </w:r>
            <w:r w:rsidR="00FA1763">
              <w:rPr>
                <w:noProof/>
                <w:webHidden/>
              </w:rPr>
              <w:fldChar w:fldCharType="separate"/>
            </w:r>
            <w:r w:rsidR="00FA1763">
              <w:rPr>
                <w:noProof/>
                <w:webHidden/>
              </w:rPr>
              <w:t>4</w:t>
            </w:r>
            <w:r w:rsidR="00FA1763">
              <w:rPr>
                <w:noProof/>
                <w:webHidden/>
              </w:rPr>
              <w:fldChar w:fldCharType="end"/>
            </w:r>
          </w:hyperlink>
        </w:p>
        <w:p w14:paraId="4D92E3C4" w14:textId="77777777" w:rsidR="00FA1763" w:rsidRDefault="000A7549">
          <w:pPr>
            <w:pStyle w:val="TDC2"/>
            <w:tabs>
              <w:tab w:val="left" w:pos="880"/>
              <w:tab w:val="right" w:leader="dot" w:pos="8211"/>
            </w:tabs>
            <w:rPr>
              <w:rFonts w:asciiTheme="minorHAnsi" w:eastAsiaTheme="minorEastAsia" w:hAnsiTheme="minorHAnsi" w:cstheme="minorBidi"/>
              <w:noProof/>
              <w:sz w:val="22"/>
              <w:szCs w:val="22"/>
            </w:rPr>
          </w:pPr>
          <w:hyperlink w:anchor="_Toc164369631" w:history="1">
            <w:r w:rsidR="00FA1763" w:rsidRPr="00302425">
              <w:rPr>
                <w:rStyle w:val="Hipervnculo"/>
                <w:noProof/>
              </w:rPr>
              <w:t>2.1.</w:t>
            </w:r>
            <w:r w:rsidR="00FA1763">
              <w:rPr>
                <w:rFonts w:asciiTheme="minorHAnsi" w:eastAsiaTheme="minorEastAsia" w:hAnsiTheme="minorHAnsi" w:cstheme="minorBidi"/>
                <w:noProof/>
                <w:sz w:val="22"/>
                <w:szCs w:val="22"/>
              </w:rPr>
              <w:tab/>
            </w:r>
            <w:r w:rsidR="00FA1763" w:rsidRPr="00302425">
              <w:rPr>
                <w:rStyle w:val="Hipervnculo"/>
                <w:noProof/>
              </w:rPr>
              <w:t>Pronóstico de  series de tiempo de tráfico web</w:t>
            </w:r>
            <w:r w:rsidR="00FA1763">
              <w:rPr>
                <w:noProof/>
                <w:webHidden/>
              </w:rPr>
              <w:tab/>
            </w:r>
            <w:r w:rsidR="00FA1763">
              <w:rPr>
                <w:noProof/>
                <w:webHidden/>
              </w:rPr>
              <w:fldChar w:fldCharType="begin"/>
            </w:r>
            <w:r w:rsidR="00FA1763">
              <w:rPr>
                <w:noProof/>
                <w:webHidden/>
              </w:rPr>
              <w:instrText xml:space="preserve"> PAGEREF _Toc164369631 \h </w:instrText>
            </w:r>
            <w:r w:rsidR="00FA1763">
              <w:rPr>
                <w:noProof/>
                <w:webHidden/>
              </w:rPr>
            </w:r>
            <w:r w:rsidR="00FA1763">
              <w:rPr>
                <w:noProof/>
                <w:webHidden/>
              </w:rPr>
              <w:fldChar w:fldCharType="separate"/>
            </w:r>
            <w:r w:rsidR="00FA1763">
              <w:rPr>
                <w:noProof/>
                <w:webHidden/>
              </w:rPr>
              <w:t>4</w:t>
            </w:r>
            <w:r w:rsidR="00FA1763">
              <w:rPr>
                <w:noProof/>
                <w:webHidden/>
              </w:rPr>
              <w:fldChar w:fldCharType="end"/>
            </w:r>
          </w:hyperlink>
        </w:p>
        <w:p w14:paraId="1738A661" w14:textId="77777777" w:rsidR="00FA1763" w:rsidRDefault="000A7549">
          <w:pPr>
            <w:pStyle w:val="TDC2"/>
            <w:tabs>
              <w:tab w:val="left" w:pos="880"/>
              <w:tab w:val="right" w:leader="dot" w:pos="8211"/>
            </w:tabs>
            <w:rPr>
              <w:rFonts w:asciiTheme="minorHAnsi" w:eastAsiaTheme="minorEastAsia" w:hAnsiTheme="minorHAnsi" w:cstheme="minorBidi"/>
              <w:noProof/>
              <w:sz w:val="22"/>
              <w:szCs w:val="22"/>
            </w:rPr>
          </w:pPr>
          <w:hyperlink w:anchor="_Toc164369632" w:history="1">
            <w:r w:rsidR="00FA1763" w:rsidRPr="00302425">
              <w:rPr>
                <w:rStyle w:val="Hipervnculo"/>
                <w:noProof/>
              </w:rPr>
              <w:t>2.2.</w:t>
            </w:r>
            <w:r w:rsidR="00FA1763">
              <w:rPr>
                <w:rFonts w:asciiTheme="minorHAnsi" w:eastAsiaTheme="minorEastAsia" w:hAnsiTheme="minorHAnsi" w:cstheme="minorBidi"/>
                <w:noProof/>
                <w:sz w:val="22"/>
                <w:szCs w:val="22"/>
              </w:rPr>
              <w:tab/>
            </w:r>
            <w:r w:rsidR="00FA1763" w:rsidRPr="00302425">
              <w:rPr>
                <w:rStyle w:val="Hipervnculo"/>
                <w:noProof/>
              </w:rPr>
              <w:t>Evaluación de desempeño de los modelos predictivos</w:t>
            </w:r>
            <w:r w:rsidR="00FA1763">
              <w:rPr>
                <w:noProof/>
                <w:webHidden/>
              </w:rPr>
              <w:tab/>
            </w:r>
            <w:r w:rsidR="00FA1763">
              <w:rPr>
                <w:noProof/>
                <w:webHidden/>
              </w:rPr>
              <w:fldChar w:fldCharType="begin"/>
            </w:r>
            <w:r w:rsidR="00FA1763">
              <w:rPr>
                <w:noProof/>
                <w:webHidden/>
              </w:rPr>
              <w:instrText xml:space="preserve"> PAGEREF _Toc164369632 \h </w:instrText>
            </w:r>
            <w:r w:rsidR="00FA1763">
              <w:rPr>
                <w:noProof/>
                <w:webHidden/>
              </w:rPr>
            </w:r>
            <w:r w:rsidR="00FA1763">
              <w:rPr>
                <w:noProof/>
                <w:webHidden/>
              </w:rPr>
              <w:fldChar w:fldCharType="separate"/>
            </w:r>
            <w:r w:rsidR="00FA1763">
              <w:rPr>
                <w:noProof/>
                <w:webHidden/>
              </w:rPr>
              <w:t>6</w:t>
            </w:r>
            <w:r w:rsidR="00FA1763">
              <w:rPr>
                <w:noProof/>
                <w:webHidden/>
              </w:rPr>
              <w:fldChar w:fldCharType="end"/>
            </w:r>
          </w:hyperlink>
        </w:p>
        <w:p w14:paraId="73539859" w14:textId="77777777" w:rsidR="00FA1763" w:rsidRDefault="000A7549">
          <w:pPr>
            <w:pStyle w:val="TDC1"/>
            <w:tabs>
              <w:tab w:val="right" w:leader="dot" w:pos="8211"/>
            </w:tabs>
            <w:rPr>
              <w:rFonts w:asciiTheme="minorHAnsi" w:eastAsiaTheme="minorEastAsia" w:hAnsiTheme="minorHAnsi" w:cstheme="minorBidi"/>
              <w:noProof/>
              <w:sz w:val="22"/>
              <w:szCs w:val="22"/>
            </w:rPr>
          </w:pPr>
          <w:hyperlink w:anchor="_Toc164369633" w:history="1">
            <w:r w:rsidR="00FA1763" w:rsidRPr="00302425">
              <w:rPr>
                <w:rStyle w:val="Hipervnculo"/>
                <w:noProof/>
              </w:rPr>
              <w:t>Capítulo 3</w:t>
            </w:r>
            <w:r w:rsidR="00FA1763">
              <w:rPr>
                <w:noProof/>
                <w:webHidden/>
              </w:rPr>
              <w:tab/>
            </w:r>
            <w:r w:rsidR="00FA1763">
              <w:rPr>
                <w:noProof/>
                <w:webHidden/>
              </w:rPr>
              <w:fldChar w:fldCharType="begin"/>
            </w:r>
            <w:r w:rsidR="00FA1763">
              <w:rPr>
                <w:noProof/>
                <w:webHidden/>
              </w:rPr>
              <w:instrText xml:space="preserve"> PAGEREF _Toc164369633 \h </w:instrText>
            </w:r>
            <w:r w:rsidR="00FA1763">
              <w:rPr>
                <w:noProof/>
                <w:webHidden/>
              </w:rPr>
            </w:r>
            <w:r w:rsidR="00FA1763">
              <w:rPr>
                <w:noProof/>
                <w:webHidden/>
              </w:rPr>
              <w:fldChar w:fldCharType="separate"/>
            </w:r>
            <w:r w:rsidR="00FA1763">
              <w:rPr>
                <w:noProof/>
                <w:webHidden/>
              </w:rPr>
              <w:t>7</w:t>
            </w:r>
            <w:r w:rsidR="00FA1763">
              <w:rPr>
                <w:noProof/>
                <w:webHidden/>
              </w:rPr>
              <w:fldChar w:fldCharType="end"/>
            </w:r>
          </w:hyperlink>
        </w:p>
        <w:p w14:paraId="6908889D" w14:textId="77777777" w:rsidR="00FA1763" w:rsidRDefault="000A7549">
          <w:pPr>
            <w:pStyle w:val="TDC1"/>
            <w:tabs>
              <w:tab w:val="right" w:leader="dot" w:pos="8211"/>
            </w:tabs>
            <w:rPr>
              <w:rFonts w:asciiTheme="minorHAnsi" w:eastAsiaTheme="minorEastAsia" w:hAnsiTheme="minorHAnsi" w:cstheme="minorBidi"/>
              <w:noProof/>
              <w:sz w:val="22"/>
              <w:szCs w:val="22"/>
            </w:rPr>
          </w:pPr>
          <w:hyperlink w:anchor="_Toc164369634" w:history="1">
            <w:r w:rsidR="00FA1763" w:rsidRPr="00302425">
              <w:rPr>
                <w:rStyle w:val="Hipervnculo"/>
                <w:noProof/>
              </w:rPr>
              <w:t>Descripción del problema</w:t>
            </w:r>
            <w:r w:rsidR="00FA1763">
              <w:rPr>
                <w:noProof/>
                <w:webHidden/>
              </w:rPr>
              <w:tab/>
            </w:r>
            <w:r w:rsidR="00FA1763">
              <w:rPr>
                <w:noProof/>
                <w:webHidden/>
              </w:rPr>
              <w:fldChar w:fldCharType="begin"/>
            </w:r>
            <w:r w:rsidR="00FA1763">
              <w:rPr>
                <w:noProof/>
                <w:webHidden/>
              </w:rPr>
              <w:instrText xml:space="preserve"> PAGEREF _Toc164369634 \h </w:instrText>
            </w:r>
            <w:r w:rsidR="00FA1763">
              <w:rPr>
                <w:noProof/>
                <w:webHidden/>
              </w:rPr>
            </w:r>
            <w:r w:rsidR="00FA1763">
              <w:rPr>
                <w:noProof/>
                <w:webHidden/>
              </w:rPr>
              <w:fldChar w:fldCharType="separate"/>
            </w:r>
            <w:r w:rsidR="00FA1763">
              <w:rPr>
                <w:noProof/>
                <w:webHidden/>
              </w:rPr>
              <w:t>7</w:t>
            </w:r>
            <w:r w:rsidR="00FA1763">
              <w:rPr>
                <w:noProof/>
                <w:webHidden/>
              </w:rPr>
              <w:fldChar w:fldCharType="end"/>
            </w:r>
          </w:hyperlink>
        </w:p>
        <w:p w14:paraId="076DD9A9" w14:textId="77777777" w:rsidR="00FA1763" w:rsidRDefault="000A7549">
          <w:pPr>
            <w:pStyle w:val="TDC2"/>
            <w:tabs>
              <w:tab w:val="left" w:pos="880"/>
              <w:tab w:val="right" w:leader="dot" w:pos="8211"/>
            </w:tabs>
            <w:rPr>
              <w:rFonts w:asciiTheme="minorHAnsi" w:eastAsiaTheme="minorEastAsia" w:hAnsiTheme="minorHAnsi" w:cstheme="minorBidi"/>
              <w:noProof/>
              <w:sz w:val="22"/>
              <w:szCs w:val="22"/>
            </w:rPr>
          </w:pPr>
          <w:hyperlink w:anchor="_Toc164369635" w:history="1">
            <w:r w:rsidR="00FA1763" w:rsidRPr="00302425">
              <w:rPr>
                <w:rStyle w:val="Hipervnculo"/>
                <w:bCs/>
                <w:iCs/>
                <w:noProof/>
              </w:rPr>
              <w:t>3.1</w:t>
            </w:r>
            <w:r w:rsidR="00FA1763">
              <w:rPr>
                <w:rFonts w:asciiTheme="minorHAnsi" w:eastAsiaTheme="minorEastAsia" w:hAnsiTheme="minorHAnsi" w:cstheme="minorBidi"/>
                <w:noProof/>
                <w:sz w:val="22"/>
                <w:szCs w:val="22"/>
              </w:rPr>
              <w:tab/>
            </w:r>
            <w:r w:rsidR="00FA1763" w:rsidRPr="00302425">
              <w:rPr>
                <w:rStyle w:val="Hipervnculo"/>
                <w:bCs/>
                <w:iCs/>
                <w:noProof/>
              </w:rPr>
              <w:t>El problema</w:t>
            </w:r>
            <w:r w:rsidR="00FA1763">
              <w:rPr>
                <w:noProof/>
                <w:webHidden/>
              </w:rPr>
              <w:tab/>
            </w:r>
            <w:r w:rsidR="00FA1763">
              <w:rPr>
                <w:noProof/>
                <w:webHidden/>
              </w:rPr>
              <w:fldChar w:fldCharType="begin"/>
            </w:r>
            <w:r w:rsidR="00FA1763">
              <w:rPr>
                <w:noProof/>
                <w:webHidden/>
              </w:rPr>
              <w:instrText xml:space="preserve"> PAGEREF _Toc164369635 \h </w:instrText>
            </w:r>
            <w:r w:rsidR="00FA1763">
              <w:rPr>
                <w:noProof/>
                <w:webHidden/>
              </w:rPr>
            </w:r>
            <w:r w:rsidR="00FA1763">
              <w:rPr>
                <w:noProof/>
                <w:webHidden/>
              </w:rPr>
              <w:fldChar w:fldCharType="separate"/>
            </w:r>
            <w:r w:rsidR="00FA1763">
              <w:rPr>
                <w:noProof/>
                <w:webHidden/>
              </w:rPr>
              <w:t>8</w:t>
            </w:r>
            <w:r w:rsidR="00FA1763">
              <w:rPr>
                <w:noProof/>
                <w:webHidden/>
              </w:rPr>
              <w:fldChar w:fldCharType="end"/>
            </w:r>
          </w:hyperlink>
        </w:p>
        <w:p w14:paraId="1C43EE15" w14:textId="77777777" w:rsidR="00FA1763" w:rsidRDefault="000A7549">
          <w:pPr>
            <w:pStyle w:val="TDC2"/>
            <w:tabs>
              <w:tab w:val="left" w:pos="880"/>
              <w:tab w:val="right" w:leader="dot" w:pos="8211"/>
            </w:tabs>
            <w:rPr>
              <w:rFonts w:asciiTheme="minorHAnsi" w:eastAsiaTheme="minorEastAsia" w:hAnsiTheme="minorHAnsi" w:cstheme="minorBidi"/>
              <w:noProof/>
              <w:sz w:val="22"/>
              <w:szCs w:val="22"/>
            </w:rPr>
          </w:pPr>
          <w:hyperlink w:anchor="_Toc164369636" w:history="1">
            <w:r w:rsidR="00FA1763" w:rsidRPr="00302425">
              <w:rPr>
                <w:rStyle w:val="Hipervnculo"/>
                <w:noProof/>
              </w:rPr>
              <w:t>3.2</w:t>
            </w:r>
            <w:r w:rsidR="00FA1763">
              <w:rPr>
                <w:rFonts w:asciiTheme="minorHAnsi" w:eastAsiaTheme="minorEastAsia" w:hAnsiTheme="minorHAnsi" w:cstheme="minorBidi"/>
                <w:noProof/>
                <w:sz w:val="22"/>
                <w:szCs w:val="22"/>
              </w:rPr>
              <w:tab/>
            </w:r>
            <w:r w:rsidR="00FA1763" w:rsidRPr="00302425">
              <w:rPr>
                <w:rStyle w:val="Hipervnculo"/>
                <w:noProof/>
              </w:rPr>
              <w:t>Estructura Organizacional</w:t>
            </w:r>
            <w:r w:rsidR="00FA1763">
              <w:rPr>
                <w:noProof/>
                <w:webHidden/>
              </w:rPr>
              <w:tab/>
            </w:r>
            <w:r w:rsidR="00FA1763">
              <w:rPr>
                <w:noProof/>
                <w:webHidden/>
              </w:rPr>
              <w:fldChar w:fldCharType="begin"/>
            </w:r>
            <w:r w:rsidR="00FA1763">
              <w:rPr>
                <w:noProof/>
                <w:webHidden/>
              </w:rPr>
              <w:instrText xml:space="preserve"> PAGEREF _Toc164369636 \h </w:instrText>
            </w:r>
            <w:r w:rsidR="00FA1763">
              <w:rPr>
                <w:noProof/>
                <w:webHidden/>
              </w:rPr>
            </w:r>
            <w:r w:rsidR="00FA1763">
              <w:rPr>
                <w:noProof/>
                <w:webHidden/>
              </w:rPr>
              <w:fldChar w:fldCharType="separate"/>
            </w:r>
            <w:r w:rsidR="00FA1763">
              <w:rPr>
                <w:noProof/>
                <w:webHidden/>
              </w:rPr>
              <w:t>8</w:t>
            </w:r>
            <w:r w:rsidR="00FA1763">
              <w:rPr>
                <w:noProof/>
                <w:webHidden/>
              </w:rPr>
              <w:fldChar w:fldCharType="end"/>
            </w:r>
          </w:hyperlink>
        </w:p>
        <w:p w14:paraId="75114C41" w14:textId="77777777" w:rsidR="00FA1763" w:rsidRDefault="000A7549">
          <w:pPr>
            <w:pStyle w:val="TDC3"/>
            <w:tabs>
              <w:tab w:val="right" w:leader="dot" w:pos="8211"/>
            </w:tabs>
            <w:rPr>
              <w:rFonts w:asciiTheme="minorHAnsi" w:eastAsiaTheme="minorEastAsia" w:hAnsiTheme="minorHAnsi" w:cstheme="minorBidi"/>
              <w:noProof/>
              <w:sz w:val="22"/>
              <w:szCs w:val="22"/>
            </w:rPr>
          </w:pPr>
          <w:hyperlink w:anchor="_Toc164369637" w:history="1">
            <w:r w:rsidR="00FA1763" w:rsidRPr="00302425">
              <w:rPr>
                <w:rStyle w:val="Hipervnculo"/>
                <w:noProof/>
              </w:rPr>
              <w:t>Organigrama</w:t>
            </w:r>
            <w:r w:rsidR="00FA1763">
              <w:rPr>
                <w:noProof/>
                <w:webHidden/>
              </w:rPr>
              <w:tab/>
            </w:r>
            <w:r w:rsidR="00FA1763">
              <w:rPr>
                <w:noProof/>
                <w:webHidden/>
              </w:rPr>
              <w:fldChar w:fldCharType="begin"/>
            </w:r>
            <w:r w:rsidR="00FA1763">
              <w:rPr>
                <w:noProof/>
                <w:webHidden/>
              </w:rPr>
              <w:instrText xml:space="preserve"> PAGEREF _Toc164369637 \h </w:instrText>
            </w:r>
            <w:r w:rsidR="00FA1763">
              <w:rPr>
                <w:noProof/>
                <w:webHidden/>
              </w:rPr>
            </w:r>
            <w:r w:rsidR="00FA1763">
              <w:rPr>
                <w:noProof/>
                <w:webHidden/>
              </w:rPr>
              <w:fldChar w:fldCharType="separate"/>
            </w:r>
            <w:r w:rsidR="00FA1763">
              <w:rPr>
                <w:noProof/>
                <w:webHidden/>
              </w:rPr>
              <w:t>8</w:t>
            </w:r>
            <w:r w:rsidR="00FA1763">
              <w:rPr>
                <w:noProof/>
                <w:webHidden/>
              </w:rPr>
              <w:fldChar w:fldCharType="end"/>
            </w:r>
          </w:hyperlink>
        </w:p>
        <w:p w14:paraId="33A75565" w14:textId="77777777" w:rsidR="00FA1763" w:rsidRDefault="000A7549">
          <w:pPr>
            <w:pStyle w:val="TDC1"/>
            <w:tabs>
              <w:tab w:val="right" w:leader="dot" w:pos="8211"/>
            </w:tabs>
            <w:rPr>
              <w:rFonts w:asciiTheme="minorHAnsi" w:eastAsiaTheme="minorEastAsia" w:hAnsiTheme="minorHAnsi" w:cstheme="minorBidi"/>
              <w:noProof/>
              <w:sz w:val="22"/>
              <w:szCs w:val="22"/>
            </w:rPr>
          </w:pPr>
          <w:hyperlink w:anchor="_Toc164369638" w:history="1">
            <w:r w:rsidR="00FA1763" w:rsidRPr="00302425">
              <w:rPr>
                <w:rStyle w:val="Hipervnculo"/>
                <w:noProof/>
              </w:rPr>
              <w:t>Capítulo 4</w:t>
            </w:r>
            <w:r w:rsidR="00FA1763">
              <w:rPr>
                <w:noProof/>
                <w:webHidden/>
              </w:rPr>
              <w:tab/>
            </w:r>
            <w:r w:rsidR="00FA1763">
              <w:rPr>
                <w:noProof/>
                <w:webHidden/>
              </w:rPr>
              <w:fldChar w:fldCharType="begin"/>
            </w:r>
            <w:r w:rsidR="00FA1763">
              <w:rPr>
                <w:noProof/>
                <w:webHidden/>
              </w:rPr>
              <w:instrText xml:space="preserve"> PAGEREF _Toc164369638 \h </w:instrText>
            </w:r>
            <w:r w:rsidR="00FA1763">
              <w:rPr>
                <w:noProof/>
                <w:webHidden/>
              </w:rPr>
            </w:r>
            <w:r w:rsidR="00FA1763">
              <w:rPr>
                <w:noProof/>
                <w:webHidden/>
              </w:rPr>
              <w:fldChar w:fldCharType="separate"/>
            </w:r>
            <w:r w:rsidR="00FA1763">
              <w:rPr>
                <w:noProof/>
                <w:webHidden/>
              </w:rPr>
              <w:t>10</w:t>
            </w:r>
            <w:r w:rsidR="00FA1763">
              <w:rPr>
                <w:noProof/>
                <w:webHidden/>
              </w:rPr>
              <w:fldChar w:fldCharType="end"/>
            </w:r>
          </w:hyperlink>
        </w:p>
        <w:p w14:paraId="3583E03B" w14:textId="77777777" w:rsidR="00FA1763" w:rsidRDefault="000A7549">
          <w:pPr>
            <w:pStyle w:val="TDC1"/>
            <w:tabs>
              <w:tab w:val="right" w:leader="dot" w:pos="8211"/>
            </w:tabs>
            <w:rPr>
              <w:rFonts w:asciiTheme="minorHAnsi" w:eastAsiaTheme="minorEastAsia" w:hAnsiTheme="minorHAnsi" w:cstheme="minorBidi"/>
              <w:noProof/>
              <w:sz w:val="22"/>
              <w:szCs w:val="22"/>
            </w:rPr>
          </w:pPr>
          <w:hyperlink w:anchor="_Toc164369639" w:history="1">
            <w:r w:rsidR="00FA1763" w:rsidRPr="00302425">
              <w:rPr>
                <w:rStyle w:val="Hipervnculo"/>
                <w:noProof/>
              </w:rPr>
              <w:t>Solución Propuesta</w:t>
            </w:r>
            <w:r w:rsidR="00FA1763">
              <w:rPr>
                <w:noProof/>
                <w:webHidden/>
              </w:rPr>
              <w:tab/>
            </w:r>
            <w:r w:rsidR="00FA1763">
              <w:rPr>
                <w:noProof/>
                <w:webHidden/>
              </w:rPr>
              <w:fldChar w:fldCharType="begin"/>
            </w:r>
            <w:r w:rsidR="00FA1763">
              <w:rPr>
                <w:noProof/>
                <w:webHidden/>
              </w:rPr>
              <w:instrText xml:space="preserve"> PAGEREF _Toc164369639 \h </w:instrText>
            </w:r>
            <w:r w:rsidR="00FA1763">
              <w:rPr>
                <w:noProof/>
                <w:webHidden/>
              </w:rPr>
            </w:r>
            <w:r w:rsidR="00FA1763">
              <w:rPr>
                <w:noProof/>
                <w:webHidden/>
              </w:rPr>
              <w:fldChar w:fldCharType="separate"/>
            </w:r>
            <w:r w:rsidR="00FA1763">
              <w:rPr>
                <w:noProof/>
                <w:webHidden/>
              </w:rPr>
              <w:t>10</w:t>
            </w:r>
            <w:r w:rsidR="00FA1763">
              <w:rPr>
                <w:noProof/>
                <w:webHidden/>
              </w:rPr>
              <w:fldChar w:fldCharType="end"/>
            </w:r>
          </w:hyperlink>
        </w:p>
        <w:p w14:paraId="1F3DF76D" w14:textId="77777777" w:rsidR="00FA1763" w:rsidRDefault="000A7549">
          <w:pPr>
            <w:pStyle w:val="TDC2"/>
            <w:tabs>
              <w:tab w:val="left" w:pos="880"/>
              <w:tab w:val="right" w:leader="dot" w:pos="8211"/>
            </w:tabs>
            <w:rPr>
              <w:rFonts w:asciiTheme="minorHAnsi" w:eastAsiaTheme="minorEastAsia" w:hAnsiTheme="minorHAnsi" w:cstheme="minorBidi"/>
              <w:noProof/>
              <w:sz w:val="22"/>
              <w:szCs w:val="22"/>
            </w:rPr>
          </w:pPr>
          <w:hyperlink w:anchor="_Toc164369640" w:history="1">
            <w:r w:rsidR="00FA1763" w:rsidRPr="00302425">
              <w:rPr>
                <w:rStyle w:val="Hipervnculo"/>
                <w:noProof/>
              </w:rPr>
              <w:t>4.1</w:t>
            </w:r>
            <w:r w:rsidR="00FA1763">
              <w:rPr>
                <w:rFonts w:asciiTheme="minorHAnsi" w:eastAsiaTheme="minorEastAsia" w:hAnsiTheme="minorHAnsi" w:cstheme="minorBidi"/>
                <w:noProof/>
                <w:sz w:val="22"/>
                <w:szCs w:val="22"/>
              </w:rPr>
              <w:tab/>
            </w:r>
            <w:r w:rsidR="00FA1763" w:rsidRPr="00302425">
              <w:rPr>
                <w:rStyle w:val="Hipervnculo"/>
                <w:noProof/>
              </w:rPr>
              <w:t>Materiales y Métodos</w:t>
            </w:r>
            <w:r w:rsidR="00FA1763">
              <w:rPr>
                <w:noProof/>
                <w:webHidden/>
              </w:rPr>
              <w:tab/>
            </w:r>
            <w:r w:rsidR="00FA1763">
              <w:rPr>
                <w:noProof/>
                <w:webHidden/>
              </w:rPr>
              <w:fldChar w:fldCharType="begin"/>
            </w:r>
            <w:r w:rsidR="00FA1763">
              <w:rPr>
                <w:noProof/>
                <w:webHidden/>
              </w:rPr>
              <w:instrText xml:space="preserve"> PAGEREF _Toc164369640 \h </w:instrText>
            </w:r>
            <w:r w:rsidR="00FA1763">
              <w:rPr>
                <w:noProof/>
                <w:webHidden/>
              </w:rPr>
            </w:r>
            <w:r w:rsidR="00FA1763">
              <w:rPr>
                <w:noProof/>
                <w:webHidden/>
              </w:rPr>
              <w:fldChar w:fldCharType="separate"/>
            </w:r>
            <w:r w:rsidR="00FA1763">
              <w:rPr>
                <w:noProof/>
                <w:webHidden/>
              </w:rPr>
              <w:t>11</w:t>
            </w:r>
            <w:r w:rsidR="00FA1763">
              <w:rPr>
                <w:noProof/>
                <w:webHidden/>
              </w:rPr>
              <w:fldChar w:fldCharType="end"/>
            </w:r>
          </w:hyperlink>
        </w:p>
        <w:p w14:paraId="2749C8B9" w14:textId="77777777" w:rsidR="00FA1763" w:rsidRDefault="000A7549">
          <w:pPr>
            <w:pStyle w:val="TDC2"/>
            <w:tabs>
              <w:tab w:val="left" w:pos="880"/>
              <w:tab w:val="right" w:leader="dot" w:pos="8211"/>
            </w:tabs>
            <w:rPr>
              <w:rFonts w:asciiTheme="minorHAnsi" w:eastAsiaTheme="minorEastAsia" w:hAnsiTheme="minorHAnsi" w:cstheme="minorBidi"/>
              <w:noProof/>
              <w:sz w:val="22"/>
              <w:szCs w:val="22"/>
            </w:rPr>
          </w:pPr>
          <w:hyperlink w:anchor="_Toc164369641" w:history="1">
            <w:r w:rsidR="00FA1763" w:rsidRPr="00302425">
              <w:rPr>
                <w:rStyle w:val="Hipervnculo"/>
                <w:noProof/>
              </w:rPr>
              <w:t>4.2</w:t>
            </w:r>
            <w:r w:rsidR="00FA1763">
              <w:rPr>
                <w:rFonts w:asciiTheme="minorHAnsi" w:eastAsiaTheme="minorEastAsia" w:hAnsiTheme="minorHAnsi" w:cstheme="minorBidi"/>
                <w:noProof/>
                <w:sz w:val="22"/>
                <w:szCs w:val="22"/>
              </w:rPr>
              <w:tab/>
            </w:r>
            <w:r w:rsidR="00FA1763" w:rsidRPr="00302425">
              <w:rPr>
                <w:rStyle w:val="Hipervnculo"/>
                <w:noProof/>
              </w:rPr>
              <w:t>Herramientas</w:t>
            </w:r>
            <w:r w:rsidR="00FA1763">
              <w:rPr>
                <w:noProof/>
                <w:webHidden/>
              </w:rPr>
              <w:tab/>
            </w:r>
            <w:r w:rsidR="00FA1763">
              <w:rPr>
                <w:noProof/>
                <w:webHidden/>
              </w:rPr>
              <w:fldChar w:fldCharType="begin"/>
            </w:r>
            <w:r w:rsidR="00FA1763">
              <w:rPr>
                <w:noProof/>
                <w:webHidden/>
              </w:rPr>
              <w:instrText xml:space="preserve"> PAGEREF _Toc164369641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54A6168E"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42" w:history="1">
            <w:r w:rsidR="00FA1763" w:rsidRPr="00302425">
              <w:rPr>
                <w:rStyle w:val="Hipervnculo"/>
                <w:noProof/>
              </w:rPr>
              <w:t>4.2.1</w:t>
            </w:r>
            <w:r w:rsidR="00FA1763">
              <w:rPr>
                <w:rFonts w:asciiTheme="minorHAnsi" w:eastAsiaTheme="minorEastAsia" w:hAnsiTheme="minorHAnsi" w:cstheme="minorBidi"/>
                <w:noProof/>
                <w:sz w:val="22"/>
                <w:szCs w:val="22"/>
              </w:rPr>
              <w:tab/>
            </w:r>
            <w:r w:rsidR="00FA1763" w:rsidRPr="00302425">
              <w:rPr>
                <w:rStyle w:val="Hipervnculo"/>
                <w:noProof/>
              </w:rPr>
              <w:t>Python</w:t>
            </w:r>
            <w:r w:rsidR="00FA1763">
              <w:rPr>
                <w:noProof/>
                <w:webHidden/>
              </w:rPr>
              <w:tab/>
            </w:r>
            <w:r w:rsidR="00FA1763">
              <w:rPr>
                <w:noProof/>
                <w:webHidden/>
              </w:rPr>
              <w:fldChar w:fldCharType="begin"/>
            </w:r>
            <w:r w:rsidR="00FA1763">
              <w:rPr>
                <w:noProof/>
                <w:webHidden/>
              </w:rPr>
              <w:instrText xml:space="preserve"> PAGEREF _Toc164369642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02BC2C04"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43" w:history="1">
            <w:r w:rsidR="00FA1763" w:rsidRPr="00302425">
              <w:rPr>
                <w:rStyle w:val="Hipervnculo"/>
                <w:noProof/>
              </w:rPr>
              <w:t>4.2.2</w:t>
            </w:r>
            <w:r w:rsidR="00FA1763">
              <w:rPr>
                <w:rFonts w:asciiTheme="minorHAnsi" w:eastAsiaTheme="minorEastAsia" w:hAnsiTheme="minorHAnsi" w:cstheme="minorBidi"/>
                <w:noProof/>
                <w:sz w:val="22"/>
                <w:szCs w:val="22"/>
              </w:rPr>
              <w:tab/>
            </w:r>
            <w:r w:rsidR="00FA1763" w:rsidRPr="00302425">
              <w:rPr>
                <w:rStyle w:val="Hipervnculo"/>
                <w:noProof/>
              </w:rPr>
              <w:t>Google Drive</w:t>
            </w:r>
            <w:r w:rsidR="00FA1763">
              <w:rPr>
                <w:noProof/>
                <w:webHidden/>
              </w:rPr>
              <w:tab/>
            </w:r>
            <w:r w:rsidR="00FA1763">
              <w:rPr>
                <w:noProof/>
                <w:webHidden/>
              </w:rPr>
              <w:fldChar w:fldCharType="begin"/>
            </w:r>
            <w:r w:rsidR="00FA1763">
              <w:rPr>
                <w:noProof/>
                <w:webHidden/>
              </w:rPr>
              <w:instrText xml:space="preserve"> PAGEREF _Toc164369643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07F1548C"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44" w:history="1">
            <w:r w:rsidR="00FA1763" w:rsidRPr="00302425">
              <w:rPr>
                <w:rStyle w:val="Hipervnculo"/>
                <w:noProof/>
              </w:rPr>
              <w:t>4.2.3</w:t>
            </w:r>
            <w:r w:rsidR="00FA1763">
              <w:rPr>
                <w:rFonts w:asciiTheme="minorHAnsi" w:eastAsiaTheme="minorEastAsia" w:hAnsiTheme="minorHAnsi" w:cstheme="minorBidi"/>
                <w:noProof/>
                <w:sz w:val="22"/>
                <w:szCs w:val="22"/>
              </w:rPr>
              <w:tab/>
            </w:r>
            <w:r w:rsidR="00FA1763" w:rsidRPr="00302425">
              <w:rPr>
                <w:rStyle w:val="Hipervnculo"/>
                <w:noProof/>
              </w:rPr>
              <w:t>Universal Analytics (UA)</w:t>
            </w:r>
            <w:r w:rsidR="00FA1763">
              <w:rPr>
                <w:noProof/>
                <w:webHidden/>
              </w:rPr>
              <w:tab/>
            </w:r>
            <w:r w:rsidR="00FA1763">
              <w:rPr>
                <w:noProof/>
                <w:webHidden/>
              </w:rPr>
              <w:fldChar w:fldCharType="begin"/>
            </w:r>
            <w:r w:rsidR="00FA1763">
              <w:rPr>
                <w:noProof/>
                <w:webHidden/>
              </w:rPr>
              <w:instrText xml:space="preserve"> PAGEREF _Toc164369644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50453017"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45" w:history="1">
            <w:r w:rsidR="00FA1763" w:rsidRPr="00302425">
              <w:rPr>
                <w:rStyle w:val="Hipervnculo"/>
                <w:noProof/>
              </w:rPr>
              <w:t>4.2.4</w:t>
            </w:r>
            <w:r w:rsidR="00FA1763">
              <w:rPr>
                <w:rFonts w:asciiTheme="minorHAnsi" w:eastAsiaTheme="minorEastAsia" w:hAnsiTheme="minorHAnsi" w:cstheme="minorBidi"/>
                <w:noProof/>
                <w:sz w:val="22"/>
                <w:szCs w:val="22"/>
              </w:rPr>
              <w:tab/>
            </w:r>
            <w:r w:rsidR="00FA1763" w:rsidRPr="00302425">
              <w:rPr>
                <w:rStyle w:val="Hipervnculo"/>
                <w:noProof/>
              </w:rPr>
              <w:t>Google Analytics 4 (GA4)</w:t>
            </w:r>
            <w:r w:rsidR="00FA1763">
              <w:rPr>
                <w:noProof/>
                <w:webHidden/>
              </w:rPr>
              <w:tab/>
            </w:r>
            <w:r w:rsidR="00FA1763">
              <w:rPr>
                <w:noProof/>
                <w:webHidden/>
              </w:rPr>
              <w:fldChar w:fldCharType="begin"/>
            </w:r>
            <w:r w:rsidR="00FA1763">
              <w:rPr>
                <w:noProof/>
                <w:webHidden/>
              </w:rPr>
              <w:instrText xml:space="preserve"> PAGEREF _Toc164369645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0952B9CB"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46" w:history="1">
            <w:r w:rsidR="00FA1763" w:rsidRPr="00302425">
              <w:rPr>
                <w:rStyle w:val="Hipervnculo"/>
                <w:noProof/>
              </w:rPr>
              <w:t>4.2.5</w:t>
            </w:r>
            <w:r w:rsidR="00FA1763">
              <w:rPr>
                <w:rFonts w:asciiTheme="minorHAnsi" w:eastAsiaTheme="minorEastAsia" w:hAnsiTheme="minorHAnsi" w:cstheme="minorBidi"/>
                <w:noProof/>
                <w:sz w:val="22"/>
                <w:szCs w:val="22"/>
              </w:rPr>
              <w:tab/>
            </w:r>
            <w:r w:rsidR="00FA1763" w:rsidRPr="00302425">
              <w:rPr>
                <w:rStyle w:val="Hipervnculo"/>
                <w:noProof/>
              </w:rPr>
              <w:t>Looker Studio</w:t>
            </w:r>
            <w:r w:rsidR="00FA1763">
              <w:rPr>
                <w:noProof/>
                <w:webHidden/>
              </w:rPr>
              <w:tab/>
            </w:r>
            <w:r w:rsidR="00FA1763">
              <w:rPr>
                <w:noProof/>
                <w:webHidden/>
              </w:rPr>
              <w:fldChar w:fldCharType="begin"/>
            </w:r>
            <w:r w:rsidR="00FA1763">
              <w:rPr>
                <w:noProof/>
                <w:webHidden/>
              </w:rPr>
              <w:instrText xml:space="preserve"> PAGEREF _Toc164369646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45AE43F6"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47" w:history="1">
            <w:r w:rsidR="00FA1763" w:rsidRPr="00302425">
              <w:rPr>
                <w:rStyle w:val="Hipervnculo"/>
                <w:noProof/>
              </w:rPr>
              <w:t>4.2.6</w:t>
            </w:r>
            <w:r w:rsidR="00FA1763">
              <w:rPr>
                <w:rFonts w:asciiTheme="minorHAnsi" w:eastAsiaTheme="minorEastAsia" w:hAnsiTheme="minorHAnsi" w:cstheme="minorBidi"/>
                <w:noProof/>
                <w:sz w:val="22"/>
                <w:szCs w:val="22"/>
              </w:rPr>
              <w:tab/>
            </w:r>
            <w:r w:rsidR="00FA1763" w:rsidRPr="00302425">
              <w:rPr>
                <w:rStyle w:val="Hipervnculo"/>
                <w:noProof/>
              </w:rPr>
              <w:t>Microsoft Word</w:t>
            </w:r>
            <w:r w:rsidR="00FA1763">
              <w:rPr>
                <w:noProof/>
                <w:webHidden/>
              </w:rPr>
              <w:tab/>
            </w:r>
            <w:r w:rsidR="00FA1763">
              <w:rPr>
                <w:noProof/>
                <w:webHidden/>
              </w:rPr>
              <w:fldChar w:fldCharType="begin"/>
            </w:r>
            <w:r w:rsidR="00FA1763">
              <w:rPr>
                <w:noProof/>
                <w:webHidden/>
              </w:rPr>
              <w:instrText xml:space="preserve"> PAGEREF _Toc164369647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49721C71"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48" w:history="1">
            <w:r w:rsidR="00FA1763" w:rsidRPr="00302425">
              <w:rPr>
                <w:rStyle w:val="Hipervnculo"/>
                <w:noProof/>
              </w:rPr>
              <w:t>4.2.7</w:t>
            </w:r>
            <w:r w:rsidR="00FA1763">
              <w:rPr>
                <w:rFonts w:asciiTheme="minorHAnsi" w:eastAsiaTheme="minorEastAsia" w:hAnsiTheme="minorHAnsi" w:cstheme="minorBidi"/>
                <w:noProof/>
                <w:sz w:val="22"/>
                <w:szCs w:val="22"/>
              </w:rPr>
              <w:tab/>
            </w:r>
            <w:r w:rsidR="00FA1763" w:rsidRPr="00302425">
              <w:rPr>
                <w:rStyle w:val="Hipervnculo"/>
                <w:noProof/>
              </w:rPr>
              <w:t>Microsoft Excel</w:t>
            </w:r>
            <w:r w:rsidR="00FA1763">
              <w:rPr>
                <w:noProof/>
                <w:webHidden/>
              </w:rPr>
              <w:tab/>
            </w:r>
            <w:r w:rsidR="00FA1763">
              <w:rPr>
                <w:noProof/>
                <w:webHidden/>
              </w:rPr>
              <w:fldChar w:fldCharType="begin"/>
            </w:r>
            <w:r w:rsidR="00FA1763">
              <w:rPr>
                <w:noProof/>
                <w:webHidden/>
              </w:rPr>
              <w:instrText xml:space="preserve"> PAGEREF _Toc164369648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39BA005B"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49" w:history="1">
            <w:r w:rsidR="00FA1763" w:rsidRPr="00302425">
              <w:rPr>
                <w:rStyle w:val="Hipervnculo"/>
                <w:noProof/>
              </w:rPr>
              <w:t>4.2.8</w:t>
            </w:r>
            <w:r w:rsidR="00FA1763">
              <w:rPr>
                <w:rFonts w:asciiTheme="minorHAnsi" w:eastAsiaTheme="minorEastAsia" w:hAnsiTheme="minorHAnsi" w:cstheme="minorBidi"/>
                <w:noProof/>
                <w:sz w:val="22"/>
                <w:szCs w:val="22"/>
              </w:rPr>
              <w:tab/>
            </w:r>
            <w:r w:rsidR="00FA1763" w:rsidRPr="00302425">
              <w:rPr>
                <w:rStyle w:val="Hipervnculo"/>
                <w:noProof/>
              </w:rPr>
              <w:t>Numpy</w:t>
            </w:r>
            <w:r w:rsidR="00FA1763">
              <w:rPr>
                <w:noProof/>
                <w:webHidden/>
              </w:rPr>
              <w:tab/>
            </w:r>
            <w:r w:rsidR="00FA1763">
              <w:rPr>
                <w:noProof/>
                <w:webHidden/>
              </w:rPr>
              <w:fldChar w:fldCharType="begin"/>
            </w:r>
            <w:r w:rsidR="00FA1763">
              <w:rPr>
                <w:noProof/>
                <w:webHidden/>
              </w:rPr>
              <w:instrText xml:space="preserve"> PAGEREF _Toc164369649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2FAC6CB7"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50" w:history="1">
            <w:r w:rsidR="00FA1763" w:rsidRPr="00302425">
              <w:rPr>
                <w:rStyle w:val="Hipervnculo"/>
                <w:noProof/>
              </w:rPr>
              <w:t>4.2.9</w:t>
            </w:r>
            <w:r w:rsidR="00FA1763">
              <w:rPr>
                <w:rFonts w:asciiTheme="minorHAnsi" w:eastAsiaTheme="minorEastAsia" w:hAnsiTheme="minorHAnsi" w:cstheme="minorBidi"/>
                <w:noProof/>
                <w:sz w:val="22"/>
                <w:szCs w:val="22"/>
              </w:rPr>
              <w:tab/>
            </w:r>
            <w:r w:rsidR="00FA1763" w:rsidRPr="00302425">
              <w:rPr>
                <w:rStyle w:val="Hipervnculo"/>
                <w:noProof/>
              </w:rPr>
              <w:t>Tensorflow</w:t>
            </w:r>
            <w:r w:rsidR="00FA1763">
              <w:rPr>
                <w:noProof/>
                <w:webHidden/>
              </w:rPr>
              <w:tab/>
            </w:r>
            <w:r w:rsidR="00FA1763">
              <w:rPr>
                <w:noProof/>
                <w:webHidden/>
              </w:rPr>
              <w:fldChar w:fldCharType="begin"/>
            </w:r>
            <w:r w:rsidR="00FA1763">
              <w:rPr>
                <w:noProof/>
                <w:webHidden/>
              </w:rPr>
              <w:instrText xml:space="preserve"> PAGEREF _Toc164369650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04D3712A"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51" w:history="1">
            <w:r w:rsidR="00FA1763" w:rsidRPr="00302425">
              <w:rPr>
                <w:rStyle w:val="Hipervnculo"/>
                <w:noProof/>
              </w:rPr>
              <w:t>4.2.10</w:t>
            </w:r>
            <w:r w:rsidR="00FA1763">
              <w:rPr>
                <w:rFonts w:asciiTheme="minorHAnsi" w:eastAsiaTheme="minorEastAsia" w:hAnsiTheme="minorHAnsi" w:cstheme="minorBidi"/>
                <w:noProof/>
                <w:sz w:val="22"/>
                <w:szCs w:val="22"/>
              </w:rPr>
              <w:tab/>
            </w:r>
            <w:r w:rsidR="00FA1763" w:rsidRPr="00302425">
              <w:rPr>
                <w:rStyle w:val="Hipervnculo"/>
                <w:noProof/>
              </w:rPr>
              <w:t>Keras</w:t>
            </w:r>
            <w:r w:rsidR="00FA1763">
              <w:rPr>
                <w:noProof/>
                <w:webHidden/>
              </w:rPr>
              <w:tab/>
            </w:r>
            <w:r w:rsidR="00FA1763">
              <w:rPr>
                <w:noProof/>
                <w:webHidden/>
              </w:rPr>
              <w:fldChar w:fldCharType="begin"/>
            </w:r>
            <w:r w:rsidR="00FA1763">
              <w:rPr>
                <w:noProof/>
                <w:webHidden/>
              </w:rPr>
              <w:instrText xml:space="preserve"> PAGEREF _Toc164369651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3EA91314"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52" w:history="1">
            <w:r w:rsidR="00FA1763" w:rsidRPr="00302425">
              <w:rPr>
                <w:rStyle w:val="Hipervnculo"/>
                <w:noProof/>
              </w:rPr>
              <w:t>4.2.11</w:t>
            </w:r>
            <w:r w:rsidR="00FA1763">
              <w:rPr>
                <w:rFonts w:asciiTheme="minorHAnsi" w:eastAsiaTheme="minorEastAsia" w:hAnsiTheme="minorHAnsi" w:cstheme="minorBidi"/>
                <w:noProof/>
                <w:sz w:val="22"/>
                <w:szCs w:val="22"/>
              </w:rPr>
              <w:tab/>
            </w:r>
            <w:r w:rsidR="00FA1763" w:rsidRPr="00302425">
              <w:rPr>
                <w:rStyle w:val="Hipervnculo"/>
                <w:noProof/>
              </w:rPr>
              <w:t>Pandas</w:t>
            </w:r>
            <w:r w:rsidR="00FA1763">
              <w:rPr>
                <w:noProof/>
                <w:webHidden/>
              </w:rPr>
              <w:tab/>
            </w:r>
            <w:r w:rsidR="00FA1763">
              <w:rPr>
                <w:noProof/>
                <w:webHidden/>
              </w:rPr>
              <w:fldChar w:fldCharType="begin"/>
            </w:r>
            <w:r w:rsidR="00FA1763">
              <w:rPr>
                <w:noProof/>
                <w:webHidden/>
              </w:rPr>
              <w:instrText xml:space="preserve"> PAGEREF _Toc164369652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774DB04B"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53" w:history="1">
            <w:r w:rsidR="00FA1763" w:rsidRPr="00302425">
              <w:rPr>
                <w:rStyle w:val="Hipervnculo"/>
                <w:noProof/>
              </w:rPr>
              <w:t>4.2.12</w:t>
            </w:r>
            <w:r w:rsidR="00FA1763">
              <w:rPr>
                <w:rFonts w:asciiTheme="minorHAnsi" w:eastAsiaTheme="minorEastAsia" w:hAnsiTheme="minorHAnsi" w:cstheme="minorBidi"/>
                <w:noProof/>
                <w:sz w:val="22"/>
                <w:szCs w:val="22"/>
              </w:rPr>
              <w:tab/>
            </w:r>
            <w:r w:rsidR="00FA1763" w:rsidRPr="00302425">
              <w:rPr>
                <w:rStyle w:val="Hipervnculo"/>
                <w:noProof/>
              </w:rPr>
              <w:t>Matplotlib</w:t>
            </w:r>
            <w:r w:rsidR="00FA1763">
              <w:rPr>
                <w:noProof/>
                <w:webHidden/>
              </w:rPr>
              <w:tab/>
            </w:r>
            <w:r w:rsidR="00FA1763">
              <w:rPr>
                <w:noProof/>
                <w:webHidden/>
              </w:rPr>
              <w:fldChar w:fldCharType="begin"/>
            </w:r>
            <w:r w:rsidR="00FA1763">
              <w:rPr>
                <w:noProof/>
                <w:webHidden/>
              </w:rPr>
              <w:instrText xml:space="preserve"> PAGEREF _Toc164369653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7A7118C4"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54" w:history="1">
            <w:r w:rsidR="00FA1763" w:rsidRPr="00302425">
              <w:rPr>
                <w:rStyle w:val="Hipervnculo"/>
                <w:noProof/>
              </w:rPr>
              <w:t>4.2.13</w:t>
            </w:r>
            <w:r w:rsidR="00FA1763">
              <w:rPr>
                <w:rFonts w:asciiTheme="minorHAnsi" w:eastAsiaTheme="minorEastAsia" w:hAnsiTheme="minorHAnsi" w:cstheme="minorBidi"/>
                <w:noProof/>
                <w:sz w:val="22"/>
                <w:szCs w:val="22"/>
              </w:rPr>
              <w:tab/>
            </w:r>
            <w:r w:rsidR="00FA1763" w:rsidRPr="00302425">
              <w:rPr>
                <w:rStyle w:val="Hipervnculo"/>
                <w:noProof/>
              </w:rPr>
              <w:t>Google Colaboratory</w:t>
            </w:r>
            <w:r w:rsidR="00FA1763">
              <w:rPr>
                <w:noProof/>
                <w:webHidden/>
              </w:rPr>
              <w:tab/>
            </w:r>
            <w:r w:rsidR="00FA1763">
              <w:rPr>
                <w:noProof/>
                <w:webHidden/>
              </w:rPr>
              <w:fldChar w:fldCharType="begin"/>
            </w:r>
            <w:r w:rsidR="00FA1763">
              <w:rPr>
                <w:noProof/>
                <w:webHidden/>
              </w:rPr>
              <w:instrText xml:space="preserve"> PAGEREF _Toc164369654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5FD00A37"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55" w:history="1">
            <w:r w:rsidR="00FA1763" w:rsidRPr="00302425">
              <w:rPr>
                <w:rStyle w:val="Hipervnculo"/>
                <w:noProof/>
              </w:rPr>
              <w:t>4.2.14</w:t>
            </w:r>
            <w:r w:rsidR="00FA1763">
              <w:rPr>
                <w:rFonts w:asciiTheme="minorHAnsi" w:eastAsiaTheme="minorEastAsia" w:hAnsiTheme="minorHAnsi" w:cstheme="minorBidi"/>
                <w:noProof/>
                <w:sz w:val="22"/>
                <w:szCs w:val="22"/>
              </w:rPr>
              <w:tab/>
            </w:r>
            <w:r w:rsidR="00FA1763" w:rsidRPr="00302425">
              <w:rPr>
                <w:rStyle w:val="Hipervnculo"/>
                <w:noProof/>
              </w:rPr>
              <w:t>Git</w:t>
            </w:r>
            <w:r w:rsidR="00FA1763">
              <w:rPr>
                <w:noProof/>
                <w:webHidden/>
              </w:rPr>
              <w:tab/>
            </w:r>
            <w:r w:rsidR="00FA1763">
              <w:rPr>
                <w:noProof/>
                <w:webHidden/>
              </w:rPr>
              <w:fldChar w:fldCharType="begin"/>
            </w:r>
            <w:r w:rsidR="00FA1763">
              <w:rPr>
                <w:noProof/>
                <w:webHidden/>
              </w:rPr>
              <w:instrText xml:space="preserve"> PAGEREF _Toc164369655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4B24D94A"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56" w:history="1">
            <w:r w:rsidR="00FA1763" w:rsidRPr="00302425">
              <w:rPr>
                <w:rStyle w:val="Hipervnculo"/>
                <w:noProof/>
              </w:rPr>
              <w:t>4.2.15</w:t>
            </w:r>
            <w:r w:rsidR="00FA1763">
              <w:rPr>
                <w:rFonts w:asciiTheme="minorHAnsi" w:eastAsiaTheme="minorEastAsia" w:hAnsiTheme="minorHAnsi" w:cstheme="minorBidi"/>
                <w:noProof/>
                <w:sz w:val="22"/>
                <w:szCs w:val="22"/>
              </w:rPr>
              <w:tab/>
            </w:r>
            <w:r w:rsidR="00FA1763" w:rsidRPr="00302425">
              <w:rPr>
                <w:rStyle w:val="Hipervnculo"/>
                <w:noProof/>
              </w:rPr>
              <w:t>Hiperparametros (</w:t>
            </w:r>
            <w:r w:rsidR="00FA1763" w:rsidRPr="00302425">
              <w:rPr>
                <w:rStyle w:val="Hipervnculo"/>
                <w:i/>
                <w:noProof/>
              </w:rPr>
              <w:t>Hyperparameters</w:t>
            </w:r>
            <w:r w:rsidR="00FA1763" w:rsidRPr="00302425">
              <w:rPr>
                <w:rStyle w:val="Hipervnculo"/>
                <w:noProof/>
              </w:rPr>
              <w:t>)</w:t>
            </w:r>
            <w:r w:rsidR="00FA1763">
              <w:rPr>
                <w:noProof/>
                <w:webHidden/>
              </w:rPr>
              <w:tab/>
            </w:r>
            <w:r w:rsidR="00FA1763">
              <w:rPr>
                <w:noProof/>
                <w:webHidden/>
              </w:rPr>
              <w:fldChar w:fldCharType="begin"/>
            </w:r>
            <w:r w:rsidR="00FA1763">
              <w:rPr>
                <w:noProof/>
                <w:webHidden/>
              </w:rPr>
              <w:instrText xml:space="preserve"> PAGEREF _Toc164369656 \h </w:instrText>
            </w:r>
            <w:r w:rsidR="00FA1763">
              <w:rPr>
                <w:noProof/>
                <w:webHidden/>
              </w:rPr>
            </w:r>
            <w:r w:rsidR="00FA1763">
              <w:rPr>
                <w:noProof/>
                <w:webHidden/>
              </w:rPr>
              <w:fldChar w:fldCharType="separate"/>
            </w:r>
            <w:r w:rsidR="00FA1763">
              <w:rPr>
                <w:noProof/>
                <w:webHidden/>
              </w:rPr>
              <w:t>15</w:t>
            </w:r>
            <w:r w:rsidR="00FA1763">
              <w:rPr>
                <w:noProof/>
                <w:webHidden/>
              </w:rPr>
              <w:fldChar w:fldCharType="end"/>
            </w:r>
          </w:hyperlink>
        </w:p>
        <w:p w14:paraId="5FB0C8A4"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57" w:history="1">
            <w:r w:rsidR="00FA1763" w:rsidRPr="00302425">
              <w:rPr>
                <w:rStyle w:val="Hipervnculo"/>
                <w:noProof/>
              </w:rPr>
              <w:t>4.2.16</w:t>
            </w:r>
            <w:r w:rsidR="00FA1763">
              <w:rPr>
                <w:rFonts w:asciiTheme="minorHAnsi" w:eastAsiaTheme="minorEastAsia" w:hAnsiTheme="minorHAnsi" w:cstheme="minorBidi"/>
                <w:noProof/>
                <w:sz w:val="22"/>
                <w:szCs w:val="22"/>
              </w:rPr>
              <w:tab/>
            </w:r>
            <w:r w:rsidR="00FA1763" w:rsidRPr="00302425">
              <w:rPr>
                <w:rStyle w:val="Hipervnculo"/>
                <w:noProof/>
              </w:rPr>
              <w:t>Época (</w:t>
            </w:r>
            <w:r w:rsidR="00FA1763" w:rsidRPr="00302425">
              <w:rPr>
                <w:rStyle w:val="Hipervnculo"/>
                <w:i/>
                <w:noProof/>
              </w:rPr>
              <w:t>Epoch)</w:t>
            </w:r>
            <w:r w:rsidR="00FA1763">
              <w:rPr>
                <w:noProof/>
                <w:webHidden/>
              </w:rPr>
              <w:tab/>
            </w:r>
            <w:r w:rsidR="00FA1763">
              <w:rPr>
                <w:noProof/>
                <w:webHidden/>
              </w:rPr>
              <w:fldChar w:fldCharType="begin"/>
            </w:r>
            <w:r w:rsidR="00FA1763">
              <w:rPr>
                <w:noProof/>
                <w:webHidden/>
              </w:rPr>
              <w:instrText xml:space="preserve"> PAGEREF _Toc164369657 \h </w:instrText>
            </w:r>
            <w:r w:rsidR="00FA1763">
              <w:rPr>
                <w:noProof/>
                <w:webHidden/>
              </w:rPr>
            </w:r>
            <w:r w:rsidR="00FA1763">
              <w:rPr>
                <w:noProof/>
                <w:webHidden/>
              </w:rPr>
              <w:fldChar w:fldCharType="separate"/>
            </w:r>
            <w:r w:rsidR="00FA1763">
              <w:rPr>
                <w:noProof/>
                <w:webHidden/>
              </w:rPr>
              <w:t>15</w:t>
            </w:r>
            <w:r w:rsidR="00FA1763">
              <w:rPr>
                <w:noProof/>
                <w:webHidden/>
              </w:rPr>
              <w:fldChar w:fldCharType="end"/>
            </w:r>
          </w:hyperlink>
        </w:p>
        <w:p w14:paraId="1C0E36D6"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58" w:history="1">
            <w:r w:rsidR="00FA1763" w:rsidRPr="00302425">
              <w:rPr>
                <w:rStyle w:val="Hipervnculo"/>
                <w:noProof/>
              </w:rPr>
              <w:t>4.2.17</w:t>
            </w:r>
            <w:r w:rsidR="00FA1763">
              <w:rPr>
                <w:rFonts w:asciiTheme="minorHAnsi" w:eastAsiaTheme="minorEastAsia" w:hAnsiTheme="minorHAnsi" w:cstheme="minorBidi"/>
                <w:noProof/>
                <w:sz w:val="22"/>
                <w:szCs w:val="22"/>
              </w:rPr>
              <w:tab/>
            </w:r>
            <w:r w:rsidR="00FA1763" w:rsidRPr="00302425">
              <w:rPr>
                <w:rStyle w:val="Hipervnculo"/>
                <w:noProof/>
              </w:rPr>
              <w:t>Trial</w:t>
            </w:r>
            <w:r w:rsidR="00FA1763">
              <w:rPr>
                <w:noProof/>
                <w:webHidden/>
              </w:rPr>
              <w:tab/>
            </w:r>
            <w:r w:rsidR="00FA1763">
              <w:rPr>
                <w:noProof/>
                <w:webHidden/>
              </w:rPr>
              <w:fldChar w:fldCharType="begin"/>
            </w:r>
            <w:r w:rsidR="00FA1763">
              <w:rPr>
                <w:noProof/>
                <w:webHidden/>
              </w:rPr>
              <w:instrText xml:space="preserve"> PAGEREF _Toc164369658 \h </w:instrText>
            </w:r>
            <w:r w:rsidR="00FA1763">
              <w:rPr>
                <w:noProof/>
                <w:webHidden/>
              </w:rPr>
            </w:r>
            <w:r w:rsidR="00FA1763">
              <w:rPr>
                <w:noProof/>
                <w:webHidden/>
              </w:rPr>
              <w:fldChar w:fldCharType="separate"/>
            </w:r>
            <w:r w:rsidR="00FA1763">
              <w:rPr>
                <w:noProof/>
                <w:webHidden/>
              </w:rPr>
              <w:t>15</w:t>
            </w:r>
            <w:r w:rsidR="00FA1763">
              <w:rPr>
                <w:noProof/>
                <w:webHidden/>
              </w:rPr>
              <w:fldChar w:fldCharType="end"/>
            </w:r>
          </w:hyperlink>
        </w:p>
        <w:p w14:paraId="685A81DD"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59" w:history="1">
            <w:r w:rsidR="00FA1763" w:rsidRPr="00302425">
              <w:rPr>
                <w:rStyle w:val="Hipervnculo"/>
                <w:noProof/>
              </w:rPr>
              <w:t>4.2.18</w:t>
            </w:r>
            <w:r w:rsidR="00FA1763">
              <w:rPr>
                <w:rFonts w:asciiTheme="minorHAnsi" w:eastAsiaTheme="minorEastAsia" w:hAnsiTheme="minorHAnsi" w:cstheme="minorBidi"/>
                <w:noProof/>
                <w:sz w:val="22"/>
                <w:szCs w:val="22"/>
              </w:rPr>
              <w:tab/>
            </w:r>
            <w:r w:rsidR="00FA1763" w:rsidRPr="00302425">
              <w:rPr>
                <w:rStyle w:val="Hipervnculo"/>
                <w:noProof/>
              </w:rPr>
              <w:t>Unidad Recurrente con Puerta – GRU (</w:t>
            </w:r>
            <w:r w:rsidR="00FA1763" w:rsidRPr="00302425">
              <w:rPr>
                <w:rStyle w:val="Hipervnculo"/>
                <w:i/>
                <w:noProof/>
              </w:rPr>
              <w:t>Gate Recurrent Unit</w:t>
            </w:r>
            <w:r w:rsidR="00FA1763" w:rsidRPr="00302425">
              <w:rPr>
                <w:rStyle w:val="Hipervnculo"/>
                <w:noProof/>
              </w:rPr>
              <w:t>)</w:t>
            </w:r>
            <w:r w:rsidR="00FA1763">
              <w:rPr>
                <w:noProof/>
                <w:webHidden/>
              </w:rPr>
              <w:tab/>
            </w:r>
            <w:r w:rsidR="00FA1763">
              <w:rPr>
                <w:noProof/>
                <w:webHidden/>
              </w:rPr>
              <w:fldChar w:fldCharType="begin"/>
            </w:r>
            <w:r w:rsidR="00FA1763">
              <w:rPr>
                <w:noProof/>
                <w:webHidden/>
              </w:rPr>
              <w:instrText xml:space="preserve"> PAGEREF _Toc164369659 \h </w:instrText>
            </w:r>
            <w:r w:rsidR="00FA1763">
              <w:rPr>
                <w:noProof/>
                <w:webHidden/>
              </w:rPr>
            </w:r>
            <w:r w:rsidR="00FA1763">
              <w:rPr>
                <w:noProof/>
                <w:webHidden/>
              </w:rPr>
              <w:fldChar w:fldCharType="separate"/>
            </w:r>
            <w:r w:rsidR="00FA1763">
              <w:rPr>
                <w:noProof/>
                <w:webHidden/>
              </w:rPr>
              <w:t>15</w:t>
            </w:r>
            <w:r w:rsidR="00FA1763">
              <w:rPr>
                <w:noProof/>
                <w:webHidden/>
              </w:rPr>
              <w:fldChar w:fldCharType="end"/>
            </w:r>
          </w:hyperlink>
        </w:p>
        <w:p w14:paraId="7334D81E"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60" w:history="1">
            <w:r w:rsidR="00FA1763" w:rsidRPr="00302425">
              <w:rPr>
                <w:rStyle w:val="Hipervnculo"/>
                <w:noProof/>
              </w:rPr>
              <w:t>4.2.19</w:t>
            </w:r>
            <w:r w:rsidR="00FA1763">
              <w:rPr>
                <w:rFonts w:asciiTheme="minorHAnsi" w:eastAsiaTheme="minorEastAsia" w:hAnsiTheme="minorHAnsi" w:cstheme="minorBidi"/>
                <w:noProof/>
                <w:sz w:val="22"/>
                <w:szCs w:val="22"/>
              </w:rPr>
              <w:tab/>
            </w:r>
            <w:r w:rsidR="00FA1763" w:rsidRPr="00302425">
              <w:rPr>
                <w:rStyle w:val="Hipervnculo"/>
                <w:noProof/>
              </w:rPr>
              <w:t>Arquitectura Codificador-Decodificador (</w:t>
            </w:r>
            <w:r w:rsidR="00FA1763" w:rsidRPr="00302425">
              <w:rPr>
                <w:rStyle w:val="Hipervnculo"/>
                <w:i/>
                <w:noProof/>
              </w:rPr>
              <w:t>Encoder-Decoder</w:t>
            </w:r>
            <w:r w:rsidR="00FA1763" w:rsidRPr="00302425">
              <w:rPr>
                <w:rStyle w:val="Hipervnculo"/>
                <w:noProof/>
              </w:rPr>
              <w:t>)</w:t>
            </w:r>
            <w:r w:rsidR="00FA1763">
              <w:rPr>
                <w:noProof/>
                <w:webHidden/>
              </w:rPr>
              <w:tab/>
            </w:r>
            <w:r w:rsidR="00FA1763">
              <w:rPr>
                <w:noProof/>
                <w:webHidden/>
              </w:rPr>
              <w:fldChar w:fldCharType="begin"/>
            </w:r>
            <w:r w:rsidR="00FA1763">
              <w:rPr>
                <w:noProof/>
                <w:webHidden/>
              </w:rPr>
              <w:instrText xml:space="preserve"> PAGEREF _Toc164369660 \h </w:instrText>
            </w:r>
            <w:r w:rsidR="00FA1763">
              <w:rPr>
                <w:noProof/>
                <w:webHidden/>
              </w:rPr>
            </w:r>
            <w:r w:rsidR="00FA1763">
              <w:rPr>
                <w:noProof/>
                <w:webHidden/>
              </w:rPr>
              <w:fldChar w:fldCharType="separate"/>
            </w:r>
            <w:r w:rsidR="00FA1763">
              <w:rPr>
                <w:noProof/>
                <w:webHidden/>
              </w:rPr>
              <w:t>17</w:t>
            </w:r>
            <w:r w:rsidR="00FA1763">
              <w:rPr>
                <w:noProof/>
                <w:webHidden/>
              </w:rPr>
              <w:fldChar w:fldCharType="end"/>
            </w:r>
          </w:hyperlink>
        </w:p>
        <w:p w14:paraId="4D53F920"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61" w:history="1">
            <w:r w:rsidR="00FA1763" w:rsidRPr="00302425">
              <w:rPr>
                <w:rStyle w:val="Hipervnculo"/>
                <w:noProof/>
              </w:rPr>
              <w:t>4.2.20</w:t>
            </w:r>
            <w:r w:rsidR="00FA1763">
              <w:rPr>
                <w:rFonts w:asciiTheme="minorHAnsi" w:eastAsiaTheme="minorEastAsia" w:hAnsiTheme="minorHAnsi" w:cstheme="minorBidi"/>
                <w:noProof/>
                <w:sz w:val="22"/>
                <w:szCs w:val="22"/>
              </w:rPr>
              <w:tab/>
            </w:r>
            <w:r w:rsidR="00FA1763" w:rsidRPr="00302425">
              <w:rPr>
                <w:rStyle w:val="Hipervnculo"/>
                <w:noProof/>
              </w:rPr>
              <w:t>Algoritmo Optimización Bayesiana (</w:t>
            </w:r>
            <w:r w:rsidR="00FA1763" w:rsidRPr="00302425">
              <w:rPr>
                <w:rStyle w:val="Hipervnculo"/>
                <w:i/>
                <w:noProof/>
              </w:rPr>
              <w:t>Bayesian Otimization</w:t>
            </w:r>
            <w:r w:rsidR="00FA1763" w:rsidRPr="00302425">
              <w:rPr>
                <w:rStyle w:val="Hipervnculo"/>
                <w:noProof/>
              </w:rPr>
              <w:t>)</w:t>
            </w:r>
            <w:r w:rsidR="00FA1763">
              <w:rPr>
                <w:noProof/>
                <w:webHidden/>
              </w:rPr>
              <w:tab/>
            </w:r>
            <w:r w:rsidR="00FA1763">
              <w:rPr>
                <w:noProof/>
                <w:webHidden/>
              </w:rPr>
              <w:fldChar w:fldCharType="begin"/>
            </w:r>
            <w:r w:rsidR="00FA1763">
              <w:rPr>
                <w:noProof/>
                <w:webHidden/>
              </w:rPr>
              <w:instrText xml:space="preserve"> PAGEREF _Toc164369661 \h </w:instrText>
            </w:r>
            <w:r w:rsidR="00FA1763">
              <w:rPr>
                <w:noProof/>
                <w:webHidden/>
              </w:rPr>
            </w:r>
            <w:r w:rsidR="00FA1763">
              <w:rPr>
                <w:noProof/>
                <w:webHidden/>
              </w:rPr>
              <w:fldChar w:fldCharType="separate"/>
            </w:r>
            <w:r w:rsidR="00FA1763">
              <w:rPr>
                <w:noProof/>
                <w:webHidden/>
              </w:rPr>
              <w:t>17</w:t>
            </w:r>
            <w:r w:rsidR="00FA1763">
              <w:rPr>
                <w:noProof/>
                <w:webHidden/>
              </w:rPr>
              <w:fldChar w:fldCharType="end"/>
            </w:r>
          </w:hyperlink>
        </w:p>
        <w:p w14:paraId="29890EC7"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62" w:history="1">
            <w:r w:rsidR="00FA1763" w:rsidRPr="00302425">
              <w:rPr>
                <w:rStyle w:val="Hipervnculo"/>
                <w:noProof/>
              </w:rPr>
              <w:t>4.2.21</w:t>
            </w:r>
            <w:r w:rsidR="00FA1763">
              <w:rPr>
                <w:rFonts w:asciiTheme="minorHAnsi" w:eastAsiaTheme="minorEastAsia" w:hAnsiTheme="minorHAnsi" w:cstheme="minorBidi"/>
                <w:noProof/>
                <w:sz w:val="22"/>
                <w:szCs w:val="22"/>
              </w:rPr>
              <w:tab/>
            </w:r>
            <w:r w:rsidR="00FA1763" w:rsidRPr="00302425">
              <w:rPr>
                <w:rStyle w:val="Hipervnculo"/>
                <w:noProof/>
              </w:rPr>
              <w:t>Algoritmo Hyperband</w:t>
            </w:r>
            <w:r w:rsidR="00FA1763">
              <w:rPr>
                <w:noProof/>
                <w:webHidden/>
              </w:rPr>
              <w:tab/>
            </w:r>
            <w:r w:rsidR="00FA1763">
              <w:rPr>
                <w:noProof/>
                <w:webHidden/>
              </w:rPr>
              <w:fldChar w:fldCharType="begin"/>
            </w:r>
            <w:r w:rsidR="00FA1763">
              <w:rPr>
                <w:noProof/>
                <w:webHidden/>
              </w:rPr>
              <w:instrText xml:space="preserve"> PAGEREF _Toc164369662 \h </w:instrText>
            </w:r>
            <w:r w:rsidR="00FA1763">
              <w:rPr>
                <w:noProof/>
                <w:webHidden/>
              </w:rPr>
            </w:r>
            <w:r w:rsidR="00FA1763">
              <w:rPr>
                <w:noProof/>
                <w:webHidden/>
              </w:rPr>
              <w:fldChar w:fldCharType="separate"/>
            </w:r>
            <w:r w:rsidR="00FA1763">
              <w:rPr>
                <w:noProof/>
                <w:webHidden/>
              </w:rPr>
              <w:t>17</w:t>
            </w:r>
            <w:r w:rsidR="00FA1763">
              <w:rPr>
                <w:noProof/>
                <w:webHidden/>
              </w:rPr>
              <w:fldChar w:fldCharType="end"/>
            </w:r>
          </w:hyperlink>
        </w:p>
        <w:p w14:paraId="0A08AD15"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63" w:history="1">
            <w:r w:rsidR="00FA1763" w:rsidRPr="00302425">
              <w:rPr>
                <w:rStyle w:val="Hipervnculo"/>
                <w:noProof/>
              </w:rPr>
              <w:t>4.2.22</w:t>
            </w:r>
            <w:r w:rsidR="00FA1763">
              <w:rPr>
                <w:rFonts w:asciiTheme="minorHAnsi" w:eastAsiaTheme="minorEastAsia" w:hAnsiTheme="minorHAnsi" w:cstheme="minorBidi"/>
                <w:noProof/>
                <w:sz w:val="22"/>
                <w:szCs w:val="22"/>
              </w:rPr>
              <w:tab/>
            </w:r>
            <w:r w:rsidR="00FA1763" w:rsidRPr="00302425">
              <w:rPr>
                <w:rStyle w:val="Hipervnculo"/>
                <w:noProof/>
              </w:rPr>
              <w:t>Algoritmo Búsqueda Aleatoria (</w:t>
            </w:r>
            <w:r w:rsidR="00FA1763" w:rsidRPr="00302425">
              <w:rPr>
                <w:rStyle w:val="Hipervnculo"/>
                <w:i/>
                <w:noProof/>
              </w:rPr>
              <w:t>Random Search</w:t>
            </w:r>
            <w:r w:rsidR="00FA1763" w:rsidRPr="00302425">
              <w:rPr>
                <w:rStyle w:val="Hipervnculo"/>
                <w:noProof/>
              </w:rPr>
              <w:t>)</w:t>
            </w:r>
            <w:r w:rsidR="00FA1763">
              <w:rPr>
                <w:noProof/>
                <w:webHidden/>
              </w:rPr>
              <w:tab/>
            </w:r>
            <w:r w:rsidR="00FA1763">
              <w:rPr>
                <w:noProof/>
                <w:webHidden/>
              </w:rPr>
              <w:fldChar w:fldCharType="begin"/>
            </w:r>
            <w:r w:rsidR="00FA1763">
              <w:rPr>
                <w:noProof/>
                <w:webHidden/>
              </w:rPr>
              <w:instrText xml:space="preserve"> PAGEREF _Toc164369663 \h </w:instrText>
            </w:r>
            <w:r w:rsidR="00FA1763">
              <w:rPr>
                <w:noProof/>
                <w:webHidden/>
              </w:rPr>
            </w:r>
            <w:r w:rsidR="00FA1763">
              <w:rPr>
                <w:noProof/>
                <w:webHidden/>
              </w:rPr>
              <w:fldChar w:fldCharType="separate"/>
            </w:r>
            <w:r w:rsidR="00FA1763">
              <w:rPr>
                <w:noProof/>
                <w:webHidden/>
              </w:rPr>
              <w:t>17</w:t>
            </w:r>
            <w:r w:rsidR="00FA1763">
              <w:rPr>
                <w:noProof/>
                <w:webHidden/>
              </w:rPr>
              <w:fldChar w:fldCharType="end"/>
            </w:r>
          </w:hyperlink>
        </w:p>
        <w:p w14:paraId="09E4A85E"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64" w:history="1">
            <w:r w:rsidR="00FA1763" w:rsidRPr="00302425">
              <w:rPr>
                <w:rStyle w:val="Hipervnculo"/>
                <w:noProof/>
              </w:rPr>
              <w:t>4.2.23</w:t>
            </w:r>
            <w:r w:rsidR="00FA1763">
              <w:rPr>
                <w:rFonts w:asciiTheme="minorHAnsi" w:eastAsiaTheme="minorEastAsia" w:hAnsiTheme="minorHAnsi" w:cstheme="minorBidi"/>
                <w:noProof/>
                <w:sz w:val="22"/>
                <w:szCs w:val="22"/>
              </w:rPr>
              <w:tab/>
            </w:r>
            <w:r w:rsidR="00FA1763" w:rsidRPr="00302425">
              <w:rPr>
                <w:rStyle w:val="Hipervnculo"/>
                <w:noProof/>
              </w:rPr>
              <w:t>Detención Temprana (</w:t>
            </w:r>
            <w:r w:rsidR="00FA1763" w:rsidRPr="00302425">
              <w:rPr>
                <w:rStyle w:val="Hipervnculo"/>
                <w:i/>
                <w:noProof/>
              </w:rPr>
              <w:t>Early Stopping)</w:t>
            </w:r>
            <w:r w:rsidR="00FA1763">
              <w:rPr>
                <w:noProof/>
                <w:webHidden/>
              </w:rPr>
              <w:tab/>
            </w:r>
            <w:r w:rsidR="00FA1763">
              <w:rPr>
                <w:noProof/>
                <w:webHidden/>
              </w:rPr>
              <w:fldChar w:fldCharType="begin"/>
            </w:r>
            <w:r w:rsidR="00FA1763">
              <w:rPr>
                <w:noProof/>
                <w:webHidden/>
              </w:rPr>
              <w:instrText xml:space="preserve"> PAGEREF _Toc164369664 \h </w:instrText>
            </w:r>
            <w:r w:rsidR="00FA1763">
              <w:rPr>
                <w:noProof/>
                <w:webHidden/>
              </w:rPr>
            </w:r>
            <w:r w:rsidR="00FA1763">
              <w:rPr>
                <w:noProof/>
                <w:webHidden/>
              </w:rPr>
              <w:fldChar w:fldCharType="separate"/>
            </w:r>
            <w:r w:rsidR="00FA1763">
              <w:rPr>
                <w:noProof/>
                <w:webHidden/>
              </w:rPr>
              <w:t>18</w:t>
            </w:r>
            <w:r w:rsidR="00FA1763">
              <w:rPr>
                <w:noProof/>
                <w:webHidden/>
              </w:rPr>
              <w:fldChar w:fldCharType="end"/>
            </w:r>
          </w:hyperlink>
        </w:p>
        <w:p w14:paraId="241BD84B" w14:textId="77777777" w:rsidR="00FA1763" w:rsidRDefault="000A7549">
          <w:pPr>
            <w:pStyle w:val="TDC3"/>
            <w:tabs>
              <w:tab w:val="left" w:pos="1320"/>
              <w:tab w:val="right" w:leader="dot" w:pos="8211"/>
            </w:tabs>
            <w:rPr>
              <w:rFonts w:asciiTheme="minorHAnsi" w:eastAsiaTheme="minorEastAsia" w:hAnsiTheme="minorHAnsi" w:cstheme="minorBidi"/>
              <w:noProof/>
              <w:sz w:val="22"/>
              <w:szCs w:val="22"/>
            </w:rPr>
          </w:pPr>
          <w:hyperlink w:anchor="_Toc164369665" w:history="1">
            <w:r w:rsidR="00FA1763" w:rsidRPr="00302425">
              <w:rPr>
                <w:rStyle w:val="Hipervnculo"/>
                <w:noProof/>
              </w:rPr>
              <w:t>4.2.24</w:t>
            </w:r>
            <w:r w:rsidR="00FA1763">
              <w:rPr>
                <w:rFonts w:asciiTheme="minorHAnsi" w:eastAsiaTheme="minorEastAsia" w:hAnsiTheme="minorHAnsi" w:cstheme="minorBidi"/>
                <w:noProof/>
                <w:sz w:val="22"/>
                <w:szCs w:val="22"/>
              </w:rPr>
              <w:tab/>
            </w:r>
            <w:r w:rsidR="00FA1763" w:rsidRPr="00302425">
              <w:rPr>
                <w:rStyle w:val="Hipervnculo"/>
                <w:noProof/>
              </w:rPr>
              <w:t>Github</w:t>
            </w:r>
            <w:r w:rsidR="00FA1763">
              <w:rPr>
                <w:noProof/>
                <w:webHidden/>
              </w:rPr>
              <w:tab/>
            </w:r>
            <w:r w:rsidR="00FA1763">
              <w:rPr>
                <w:noProof/>
                <w:webHidden/>
              </w:rPr>
              <w:fldChar w:fldCharType="begin"/>
            </w:r>
            <w:r w:rsidR="00FA1763">
              <w:rPr>
                <w:noProof/>
                <w:webHidden/>
              </w:rPr>
              <w:instrText xml:space="preserve"> PAGEREF _Toc164369665 \h </w:instrText>
            </w:r>
            <w:r w:rsidR="00FA1763">
              <w:rPr>
                <w:noProof/>
                <w:webHidden/>
              </w:rPr>
            </w:r>
            <w:r w:rsidR="00FA1763">
              <w:rPr>
                <w:noProof/>
                <w:webHidden/>
              </w:rPr>
              <w:fldChar w:fldCharType="separate"/>
            </w:r>
            <w:r w:rsidR="00FA1763">
              <w:rPr>
                <w:noProof/>
                <w:webHidden/>
              </w:rPr>
              <w:t>18</w:t>
            </w:r>
            <w:r w:rsidR="00FA1763">
              <w:rPr>
                <w:noProof/>
                <w:webHidden/>
              </w:rPr>
              <w:fldChar w:fldCharType="end"/>
            </w:r>
          </w:hyperlink>
        </w:p>
        <w:p w14:paraId="5B458D49" w14:textId="77777777" w:rsidR="00FA1763" w:rsidRDefault="000A7549">
          <w:pPr>
            <w:pStyle w:val="TDC2"/>
            <w:tabs>
              <w:tab w:val="right" w:leader="dot" w:pos="8211"/>
            </w:tabs>
            <w:rPr>
              <w:rFonts w:asciiTheme="minorHAnsi" w:eastAsiaTheme="minorEastAsia" w:hAnsiTheme="minorHAnsi" w:cstheme="minorBidi"/>
              <w:noProof/>
              <w:sz w:val="22"/>
              <w:szCs w:val="22"/>
            </w:rPr>
          </w:pPr>
          <w:hyperlink w:anchor="_Toc164369666" w:history="1">
            <w:r w:rsidR="00FA1763" w:rsidRPr="00302425">
              <w:rPr>
                <w:rStyle w:val="Hipervnculo"/>
                <w:noProof/>
              </w:rPr>
              <w:t>4.3 Comprensión de los datos</w:t>
            </w:r>
            <w:r w:rsidR="00FA1763">
              <w:rPr>
                <w:noProof/>
                <w:webHidden/>
              </w:rPr>
              <w:tab/>
            </w:r>
            <w:r w:rsidR="00FA1763">
              <w:rPr>
                <w:noProof/>
                <w:webHidden/>
              </w:rPr>
              <w:fldChar w:fldCharType="begin"/>
            </w:r>
            <w:r w:rsidR="00FA1763">
              <w:rPr>
                <w:noProof/>
                <w:webHidden/>
              </w:rPr>
              <w:instrText xml:space="preserve"> PAGEREF _Toc164369666 \h </w:instrText>
            </w:r>
            <w:r w:rsidR="00FA1763">
              <w:rPr>
                <w:noProof/>
                <w:webHidden/>
              </w:rPr>
            </w:r>
            <w:r w:rsidR="00FA1763">
              <w:rPr>
                <w:noProof/>
                <w:webHidden/>
              </w:rPr>
              <w:fldChar w:fldCharType="separate"/>
            </w:r>
            <w:r w:rsidR="00FA1763">
              <w:rPr>
                <w:noProof/>
                <w:webHidden/>
              </w:rPr>
              <w:t>19</w:t>
            </w:r>
            <w:r w:rsidR="00FA1763">
              <w:rPr>
                <w:noProof/>
                <w:webHidden/>
              </w:rPr>
              <w:fldChar w:fldCharType="end"/>
            </w:r>
          </w:hyperlink>
        </w:p>
        <w:p w14:paraId="164A13C5" w14:textId="77777777" w:rsidR="00FA1763" w:rsidRDefault="000A7549">
          <w:pPr>
            <w:pStyle w:val="TDC3"/>
            <w:tabs>
              <w:tab w:val="right" w:leader="dot" w:pos="8211"/>
            </w:tabs>
            <w:rPr>
              <w:rFonts w:asciiTheme="minorHAnsi" w:eastAsiaTheme="minorEastAsia" w:hAnsiTheme="minorHAnsi" w:cstheme="minorBidi"/>
              <w:noProof/>
              <w:sz w:val="22"/>
              <w:szCs w:val="22"/>
            </w:rPr>
          </w:pPr>
          <w:hyperlink w:anchor="_Toc164369667" w:history="1">
            <w:r w:rsidR="00FA1763" w:rsidRPr="00302425">
              <w:rPr>
                <w:rStyle w:val="Hipervnculo"/>
                <w:noProof/>
              </w:rPr>
              <w:t>4.3.1 Recolección de datos iniciales</w:t>
            </w:r>
            <w:r w:rsidR="00FA1763">
              <w:rPr>
                <w:noProof/>
                <w:webHidden/>
              </w:rPr>
              <w:tab/>
            </w:r>
            <w:r w:rsidR="00FA1763">
              <w:rPr>
                <w:noProof/>
                <w:webHidden/>
              </w:rPr>
              <w:fldChar w:fldCharType="begin"/>
            </w:r>
            <w:r w:rsidR="00FA1763">
              <w:rPr>
                <w:noProof/>
                <w:webHidden/>
              </w:rPr>
              <w:instrText xml:space="preserve"> PAGEREF _Toc164369667 \h </w:instrText>
            </w:r>
            <w:r w:rsidR="00FA1763">
              <w:rPr>
                <w:noProof/>
                <w:webHidden/>
              </w:rPr>
            </w:r>
            <w:r w:rsidR="00FA1763">
              <w:rPr>
                <w:noProof/>
                <w:webHidden/>
              </w:rPr>
              <w:fldChar w:fldCharType="separate"/>
            </w:r>
            <w:r w:rsidR="00FA1763">
              <w:rPr>
                <w:noProof/>
                <w:webHidden/>
              </w:rPr>
              <w:t>19</w:t>
            </w:r>
            <w:r w:rsidR="00FA1763">
              <w:rPr>
                <w:noProof/>
                <w:webHidden/>
              </w:rPr>
              <w:fldChar w:fldCharType="end"/>
            </w:r>
          </w:hyperlink>
        </w:p>
        <w:p w14:paraId="32E535C6" w14:textId="77777777" w:rsidR="00FA1763" w:rsidRDefault="000A7549">
          <w:pPr>
            <w:pStyle w:val="TDC3"/>
            <w:tabs>
              <w:tab w:val="right" w:leader="dot" w:pos="8211"/>
            </w:tabs>
            <w:rPr>
              <w:rFonts w:asciiTheme="minorHAnsi" w:eastAsiaTheme="minorEastAsia" w:hAnsiTheme="minorHAnsi" w:cstheme="minorBidi"/>
              <w:noProof/>
              <w:sz w:val="22"/>
              <w:szCs w:val="22"/>
            </w:rPr>
          </w:pPr>
          <w:hyperlink w:anchor="_Toc164369668" w:history="1">
            <w:r w:rsidR="00FA1763" w:rsidRPr="00302425">
              <w:rPr>
                <w:rStyle w:val="Hipervnculo"/>
                <w:noProof/>
              </w:rPr>
              <w:t>4.3.2 Preparación de los datos</w:t>
            </w:r>
            <w:r w:rsidR="00FA1763">
              <w:rPr>
                <w:noProof/>
                <w:webHidden/>
              </w:rPr>
              <w:tab/>
            </w:r>
            <w:r w:rsidR="00FA1763">
              <w:rPr>
                <w:noProof/>
                <w:webHidden/>
              </w:rPr>
              <w:fldChar w:fldCharType="begin"/>
            </w:r>
            <w:r w:rsidR="00FA1763">
              <w:rPr>
                <w:noProof/>
                <w:webHidden/>
              </w:rPr>
              <w:instrText xml:space="preserve"> PAGEREF _Toc164369668 \h </w:instrText>
            </w:r>
            <w:r w:rsidR="00FA1763">
              <w:rPr>
                <w:noProof/>
                <w:webHidden/>
              </w:rPr>
            </w:r>
            <w:r w:rsidR="00FA1763">
              <w:rPr>
                <w:noProof/>
                <w:webHidden/>
              </w:rPr>
              <w:fldChar w:fldCharType="separate"/>
            </w:r>
            <w:r w:rsidR="00FA1763">
              <w:rPr>
                <w:noProof/>
                <w:webHidden/>
              </w:rPr>
              <w:t>20</w:t>
            </w:r>
            <w:r w:rsidR="00FA1763">
              <w:rPr>
                <w:noProof/>
                <w:webHidden/>
              </w:rPr>
              <w:fldChar w:fldCharType="end"/>
            </w:r>
          </w:hyperlink>
        </w:p>
        <w:p w14:paraId="1E4CB22A" w14:textId="77777777" w:rsidR="00FA1763" w:rsidRDefault="000A7549">
          <w:pPr>
            <w:pStyle w:val="TDC3"/>
            <w:tabs>
              <w:tab w:val="right" w:leader="dot" w:pos="8211"/>
            </w:tabs>
            <w:rPr>
              <w:rFonts w:asciiTheme="minorHAnsi" w:eastAsiaTheme="minorEastAsia" w:hAnsiTheme="minorHAnsi" w:cstheme="minorBidi"/>
              <w:noProof/>
              <w:sz w:val="22"/>
              <w:szCs w:val="22"/>
            </w:rPr>
          </w:pPr>
          <w:hyperlink w:anchor="_Toc164369669" w:history="1">
            <w:r w:rsidR="00FA1763" w:rsidRPr="00302425">
              <w:rPr>
                <w:rStyle w:val="Hipervnculo"/>
                <w:noProof/>
              </w:rPr>
              <w:t>4.3.3 Predictor Flag</w:t>
            </w:r>
            <w:r w:rsidR="00FA1763">
              <w:rPr>
                <w:noProof/>
                <w:webHidden/>
              </w:rPr>
              <w:tab/>
            </w:r>
            <w:r w:rsidR="00FA1763">
              <w:rPr>
                <w:noProof/>
                <w:webHidden/>
              </w:rPr>
              <w:fldChar w:fldCharType="begin"/>
            </w:r>
            <w:r w:rsidR="00FA1763">
              <w:rPr>
                <w:noProof/>
                <w:webHidden/>
              </w:rPr>
              <w:instrText xml:space="preserve"> PAGEREF _Toc164369669 \h </w:instrText>
            </w:r>
            <w:r w:rsidR="00FA1763">
              <w:rPr>
                <w:noProof/>
                <w:webHidden/>
              </w:rPr>
            </w:r>
            <w:r w:rsidR="00FA1763">
              <w:rPr>
                <w:noProof/>
                <w:webHidden/>
              </w:rPr>
              <w:fldChar w:fldCharType="separate"/>
            </w:r>
            <w:r w:rsidR="00FA1763">
              <w:rPr>
                <w:noProof/>
                <w:webHidden/>
              </w:rPr>
              <w:t>22</w:t>
            </w:r>
            <w:r w:rsidR="00FA1763">
              <w:rPr>
                <w:noProof/>
                <w:webHidden/>
              </w:rPr>
              <w:fldChar w:fldCharType="end"/>
            </w:r>
          </w:hyperlink>
        </w:p>
        <w:p w14:paraId="7F5BC8CD" w14:textId="77777777" w:rsidR="00FA1763" w:rsidRDefault="000A7549">
          <w:pPr>
            <w:pStyle w:val="TDC3"/>
            <w:tabs>
              <w:tab w:val="right" w:leader="dot" w:pos="8211"/>
            </w:tabs>
            <w:rPr>
              <w:rFonts w:asciiTheme="minorHAnsi" w:eastAsiaTheme="minorEastAsia" w:hAnsiTheme="minorHAnsi" w:cstheme="minorBidi"/>
              <w:noProof/>
              <w:sz w:val="22"/>
              <w:szCs w:val="22"/>
            </w:rPr>
          </w:pPr>
          <w:hyperlink w:anchor="_Toc164369670" w:history="1">
            <w:r w:rsidR="00FA1763" w:rsidRPr="00302425">
              <w:rPr>
                <w:rStyle w:val="Hipervnculo"/>
                <w:noProof/>
              </w:rPr>
              <w:t>4.3.4 Detección de Anomalías</w:t>
            </w:r>
            <w:r w:rsidR="00FA1763">
              <w:rPr>
                <w:noProof/>
                <w:webHidden/>
              </w:rPr>
              <w:tab/>
            </w:r>
            <w:r w:rsidR="00FA1763">
              <w:rPr>
                <w:noProof/>
                <w:webHidden/>
              </w:rPr>
              <w:fldChar w:fldCharType="begin"/>
            </w:r>
            <w:r w:rsidR="00FA1763">
              <w:rPr>
                <w:noProof/>
                <w:webHidden/>
              </w:rPr>
              <w:instrText xml:space="preserve"> PAGEREF _Toc164369670 \h </w:instrText>
            </w:r>
            <w:r w:rsidR="00FA1763">
              <w:rPr>
                <w:noProof/>
                <w:webHidden/>
              </w:rPr>
            </w:r>
            <w:r w:rsidR="00FA1763">
              <w:rPr>
                <w:noProof/>
                <w:webHidden/>
              </w:rPr>
              <w:fldChar w:fldCharType="separate"/>
            </w:r>
            <w:r w:rsidR="00FA1763">
              <w:rPr>
                <w:noProof/>
                <w:webHidden/>
              </w:rPr>
              <w:t>23</w:t>
            </w:r>
            <w:r w:rsidR="00FA1763">
              <w:rPr>
                <w:noProof/>
                <w:webHidden/>
              </w:rPr>
              <w:fldChar w:fldCharType="end"/>
            </w:r>
          </w:hyperlink>
        </w:p>
        <w:p w14:paraId="7F334E9D" w14:textId="77777777" w:rsidR="00FA1763" w:rsidRDefault="000A7549">
          <w:pPr>
            <w:pStyle w:val="TDC2"/>
            <w:tabs>
              <w:tab w:val="right" w:leader="dot" w:pos="8211"/>
            </w:tabs>
            <w:rPr>
              <w:rFonts w:asciiTheme="minorHAnsi" w:eastAsiaTheme="minorEastAsia" w:hAnsiTheme="minorHAnsi" w:cstheme="minorBidi"/>
              <w:noProof/>
              <w:sz w:val="22"/>
              <w:szCs w:val="22"/>
            </w:rPr>
          </w:pPr>
          <w:hyperlink w:anchor="_Toc164369671" w:history="1">
            <w:r w:rsidR="00FA1763" w:rsidRPr="00302425">
              <w:rPr>
                <w:rStyle w:val="Hipervnculo"/>
                <w:bCs/>
                <w:iCs/>
                <w:noProof/>
              </w:rPr>
              <w:t>4 Modelos</w:t>
            </w:r>
            <w:r w:rsidR="00FA1763">
              <w:rPr>
                <w:noProof/>
                <w:webHidden/>
              </w:rPr>
              <w:tab/>
            </w:r>
            <w:r w:rsidR="00FA1763">
              <w:rPr>
                <w:noProof/>
                <w:webHidden/>
              </w:rPr>
              <w:fldChar w:fldCharType="begin"/>
            </w:r>
            <w:r w:rsidR="00FA1763">
              <w:rPr>
                <w:noProof/>
                <w:webHidden/>
              </w:rPr>
              <w:instrText xml:space="preserve"> PAGEREF _Toc164369671 \h </w:instrText>
            </w:r>
            <w:r w:rsidR="00FA1763">
              <w:rPr>
                <w:noProof/>
                <w:webHidden/>
              </w:rPr>
            </w:r>
            <w:r w:rsidR="00FA1763">
              <w:rPr>
                <w:noProof/>
                <w:webHidden/>
              </w:rPr>
              <w:fldChar w:fldCharType="separate"/>
            </w:r>
            <w:r w:rsidR="00FA1763">
              <w:rPr>
                <w:noProof/>
                <w:webHidden/>
              </w:rPr>
              <w:t>24</w:t>
            </w:r>
            <w:r w:rsidR="00FA1763">
              <w:rPr>
                <w:noProof/>
                <w:webHidden/>
              </w:rPr>
              <w:fldChar w:fldCharType="end"/>
            </w:r>
          </w:hyperlink>
        </w:p>
        <w:p w14:paraId="6E5BDDD6" w14:textId="77777777" w:rsidR="00FA1763" w:rsidRDefault="000A7549">
          <w:pPr>
            <w:pStyle w:val="TDC2"/>
            <w:tabs>
              <w:tab w:val="right" w:leader="dot" w:pos="8211"/>
            </w:tabs>
            <w:rPr>
              <w:rFonts w:asciiTheme="minorHAnsi" w:eastAsiaTheme="minorEastAsia" w:hAnsiTheme="minorHAnsi" w:cstheme="minorBidi"/>
              <w:noProof/>
              <w:sz w:val="22"/>
              <w:szCs w:val="22"/>
            </w:rPr>
          </w:pPr>
          <w:hyperlink w:anchor="_Toc164369672" w:history="1">
            <w:r w:rsidR="00FA1763" w:rsidRPr="00302425">
              <w:rPr>
                <w:rStyle w:val="Hipervnculo"/>
                <w:bCs/>
                <w:iCs/>
                <w:noProof/>
              </w:rPr>
              <w:t>3.5 Selección de Modelos</w:t>
            </w:r>
            <w:r w:rsidR="00FA1763">
              <w:rPr>
                <w:noProof/>
                <w:webHidden/>
              </w:rPr>
              <w:tab/>
            </w:r>
            <w:r w:rsidR="00FA1763">
              <w:rPr>
                <w:noProof/>
                <w:webHidden/>
              </w:rPr>
              <w:fldChar w:fldCharType="begin"/>
            </w:r>
            <w:r w:rsidR="00FA1763">
              <w:rPr>
                <w:noProof/>
                <w:webHidden/>
              </w:rPr>
              <w:instrText xml:space="preserve"> PAGEREF _Toc164369672 \h </w:instrText>
            </w:r>
            <w:r w:rsidR="00FA1763">
              <w:rPr>
                <w:noProof/>
                <w:webHidden/>
              </w:rPr>
            </w:r>
            <w:r w:rsidR="00FA1763">
              <w:rPr>
                <w:noProof/>
                <w:webHidden/>
              </w:rPr>
              <w:fldChar w:fldCharType="separate"/>
            </w:r>
            <w:r w:rsidR="00FA1763">
              <w:rPr>
                <w:noProof/>
                <w:webHidden/>
              </w:rPr>
              <w:t>24</w:t>
            </w:r>
            <w:r w:rsidR="00FA1763">
              <w:rPr>
                <w:noProof/>
                <w:webHidden/>
              </w:rPr>
              <w:fldChar w:fldCharType="end"/>
            </w:r>
          </w:hyperlink>
        </w:p>
        <w:p w14:paraId="555A3DDF" w14:textId="77777777" w:rsidR="00FA1763" w:rsidRDefault="000A7549">
          <w:pPr>
            <w:pStyle w:val="TDC1"/>
            <w:tabs>
              <w:tab w:val="right" w:leader="dot" w:pos="8211"/>
            </w:tabs>
            <w:rPr>
              <w:rFonts w:asciiTheme="minorHAnsi" w:eastAsiaTheme="minorEastAsia" w:hAnsiTheme="minorHAnsi" w:cstheme="minorBidi"/>
              <w:noProof/>
              <w:sz w:val="22"/>
              <w:szCs w:val="22"/>
            </w:rPr>
          </w:pPr>
          <w:hyperlink w:anchor="_Toc164369673" w:history="1">
            <w:r w:rsidR="00FA1763" w:rsidRPr="00302425">
              <w:rPr>
                <w:rStyle w:val="Hipervnculo"/>
                <w:noProof/>
              </w:rPr>
              <w:t>Desarrollo</w:t>
            </w:r>
            <w:r w:rsidR="00FA1763">
              <w:rPr>
                <w:noProof/>
                <w:webHidden/>
              </w:rPr>
              <w:tab/>
            </w:r>
            <w:r w:rsidR="00FA1763">
              <w:rPr>
                <w:noProof/>
                <w:webHidden/>
              </w:rPr>
              <w:fldChar w:fldCharType="begin"/>
            </w:r>
            <w:r w:rsidR="00FA1763">
              <w:rPr>
                <w:noProof/>
                <w:webHidden/>
              </w:rPr>
              <w:instrText xml:space="preserve"> PAGEREF _Toc164369673 \h </w:instrText>
            </w:r>
            <w:r w:rsidR="00FA1763">
              <w:rPr>
                <w:noProof/>
                <w:webHidden/>
              </w:rPr>
            </w:r>
            <w:r w:rsidR="00FA1763">
              <w:rPr>
                <w:noProof/>
                <w:webHidden/>
              </w:rPr>
              <w:fldChar w:fldCharType="separate"/>
            </w:r>
            <w:r w:rsidR="00FA1763">
              <w:rPr>
                <w:noProof/>
                <w:webHidden/>
              </w:rPr>
              <w:t>26</w:t>
            </w:r>
            <w:r w:rsidR="00FA1763">
              <w:rPr>
                <w:noProof/>
                <w:webHidden/>
              </w:rPr>
              <w:fldChar w:fldCharType="end"/>
            </w:r>
          </w:hyperlink>
        </w:p>
        <w:p w14:paraId="020479D8" w14:textId="77777777" w:rsidR="00FA1763" w:rsidRDefault="000A7549">
          <w:pPr>
            <w:pStyle w:val="TDC3"/>
            <w:tabs>
              <w:tab w:val="right" w:leader="dot" w:pos="8211"/>
            </w:tabs>
            <w:rPr>
              <w:rFonts w:asciiTheme="minorHAnsi" w:eastAsiaTheme="minorEastAsia" w:hAnsiTheme="minorHAnsi" w:cstheme="minorBidi"/>
              <w:noProof/>
              <w:sz w:val="22"/>
              <w:szCs w:val="22"/>
            </w:rPr>
          </w:pPr>
          <w:hyperlink w:anchor="_Toc164369674" w:history="1">
            <w:r w:rsidR="00FA1763" w:rsidRPr="00302425">
              <w:rPr>
                <w:rStyle w:val="Hipervnculo"/>
                <w:noProof/>
              </w:rPr>
              <w:t>Pruebas Editorial Universitaria</w:t>
            </w:r>
            <w:r w:rsidR="00FA1763">
              <w:rPr>
                <w:noProof/>
                <w:webHidden/>
              </w:rPr>
              <w:tab/>
            </w:r>
            <w:r w:rsidR="00FA1763">
              <w:rPr>
                <w:noProof/>
                <w:webHidden/>
              </w:rPr>
              <w:fldChar w:fldCharType="begin"/>
            </w:r>
            <w:r w:rsidR="00FA1763">
              <w:rPr>
                <w:noProof/>
                <w:webHidden/>
              </w:rPr>
              <w:instrText xml:space="preserve"> PAGEREF _Toc164369674 \h </w:instrText>
            </w:r>
            <w:r w:rsidR="00FA1763">
              <w:rPr>
                <w:noProof/>
                <w:webHidden/>
              </w:rPr>
            </w:r>
            <w:r w:rsidR="00FA1763">
              <w:rPr>
                <w:noProof/>
                <w:webHidden/>
              </w:rPr>
              <w:fldChar w:fldCharType="separate"/>
            </w:r>
            <w:r w:rsidR="00FA1763">
              <w:rPr>
                <w:noProof/>
                <w:webHidden/>
              </w:rPr>
              <w:t>33</w:t>
            </w:r>
            <w:r w:rsidR="00FA1763">
              <w:rPr>
                <w:noProof/>
                <w:webHidden/>
              </w:rPr>
              <w:fldChar w:fldCharType="end"/>
            </w:r>
          </w:hyperlink>
        </w:p>
        <w:p w14:paraId="00C3012E" w14:textId="77777777" w:rsidR="00FA1763" w:rsidRDefault="000A7549">
          <w:pPr>
            <w:pStyle w:val="TDC3"/>
            <w:tabs>
              <w:tab w:val="right" w:leader="dot" w:pos="8211"/>
            </w:tabs>
            <w:rPr>
              <w:rFonts w:asciiTheme="minorHAnsi" w:eastAsiaTheme="minorEastAsia" w:hAnsiTheme="minorHAnsi" w:cstheme="minorBidi"/>
              <w:noProof/>
              <w:sz w:val="22"/>
              <w:szCs w:val="22"/>
            </w:rPr>
          </w:pPr>
          <w:hyperlink w:anchor="_Toc164369675" w:history="1">
            <w:r w:rsidR="00FA1763" w:rsidRPr="00302425">
              <w:rPr>
                <w:rStyle w:val="Hipervnculo"/>
                <w:noProof/>
              </w:rPr>
              <w:t>Conversión de Modelos de UA a GA4 de Tum Transmedia</w:t>
            </w:r>
            <w:r w:rsidR="00FA1763">
              <w:rPr>
                <w:noProof/>
                <w:webHidden/>
              </w:rPr>
              <w:tab/>
            </w:r>
            <w:r w:rsidR="00FA1763">
              <w:rPr>
                <w:noProof/>
                <w:webHidden/>
              </w:rPr>
              <w:fldChar w:fldCharType="begin"/>
            </w:r>
            <w:r w:rsidR="00FA1763">
              <w:rPr>
                <w:noProof/>
                <w:webHidden/>
              </w:rPr>
              <w:instrText xml:space="preserve"> PAGEREF _Toc164369675 \h </w:instrText>
            </w:r>
            <w:r w:rsidR="00FA1763">
              <w:rPr>
                <w:noProof/>
                <w:webHidden/>
              </w:rPr>
            </w:r>
            <w:r w:rsidR="00FA1763">
              <w:rPr>
                <w:noProof/>
                <w:webHidden/>
              </w:rPr>
              <w:fldChar w:fldCharType="separate"/>
            </w:r>
            <w:r w:rsidR="00FA1763">
              <w:rPr>
                <w:noProof/>
                <w:webHidden/>
              </w:rPr>
              <w:t>34</w:t>
            </w:r>
            <w:r w:rsidR="00FA1763">
              <w:rPr>
                <w:noProof/>
                <w:webHidden/>
              </w:rPr>
              <w:fldChar w:fldCharType="end"/>
            </w:r>
          </w:hyperlink>
        </w:p>
        <w:p w14:paraId="5410ED8C" w14:textId="77777777" w:rsidR="00FA1763" w:rsidRDefault="000A7549">
          <w:pPr>
            <w:pStyle w:val="TDC3"/>
            <w:tabs>
              <w:tab w:val="right" w:leader="dot" w:pos="8211"/>
            </w:tabs>
            <w:rPr>
              <w:rFonts w:asciiTheme="minorHAnsi" w:eastAsiaTheme="minorEastAsia" w:hAnsiTheme="minorHAnsi" w:cstheme="minorBidi"/>
              <w:noProof/>
              <w:sz w:val="22"/>
              <w:szCs w:val="22"/>
            </w:rPr>
          </w:pPr>
          <w:hyperlink w:anchor="_Toc164369676" w:history="1">
            <w:r w:rsidR="00FA1763" w:rsidRPr="00302425">
              <w:rPr>
                <w:rStyle w:val="Hipervnculo"/>
                <w:noProof/>
              </w:rPr>
              <w:t>Conversión de Modelos de UA a GA4 de Editorial Universitaria</w:t>
            </w:r>
            <w:r w:rsidR="00FA1763">
              <w:rPr>
                <w:noProof/>
                <w:webHidden/>
              </w:rPr>
              <w:tab/>
            </w:r>
            <w:r w:rsidR="00FA1763">
              <w:rPr>
                <w:noProof/>
                <w:webHidden/>
              </w:rPr>
              <w:fldChar w:fldCharType="begin"/>
            </w:r>
            <w:r w:rsidR="00FA1763">
              <w:rPr>
                <w:noProof/>
                <w:webHidden/>
              </w:rPr>
              <w:instrText xml:space="preserve"> PAGEREF _Toc164369676 \h </w:instrText>
            </w:r>
            <w:r w:rsidR="00FA1763">
              <w:rPr>
                <w:noProof/>
                <w:webHidden/>
              </w:rPr>
            </w:r>
            <w:r w:rsidR="00FA1763">
              <w:rPr>
                <w:noProof/>
                <w:webHidden/>
              </w:rPr>
              <w:fldChar w:fldCharType="separate"/>
            </w:r>
            <w:r w:rsidR="00FA1763">
              <w:rPr>
                <w:noProof/>
                <w:webHidden/>
              </w:rPr>
              <w:t>34</w:t>
            </w:r>
            <w:r w:rsidR="00FA1763">
              <w:rPr>
                <w:noProof/>
                <w:webHidden/>
              </w:rPr>
              <w:fldChar w:fldCharType="end"/>
            </w:r>
          </w:hyperlink>
        </w:p>
        <w:p w14:paraId="2875E84D" w14:textId="77777777" w:rsidR="00FA1763" w:rsidRDefault="000A7549">
          <w:pPr>
            <w:pStyle w:val="TDC1"/>
            <w:tabs>
              <w:tab w:val="right" w:leader="dot" w:pos="8211"/>
            </w:tabs>
            <w:rPr>
              <w:rFonts w:asciiTheme="minorHAnsi" w:eastAsiaTheme="minorEastAsia" w:hAnsiTheme="minorHAnsi" w:cstheme="minorBidi"/>
              <w:noProof/>
              <w:sz w:val="22"/>
              <w:szCs w:val="22"/>
            </w:rPr>
          </w:pPr>
          <w:hyperlink w:anchor="_Toc164369677" w:history="1">
            <w:r w:rsidR="00FA1763" w:rsidRPr="00302425">
              <w:rPr>
                <w:rStyle w:val="Hipervnculo"/>
                <w:noProof/>
              </w:rPr>
              <w:t>Capítulo 5</w:t>
            </w:r>
            <w:r w:rsidR="00FA1763">
              <w:rPr>
                <w:noProof/>
                <w:webHidden/>
              </w:rPr>
              <w:tab/>
            </w:r>
            <w:r w:rsidR="00FA1763">
              <w:rPr>
                <w:noProof/>
                <w:webHidden/>
              </w:rPr>
              <w:fldChar w:fldCharType="begin"/>
            </w:r>
            <w:r w:rsidR="00FA1763">
              <w:rPr>
                <w:noProof/>
                <w:webHidden/>
              </w:rPr>
              <w:instrText xml:space="preserve"> PAGEREF _Toc164369677 \h </w:instrText>
            </w:r>
            <w:r w:rsidR="00FA1763">
              <w:rPr>
                <w:noProof/>
                <w:webHidden/>
              </w:rPr>
            </w:r>
            <w:r w:rsidR="00FA1763">
              <w:rPr>
                <w:noProof/>
                <w:webHidden/>
              </w:rPr>
              <w:fldChar w:fldCharType="separate"/>
            </w:r>
            <w:r w:rsidR="00FA1763">
              <w:rPr>
                <w:noProof/>
                <w:webHidden/>
              </w:rPr>
              <w:t>37</w:t>
            </w:r>
            <w:r w:rsidR="00FA1763">
              <w:rPr>
                <w:noProof/>
                <w:webHidden/>
              </w:rPr>
              <w:fldChar w:fldCharType="end"/>
            </w:r>
          </w:hyperlink>
        </w:p>
        <w:p w14:paraId="4E5D8D8A" w14:textId="77777777" w:rsidR="00FA1763" w:rsidRDefault="000A7549">
          <w:pPr>
            <w:pStyle w:val="TDC1"/>
            <w:tabs>
              <w:tab w:val="right" w:leader="dot" w:pos="8211"/>
            </w:tabs>
            <w:rPr>
              <w:rFonts w:asciiTheme="minorHAnsi" w:eastAsiaTheme="minorEastAsia" w:hAnsiTheme="minorHAnsi" w:cstheme="minorBidi"/>
              <w:noProof/>
              <w:sz w:val="22"/>
              <w:szCs w:val="22"/>
            </w:rPr>
          </w:pPr>
          <w:hyperlink w:anchor="_Toc164369678" w:history="1">
            <w:r w:rsidR="00FA1763" w:rsidRPr="00302425">
              <w:rPr>
                <w:rStyle w:val="Hipervnculo"/>
                <w:noProof/>
              </w:rPr>
              <w:t>Conclusión</w:t>
            </w:r>
            <w:r w:rsidR="00FA1763">
              <w:rPr>
                <w:noProof/>
                <w:webHidden/>
              </w:rPr>
              <w:tab/>
            </w:r>
            <w:r w:rsidR="00FA1763">
              <w:rPr>
                <w:noProof/>
                <w:webHidden/>
              </w:rPr>
              <w:fldChar w:fldCharType="begin"/>
            </w:r>
            <w:r w:rsidR="00FA1763">
              <w:rPr>
                <w:noProof/>
                <w:webHidden/>
              </w:rPr>
              <w:instrText xml:space="preserve"> PAGEREF _Toc164369678 \h </w:instrText>
            </w:r>
            <w:r w:rsidR="00FA1763">
              <w:rPr>
                <w:noProof/>
                <w:webHidden/>
              </w:rPr>
            </w:r>
            <w:r w:rsidR="00FA1763">
              <w:rPr>
                <w:noProof/>
                <w:webHidden/>
              </w:rPr>
              <w:fldChar w:fldCharType="separate"/>
            </w:r>
            <w:r w:rsidR="00FA1763">
              <w:rPr>
                <w:noProof/>
                <w:webHidden/>
              </w:rPr>
              <w:t>37</w:t>
            </w:r>
            <w:r w:rsidR="00FA1763">
              <w:rPr>
                <w:noProof/>
                <w:webHidden/>
              </w:rPr>
              <w:fldChar w:fldCharType="end"/>
            </w:r>
          </w:hyperlink>
        </w:p>
        <w:p w14:paraId="760BD07B" w14:textId="77777777" w:rsidR="00FA1763" w:rsidRDefault="000A7549">
          <w:pPr>
            <w:pStyle w:val="TDC2"/>
            <w:tabs>
              <w:tab w:val="right" w:leader="dot" w:pos="8211"/>
            </w:tabs>
            <w:rPr>
              <w:rFonts w:asciiTheme="minorHAnsi" w:eastAsiaTheme="minorEastAsia" w:hAnsiTheme="minorHAnsi" w:cstheme="minorBidi"/>
              <w:noProof/>
              <w:sz w:val="22"/>
              <w:szCs w:val="22"/>
            </w:rPr>
          </w:pPr>
          <w:hyperlink w:anchor="_Toc164369679" w:history="1">
            <w:r w:rsidR="00FA1763" w:rsidRPr="00302425">
              <w:rPr>
                <w:rStyle w:val="Hipervnculo"/>
                <w:noProof/>
              </w:rPr>
              <w:t>5.1 Conclusiones</w:t>
            </w:r>
            <w:r w:rsidR="00FA1763">
              <w:rPr>
                <w:noProof/>
                <w:webHidden/>
              </w:rPr>
              <w:tab/>
            </w:r>
            <w:r w:rsidR="00FA1763">
              <w:rPr>
                <w:noProof/>
                <w:webHidden/>
              </w:rPr>
              <w:fldChar w:fldCharType="begin"/>
            </w:r>
            <w:r w:rsidR="00FA1763">
              <w:rPr>
                <w:noProof/>
                <w:webHidden/>
              </w:rPr>
              <w:instrText xml:space="preserve"> PAGEREF _Toc164369679 \h </w:instrText>
            </w:r>
            <w:r w:rsidR="00FA1763">
              <w:rPr>
                <w:noProof/>
                <w:webHidden/>
              </w:rPr>
            </w:r>
            <w:r w:rsidR="00FA1763">
              <w:rPr>
                <w:noProof/>
                <w:webHidden/>
              </w:rPr>
              <w:fldChar w:fldCharType="separate"/>
            </w:r>
            <w:r w:rsidR="00FA1763">
              <w:rPr>
                <w:noProof/>
                <w:webHidden/>
              </w:rPr>
              <w:t>38</w:t>
            </w:r>
            <w:r w:rsidR="00FA1763">
              <w:rPr>
                <w:noProof/>
                <w:webHidden/>
              </w:rPr>
              <w:fldChar w:fldCharType="end"/>
            </w:r>
          </w:hyperlink>
        </w:p>
        <w:p w14:paraId="3E49E75C" w14:textId="77777777" w:rsidR="00FA1763" w:rsidRDefault="000A7549">
          <w:pPr>
            <w:pStyle w:val="TDC2"/>
            <w:tabs>
              <w:tab w:val="right" w:leader="dot" w:pos="8211"/>
            </w:tabs>
            <w:rPr>
              <w:rFonts w:asciiTheme="minorHAnsi" w:eastAsiaTheme="minorEastAsia" w:hAnsiTheme="minorHAnsi" w:cstheme="minorBidi"/>
              <w:noProof/>
              <w:sz w:val="22"/>
              <w:szCs w:val="22"/>
            </w:rPr>
          </w:pPr>
          <w:hyperlink w:anchor="_Toc164369680" w:history="1">
            <w:r w:rsidR="00FA1763" w:rsidRPr="00302425">
              <w:rPr>
                <w:rStyle w:val="Hipervnculo"/>
                <w:noProof/>
              </w:rPr>
              <w:t>5.2 Futuras líneas de investigación</w:t>
            </w:r>
            <w:r w:rsidR="00FA1763">
              <w:rPr>
                <w:noProof/>
                <w:webHidden/>
              </w:rPr>
              <w:tab/>
            </w:r>
            <w:r w:rsidR="00FA1763">
              <w:rPr>
                <w:noProof/>
                <w:webHidden/>
              </w:rPr>
              <w:fldChar w:fldCharType="begin"/>
            </w:r>
            <w:r w:rsidR="00FA1763">
              <w:rPr>
                <w:noProof/>
                <w:webHidden/>
              </w:rPr>
              <w:instrText xml:space="preserve"> PAGEREF _Toc164369680 \h </w:instrText>
            </w:r>
            <w:r w:rsidR="00FA1763">
              <w:rPr>
                <w:noProof/>
                <w:webHidden/>
              </w:rPr>
            </w:r>
            <w:r w:rsidR="00FA1763">
              <w:rPr>
                <w:noProof/>
                <w:webHidden/>
              </w:rPr>
              <w:fldChar w:fldCharType="separate"/>
            </w:r>
            <w:r w:rsidR="00FA1763">
              <w:rPr>
                <w:noProof/>
                <w:webHidden/>
              </w:rPr>
              <w:t>38</w:t>
            </w:r>
            <w:r w:rsidR="00FA1763">
              <w:rPr>
                <w:noProof/>
                <w:webHidden/>
              </w:rPr>
              <w:fldChar w:fldCharType="end"/>
            </w:r>
          </w:hyperlink>
        </w:p>
        <w:p w14:paraId="343D84D2" w14:textId="77777777" w:rsidR="00FA1763" w:rsidRDefault="000A7549">
          <w:pPr>
            <w:pStyle w:val="TDC1"/>
            <w:tabs>
              <w:tab w:val="right" w:leader="dot" w:pos="8211"/>
            </w:tabs>
            <w:rPr>
              <w:rFonts w:asciiTheme="minorHAnsi" w:eastAsiaTheme="minorEastAsia" w:hAnsiTheme="minorHAnsi" w:cstheme="minorBidi"/>
              <w:noProof/>
              <w:sz w:val="22"/>
              <w:szCs w:val="22"/>
            </w:rPr>
          </w:pPr>
          <w:hyperlink w:anchor="_Toc164369681" w:history="1">
            <w:r w:rsidR="00FA1763" w:rsidRPr="00302425">
              <w:rPr>
                <w:rStyle w:val="Hipervnculo"/>
                <w:noProof/>
              </w:rPr>
              <w:t>Anexo</w:t>
            </w:r>
            <w:r w:rsidR="00FA1763">
              <w:rPr>
                <w:noProof/>
                <w:webHidden/>
              </w:rPr>
              <w:tab/>
            </w:r>
            <w:r w:rsidR="00FA1763">
              <w:rPr>
                <w:noProof/>
                <w:webHidden/>
              </w:rPr>
              <w:fldChar w:fldCharType="begin"/>
            </w:r>
            <w:r w:rsidR="00FA1763">
              <w:rPr>
                <w:noProof/>
                <w:webHidden/>
              </w:rPr>
              <w:instrText xml:space="preserve"> PAGEREF _Toc164369681 \h </w:instrText>
            </w:r>
            <w:r w:rsidR="00FA1763">
              <w:rPr>
                <w:noProof/>
                <w:webHidden/>
              </w:rPr>
            </w:r>
            <w:r w:rsidR="00FA1763">
              <w:rPr>
                <w:noProof/>
                <w:webHidden/>
              </w:rPr>
              <w:fldChar w:fldCharType="separate"/>
            </w:r>
            <w:r w:rsidR="00FA1763">
              <w:rPr>
                <w:noProof/>
                <w:webHidden/>
              </w:rPr>
              <w:t>40</w:t>
            </w:r>
            <w:r w:rsidR="00FA1763">
              <w:rPr>
                <w:noProof/>
                <w:webHidden/>
              </w:rPr>
              <w:fldChar w:fldCharType="end"/>
            </w:r>
          </w:hyperlink>
        </w:p>
        <w:p w14:paraId="371D424F" w14:textId="77777777" w:rsidR="00FA1763" w:rsidRDefault="000A7549">
          <w:pPr>
            <w:pStyle w:val="TDC1"/>
            <w:tabs>
              <w:tab w:val="right" w:leader="dot" w:pos="8211"/>
            </w:tabs>
            <w:rPr>
              <w:rFonts w:asciiTheme="minorHAnsi" w:eastAsiaTheme="minorEastAsia" w:hAnsiTheme="minorHAnsi" w:cstheme="minorBidi"/>
              <w:noProof/>
              <w:sz w:val="22"/>
              <w:szCs w:val="22"/>
            </w:rPr>
          </w:pPr>
          <w:hyperlink w:anchor="_Toc164369682" w:history="1">
            <w:r w:rsidR="00FA1763" w:rsidRPr="00302425">
              <w:rPr>
                <w:rStyle w:val="Hipervnculo"/>
                <w:noProof/>
                <w:lang w:val="en-US"/>
              </w:rPr>
              <w:t>Bibliografía</w:t>
            </w:r>
            <w:r w:rsidR="00FA1763">
              <w:rPr>
                <w:noProof/>
                <w:webHidden/>
              </w:rPr>
              <w:tab/>
            </w:r>
            <w:r w:rsidR="00FA1763">
              <w:rPr>
                <w:noProof/>
                <w:webHidden/>
              </w:rPr>
              <w:fldChar w:fldCharType="begin"/>
            </w:r>
            <w:r w:rsidR="00FA1763">
              <w:rPr>
                <w:noProof/>
                <w:webHidden/>
              </w:rPr>
              <w:instrText xml:space="preserve"> PAGEREF _Toc164369682 \h </w:instrText>
            </w:r>
            <w:r w:rsidR="00FA1763">
              <w:rPr>
                <w:noProof/>
                <w:webHidden/>
              </w:rPr>
            </w:r>
            <w:r w:rsidR="00FA1763">
              <w:rPr>
                <w:noProof/>
                <w:webHidden/>
              </w:rPr>
              <w:fldChar w:fldCharType="separate"/>
            </w:r>
            <w:r w:rsidR="00FA1763">
              <w:rPr>
                <w:noProof/>
                <w:webHidden/>
              </w:rPr>
              <w:t>42</w:t>
            </w:r>
            <w:r w:rsidR="00FA1763">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64369620"/>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3697D46E" w14:textId="77777777" w:rsidR="008C43B3" w:rsidRDefault="008C43B3" w:rsidP="002F2B1E">
      <w:pPr>
        <w:pStyle w:val="Textbody"/>
      </w:pPr>
    </w:p>
    <w:p w14:paraId="79BD6064" w14:textId="77777777" w:rsidR="008C43B3" w:rsidRDefault="008C43B3" w:rsidP="002F2B1E">
      <w:pPr>
        <w:pStyle w:val="Textbody"/>
      </w:pPr>
    </w:p>
    <w:p w14:paraId="42A303FF" w14:textId="77777777" w:rsidR="002F2B1E" w:rsidRDefault="002F2B1E" w:rsidP="00516294">
      <w:pPr>
        <w:pStyle w:val="Ttulo1"/>
      </w:pPr>
      <w:bookmarkStart w:id="2" w:name="__RefHeading___Toc2504_16391338711"/>
      <w:bookmarkStart w:id="3" w:name="_Toc164369621"/>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64369622"/>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64369623"/>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64369624"/>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64369625"/>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64369626"/>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64369627"/>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40329B40" w14:textId="77777777" w:rsidR="008C43B3" w:rsidRDefault="008C43B3" w:rsidP="002F2B1E">
      <w:pPr>
        <w:pStyle w:val="Textbody"/>
      </w:pPr>
    </w:p>
    <w:p w14:paraId="7282DD7D" w14:textId="77777777" w:rsidR="008C43B3" w:rsidRDefault="008C43B3" w:rsidP="002F2B1E">
      <w:pPr>
        <w:pStyle w:val="Textbody"/>
      </w:pPr>
    </w:p>
    <w:p w14:paraId="5FEA8BF4" w14:textId="77777777" w:rsidR="002F2B1E" w:rsidRDefault="002F2B1E" w:rsidP="002F2B1E">
      <w:pPr>
        <w:pStyle w:val="Ttulo1"/>
      </w:pPr>
      <w:bookmarkStart w:id="12" w:name="__RefHeading___Toc2504_1639133871"/>
      <w:bookmarkStart w:id="13" w:name="_Toc164369628"/>
      <w:r>
        <w:t>Marco Teórico</w:t>
      </w:r>
      <w:bookmarkEnd w:id="12"/>
      <w:bookmarkEnd w:id="13"/>
    </w:p>
    <w:p w14:paraId="7132B5DD" w14:textId="77777777" w:rsidR="004833B4" w:rsidRDefault="004833B4" w:rsidP="004833B4"/>
    <w:p w14:paraId="4177DD51" w14:textId="21780896" w:rsidR="008C43B3" w:rsidRDefault="008C43B3">
      <w:pPr>
        <w:spacing w:after="160" w:line="259" w:lineRule="auto"/>
      </w:pPr>
      <w:r>
        <w:br w:type="page"/>
      </w:r>
    </w:p>
    <w:p w14:paraId="14EE25DB"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64369629"/>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64369630"/>
      <w:r w:rsidRPr="00245FB5">
        <w:rPr>
          <w:szCs w:val="28"/>
        </w:rPr>
        <w:t>Series de tiempo</w:t>
      </w:r>
      <w:bookmarkEnd w:id="15"/>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64369631"/>
      <w:bookmarkStart w:id="17" w:name="_Toc114647323"/>
      <w:r w:rsidRPr="00727A74">
        <w:rPr>
          <w:szCs w:val="28"/>
        </w:rPr>
        <w:t>Pronóstico de  series de tiempo de tráfico web</w:t>
      </w:r>
      <w:bookmarkEnd w:id="16"/>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 en las observaciones pasadas de la serie de tiempo a pronosticar y otras entradas,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1934FC13" w:rsidR="0063394D" w:rsidRDefault="0063394D" w:rsidP="0063394D">
      <w:r w:rsidRPr="00460128">
        <w:t xml:space="preserve">Entre las formas del pronóstico de series de tiempo de </w:t>
      </w:r>
      <w:r>
        <w:t>tráfico</w:t>
      </w:r>
      <w:r w:rsidRPr="00460128">
        <w:t xml:space="preserve"> web </w:t>
      </w:r>
      <w:r w:rsidR="001D5A62">
        <w:t>los autores en</w:t>
      </w:r>
      <w:r w:rsidR="001D5A62">
        <w:fldChar w:fldCharType="begin" w:fldLock="1"/>
      </w:r>
      <w:r w:rsidR="001D5A6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rPr>
        <w:t>[4]</w:t>
      </w:r>
      <w:r w:rsidR="001D5A62">
        <w:fldChar w:fldCharType="end"/>
      </w:r>
      <w:r w:rsidR="001D5A62">
        <w:t xml:space="preserve"> proponen </w:t>
      </w:r>
      <w:r>
        <w:t>redes</w:t>
      </w:r>
      <w:r w:rsidR="007C2972">
        <w:t xml:space="preserve"> Modelo Generativo A</w:t>
      </w:r>
      <w:r w:rsidR="007C2972" w:rsidRPr="007C2972">
        <w:t>dversario</w:t>
      </w:r>
      <w:r w:rsidR="007C2972">
        <w:t xml:space="preserve"> -</w:t>
      </w:r>
      <w:r>
        <w:t xml:space="preserve"> </w:t>
      </w:r>
      <w:r w:rsidR="007C2972">
        <w:t>GAN</w:t>
      </w:r>
      <w:r w:rsidR="007C2972" w:rsidRPr="006E56C1">
        <w:rPr>
          <w:i/>
        </w:rPr>
        <w:t xml:space="preserve"> </w:t>
      </w:r>
      <w:r>
        <w:t>(</w:t>
      </w:r>
      <w:proofErr w:type="spellStart"/>
      <w:r w:rsidR="007C2972" w:rsidRPr="006E56C1">
        <w:rPr>
          <w:i/>
        </w:rPr>
        <w:t>Generative</w:t>
      </w:r>
      <w:proofErr w:type="spellEnd"/>
      <w:r w:rsidR="007C2972" w:rsidRPr="006E56C1">
        <w:rPr>
          <w:i/>
        </w:rPr>
        <w:t xml:space="preserve"> </w:t>
      </w:r>
      <w:proofErr w:type="spellStart"/>
      <w:r w:rsidR="007C2972" w:rsidRPr="006E56C1">
        <w:rPr>
          <w:i/>
        </w:rPr>
        <w:t>Adversarial</w:t>
      </w:r>
      <w:proofErr w:type="spellEnd"/>
      <w:r w:rsidR="007C2972" w:rsidRPr="006E56C1">
        <w:rPr>
          <w:i/>
        </w:rPr>
        <w:t xml:space="preserve"> </w:t>
      </w:r>
      <w:proofErr w:type="spellStart"/>
      <w:r w:rsidR="007C2972" w:rsidRPr="006E56C1">
        <w:rPr>
          <w:i/>
        </w:rPr>
        <w:t>model</w:t>
      </w:r>
      <w:proofErr w:type="spellEnd"/>
      <w:r>
        <w:t>)</w:t>
      </w:r>
      <w:r w:rsidR="001D5A62">
        <w:fldChar w:fldCharType="begin" w:fldLock="1"/>
      </w:r>
      <w:r w:rsidR="006F40A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w:instrText>
      </w:r>
      <w:r w:rsidR="006F40A5" w:rsidRPr="007C2972">
        <w:instrTex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7C2972">
        <w:rPr>
          <w:noProof/>
        </w:rPr>
        <w:t>[4]</w:t>
      </w:r>
      <w:r w:rsidR="001D5A62">
        <w:fldChar w:fldCharType="end"/>
      </w:r>
      <w:r w:rsidRPr="007C2972">
        <w:t xml:space="preserve"> con</w:t>
      </w:r>
      <w:r w:rsidR="007C2972" w:rsidRPr="007C2972">
        <w:t xml:space="preserve"> </w:t>
      </w:r>
      <w:proofErr w:type="spellStart"/>
      <w:r w:rsidR="007C2972" w:rsidRPr="007C2972">
        <w:t>reders</w:t>
      </w:r>
      <w:proofErr w:type="spellEnd"/>
      <w:r w:rsidR="007C2972" w:rsidRPr="007C2972">
        <w:t xml:space="preserve"> de Memoria a Corto y Largo Plazo </w:t>
      </w:r>
      <w:r w:rsidR="007C2972">
        <w:t xml:space="preserve">– LSTM </w:t>
      </w:r>
      <w:r w:rsidRPr="007C2972">
        <w:t>(</w:t>
      </w:r>
      <w:r w:rsidR="007C2972" w:rsidRPr="007C2972">
        <w:rPr>
          <w:i/>
        </w:rPr>
        <w:t xml:space="preserve">Long Short </w:t>
      </w:r>
      <w:proofErr w:type="spellStart"/>
      <w:r w:rsidR="007C2972" w:rsidRPr="007C2972">
        <w:rPr>
          <w:i/>
        </w:rPr>
        <w:t>Term</w:t>
      </w:r>
      <w:proofErr w:type="spellEnd"/>
      <w:r w:rsidR="007C2972" w:rsidRPr="007C2972">
        <w:rPr>
          <w:i/>
        </w:rPr>
        <w:t xml:space="preserve"> </w:t>
      </w:r>
      <w:proofErr w:type="spellStart"/>
      <w:r w:rsidR="007C2972" w:rsidRPr="007C2972">
        <w:rPr>
          <w:i/>
        </w:rPr>
        <w:t>Memory</w:t>
      </w:r>
      <w:proofErr w:type="spellEnd"/>
      <w:r w:rsidRPr="007C2972">
        <w:t>)</w:t>
      </w:r>
      <w:r>
        <w:fldChar w:fldCharType="begin" w:fldLock="1"/>
      </w:r>
      <w:r w:rsidR="001D5A62" w:rsidRPr="007C297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7C2972">
        <w:rPr>
          <w:noProof/>
        </w:rPr>
        <w:t>[5]</w:t>
      </w:r>
      <w:r>
        <w:fldChar w:fldCharType="end"/>
      </w:r>
      <w:r w:rsidRPr="007C2972">
        <w:t xml:space="preserve"> y un </w:t>
      </w:r>
      <w:proofErr w:type="spellStart"/>
      <w:r w:rsidRPr="007C2972">
        <w:t>perceptrón</w:t>
      </w:r>
      <w:proofErr w:type="spellEnd"/>
      <w:r w:rsidRPr="007C2972">
        <w:t xml:space="preserve"> multicapa</w:t>
      </w:r>
      <w:r w:rsidR="007C2972">
        <w:t xml:space="preserve"> - </w:t>
      </w:r>
      <w:r w:rsidR="007C2972" w:rsidRPr="007C2972">
        <w:t>MLP</w:t>
      </w:r>
      <w:r w:rsidRPr="007C2972">
        <w:t xml:space="preserve"> (</w:t>
      </w:r>
      <w:proofErr w:type="spellStart"/>
      <w:r w:rsidR="007C2972" w:rsidRPr="007C2972">
        <w:rPr>
          <w:i/>
        </w:rPr>
        <w:t>Multilayer</w:t>
      </w:r>
      <w:proofErr w:type="spellEnd"/>
      <w:r w:rsidR="007C2972" w:rsidRPr="007C2972">
        <w:rPr>
          <w:i/>
        </w:rPr>
        <w:t xml:space="preserve"> </w:t>
      </w:r>
      <w:proofErr w:type="spellStart"/>
      <w:r w:rsidR="007C2972" w:rsidRPr="007C2972">
        <w:rPr>
          <w:i/>
        </w:rPr>
        <w:t>Perceptron</w:t>
      </w:r>
      <w:proofErr w:type="spellEnd"/>
      <w:r w:rsidRPr="007C2972">
        <w:t>)</w:t>
      </w:r>
      <w:ins w:id="18" w:author="enrique gauto sand" w:date="2022-10-07T17:51:00Z">
        <w:r>
          <w:fldChar w:fldCharType="begin" w:fldLock="1"/>
        </w:r>
      </w:ins>
      <w:r w:rsidR="001D5A62" w:rsidRPr="007C297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w:instrText>
      </w:r>
      <w:r w:rsidR="001D5A62">
        <w:instrText>"family":"Huang","given":"Lisheng","non-dropping-particle":"","parse-names":false,"suffix":""},{"dropping-particle":"","family":"Liu","given":"Baoyang","non-dropping-particle":"","parse-names":false,"suffix":""}],"container-title":"Knowledge-Based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[6]","plainTextFormattedCitation":"[6]","previouslyFormattedCitation":"[6]"},"properties":{"noteIndex":0},"schema":"https://github.com/citation-style-language/schema/raw/master/csl-citation.json"}</w:instrText>
      </w:r>
      <w:r>
        <w:fldChar w:fldCharType="separate"/>
      </w:r>
      <w:r w:rsidR="001D5A62" w:rsidRPr="001D5A62">
        <w:rPr>
          <w:noProof/>
        </w:rPr>
        <w:t>[6]</w:t>
      </w:r>
      <w:ins w:id="19" w:author="enrique gauto sand" w:date="2022-10-07T17:51:00Z">
        <w:r>
          <w:fldChar w:fldCharType="end"/>
        </w:r>
      </w:ins>
      <w:r w:rsidR="001D5A62">
        <w:t>, donde LSTM y GAN actuarían como generador y el MLP</w:t>
      </w:r>
      <w:r>
        <w:t xml:space="preserve"> como discriminador</w:t>
      </w:r>
      <w:r w:rsidR="001D5A62">
        <w:t>,</w:t>
      </w:r>
      <w:r>
        <w:t xml:space="preserve"> para generar series de tiempo dado el </w:t>
      </w:r>
      <w:r w:rsidR="00AB2566">
        <w:t>conjunto de datos</w:t>
      </w:r>
      <w:r>
        <w:t xml:space="preserve"> real, finalmente se realizaría el pronóstico con la librería </w:t>
      </w:r>
      <w:proofErr w:type="spellStart"/>
      <w:r w:rsidR="00AB2566" w:rsidRPr="001D5A62">
        <w:rPr>
          <w:i/>
        </w:rPr>
        <w:t>P</w:t>
      </w:r>
      <w:r w:rsidRPr="001D5A62">
        <w:rPr>
          <w:i/>
        </w:rPr>
        <w:t>rophet</w:t>
      </w:r>
      <w:proofErr w:type="spellEnd"/>
      <w:r>
        <w:fldChar w:fldCharType="begin" w:fldLock="1"/>
      </w:r>
      <w:r w:rsidR="001D5A62">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[7]","plainTextFormattedCitation":"[7]","previouslyFormattedCitation":"[7]"},"properties":{"noteIndex":0},"schema":"https://github.com/citation-style-language/schema/raw/master/csl-citation.json"}</w:instrText>
      </w:r>
      <w:r>
        <w:fldChar w:fldCharType="separate"/>
      </w:r>
      <w:r w:rsidR="001D5A62" w:rsidRPr="001D5A62">
        <w:rPr>
          <w:noProof/>
        </w:rPr>
        <w:t>[7]</w:t>
      </w:r>
      <w:r>
        <w:fldChar w:fldCharType="end"/>
      </w:r>
      <w:r>
        <w:t xml:space="preserve"> comparando la combinación de tecnologías anteriores con métodos estadísticos</w:t>
      </w:r>
      <w:r w:rsidR="006F40A5">
        <w:t>,</w:t>
      </w:r>
      <w:r>
        <w:t xml:space="preserve"> finalmente llegando a la conclusión de que</w:t>
      </w:r>
      <w:r w:rsidR="00AB2566">
        <w:t xml:space="preserve"> los autores</w:t>
      </w:r>
      <w:r>
        <w:t xml:space="preserve"> no obtuvieron una diferencia notable</w:t>
      </w:r>
      <w:r w:rsidR="006F40A5">
        <w:fldChar w:fldCharType="begin" w:fldLock="1"/>
      </w:r>
      <w:r w:rsidR="007013DD">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6F40A5">
        <w:fldChar w:fldCharType="separate"/>
      </w:r>
      <w:r w:rsidR="006F40A5" w:rsidRPr="006F40A5">
        <w:rPr>
          <w:noProof/>
        </w:rPr>
        <w:t>[4]</w:t>
      </w:r>
      <w:r w:rsidR="006F40A5">
        <w:fldChar w:fldCharType="end"/>
      </w:r>
      <w:r>
        <w:t xml:space="preserve">. </w:t>
      </w:r>
    </w:p>
    <w:p w14:paraId="70C01BBE" w14:textId="77777777" w:rsidR="0063394D" w:rsidRDefault="0063394D" w:rsidP="0063394D"/>
    <w:p w14:paraId="14F54B87" w14:textId="6BFCA84F" w:rsidR="0063394D" w:rsidRPr="002957FB" w:rsidRDefault="0063394D" w:rsidP="0063394D">
      <w:r w:rsidRPr="00460128">
        <w:t xml:space="preserve">Entre las formas del pronóstico de series de tiempo de </w:t>
      </w:r>
      <w:r>
        <w:t>tráfico</w:t>
      </w:r>
      <w:r w:rsidRPr="00460128">
        <w:t xml:space="preserve"> web </w:t>
      </w:r>
      <w:r w:rsidR="008B0A5E" w:rsidRPr="008B0A5E">
        <w:rPr>
          <w:highlight w:val="yellow"/>
        </w:rPr>
        <w:t xml:space="preserve">que </w:t>
      </w:r>
      <w:r w:rsidRPr="008B0A5E">
        <w:rPr>
          <w:highlight w:val="yellow"/>
        </w:rPr>
        <w:t>existe</w:t>
      </w:r>
      <w:r w:rsidR="008B0A5E" w:rsidRPr="008B0A5E">
        <w:rPr>
          <w:highlight w:val="yellow"/>
        </w:rPr>
        <w:t>n</w:t>
      </w:r>
      <w:r w:rsidR="008B0A5E">
        <w:t>,</w:t>
      </w:r>
      <w:r w:rsidRPr="00460128">
        <w:t xml:space="preserve"> </w:t>
      </w:r>
      <w:r w:rsidR="008B0A5E">
        <w:t xml:space="preserve">los </w:t>
      </w:r>
      <w:r w:rsidR="008B0A5E" w:rsidRPr="008B0A5E">
        <w:rPr>
          <w:highlight w:val="yellow"/>
        </w:rPr>
        <w:t xml:space="preserve">autores en </w:t>
      </w:r>
      <w:r w:rsidR="007013DD" w:rsidRPr="008B0A5E">
        <w:rPr>
          <w:highlight w:val="yellow"/>
        </w:rPr>
        <w:fldChar w:fldCharType="begin" w:fldLock="1"/>
      </w:r>
      <w:r w:rsidR="007013DD" w:rsidRPr="008B0A5E">
        <w:rPr>
          <w:highlight w:val="yellow"/>
        </w:rPr>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7013DD" w:rsidRPr="008B0A5E">
        <w:rPr>
          <w:highlight w:val="yellow"/>
        </w:rPr>
        <w:fldChar w:fldCharType="separate"/>
      </w:r>
      <w:r w:rsidR="007013DD" w:rsidRPr="008B0A5E">
        <w:rPr>
          <w:noProof/>
          <w:highlight w:val="yellow"/>
        </w:rPr>
        <w:t>[8]</w:t>
      </w:r>
      <w:r w:rsidR="007013DD" w:rsidRPr="008B0A5E">
        <w:rPr>
          <w:highlight w:val="yellow"/>
        </w:rPr>
        <w:fldChar w:fldCharType="end"/>
      </w:r>
      <w:r w:rsidR="007013DD">
        <w:t xml:space="preserve">  </w:t>
      </w:r>
      <w:r w:rsidR="008B0A5E">
        <w:t xml:space="preserve">proponen </w:t>
      </w:r>
      <w:r w:rsidRPr="00460128">
        <w:t>la</w:t>
      </w:r>
      <w:r>
        <w:t xml:space="preserve"> técnica de redes neuronales </w:t>
      </w:r>
      <w:r w:rsidRPr="00625A8E">
        <w:t>LSTM</w:t>
      </w:r>
      <w:r>
        <w:fldChar w:fldCharType="begin" w:fldLock="1"/>
      </w:r>
      <w:r w:rsidR="001D5A6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rPr>
        <w:t>[5]</w:t>
      </w:r>
      <w:r>
        <w:fldChar w:fldCharType="end"/>
      </w:r>
      <w:r>
        <w:t xml:space="preserve"> </w:t>
      </w:r>
      <w:r w:rsidRPr="00460128">
        <w:t>con entrenamiento asíncrono distribuido</w:t>
      </w:r>
      <w:r>
        <w:t xml:space="preserve">, </w:t>
      </w:r>
      <w:r w:rsidRPr="00460128">
        <w:t xml:space="preserve">cuya métrica de desempeño </w:t>
      </w:r>
      <w:r w:rsidR="00862844">
        <w:t>que se utilizó según el autor en</w:t>
      </w:r>
      <w:r w:rsidR="00862844">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862844">
        <w:fldChar w:fldCharType="separate"/>
      </w:r>
      <w:r w:rsidR="001D5A62" w:rsidRPr="001D5A62">
        <w:rPr>
          <w:noProof/>
        </w:rPr>
        <w:t>[8]</w:t>
      </w:r>
      <w:r w:rsidR="00862844">
        <w:fldChar w:fldCharType="end"/>
      </w:r>
      <w:r w:rsidR="00862844">
        <w:t xml:space="preserve"> </w:t>
      </w:r>
      <w:r w:rsidR="007C2972">
        <w:t>es el Error Medio Absoluto -</w:t>
      </w:r>
      <w:r w:rsidRPr="00460128">
        <w:t xml:space="preserve">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1D5A62">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[10]","plainTextFormattedCitation":"[10]","previouslyFormattedCitation":"[10]"},"properties":{"noteIndex":0},"schema":"https://github.com/citation-style-language/schema/raw/master/csl-citation.json"}</w:instrText>
      </w:r>
      <w:r>
        <w:fldChar w:fldCharType="separate"/>
      </w:r>
      <w:r w:rsidR="001D5A62" w:rsidRPr="001D5A62">
        <w:rPr>
          <w:noProof/>
        </w:rPr>
        <w:t>[10]</w:t>
      </w:r>
      <w:r>
        <w:fldChar w:fldCharType="end"/>
      </w:r>
      <w:r w:rsidRPr="00460128">
        <w:t xml:space="preserve"> para probar la precisión del modelo</w:t>
      </w:r>
      <w:r>
        <w:t>,</w:t>
      </w:r>
      <w:r w:rsidRPr="00460128">
        <w:t xml:space="preserve"> han logrado un buen grad</w:t>
      </w:r>
      <w:r w:rsidR="00D76A14">
        <w:t xml:space="preserve">o de asertividad con 200 épocas, </w:t>
      </w:r>
      <w:r>
        <w:t xml:space="preserve">en el documento </w:t>
      </w:r>
      <w:r w:rsidRPr="007B7446">
        <w:t>científico</w:t>
      </w:r>
      <w:r w:rsidRPr="007B7446">
        <w:fldChar w:fldCharType="begin" w:fldLock="1"/>
      </w:r>
      <w:r w:rsidR="001D5A62" w:rsidRPr="007B744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7B7446">
        <w:fldChar w:fldCharType="separate"/>
      </w:r>
      <w:r w:rsidR="001D5A62" w:rsidRPr="007B7446">
        <w:rPr>
          <w:noProof/>
        </w:rPr>
        <w:t>[8]</w:t>
      </w:r>
      <w:r w:rsidRPr="007B7446">
        <w:fldChar w:fldCharType="end"/>
      </w:r>
      <w:r w:rsidRPr="007B7446">
        <w:t xml:space="preserve"> menciona</w:t>
      </w:r>
      <w:r w:rsidR="008B0A5E">
        <w:t xml:space="preserve">n </w:t>
      </w:r>
      <w:r w:rsidR="008B0A5E" w:rsidRPr="008B0A5E">
        <w:rPr>
          <w:highlight w:val="yellow"/>
        </w:rPr>
        <w:t>que</w:t>
      </w:r>
      <w:r w:rsidRPr="007B7446">
        <w:t xml:space="preserve"> </w:t>
      </w:r>
      <w:r w:rsidR="00D76A14" w:rsidRPr="007B7446">
        <w:t>obtuvieron una MAE en promedio menor que 30, lo que consideran un buen resultado</w:t>
      </w:r>
      <w:r w:rsidRPr="00460128">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460128">
        <w:fldChar w:fldCharType="separate"/>
      </w:r>
      <w:r w:rsidR="001D5A62" w:rsidRPr="001D5A62">
        <w:rPr>
          <w:noProof/>
        </w:rPr>
        <w:t>[8]</w:t>
      </w:r>
      <w:r w:rsidRPr="00460128">
        <w:fldChar w:fldCharType="end"/>
      </w:r>
      <w:r w:rsidRPr="002957FB">
        <w:t>.</w:t>
      </w:r>
    </w:p>
    <w:p w14:paraId="215F2521" w14:textId="77777777" w:rsidR="0063394D" w:rsidRPr="002957FB" w:rsidRDefault="0063394D" w:rsidP="0063394D"/>
    <w:p w14:paraId="7DAB2633" w14:textId="77777777" w:rsidR="007C2972"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o de</w:t>
      </w:r>
      <w:r w:rsidR="007C2972">
        <w:t xml:space="preserve"> Redes Neuronales Recurrentes -RNN</w:t>
      </w:r>
      <w:r w:rsidRPr="00C165E4">
        <w:t xml:space="preserve"> </w:t>
      </w:r>
      <w:r>
        <w:t>(</w:t>
      </w:r>
      <w:proofErr w:type="spellStart"/>
      <w:r w:rsidRPr="002D4C7A">
        <w:rPr>
          <w:i/>
        </w:rPr>
        <w:t>Recurrent</w:t>
      </w:r>
      <w:proofErr w:type="spellEnd"/>
      <w:r w:rsidRPr="002D4C7A">
        <w:rPr>
          <w:i/>
        </w:rPr>
        <w:t xml:space="preserve"> Neural Networks</w:t>
      </w:r>
      <w:r>
        <w:t xml:space="preserve">) </w:t>
      </w:r>
      <w:r w:rsidRPr="00C165E4">
        <w:t>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r w:rsidR="007C2972">
        <w:t>Codificador –Decodificador (</w:t>
      </w:r>
      <w:proofErr w:type="spellStart"/>
      <w:r w:rsidRPr="007B7446">
        <w:rPr>
          <w:i/>
        </w:rPr>
        <w:t>encoder</w:t>
      </w:r>
      <w:proofErr w:type="spellEnd"/>
      <w:r w:rsidRPr="007B7446">
        <w:rPr>
          <w:i/>
        </w:rPr>
        <w:t>/</w:t>
      </w:r>
      <w:proofErr w:type="spellStart"/>
      <w:r w:rsidRPr="007B7446">
        <w:rPr>
          <w:i/>
        </w:rPr>
        <w:t>decoder</w:t>
      </w:r>
      <w:proofErr w:type="spellEnd"/>
      <w:r w:rsidR="007C2972">
        <w:rPr>
          <w:i/>
        </w:rPr>
        <w:t>)</w:t>
      </w:r>
      <w:r w:rsidR="0088236D">
        <w:rPr>
          <w:i/>
        </w:rPr>
        <w:fldChar w:fldCharType="begin" w:fldLock="1"/>
      </w:r>
      <w:r w:rsidR="0088236D">
        <w:rPr>
          <w:i/>
        </w:rPr>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88236D">
        <w:rPr>
          <w:i/>
        </w:rPr>
        <w:fldChar w:fldCharType="separate"/>
      </w:r>
      <w:r w:rsidR="0088236D" w:rsidRPr="0088236D">
        <w:rPr>
          <w:noProof/>
        </w:rPr>
        <w:t>[11]</w:t>
      </w:r>
      <w:r w:rsidR="0088236D">
        <w:rPr>
          <w:i/>
        </w:rPr>
        <w:fldChar w:fldCharType="end"/>
      </w:r>
      <w:r>
        <w:t>, el</w:t>
      </w:r>
      <w:r w:rsidRPr="002957FB">
        <w:t xml:space="preserve"> </w:t>
      </w:r>
      <w:proofErr w:type="spellStart"/>
      <w:r w:rsidRPr="007B7446">
        <w:rPr>
          <w:i/>
        </w:rPr>
        <w:t>encoder</w:t>
      </w:r>
      <w:proofErr w:type="spellEnd"/>
      <w:r w:rsidR="007C2972">
        <w:t xml:space="preserve"> es </w:t>
      </w:r>
      <w:proofErr w:type="spellStart"/>
      <w:r w:rsidR="007C2972">
        <w:t>cuDNN</w:t>
      </w:r>
      <w:proofErr w:type="spellEnd"/>
      <w:r w:rsidR="007C2972">
        <w:t>-</w:t>
      </w:r>
      <w:r w:rsidRPr="002957FB">
        <w:t>GRU</w:t>
      </w:r>
      <w:r>
        <w:t xml:space="preserve"> </w:t>
      </w:r>
    </w:p>
    <w:p w14:paraId="5A202779" w14:textId="3F120887" w:rsidR="0063394D" w:rsidRPr="00C165E4" w:rsidRDefault="007C2972" w:rsidP="0063394D">
      <w:r>
        <w:lastRenderedPageBreak/>
        <w:t xml:space="preserve">Es decir una Unidad Recurrente con Puerta </w:t>
      </w:r>
      <w:r w:rsidR="0063394D">
        <w:t>(</w:t>
      </w:r>
      <w:proofErr w:type="spellStart"/>
      <w:r w:rsidR="0063394D" w:rsidRPr="0015160E">
        <w:rPr>
          <w:i/>
        </w:rPr>
        <w:t>Gate</w:t>
      </w:r>
      <w:proofErr w:type="spellEnd"/>
      <w:r w:rsidR="0063394D" w:rsidRPr="0015160E">
        <w:rPr>
          <w:i/>
        </w:rPr>
        <w:t xml:space="preserve"> </w:t>
      </w:r>
      <w:proofErr w:type="spellStart"/>
      <w:r w:rsidR="0063394D" w:rsidRPr="0015160E">
        <w:rPr>
          <w:i/>
        </w:rPr>
        <w:t>Recurrent</w:t>
      </w:r>
      <w:proofErr w:type="spellEnd"/>
      <w:r w:rsidR="0063394D" w:rsidRPr="0015160E">
        <w:rPr>
          <w:i/>
        </w:rPr>
        <w:t xml:space="preserve"> </w:t>
      </w:r>
      <w:proofErr w:type="spellStart"/>
      <w:r w:rsidR="0063394D" w:rsidRPr="0015160E">
        <w:rPr>
          <w:i/>
        </w:rPr>
        <w:t>Unit</w:t>
      </w:r>
      <w:proofErr w:type="spellEnd"/>
      <w:r w:rsidR="0063394D">
        <w:t>)</w:t>
      </w:r>
      <w:r w:rsidR="0063394D">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rsidR="0063394D">
        <w:fldChar w:fldCharType="separate"/>
      </w:r>
      <w:r w:rsidR="0088236D" w:rsidRPr="0088236D">
        <w:rPr>
          <w:noProof/>
        </w:rPr>
        <w:t>[12]</w:t>
      </w:r>
      <w:r w:rsidR="0063394D">
        <w:fldChar w:fldCharType="end"/>
      </w:r>
      <w:r w:rsidR="0063394D" w:rsidRPr="002957FB">
        <w:t xml:space="preserve"> </w:t>
      </w:r>
      <w:r w:rsidR="00E31030">
        <w:t xml:space="preserve">con </w:t>
      </w:r>
      <w:proofErr w:type="spellStart"/>
      <w:r w:rsidR="00E31030">
        <w:t>backend</w:t>
      </w:r>
      <w:proofErr w:type="spellEnd"/>
      <w:r w:rsidR="00E31030">
        <w:t xml:space="preserve"> de CUDA, </w:t>
      </w:r>
      <w:r w:rsidR="0063394D" w:rsidRPr="002957FB">
        <w:t>ya que realiza la tarea con m</w:t>
      </w:r>
      <w:r w:rsidR="00862844">
        <w:t>ay</w:t>
      </w:r>
      <w:r w:rsidR="0063394D" w:rsidRPr="002957FB">
        <w:t>or velocidad en compara</w:t>
      </w:r>
      <w:r w:rsidR="0063394D">
        <w:t>ción con los tensores regulares, e</w:t>
      </w:r>
      <w:r w:rsidR="0063394D" w:rsidRPr="002957FB">
        <w:t xml:space="preserve">l </w:t>
      </w:r>
      <w:proofErr w:type="spellStart"/>
      <w:r w:rsidR="0063394D" w:rsidRPr="007B7446">
        <w:rPr>
          <w:i/>
        </w:rPr>
        <w:t>decoder</w:t>
      </w:r>
      <w:proofErr w:type="spellEnd"/>
      <w:r w:rsidR="0063394D">
        <w:t xml:space="preserve"> es </w:t>
      </w:r>
      <w:proofErr w:type="spellStart"/>
      <w:r w:rsidR="0063394D">
        <w:t>TensorFlow</w:t>
      </w:r>
      <w:proofErr w:type="spellEnd"/>
      <w:r w:rsidR="0063394D">
        <w:t xml:space="preserve"> </w:t>
      </w:r>
      <w:proofErr w:type="spellStart"/>
      <w:r w:rsidR="0063394D">
        <w:t>GRUBlockCell</w:t>
      </w:r>
      <w:proofErr w:type="spellEnd"/>
      <w:r w:rsidR="0063394D">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rsidR="0063394D">
        <w:fldChar w:fldCharType="separate"/>
      </w:r>
      <w:r w:rsidR="0088236D" w:rsidRPr="0088236D">
        <w:rPr>
          <w:noProof/>
        </w:rPr>
        <w:t>[12]</w:t>
      </w:r>
      <w:r w:rsidR="0063394D">
        <w:fldChar w:fldCharType="end"/>
      </w:r>
      <w:r w:rsidR="00862844">
        <w:t>,</w:t>
      </w:r>
      <w:r w:rsidR="0063394D">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rsidR="0063394D">
        <w:t>realiza</w:t>
      </w:r>
      <w:r w:rsidR="00862844">
        <w:t>ron</w:t>
      </w:r>
      <w:r w:rsidR="0063394D">
        <w:t xml:space="preserve"> algunos cambios al modelo ganador de </w:t>
      </w:r>
      <w:proofErr w:type="spellStart"/>
      <w:r w:rsidR="0063394D" w:rsidRPr="002D4C7A">
        <w:rPr>
          <w:i/>
        </w:rPr>
        <w:t>Kaggle</w:t>
      </w:r>
      <w:proofErr w:type="spellEnd"/>
      <w:r w:rsidR="0063394D">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rsidR="0063394D">
        <w:fldChar w:fldCharType="separate"/>
      </w:r>
      <w:r w:rsidR="0088236D" w:rsidRPr="0088236D">
        <w:rPr>
          <w:noProof/>
        </w:rPr>
        <w:t>[12]</w:t>
      </w:r>
      <w:r w:rsidR="0063394D">
        <w:fldChar w:fldCharType="end"/>
      </w:r>
      <w:r w:rsidR="0063394D">
        <w:t xml:space="preserve"> </w:t>
      </w:r>
      <w:r w:rsidR="007B7446">
        <w:t>como agregar la mediana de 7,30,90 y 180 días, usaron</w:t>
      </w:r>
      <w:r w:rsidR="0063394D">
        <w:t xml:space="preserve"> para medir el desempeño del modelo la </w:t>
      </w:r>
      <w:r w:rsidR="00862844">
        <w:t>métrica</w:t>
      </w:r>
      <w:r w:rsidR="0063394D">
        <w:t xml:space="preserve"> </w:t>
      </w:r>
      <w:r w:rsidR="00E31030">
        <w:t>Error Absoluto Medio Porcentual Simétrico -</w:t>
      </w:r>
      <w:r w:rsidR="00E31030" w:rsidRPr="002D4C7A">
        <w:t xml:space="preserve">SMAPE </w:t>
      </w:r>
      <w:r w:rsidR="0063394D" w:rsidRPr="002D4C7A">
        <w:t>(</w:t>
      </w:r>
      <w:proofErr w:type="spellStart"/>
      <w:r w:rsidR="00E31030" w:rsidRPr="00FA47D1">
        <w:rPr>
          <w:i/>
        </w:rPr>
        <w:t>Symmetric</w:t>
      </w:r>
      <w:proofErr w:type="spellEnd"/>
      <w:r w:rsidR="00E31030" w:rsidRPr="00FA47D1">
        <w:rPr>
          <w:i/>
        </w:rPr>
        <w:t xml:space="preserve"> Mean </w:t>
      </w:r>
      <w:proofErr w:type="spellStart"/>
      <w:r w:rsidR="00E31030" w:rsidRPr="00FA47D1">
        <w:rPr>
          <w:i/>
        </w:rPr>
        <w:t>Absolute</w:t>
      </w:r>
      <w:proofErr w:type="spellEnd"/>
      <w:r w:rsidR="00E31030" w:rsidRPr="00FA47D1">
        <w:rPr>
          <w:i/>
        </w:rPr>
        <w:t xml:space="preserve"> </w:t>
      </w:r>
      <w:proofErr w:type="spellStart"/>
      <w:r w:rsidR="00E31030" w:rsidRPr="00FA47D1">
        <w:rPr>
          <w:i/>
        </w:rPr>
        <w:t>Percentage</w:t>
      </w:r>
      <w:proofErr w:type="spellEnd"/>
      <w:r w:rsidR="00E31030" w:rsidRPr="00FA47D1">
        <w:rPr>
          <w:i/>
        </w:rPr>
        <w:t xml:space="preserve"> Error</w:t>
      </w:r>
      <w:r w:rsidR="0063394D" w:rsidRPr="002D4C7A">
        <w:t>)</w:t>
      </w:r>
      <w:r w:rsidR="0063394D">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rsidR="0063394D">
        <w:fldChar w:fldCharType="separate"/>
      </w:r>
      <w:r w:rsidR="0088236D" w:rsidRPr="0088236D">
        <w:rPr>
          <w:noProof/>
        </w:rPr>
        <w:t>[13]</w:t>
      </w:r>
      <w:r w:rsidR="0063394D">
        <w:fldChar w:fldCharType="end"/>
      </w:r>
      <w:r w:rsidR="0063394D">
        <w:t xml:space="preserve"> </w:t>
      </w:r>
      <w:r w:rsidR="00862844">
        <w:t xml:space="preserve">donde comentan los autores que </w:t>
      </w:r>
      <w:r w:rsidR="0063394D">
        <w:t xml:space="preserve">obtuvieron </w:t>
      </w:r>
      <w:r w:rsidR="007B7446">
        <w:t>un SMAPE de 0.349</w:t>
      </w:r>
      <w:r w:rsidR="0063394D">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63394D">
        <w:fldChar w:fldCharType="separate"/>
      </w:r>
      <w:r w:rsidR="006D661F" w:rsidRPr="006D661F">
        <w:rPr>
          <w:noProof/>
        </w:rPr>
        <w:t>[1]</w:t>
      </w:r>
      <w:r w:rsidR="0063394D">
        <w:fldChar w:fldCharType="end"/>
      </w:r>
      <w:r w:rsidR="0063394D">
        <w:t>.</w:t>
      </w:r>
    </w:p>
    <w:p w14:paraId="1E97278C" w14:textId="77777777" w:rsidR="0063394D" w:rsidRPr="00C165E4" w:rsidRDefault="0063394D" w:rsidP="0063394D"/>
    <w:p w14:paraId="308F7F9D" w14:textId="64ACDB0E" w:rsidR="0063394D" w:rsidRPr="00C165E4" w:rsidRDefault="0063394D" w:rsidP="0063394D">
      <w:r>
        <w:t>En otro artículo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w:t>
      </w:r>
      <w:r w:rsidR="006B134D">
        <w:t>proponen utilizar</w:t>
      </w:r>
      <w:r>
        <w:t xml:space="preserve"> un enfoque híbrido de </w:t>
      </w:r>
      <w:r w:rsidR="00E31030" w:rsidRPr="00E31030">
        <w:t xml:space="preserve">optimización de enjambre de partículas </w:t>
      </w:r>
      <w:r w:rsidR="00E31030">
        <w:t>(</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00E31030">
        <w:rPr>
          <w:i/>
        </w:rPr>
        <w:t>)</w:t>
      </w:r>
      <w:r w:rsidRPr="00091F42">
        <w:t xml:space="preserve"> </w:t>
      </w:r>
      <w:r w:rsidR="00E31030">
        <w:t xml:space="preserve"> e inspiración cuántica (</w:t>
      </w:r>
      <w:r w:rsidRPr="00091F42">
        <w:rPr>
          <w:i/>
        </w:rPr>
        <w:t>quantum-</w:t>
      </w:r>
      <w:proofErr w:type="spellStart"/>
      <w:r w:rsidRPr="00091F42">
        <w:rPr>
          <w:i/>
        </w:rPr>
        <w:t>inspired</w:t>
      </w:r>
      <w:proofErr w:type="spellEnd"/>
      <w:r w:rsidR="00E31030">
        <w:rPr>
          <w:i/>
        </w:rPr>
        <w:t>)</w:t>
      </w:r>
      <w:r w:rsidRPr="00091F42">
        <w:t xml:space="preserve"> </w:t>
      </w:r>
      <w:r>
        <w:t>resultando en Q</w:t>
      </w:r>
      <w:r w:rsidRPr="00091F42">
        <w:t>PSO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88236D" w:rsidRPr="00E31030">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E31030">
        <w:rPr>
          <w:noProof/>
        </w:rPr>
        <w:t>[14]</w:t>
      </w:r>
      <w:r>
        <w:fldChar w:fldCharType="end"/>
      </w:r>
      <w:r w:rsidRPr="00E31030">
        <w:t xml:space="preserve"> y  redes </w:t>
      </w:r>
      <w:proofErr w:type="spellStart"/>
      <w:r w:rsidR="00E31030" w:rsidRPr="00E31030">
        <w:t>Exogenas</w:t>
      </w:r>
      <w:proofErr w:type="spellEnd"/>
      <w:r w:rsidR="00E31030" w:rsidRPr="00E31030">
        <w:t xml:space="preserve"> </w:t>
      </w:r>
      <w:proofErr w:type="spellStart"/>
      <w:r w:rsidR="00E31030" w:rsidRPr="00E31030">
        <w:t>A</w:t>
      </w:r>
      <w:r w:rsidR="00E31030">
        <w:t>utorregresivas</w:t>
      </w:r>
      <w:proofErr w:type="spellEnd"/>
      <w:r w:rsidR="00E31030">
        <w:t xml:space="preserve"> No Lineales – </w:t>
      </w:r>
      <w:r w:rsidRPr="00E31030">
        <w:t>NARX</w:t>
      </w:r>
      <w:r w:rsidR="00E31030">
        <w:t>(</w:t>
      </w:r>
      <w:proofErr w:type="spellStart"/>
      <w:r w:rsidR="00E31030" w:rsidRPr="00E31030">
        <w:rPr>
          <w:i/>
        </w:rPr>
        <w:t>Nonlinear</w:t>
      </w:r>
      <w:proofErr w:type="spellEnd"/>
      <w:r w:rsidR="00E31030" w:rsidRPr="00E31030">
        <w:rPr>
          <w:i/>
        </w:rPr>
        <w:t xml:space="preserve"> </w:t>
      </w:r>
      <w:proofErr w:type="spellStart"/>
      <w:r w:rsidR="00E31030" w:rsidRPr="00E31030">
        <w:rPr>
          <w:i/>
        </w:rPr>
        <w:t>autoregressive</w:t>
      </w:r>
      <w:proofErr w:type="spellEnd"/>
      <w:r w:rsidR="00E31030" w:rsidRPr="00E31030">
        <w:rPr>
          <w:i/>
        </w:rPr>
        <w:t xml:space="preserve"> </w:t>
      </w:r>
      <w:proofErr w:type="spellStart"/>
      <w:r w:rsidR="00E31030" w:rsidRPr="00E31030">
        <w:rPr>
          <w:i/>
        </w:rPr>
        <w:t>exogenous</w:t>
      </w:r>
      <w:proofErr w:type="spellEnd"/>
      <w:r w:rsidR="00E31030">
        <w:t>)</w:t>
      </w:r>
      <w:r>
        <w:fldChar w:fldCharType="begin" w:fldLock="1"/>
      </w:r>
      <w:r w:rsidR="0088236D" w:rsidRPr="00E31030">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[15]","plainTextFormattedCitation":"[15]","previouslyFormattedCitation":"[15]"},"properties":{"noteIndex":0},"schema":"https://github.com/citation-style-language/schema/raw/master/csl-citation.json"}</w:instrText>
      </w:r>
      <w:r>
        <w:fldChar w:fldCharType="separate"/>
      </w:r>
      <w:r w:rsidR="0088236D" w:rsidRPr="00E31030">
        <w:rPr>
          <w:noProof/>
        </w:rPr>
        <w:t>[15]</w:t>
      </w:r>
      <w:r>
        <w:fldChar w:fldCharType="end"/>
      </w:r>
      <w:r w:rsidRPr="00E31030">
        <w:t xml:space="preserve"> resultando en NARX -QPSO</w:t>
      </w:r>
      <w:r>
        <w:fldChar w:fldCharType="begin" w:fldLock="1"/>
      </w:r>
      <w:r w:rsidR="0088236D" w:rsidRPr="00E31030">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88236D" w:rsidRPr="0088236D">
        <w:instrText>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r w:rsidR="006B134D">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rsidR="006B134D">
        <w:fldChar w:fldCharType="separate"/>
      </w:r>
      <w:r w:rsidR="0088236D" w:rsidRPr="0088236D">
        <w:rPr>
          <w:noProof/>
        </w:rPr>
        <w:t>[14]</w:t>
      </w:r>
      <w:r w:rsidR="006B134D">
        <w:fldChar w:fldCharType="end"/>
      </w:r>
      <w:r>
        <w:t>.</w:t>
      </w:r>
    </w:p>
    <w:p w14:paraId="7EE713B5" w14:textId="77777777" w:rsidR="0063394D" w:rsidRDefault="0063394D" w:rsidP="0063394D"/>
    <w:p w14:paraId="01EC1160" w14:textId="1DEEB587" w:rsidR="0063394D" w:rsidRPr="007D58DB" w:rsidRDefault="0063394D" w:rsidP="0063394D">
      <w:r w:rsidRPr="007D58DB">
        <w:t>En otro artículo</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rsidRPr="007D58DB">
        <w:t xml:space="preserve"> </w:t>
      </w:r>
      <w:r w:rsidR="006B134D">
        <w:t>propone</w:t>
      </w:r>
      <w:r>
        <w:t xml:space="preserve"> un</w:t>
      </w:r>
      <w:r w:rsidR="00AB4BD9">
        <w:t xml:space="preserve"> diseño de un sistema</w:t>
      </w:r>
      <w:r>
        <w:t xml:space="preserve"> </w:t>
      </w:r>
      <w:r w:rsidR="00E31030">
        <w:t>Aprendizaje Automático Automatizado</w:t>
      </w:r>
      <w:r w:rsidR="006B629C">
        <w:t xml:space="preserve"> -</w:t>
      </w:r>
      <w:r w:rsidR="00E31030">
        <w:t xml:space="preserve"> </w:t>
      </w:r>
      <w:proofErr w:type="spellStart"/>
      <w:r w:rsidRPr="002C4AFE">
        <w:rPr>
          <w:i/>
        </w:rPr>
        <w:t>Automated</w:t>
      </w:r>
      <w:proofErr w:type="spellEnd"/>
      <w:r w:rsidRPr="002C4AFE">
        <w:rPr>
          <w:i/>
        </w:rPr>
        <w:t xml:space="preserve"> Machine </w:t>
      </w:r>
      <w:proofErr w:type="spellStart"/>
      <w:r w:rsidRPr="002C4AFE">
        <w:rPr>
          <w:i/>
        </w:rPr>
        <w:t>Learning</w:t>
      </w:r>
      <w:proofErr w:type="spellEnd"/>
      <w:r w:rsidR="006B629C">
        <w:rPr>
          <w:i/>
        </w:rPr>
        <w:t xml:space="preserve"> </w:t>
      </w:r>
      <w:r w:rsidR="006B629C">
        <w:t>(Auto ML)</w:t>
      </w:r>
      <w:r>
        <w:t xml:space="preserve"> </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 xml:space="preserve">, una arquitectura neuronal nueva denominada </w:t>
      </w:r>
      <w:r w:rsidRPr="002C4AFE">
        <w:t>Auto-</w:t>
      </w:r>
      <w:proofErr w:type="spellStart"/>
      <w:r w:rsidRPr="002C4AFE">
        <w:t>PyTorch</w:t>
      </w:r>
      <w:proofErr w:type="spellEnd"/>
      <w:r w:rsidRPr="002C4AFE">
        <w:t>-TS</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t xml:space="preserve"> donde </w:t>
      </w:r>
      <w:r w:rsidR="003D7CB1">
        <w:t xml:space="preserve">lo </w:t>
      </w:r>
      <w:r>
        <w:t>comparan con otros modelos y demuestran que su modelo tiene un mejor rendimiento</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w:t>
      </w:r>
    </w:p>
    <w:p w14:paraId="586344D9" w14:textId="77777777" w:rsidR="0063394D" w:rsidRDefault="0063394D" w:rsidP="0063394D"/>
    <w:p w14:paraId="735522C8" w14:textId="4AD53C70" w:rsidR="0063394D" w:rsidRDefault="0063394D" w:rsidP="0063394D">
      <w:r>
        <w:t>También se propone en</w:t>
      </w:r>
      <w:r w:rsidR="00410C51">
        <w:t xml:space="preserve"> el</w:t>
      </w:r>
      <w:r>
        <w:t xml:space="preserve"> artículo</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t xml:space="preserve"> el uso de un modelo combinado </w:t>
      </w:r>
    </w:p>
    <w:p w14:paraId="24243D5B" w14:textId="3752401A" w:rsidR="0063394D" w:rsidRPr="007D58DB" w:rsidRDefault="00410C51" w:rsidP="0063394D">
      <w:proofErr w:type="spellStart"/>
      <w:r w:rsidRPr="007974A2">
        <w:rPr>
          <w:i/>
        </w:rPr>
        <w:t>Prophet</w:t>
      </w:r>
      <w:proofErr w:type="spellEnd"/>
      <w:r>
        <w:t xml:space="preserve"> y</w:t>
      </w:r>
      <w:r w:rsidR="006B629C">
        <w:t xml:space="preserve"> Maquina de Empuje de Gradiente de Luz</w:t>
      </w:r>
      <w:r w:rsidRPr="00410C51">
        <w:rPr>
          <w:i/>
        </w:rPr>
        <w:t xml:space="preserve"> </w:t>
      </w:r>
      <w:r w:rsidR="006B629C">
        <w:rPr>
          <w:i/>
        </w:rPr>
        <w:t xml:space="preserve">- </w:t>
      </w:r>
      <w:r w:rsidR="006B629C" w:rsidRPr="009D6A2A">
        <w:t>LGBM</w:t>
      </w:r>
      <w:r w:rsidR="006B629C" w:rsidRPr="00410C51">
        <w:rPr>
          <w:i/>
        </w:rPr>
        <w:t xml:space="preserve"> </w:t>
      </w:r>
      <w:r>
        <w:t>(</w:t>
      </w:r>
      <w:r w:rsidR="006B629C" w:rsidRPr="00410C51">
        <w:rPr>
          <w:i/>
        </w:rPr>
        <w:t xml:space="preserve">light </w:t>
      </w:r>
      <w:proofErr w:type="spellStart"/>
      <w:r w:rsidR="006B629C" w:rsidRPr="00410C51">
        <w:rPr>
          <w:i/>
        </w:rPr>
        <w:t>gradient</w:t>
      </w:r>
      <w:proofErr w:type="spellEnd"/>
      <w:r w:rsidR="006B629C" w:rsidRPr="00410C51">
        <w:rPr>
          <w:i/>
        </w:rPr>
        <w:t xml:space="preserve"> </w:t>
      </w:r>
      <w:proofErr w:type="spellStart"/>
      <w:r w:rsidR="006B629C" w:rsidRPr="00410C51">
        <w:rPr>
          <w:i/>
        </w:rPr>
        <w:t>boosting</w:t>
      </w:r>
      <w:proofErr w:type="spellEnd"/>
      <w:r w:rsidR="006B629C" w:rsidRPr="00410C51">
        <w:rPr>
          <w:i/>
        </w:rPr>
        <w:t xml:space="preserve"> machine</w:t>
      </w:r>
      <w:r>
        <w:t>)</w:t>
      </w:r>
      <w:r w:rsidR="0063394D">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rsidR="0063394D">
        <w:fldChar w:fldCharType="separate"/>
      </w:r>
      <w:r w:rsidR="0088236D" w:rsidRPr="0088236D">
        <w:rPr>
          <w:noProof/>
        </w:rPr>
        <w:t>[17]</w:t>
      </w:r>
      <w:r w:rsidR="0063394D">
        <w:fldChar w:fldCharType="end"/>
      </w:r>
      <w:r w:rsidR="0063394D">
        <w:t xml:space="preserve"> </w:t>
      </w:r>
      <w:r>
        <w:t xml:space="preserve">donde </w:t>
      </w:r>
      <w:r w:rsidR="003D7CB1">
        <w:t>se menciona</w:t>
      </w:r>
      <w:r w:rsidR="0063394D">
        <w:t xml:space="preserve"> que tiene mejores resultados comparado con modelos individuales</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rsidR="0063394D">
        <w:t>.</w:t>
      </w:r>
    </w:p>
    <w:p w14:paraId="1D5298B6" w14:textId="77777777" w:rsidR="0063394D" w:rsidRPr="007D58DB" w:rsidRDefault="0063394D" w:rsidP="0063394D"/>
    <w:p w14:paraId="04B950FE" w14:textId="01B207E8"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rsidR="00D17883">
        <w:t xml:space="preserve"> (</w:t>
      </w:r>
      <w:proofErr w:type="spellStart"/>
      <w:r w:rsidR="00D17883" w:rsidRPr="00D17883">
        <w:rPr>
          <w:i/>
        </w:rPr>
        <w:t>dataframe</w:t>
      </w:r>
      <w:proofErr w:type="spellEnd"/>
      <w:r w:rsidR="00D17883">
        <w:t>)</w:t>
      </w:r>
      <w:r>
        <w:t xml:space="preserve"> </w:t>
      </w:r>
      <w:r w:rsidRPr="004A17D7">
        <w:rPr>
          <w:i/>
        </w:rPr>
        <w:t>M3-Competition</w:t>
      </w:r>
      <w:r>
        <w:rPr>
          <w:i/>
        </w:rPr>
        <w:fldChar w:fldCharType="begin" w:fldLock="1"/>
      </w:r>
      <w:r w:rsidR="0088236D">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[18]","plainTextFormattedCitation":"[18]","previouslyFormattedCitation":"[18]"},"properties":{"noteIndex":0},"schema":"https://github.com/citation-style-language/schema/raw/master/csl-citation.json"}</w:instrText>
      </w:r>
      <w:r>
        <w:rPr>
          <w:i/>
        </w:rPr>
        <w:fldChar w:fldCharType="separate"/>
      </w:r>
      <w:r w:rsidR="0088236D" w:rsidRPr="0088236D">
        <w:rPr>
          <w:noProof/>
        </w:rPr>
        <w:t>[18]</w:t>
      </w:r>
      <w:r>
        <w:rPr>
          <w:i/>
        </w:rPr>
        <w:fldChar w:fldCharType="end"/>
      </w:r>
      <w:r w:rsidRPr="004A17D7">
        <w:rPr>
          <w:i/>
        </w:rPr>
        <w:t xml:space="preserve"> </w:t>
      </w:r>
      <w:r>
        <w:t>el cual se usa para probar modelos de pronóstico de series de tiempo dado que pose</w:t>
      </w:r>
      <w:r w:rsidR="00D01FB5">
        <w:t xml:space="preserve">e distintas categorías, </w:t>
      </w:r>
      <w:r w:rsidR="007974A2">
        <w:t>en el artículo</w:t>
      </w:r>
      <w:r w:rsidR="007974A2">
        <w:fldChar w:fldCharType="begin" w:fldLock="1"/>
      </w:r>
      <w:r w:rsidR="007974A2">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rsidR="007974A2">
        <w:fldChar w:fldCharType="separate"/>
      </w:r>
      <w:r w:rsidR="007974A2" w:rsidRPr="006D661F">
        <w:rPr>
          <w:noProof/>
        </w:rPr>
        <w:t>[2]</w:t>
      </w:r>
      <w:r w:rsidR="007974A2">
        <w:fldChar w:fldCharType="end"/>
      </w:r>
      <w:r w:rsidR="007974A2">
        <w:t xml:space="preserve"> mencionan que </w:t>
      </w:r>
      <w:r>
        <w:t>probaron</w:t>
      </w:r>
      <w:r w:rsidR="007974A2">
        <w:t xml:space="preserve"> las redes BI</w:t>
      </w:r>
      <w:r>
        <w:t xml:space="preserve">-LSTM sobre el </w:t>
      </w:r>
      <w:r w:rsidR="003D7CB1">
        <w:t>conjunto de datos</w:t>
      </w:r>
      <w:r>
        <w:t xml:space="preserve"> M3 en el periodo trimestral comparándolo con el modelo</w:t>
      </w:r>
      <w:r w:rsidR="006B629C">
        <w:t xml:space="preserve"> </w:t>
      </w:r>
      <w:r w:rsidR="006B629C" w:rsidRPr="006B629C">
        <w:t xml:space="preserve">Media móvil integrada </w:t>
      </w:r>
      <w:proofErr w:type="spellStart"/>
      <w:r w:rsidR="006B629C" w:rsidRPr="006B629C">
        <w:t>autorregresiva</w:t>
      </w:r>
      <w:proofErr w:type="spellEnd"/>
      <w:r w:rsidR="006B629C">
        <w:t xml:space="preserve"> </w:t>
      </w:r>
      <w:r w:rsidR="006B629C" w:rsidRPr="00460128">
        <w:t>ARIMA</w:t>
      </w:r>
      <w:r>
        <w:t xml:space="preserve"> (</w:t>
      </w:r>
      <w:r w:rsidR="006B629C" w:rsidRPr="009A25AC">
        <w:rPr>
          <w:i/>
        </w:rPr>
        <w:t>Auto-</w:t>
      </w:r>
      <w:proofErr w:type="spellStart"/>
      <w:r w:rsidR="006B629C" w:rsidRPr="009A25AC">
        <w:rPr>
          <w:i/>
        </w:rPr>
        <w:t>Regressive</w:t>
      </w:r>
      <w:proofErr w:type="spellEnd"/>
      <w:r w:rsidR="006B629C" w:rsidRPr="009A25AC">
        <w:rPr>
          <w:i/>
        </w:rPr>
        <w:t xml:space="preserve"> </w:t>
      </w:r>
      <w:proofErr w:type="spellStart"/>
      <w:r w:rsidR="006B629C" w:rsidRPr="009A25AC">
        <w:rPr>
          <w:i/>
        </w:rPr>
        <w:t>Integrated</w:t>
      </w:r>
      <w:proofErr w:type="spellEnd"/>
      <w:r w:rsidR="006B629C" w:rsidRPr="009A25AC">
        <w:rPr>
          <w:i/>
        </w:rPr>
        <w:t xml:space="preserve"> </w:t>
      </w:r>
      <w:proofErr w:type="spellStart"/>
      <w:r w:rsidR="006B629C" w:rsidRPr="009A25AC">
        <w:rPr>
          <w:i/>
        </w:rPr>
        <w:t>Moving</w:t>
      </w:r>
      <w:proofErr w:type="spellEnd"/>
      <w:r w:rsidR="006B629C" w:rsidRPr="009A25AC">
        <w:rPr>
          <w:i/>
        </w:rPr>
        <w:t xml:space="preserve"> </w:t>
      </w:r>
      <w:proofErr w:type="spellStart"/>
      <w:r w:rsidR="006B629C" w:rsidRPr="009A25AC">
        <w:rPr>
          <w:i/>
        </w:rPr>
        <w:t>Average</w:t>
      </w:r>
      <w:proofErr w:type="spellEnd"/>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443D199B" w14:textId="770C1EE1" w:rsidR="007974A2" w:rsidRDefault="007974A2">
      <w:pPr>
        <w:spacing w:after="160" w:line="259" w:lineRule="auto"/>
      </w:pPr>
      <w:r>
        <w:br w:type="page"/>
      </w:r>
    </w:p>
    <w:p w14:paraId="340D50B7" w14:textId="24E0F1F9" w:rsidR="0063394D" w:rsidRDefault="0063394D" w:rsidP="0063394D">
      <w:pPr>
        <w:pStyle w:val="Ttulo2"/>
        <w:numPr>
          <w:ilvl w:val="0"/>
          <w:numId w:val="7"/>
        </w:numPr>
        <w:ind w:left="426"/>
      </w:pPr>
      <w:bookmarkStart w:id="20" w:name="_Toc164369632"/>
      <w:r>
        <w:lastRenderedPageBreak/>
        <w:t>Evaluación de desempeño de los modelos predictivos</w:t>
      </w:r>
      <w:bookmarkEnd w:id="20"/>
    </w:p>
    <w:p w14:paraId="64AF9DA2" w14:textId="77777777" w:rsidR="0063394D" w:rsidRDefault="0063394D" w:rsidP="0063394D"/>
    <w:p w14:paraId="49584BA3" w14:textId="25E052D3"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88236D">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[19]","plainTextFormattedCitation":"[19]","previouslyFormattedCitation":"[19]"},"properties":{"noteIndex":0},"schema":"https://github.com/citation-style-language/schema/raw/master/csl-citation.json"}</w:instrText>
      </w:r>
      <w:r>
        <w:fldChar w:fldCharType="separate"/>
      </w:r>
      <w:r w:rsidR="0088236D" w:rsidRPr="0088236D">
        <w:rPr>
          <w:noProof/>
        </w:rPr>
        <w:t>[19]</w:t>
      </w:r>
      <w:r>
        <w:fldChar w:fldCharType="end"/>
      </w:r>
    </w:p>
    <w:p w14:paraId="43FE7363" w14:textId="77777777" w:rsidR="007C4824" w:rsidRDefault="007C4824" w:rsidP="0063394D"/>
    <w:p w14:paraId="75B4D9D0" w14:textId="6DE18C90" w:rsidR="007C4824" w:rsidRDefault="007C2972" w:rsidP="007C4824">
      <w:pPr>
        <w:jc w:val="both"/>
      </w:pPr>
      <w:r>
        <w:t>La</w:t>
      </w:r>
      <w:r w:rsidRPr="007C2972">
        <w:t xml:space="preserve"> Distancia media cuadrática mínima</w:t>
      </w:r>
      <w:r w:rsidR="007C4824">
        <w:t xml:space="preserve"> </w:t>
      </w:r>
      <w:r>
        <w:t>- RMSE</w:t>
      </w:r>
      <w:r w:rsidRPr="003B7CB0">
        <w:rPr>
          <w:i/>
        </w:rPr>
        <w:t xml:space="preserve"> </w:t>
      </w:r>
      <w:r w:rsidR="007C4824">
        <w:t>(</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rsidR="007C4824">
        <w:t>)</w:t>
      </w:r>
      <w:r w:rsidR="00410C51">
        <w:t xml:space="preserve">: </w:t>
      </w:r>
      <w:r w:rsidR="007C4824" w:rsidRPr="00C77E78">
        <w:t>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67B371DC" w:rsidR="007C4824" w:rsidRPr="0095327E" w:rsidRDefault="007C4824" w:rsidP="0095327E">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w:r w:rsidR="0095327E">
        <w:t xml:space="preserve">                                                                                            (1)</w:t>
      </w:r>
    </w:p>
    <w:p w14:paraId="25555DE0" w14:textId="2C45BC2E" w:rsidR="007C4824" w:rsidRDefault="00E501A8" w:rsidP="007C4824">
      <w:r>
        <w:t>En la formula (1)</w:t>
      </w:r>
      <w:r w:rsidR="007C4824">
        <w:t xml:space="preserv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7C4824">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7C4824">
        <w:t xml:space="preserve"> es el valor real</w:t>
      </w:r>
      <w:r w:rsidR="007C4824">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rsidR="007C4824">
        <w:fldChar w:fldCharType="separate"/>
      </w:r>
      <w:r w:rsidR="001D5A62" w:rsidRPr="001D5A62">
        <w:rPr>
          <w:noProof/>
        </w:rPr>
        <w:t>[9]</w:t>
      </w:r>
      <w:r w:rsidR="007C4824">
        <w:fldChar w:fldCharType="end"/>
      </w:r>
    </w:p>
    <w:p w14:paraId="1F38099C" w14:textId="77777777" w:rsidR="00C3672F" w:rsidRDefault="00C3672F" w:rsidP="007C4824"/>
    <w:p w14:paraId="43D57193" w14:textId="6B61E39D" w:rsidR="00C3672F" w:rsidRDefault="00C3672F" w:rsidP="007C4824">
      <w:r>
        <w:t xml:space="preserve">El </w:t>
      </w:r>
      <w:r w:rsidR="007C2972">
        <w:t xml:space="preserve">error medio absoluto - </w:t>
      </w:r>
      <w:r w:rsidR="007C2972" w:rsidRPr="00460128">
        <w:t>MAE</w:t>
      </w:r>
      <w:r w:rsidR="007C2972" w:rsidRPr="00884F73">
        <w:rPr>
          <w:i/>
        </w:rPr>
        <w:t xml:space="preserve"> </w:t>
      </w:r>
      <w:r w:rsidRPr="00460128">
        <w:t>(</w:t>
      </w:r>
      <w:r w:rsidR="007C2972" w:rsidRPr="00884F73">
        <w:rPr>
          <w:i/>
        </w:rPr>
        <w:t xml:space="preserve">mean </w:t>
      </w:r>
      <w:proofErr w:type="spellStart"/>
      <w:r w:rsidR="007C2972" w:rsidRPr="00884F73">
        <w:rPr>
          <w:i/>
        </w:rPr>
        <w:t>absolute</w:t>
      </w:r>
      <w:proofErr w:type="spellEnd"/>
      <w:r w:rsidR="007C2972"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r w:rsidR="007C2972">
        <w:t>se calcula de la siguiente forma:</w:t>
      </w:r>
    </w:p>
    <w:p w14:paraId="0B8F5C79" w14:textId="77777777" w:rsidR="0095327E" w:rsidRDefault="0095327E" w:rsidP="007C4824"/>
    <w:p w14:paraId="5FEAF9F6" w14:textId="240B329F" w:rsidR="0097330F" w:rsidRDefault="0097330F" w:rsidP="007C4824">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r>
          <w:rPr>
            <w:rFonts w:ascii="Cambria Math" w:hAnsi="Cambria Math"/>
          </w:rPr>
          <m:t xml:space="preserve"> </m:t>
        </m:r>
      </m:oMath>
      <w:r w:rsidR="0095327E">
        <w:t xml:space="preserve">                                                                                                  (2)</w:t>
      </w:r>
    </w:p>
    <w:p w14:paraId="15DB329A" w14:textId="77777777" w:rsidR="0095327E" w:rsidRDefault="0095327E" w:rsidP="007C4824"/>
    <w:p w14:paraId="29FD8E1F" w14:textId="66E06B7F" w:rsidR="0097330F" w:rsidRDefault="00E501A8" w:rsidP="0097330F">
      <w:r>
        <w:t xml:space="preserve">En la formula (2) </w:t>
      </w:r>
      <w:r w:rsidR="0097330F">
        <w:t xml:space="preserv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97330F">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97330F">
        <w:t xml:space="preserve"> es el valor real</w:t>
      </w:r>
      <w:r w:rsidR="0097330F">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rsidR="0097330F">
        <w:fldChar w:fldCharType="separate"/>
      </w:r>
      <w:r w:rsidR="001D5A62" w:rsidRPr="001D5A62">
        <w:rPr>
          <w:noProof/>
        </w:rPr>
        <w:t>[9]</w:t>
      </w:r>
      <w:r w:rsidR="0097330F">
        <w:fldChar w:fldCharType="end"/>
      </w:r>
      <w:r w:rsidR="0097330F">
        <w:t xml:space="preserve">, </w:t>
      </w:r>
    </w:p>
    <w:p w14:paraId="7AC592C7" w14:textId="77777777" w:rsidR="00543796" w:rsidRDefault="00543796" w:rsidP="007C4824"/>
    <w:p w14:paraId="089CE7AA" w14:textId="4D2A708F" w:rsidR="00543796" w:rsidRDefault="00543796" w:rsidP="000355FF">
      <w:pPr>
        <w:jc w:val="both"/>
      </w:pPr>
      <w:r>
        <w:t xml:space="preserve">La métrica </w:t>
      </w:r>
      <w:r w:rsidR="007C2972">
        <w:t xml:space="preserve">Error Absoluto Medio Porcentual Simétrico - </w:t>
      </w:r>
      <w:r w:rsidR="007C2972" w:rsidRPr="002D4C7A">
        <w:t>SMAPE</w:t>
      </w:r>
      <w:r w:rsidR="007C2972">
        <w:t xml:space="preserve"> </w:t>
      </w:r>
      <w:r w:rsidRPr="002D4C7A">
        <w:t>(</w:t>
      </w:r>
      <w:proofErr w:type="spellStart"/>
      <w:r w:rsidR="007C2972" w:rsidRPr="00C3672F">
        <w:rPr>
          <w:i/>
        </w:rPr>
        <w:t>Symmetric</w:t>
      </w:r>
      <w:proofErr w:type="spellEnd"/>
      <w:r w:rsidR="007C2972" w:rsidRPr="00C3672F">
        <w:rPr>
          <w:i/>
        </w:rPr>
        <w:t xml:space="preserve"> Mean </w:t>
      </w:r>
      <w:proofErr w:type="spellStart"/>
      <w:r w:rsidR="007C2972" w:rsidRPr="00C3672F">
        <w:rPr>
          <w:i/>
        </w:rPr>
        <w:t>Absolute</w:t>
      </w:r>
      <w:proofErr w:type="spellEnd"/>
      <w:r w:rsidR="007C2972" w:rsidRPr="00C3672F">
        <w:rPr>
          <w:i/>
        </w:rPr>
        <w:t xml:space="preserve"> </w:t>
      </w:r>
      <w:proofErr w:type="spellStart"/>
      <w:r w:rsidR="007C2972" w:rsidRPr="00C3672F">
        <w:rPr>
          <w:i/>
        </w:rPr>
        <w:t>Percentage</w:t>
      </w:r>
      <w:proofErr w:type="spellEnd"/>
      <w:r w:rsidR="007C2972" w:rsidRPr="00C3672F">
        <w:rPr>
          <w:i/>
        </w:rPr>
        <w:t xml:space="preserve"> Error</w:t>
      </w:r>
      <w:r w:rsidRPr="002D4C7A">
        <w:t>)</w:t>
      </w:r>
      <w:r>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fldChar w:fldCharType="separate"/>
      </w:r>
      <w:r w:rsidR="0088236D" w:rsidRPr="0088236D">
        <w:rPr>
          <w:noProof/>
        </w:rPr>
        <w:t>[13]</w:t>
      </w:r>
      <w:r>
        <w:fldChar w:fldCharType="end"/>
      </w:r>
      <w:r w:rsidR="000355FF">
        <w:t xml:space="preserve"> </w:t>
      </w:r>
      <w:r w:rsidR="007C2972">
        <w:t>se calcula de la siguiente forma:</w:t>
      </w:r>
    </w:p>
    <w:p w14:paraId="71DF4199" w14:textId="77777777" w:rsidR="000355FF" w:rsidRDefault="000355FF" w:rsidP="000355FF">
      <w:pPr>
        <w:jc w:val="both"/>
      </w:pPr>
    </w:p>
    <w:p w14:paraId="0434AF39" w14:textId="77777777" w:rsidR="000355FF" w:rsidRDefault="000355FF" w:rsidP="000355FF">
      <w:pPr>
        <w:jc w:val="both"/>
      </w:pPr>
    </w:p>
    <w:p w14:paraId="1F3C44E9" w14:textId="04E1D744" w:rsidR="000355FF" w:rsidRDefault="000355FF" w:rsidP="000355FF">
      <w:pPr>
        <w:jc w:val="both"/>
      </w:pPr>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w:r w:rsidR="0095327E">
        <w:t xml:space="preserve">                                                                                            (3)</w:t>
      </w:r>
    </w:p>
    <w:p w14:paraId="670C09BE" w14:textId="77777777" w:rsidR="0095327E" w:rsidRPr="003B7CB0" w:rsidRDefault="0095327E" w:rsidP="000355FF">
      <w:pPr>
        <w:jc w:val="both"/>
      </w:pPr>
    </w:p>
    <w:p w14:paraId="7432C99D" w14:textId="3CFD87E7" w:rsidR="000355FF" w:rsidRDefault="00E501A8" w:rsidP="000355FF">
      <w:pPr>
        <w:jc w:val="both"/>
      </w:pPr>
      <w:r>
        <w:t xml:space="preserve">En la formula (3)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rsidR="00C3672F">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C3672F">
        <w:t xml:space="preserve"> es el valor observado</w:t>
      </w:r>
      <w:r w:rsidR="0097330F">
        <w:t xml:space="preserve"> y n es el tamaño de la muestra</w:t>
      </w:r>
      <w:r w:rsidR="00C3672F">
        <w:t>.</w:t>
      </w:r>
    </w:p>
    <w:p w14:paraId="44A7AC6E" w14:textId="77777777" w:rsidR="002157C1" w:rsidRDefault="002157C1" w:rsidP="000355FF">
      <w:pPr>
        <w:jc w:val="both"/>
      </w:pPr>
    </w:p>
    <w:p w14:paraId="5EBFF1ED" w14:textId="7B02F591" w:rsidR="00AC5A7B" w:rsidRDefault="00AC5A7B" w:rsidP="000355FF">
      <w:pPr>
        <w:jc w:val="both"/>
      </w:pPr>
      <w:r w:rsidRPr="009A2AF1">
        <w:t xml:space="preserve">Si bien existe otra </w:t>
      </w:r>
      <w:r w:rsidR="003F6025" w:rsidRPr="009A2AF1">
        <w:t>alterativa a la fórmula de SMAPE</w:t>
      </w:r>
      <w:r w:rsidRPr="009A2AF1">
        <w:t xml:space="preserve"> donde se toman los valores absolutos de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y </m:t>
        </m:r>
        <m:sSub>
          <m:sSubPr>
            <m:ctrlPr>
              <w:rPr>
                <w:rFonts w:ascii="Cambria Math" w:hAnsi="Cambria Math"/>
                <w:i/>
              </w:rPr>
            </m:ctrlPr>
          </m:sSubPr>
          <m:e>
            <m:r>
              <w:rPr>
                <w:rFonts w:ascii="Cambria Math" w:hAnsi="Cambria Math"/>
              </w:rPr>
              <m:t>F</m:t>
            </m:r>
          </m:e>
          <m:sub>
            <m:r>
              <w:rPr>
                <w:rFonts w:ascii="Cambria Math" w:hAnsi="Cambria Math"/>
              </w:rPr>
              <m:t>t</m:t>
            </m:r>
          </m:sub>
        </m:sSub>
      </m:oMath>
      <w:r w:rsidRPr="009A2AF1">
        <w:t xml:space="preserve"> en el denominador, en este caso se optó por la fórmula original, ya que entre los datos no tenemos valores negativos de vistas.</w:t>
      </w:r>
    </w:p>
    <w:p w14:paraId="15C3E1BD" w14:textId="77777777" w:rsidR="00AC5A7B" w:rsidRDefault="00AC5A7B" w:rsidP="000355FF">
      <w:pPr>
        <w:jc w:val="both"/>
      </w:pPr>
    </w:p>
    <w:p w14:paraId="21C8F2C5" w14:textId="77777777" w:rsidR="00AC5A7B" w:rsidRDefault="00AC5A7B" w:rsidP="000355FF">
      <w:pPr>
        <w:jc w:val="both"/>
      </w:pP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7"/>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1" w:name="_Toc164369633"/>
      <w:r>
        <w:lastRenderedPageBreak/>
        <w:t>Capítulo 3</w:t>
      </w:r>
      <w:bookmarkEnd w:id="21"/>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06ADA797" w14:textId="77777777" w:rsidR="008C43B3" w:rsidRDefault="008C43B3" w:rsidP="004833B4"/>
    <w:p w14:paraId="4F02F9B6" w14:textId="77777777" w:rsidR="008C43B3" w:rsidRDefault="008C43B3" w:rsidP="004833B4"/>
    <w:p w14:paraId="24CD4D29" w14:textId="5C21C3EC" w:rsidR="00706A87" w:rsidRDefault="00706A87" w:rsidP="00D44C3A">
      <w:pPr>
        <w:pStyle w:val="Ttulo1"/>
      </w:pPr>
      <w:bookmarkStart w:id="22" w:name="_Toc164369634"/>
      <w:r>
        <w:t>Descripción del problema</w:t>
      </w:r>
      <w:bookmarkEnd w:id="22"/>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3" w:name="_Toc164369635"/>
      <w:r w:rsidRPr="00E65CAF">
        <w:rPr>
          <w:rStyle w:val="Ttulo2Car"/>
          <w:b/>
          <w:bCs/>
          <w:iCs/>
        </w:rPr>
        <w:t>El problema</w:t>
      </w:r>
      <w:bookmarkEnd w:id="23"/>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470F2BD5"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00620813">
        <w:rPr>
          <w:i/>
        </w:rPr>
        <w:t>Google</w:t>
      </w:r>
      <w:r w:rsidRPr="00FF5C09">
        <w:rPr>
          <w:i/>
        </w:rPr>
        <w:t xml:space="preserv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DE2438">
      <w:pPr>
        <w:ind w:left="708" w:hanging="708"/>
        <w:jc w:val="both"/>
      </w:pPr>
    </w:p>
    <w:p w14:paraId="2F341458" w14:textId="77777777" w:rsidR="00E66E31" w:rsidRDefault="00E66E31" w:rsidP="00E66E31">
      <w:pPr>
        <w:pStyle w:val="Ttulo2"/>
        <w:numPr>
          <w:ilvl w:val="0"/>
          <w:numId w:val="5"/>
        </w:numPr>
      </w:pPr>
      <w:bookmarkStart w:id="24" w:name="_Toc164369636"/>
      <w:r>
        <w:t>Estructura Organizacional</w:t>
      </w:r>
      <w:bookmarkEnd w:id="24"/>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1ADA8D7F" w14:textId="4D92230B" w:rsidR="0095327E" w:rsidRDefault="0095327E" w:rsidP="0095327E">
      <w:pPr>
        <w:pStyle w:val="Ttulo3"/>
      </w:pPr>
      <w:r>
        <w:tab/>
      </w:r>
      <w:bookmarkStart w:id="25" w:name="_Toc164369637"/>
      <w:r w:rsidR="00E66E31">
        <w:t>Organigrama</w:t>
      </w:r>
      <w:bookmarkEnd w:id="25"/>
      <w:r w:rsidR="0058061C">
        <w:t xml:space="preserve"> </w:t>
      </w:r>
    </w:p>
    <w:p w14:paraId="1A2E1C9B" w14:textId="4D72F0F1" w:rsidR="0095327E" w:rsidRDefault="00E66E31" w:rsidP="00A95F4E">
      <w:pPr>
        <w:ind w:left="709"/>
      </w:pP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p>
    <w:p w14:paraId="3AA6EAA6" w14:textId="2F695EB5" w:rsidR="00E66E31" w:rsidRPr="0013100D" w:rsidRDefault="00E66E31" w:rsidP="0013100D">
      <w:pPr>
        <w:ind w:left="567"/>
        <w:jc w:val="center"/>
      </w:pPr>
      <w:bookmarkStart w:id="26" w:name="_Ref444020175"/>
      <w:bookmarkStart w:id="27" w:name="_Toc444494514"/>
      <w:r w:rsidRPr="0013100D">
        <w:t>Figura</w:t>
      </w:r>
      <w:bookmarkEnd w:id="26"/>
      <w:r w:rsidRPr="0013100D">
        <w:t xml:space="preserve"> 1: Organigrama del </w:t>
      </w:r>
      <w:bookmarkEnd w:id="27"/>
      <w:r w:rsidRPr="0013100D">
        <w:t>Departamento de Gestión de Recursos de Redes y Comunicaciones</w:t>
      </w:r>
    </w:p>
    <w:p w14:paraId="63810D85" w14:textId="170D1E67"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33FEF5D8" w:rsidR="004B0846" w:rsidRDefault="0058061C" w:rsidP="00131283">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iento de los servicios de</w:t>
      </w:r>
      <w:r w:rsidR="00131283">
        <w:t xml:space="preserve"> </w:t>
      </w:r>
      <w:r w:rsidR="00131283" w:rsidRPr="00131283">
        <w:t>voz sobre protocolo de Internet</w:t>
      </w:r>
      <w:r w:rsidR="00131283">
        <w:t xml:space="preserve"> - </w:t>
      </w:r>
      <w:proofErr w:type="spellStart"/>
      <w:r w:rsidRPr="0058061C">
        <w:rPr>
          <w:highlight w:val="yellow"/>
        </w:rPr>
        <w:t>VoIP</w:t>
      </w:r>
      <w:proofErr w:type="spellEnd"/>
      <w:r w:rsidRPr="0058061C">
        <w:t xml:space="preserve">, redes </w:t>
      </w:r>
      <w:proofErr w:type="spellStart"/>
      <w:r w:rsidRPr="00336E08">
        <w:rPr>
          <w:highlight w:val="yellow"/>
        </w:rPr>
        <w:t>WiFi</w:t>
      </w:r>
      <w:proofErr w:type="spellEnd"/>
      <w:r w:rsidRPr="0058061C">
        <w:t xml:space="preserve">, gestión de las </w:t>
      </w:r>
      <w:r w:rsidR="00131283" w:rsidRPr="00131283">
        <w:t>Red</w:t>
      </w:r>
      <w:r w:rsidR="00131283">
        <w:t>es</w:t>
      </w:r>
      <w:r w:rsidR="00131283" w:rsidRPr="00131283">
        <w:t xml:space="preserve"> de Área Local Virtual </w:t>
      </w:r>
      <w:r w:rsidR="00131283">
        <w:t xml:space="preserve">- </w:t>
      </w:r>
      <w:r w:rsidRPr="0058061C">
        <w:rPr>
          <w:highlight w:val="yellow"/>
        </w:rPr>
        <w:t>VLAN</w:t>
      </w:r>
      <w:r w:rsidRPr="0058061C">
        <w:t xml:space="preserve"> </w:t>
      </w:r>
      <w:r w:rsidR="00AA1F8D">
        <w:t xml:space="preserve">(Virtual Local </w:t>
      </w:r>
      <w:proofErr w:type="spellStart"/>
      <w:r w:rsidR="00AA1F8D">
        <w:t>Area</w:t>
      </w:r>
      <w:proofErr w:type="spellEnd"/>
      <w:r w:rsidR="00AA1F8D">
        <w:t xml:space="preserve"> Network) </w:t>
      </w:r>
      <w:r w:rsidRPr="0058061C">
        <w:t xml:space="preserve">y redes de la unidad central de Rectorado, gestión de usuarios en la plataforma de </w:t>
      </w:r>
      <w:r w:rsidR="00620813">
        <w:rPr>
          <w:i/>
        </w:rPr>
        <w:t>Google</w:t>
      </w:r>
      <w:r w:rsidRPr="00131283">
        <w:rPr>
          <w:i/>
        </w:rPr>
        <w:t xml:space="preserve"> </w:t>
      </w:r>
      <w:proofErr w:type="spellStart"/>
      <w:r w:rsidRPr="00131283">
        <w:rPr>
          <w:i/>
        </w:rPr>
        <w:t>Workspace</w:t>
      </w:r>
      <w:proofErr w:type="spellEnd"/>
      <w:r w:rsidRPr="00131283">
        <w:rPr>
          <w:i/>
        </w:rPr>
        <w:t xml:space="preserve"> </w:t>
      </w:r>
      <w:proofErr w:type="spellStart"/>
      <w:r w:rsidRPr="00131283">
        <w:rPr>
          <w:i/>
        </w:rPr>
        <w:t>for</w:t>
      </w:r>
      <w:proofErr w:type="spellEnd"/>
      <w:r w:rsidRPr="00131283">
        <w:rPr>
          <w:i/>
        </w:rPr>
        <w:t xml:space="preserve"> </w:t>
      </w:r>
      <w:proofErr w:type="spellStart"/>
      <w:r w:rsidRPr="00131283">
        <w:rPr>
          <w:i/>
        </w:rPr>
        <w:t>education</w:t>
      </w:r>
      <w:proofErr w:type="spellEnd"/>
      <w:r>
        <w:t>, entre otros.</w:t>
      </w:r>
    </w:p>
    <w:p w14:paraId="1EF6C130" w14:textId="42E81F91" w:rsidR="0058061C" w:rsidRDefault="0058061C" w:rsidP="00131283">
      <w:pPr>
        <w:pStyle w:val="Prrafodelista"/>
        <w:numPr>
          <w:ilvl w:val="0"/>
          <w:numId w:val="6"/>
        </w:numPr>
        <w:jc w:val="both"/>
      </w:pPr>
      <w:r w:rsidRPr="0058061C">
        <w:rPr>
          <w:b/>
        </w:rPr>
        <w:t xml:space="preserve">Técnico 2 y Técnico 3: </w:t>
      </w:r>
      <w:r w:rsidRPr="0058061C">
        <w:t>Estos dos técnicos se encargan de la gestión  y ruteo de las redes de la universidad y con los proveedores de servicio, gestión y mantenimiento de los Servidores físicos y virtuales del</w:t>
      </w:r>
      <w:r w:rsidR="00131283">
        <w:t xml:space="preserve"> Centro de Procesamiento de Datos -</w:t>
      </w:r>
      <w:r w:rsidRPr="0058061C">
        <w:t xml:space="preserve"> </w:t>
      </w:r>
      <w:r w:rsidRPr="0058061C">
        <w:rPr>
          <w:highlight w:val="yellow"/>
        </w:rPr>
        <w:t>CPD</w:t>
      </w:r>
      <w:r w:rsidRPr="0058061C">
        <w:t xml:space="preserve">, plataformas de </w:t>
      </w:r>
      <w:r w:rsidR="00131283">
        <w:t>respaldo de datos</w:t>
      </w:r>
      <w:r w:rsidRPr="0058061C">
        <w:t>, sistemas de monitoreo de las plataformas y servicios esenciales de la infraestructura de la universidad com</w:t>
      </w:r>
      <w:r w:rsidRPr="0058061C">
        <w:rPr>
          <w:highlight w:val="yellow"/>
        </w:rPr>
        <w:t>o</w:t>
      </w:r>
      <w:r w:rsidR="00855F79">
        <w:rPr>
          <w:highlight w:val="yellow"/>
        </w:rPr>
        <w:t xml:space="preserve"> Sistema de Nombres de Dominio</w:t>
      </w:r>
      <w:r w:rsidRPr="0058061C">
        <w:rPr>
          <w:highlight w:val="yellow"/>
        </w:rPr>
        <w:t xml:space="preserve"> </w:t>
      </w:r>
      <w:r w:rsidR="00AA1F8D">
        <w:rPr>
          <w:highlight w:val="yellow"/>
        </w:rPr>
        <w:t>–</w:t>
      </w:r>
      <w:r w:rsidR="00855F79">
        <w:rPr>
          <w:highlight w:val="yellow"/>
        </w:rPr>
        <w:t xml:space="preserve"> </w:t>
      </w:r>
      <w:r w:rsidRPr="0058061C">
        <w:rPr>
          <w:highlight w:val="yellow"/>
        </w:rPr>
        <w:t>DNS</w:t>
      </w:r>
      <w:r w:rsidR="00AA1F8D">
        <w:rPr>
          <w:highlight w:val="yellow"/>
        </w:rPr>
        <w:t xml:space="preserve"> (agregar)</w:t>
      </w:r>
      <w:r w:rsidRPr="0058061C">
        <w:rPr>
          <w:highlight w:val="yellow"/>
        </w:rPr>
        <w:t xml:space="preserve">, </w:t>
      </w:r>
      <w:r w:rsidR="00855F79">
        <w:rPr>
          <w:highlight w:val="yellow"/>
        </w:rPr>
        <w:t xml:space="preserve">Protocolo de Puerta de Enlace Fronteriza – BGP, </w:t>
      </w:r>
      <w:r w:rsidR="009A2AF1">
        <w:t>Camino Más Corto Primero –</w:t>
      </w:r>
      <w:r w:rsidR="00855F79">
        <w:rPr>
          <w:highlight w:val="yellow"/>
        </w:rPr>
        <w:t xml:space="preserve"> </w:t>
      </w:r>
      <w:r w:rsidRPr="0058061C">
        <w:rPr>
          <w:highlight w:val="yellow"/>
        </w:rPr>
        <w:t>OSPF</w:t>
      </w:r>
      <w:r w:rsidR="009A2AF1">
        <w:rPr>
          <w:highlight w:val="yellow"/>
        </w:rPr>
        <w:t xml:space="preserve"> (</w:t>
      </w:r>
      <w:r w:rsidR="009A2AF1" w:rsidRPr="00131283">
        <w:rPr>
          <w:i/>
        </w:rPr>
        <w:t xml:space="preserve">Open </w:t>
      </w:r>
      <w:proofErr w:type="spellStart"/>
      <w:r w:rsidR="009A2AF1" w:rsidRPr="00131283">
        <w:rPr>
          <w:i/>
        </w:rPr>
        <w:t>Shortest</w:t>
      </w:r>
      <w:proofErr w:type="spellEnd"/>
      <w:r w:rsidR="009A2AF1" w:rsidRPr="00131283">
        <w:rPr>
          <w:i/>
        </w:rPr>
        <w:t xml:space="preserve"> </w:t>
      </w:r>
      <w:proofErr w:type="spellStart"/>
      <w:r w:rsidR="009A2AF1" w:rsidRPr="00131283">
        <w:rPr>
          <w:i/>
        </w:rPr>
        <w:t>Path</w:t>
      </w:r>
      <w:proofErr w:type="spellEnd"/>
      <w:r w:rsidR="009A2AF1" w:rsidRPr="00131283">
        <w:rPr>
          <w:i/>
        </w:rPr>
        <w:t xml:space="preserve"> </w:t>
      </w:r>
      <w:proofErr w:type="spellStart"/>
      <w:r w:rsidR="009A2AF1" w:rsidRPr="00131283">
        <w:rPr>
          <w:i/>
        </w:rPr>
        <w:t>First</w:t>
      </w:r>
      <w:proofErr w:type="spellEnd"/>
      <w:r w:rsidR="009A2AF1">
        <w:rPr>
          <w:highlight w:val="yellow"/>
        </w:rPr>
        <w:t>)</w:t>
      </w:r>
      <w:r w:rsidRPr="0058061C">
        <w:rPr>
          <w:highlight w:val="yellow"/>
        </w:rPr>
        <w:t xml:space="preserve">, </w:t>
      </w:r>
      <w:r w:rsidR="00131283">
        <w:t xml:space="preserve"> Red Privada V</w:t>
      </w:r>
      <w:r w:rsidR="00131283" w:rsidRPr="00131283">
        <w:t>irtual</w:t>
      </w:r>
      <w:r w:rsidR="00131283" w:rsidRPr="00131283">
        <w:rPr>
          <w:highlight w:val="yellow"/>
        </w:rPr>
        <w:t xml:space="preserve"> </w:t>
      </w:r>
      <w:r w:rsidR="00AA1F8D">
        <w:rPr>
          <w:highlight w:val="yellow"/>
        </w:rPr>
        <w:t>–</w:t>
      </w:r>
      <w:r w:rsidR="00131283">
        <w:rPr>
          <w:highlight w:val="yellow"/>
        </w:rPr>
        <w:t xml:space="preserve"> </w:t>
      </w:r>
      <w:r w:rsidRPr="0058061C">
        <w:rPr>
          <w:highlight w:val="yellow"/>
        </w:rPr>
        <w:t>VPN</w:t>
      </w:r>
      <w:r w:rsidR="00AA1F8D">
        <w:rPr>
          <w:highlight w:val="yellow"/>
        </w:rPr>
        <w:t xml:space="preserve"> (Virtual </w:t>
      </w:r>
      <w:proofErr w:type="spellStart"/>
      <w:r w:rsidR="00AA1F8D">
        <w:rPr>
          <w:highlight w:val="yellow"/>
        </w:rPr>
        <w:t>Private</w:t>
      </w:r>
      <w:proofErr w:type="spellEnd"/>
      <w:r w:rsidR="00AA1F8D">
        <w:rPr>
          <w:highlight w:val="yellow"/>
        </w:rPr>
        <w:t xml:space="preserve"> Network)</w:t>
      </w:r>
      <w:r w:rsidRPr="0058061C">
        <w:rPr>
          <w:highlight w:val="yellow"/>
        </w:rPr>
        <w:t>, etc.</w:t>
      </w:r>
    </w:p>
    <w:p w14:paraId="5E2B0DCF" w14:textId="1726A4FD" w:rsidR="00E71D3A" w:rsidRPr="00AA1F8D" w:rsidRDefault="00E71D3A" w:rsidP="00131283">
      <w:pPr>
        <w:pStyle w:val="Prrafodelista"/>
        <w:numPr>
          <w:ilvl w:val="0"/>
          <w:numId w:val="6"/>
        </w:numPr>
        <w:jc w:val="both"/>
        <w:rPr>
          <w:highlight w:val="red"/>
        </w:rPr>
      </w:pPr>
      <w:r w:rsidRPr="00AA1F8D">
        <w:rPr>
          <w:b/>
          <w:highlight w:val="red"/>
        </w:rPr>
        <w:t xml:space="preserve">Poner en ingles </w:t>
      </w:r>
      <w:proofErr w:type="spellStart"/>
      <w:r w:rsidRPr="00AA1F8D">
        <w:rPr>
          <w:b/>
          <w:highlight w:val="red"/>
        </w:rPr>
        <w:t>esp-</w:t>
      </w:r>
      <w:r w:rsidRPr="00AA1F8D">
        <w:rPr>
          <w:highlight w:val="red"/>
        </w:rPr>
        <w:t>abreviacio</w:t>
      </w:r>
      <w:proofErr w:type="spellEnd"/>
      <w:r w:rsidRPr="00AA1F8D">
        <w:rPr>
          <w:highlight w:val="red"/>
        </w:rPr>
        <w:t xml:space="preserve">-(ingles) </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8" w:name="_Toc164369638"/>
      <w:r>
        <w:t>Capítulo 4</w:t>
      </w:r>
      <w:bookmarkEnd w:id="28"/>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29" w:name="_Toc164369639"/>
      <w:r>
        <w:t>Solución Propuesta</w:t>
      </w:r>
      <w:bookmarkEnd w:id="29"/>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0" w:name="_Toc164369640"/>
      <w:r>
        <w:t>Materiales y Métodos</w:t>
      </w:r>
      <w:bookmarkEnd w:id="30"/>
    </w:p>
    <w:p w14:paraId="6825CEFD" w14:textId="77777777" w:rsidR="000E7255" w:rsidRDefault="000E7255" w:rsidP="000E7255"/>
    <w:p w14:paraId="24B819F0" w14:textId="193A7CA6" w:rsidR="00BB4E7F" w:rsidRDefault="000E7255" w:rsidP="00466F1D">
      <w:pPr>
        <w:jc w:val="both"/>
      </w:pPr>
      <w:r>
        <w:t>Para el desarrollo d</w:t>
      </w:r>
      <w:r w:rsidR="00BB4E7F">
        <w:t>el presente trabajo se utilizó</w:t>
      </w:r>
      <w:r>
        <w:t xml:space="preserve"> la metodología CRISP-DM</w:t>
      </w:r>
      <w:r>
        <w:fldChar w:fldCharType="begin" w:fldLock="1"/>
      </w:r>
      <w:r w:rsidR="0088236D">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[20]","plainTextFormattedCitation":"[20]","previouslyFormattedCitation":"[20]"},"properties":{"noteIndex":0},"schema":"https://github.com/citation-style-language/schema/raw/master/csl-citation.json"}</w:instrText>
      </w:r>
      <w:r>
        <w:fldChar w:fldCharType="separate"/>
      </w:r>
      <w:r w:rsidR="0088236D" w:rsidRPr="0088236D">
        <w:rPr>
          <w:noProof/>
        </w:rPr>
        <w:t>[20]</w:t>
      </w:r>
      <w:r>
        <w:fldChar w:fldCharType="end"/>
      </w:r>
      <w:r>
        <w:t xml:space="preserve"> como guía, ya que hoy en día</w:t>
      </w:r>
      <w:r w:rsidRPr="00573D1F">
        <w:t xml:space="preserve"> </w:t>
      </w:r>
      <w:r>
        <w:t>es un estándar de facto para los proyectos de ciencia de datos y minado de datos</w:t>
      </w:r>
      <w:r>
        <w:fldChar w:fldCharType="begin" w:fldLock="1"/>
      </w:r>
      <w:r w:rsidR="0088236D">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[21]","plainTextFormattedCitation":"[21]","previouslyFormattedCitation":"[21]"},"properties":{"noteIndex":0},"schema":"https://github.com/citation-style-language/schema/raw/master/csl-citation.json"}</w:instrText>
      </w:r>
      <w:r>
        <w:fldChar w:fldCharType="separate"/>
      </w:r>
      <w:r w:rsidR="0088236D" w:rsidRPr="0088236D">
        <w:rPr>
          <w:noProof/>
        </w:rPr>
        <w:t>[21]</w:t>
      </w:r>
      <w:r>
        <w:fldChar w:fldCharType="end"/>
      </w:r>
      <w:r>
        <w:t>.</w:t>
      </w:r>
      <w:r w:rsidR="00BB4E7F">
        <w:t xml:space="preserve"> </w:t>
      </w:r>
    </w:p>
    <w:p w14:paraId="45C7E4AE" w14:textId="77777777" w:rsidR="00BB4E7F" w:rsidRDefault="00BB4E7F" w:rsidP="00BB4E7F">
      <w:pPr>
        <w:ind w:left="709"/>
      </w:pPr>
      <w:r>
        <w:t xml:space="preserve">Las fases generales de la metodología </w:t>
      </w:r>
      <w:r w:rsidRPr="008E3426">
        <w:t>CRISP-DM</w:t>
      </w:r>
      <w:r>
        <w:t xml:space="preserve"> son las siguientes:</w:t>
      </w:r>
    </w:p>
    <w:p w14:paraId="209CAE8B" w14:textId="77777777" w:rsidR="00BB4E7F" w:rsidRDefault="00BB4E7F" w:rsidP="00BB4E7F">
      <w:pPr>
        <w:pStyle w:val="Prrafodelista"/>
        <w:numPr>
          <w:ilvl w:val="0"/>
          <w:numId w:val="20"/>
        </w:numPr>
        <w:ind w:left="1134"/>
      </w:pPr>
      <w:r>
        <w:t>Comprensión del negocio:</w:t>
      </w:r>
    </w:p>
    <w:p w14:paraId="2B6B5D8B" w14:textId="3F9F6193" w:rsidR="00670DB9" w:rsidRDefault="00670DB9" w:rsidP="0014719B">
      <w:pPr>
        <w:pStyle w:val="Prrafodelista"/>
        <w:ind w:left="1416"/>
        <w:jc w:val="both"/>
      </w:pPr>
      <w:r>
        <w:t xml:space="preserve">En esta fase inicial se comprenden los objetivos y los requisitos para cumplir el proyecto de </w:t>
      </w:r>
      <w:r w:rsidR="0014719B" w:rsidRPr="0014719B">
        <w:t>Pronóstico de Series de Tiempo de Tráfico web</w:t>
      </w:r>
      <w:r>
        <w:t xml:space="preserve">, donde también se realizaron entrevistas a </w:t>
      </w:r>
      <w:r>
        <w:tab/>
        <w:t xml:space="preserve">los trabajadores del área de </w:t>
      </w:r>
      <w:r w:rsidRPr="00670DB9">
        <w:t xml:space="preserve">Departamento de Gestión de Recursos de </w:t>
      </w:r>
      <w:r>
        <w:tab/>
      </w:r>
      <w:r w:rsidRPr="00670DB9">
        <w:t>Redes y Comunicaciones</w:t>
      </w:r>
      <w:r>
        <w:t>.</w:t>
      </w:r>
    </w:p>
    <w:p w14:paraId="01C41379" w14:textId="77777777" w:rsidR="00670DB9" w:rsidRDefault="00670DB9" w:rsidP="00670DB9">
      <w:pPr>
        <w:pStyle w:val="Prrafodelista"/>
        <w:ind w:left="1134"/>
      </w:pPr>
    </w:p>
    <w:p w14:paraId="35E0E157" w14:textId="6D5FE77E" w:rsidR="00BB4E7F" w:rsidRDefault="00BB4E7F" w:rsidP="00BB4E7F">
      <w:pPr>
        <w:pStyle w:val="Prrafodelista"/>
        <w:ind w:left="1134"/>
      </w:pPr>
      <w:r>
        <w:tab/>
      </w:r>
      <w:r w:rsidRPr="00670DB9">
        <w:rPr>
          <w:highlight w:val="red"/>
        </w:rPr>
        <w:t xml:space="preserve">Esta fase inicial se enfoca en comprender los objetivos y requisitos del </w:t>
      </w:r>
      <w:r w:rsidRPr="00670DB9">
        <w:rPr>
          <w:highlight w:val="red"/>
        </w:rPr>
        <w:tab/>
        <w:t xml:space="preserve">proyecto desde una perspectiva de negocios, y luego convertir este </w:t>
      </w:r>
      <w:r w:rsidRPr="00670DB9">
        <w:rPr>
          <w:highlight w:val="red"/>
        </w:rPr>
        <w:tab/>
        <w:t xml:space="preserve">conocimiento en una definición del problema de minería de datos y un </w:t>
      </w:r>
      <w:r w:rsidRPr="00670DB9">
        <w:rPr>
          <w:highlight w:val="red"/>
        </w:rPr>
        <w:tab/>
        <w:t>plan preliminar del proyecto diseñado para lograr los objetivos</w:t>
      </w:r>
      <w:r w:rsidRPr="00670DB9">
        <w:rPr>
          <w:highlight w:val="red"/>
        </w:rPr>
        <w:fldChar w:fldCharType="begin" w:fldLock="1"/>
      </w:r>
      <w:r w:rsidR="00EC2217">
        <w:rPr>
          <w:highlight w:val="red"/>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670DB9">
        <w:rPr>
          <w:highlight w:val="red"/>
        </w:rPr>
        <w:fldChar w:fldCharType="separate"/>
      </w:r>
      <w:r w:rsidRPr="00670DB9">
        <w:rPr>
          <w:noProof/>
          <w:highlight w:val="red"/>
        </w:rPr>
        <w:t>[22]</w:t>
      </w:r>
      <w:r w:rsidRPr="00670DB9">
        <w:rPr>
          <w:highlight w:val="red"/>
        </w:rPr>
        <w:fldChar w:fldCharType="end"/>
      </w:r>
      <w:r w:rsidRPr="00670DB9">
        <w:rPr>
          <w:highlight w:val="red"/>
        </w:rPr>
        <w:t>.</w:t>
      </w:r>
    </w:p>
    <w:p w14:paraId="29C09637" w14:textId="1209930E" w:rsidR="00670DB9" w:rsidRDefault="00BB4E7F" w:rsidP="00670DB9">
      <w:pPr>
        <w:pStyle w:val="Prrafodelista"/>
        <w:numPr>
          <w:ilvl w:val="0"/>
          <w:numId w:val="20"/>
        </w:numPr>
        <w:ind w:left="1134"/>
      </w:pPr>
      <w:r>
        <w:t>Comprensión de los datos:</w:t>
      </w:r>
    </w:p>
    <w:p w14:paraId="145B4506" w14:textId="0578D054" w:rsidR="00670DB9" w:rsidRDefault="00670DB9" w:rsidP="00466F1D">
      <w:pPr>
        <w:pStyle w:val="Prrafodelista"/>
        <w:ind w:left="1416"/>
        <w:jc w:val="both"/>
      </w:pPr>
      <w:r>
        <w:t>En esta fase se comenzó</w:t>
      </w:r>
      <w:r w:rsidR="00B3752F">
        <w:t xml:space="preserve"> a ver como extraer los datos de </w:t>
      </w:r>
      <w:r w:rsidR="00620813">
        <w:rPr>
          <w:i/>
        </w:rPr>
        <w:t>Google</w:t>
      </w:r>
      <w:r w:rsidR="00B3752F" w:rsidRPr="00FF5C09">
        <w:rPr>
          <w:i/>
        </w:rPr>
        <w:t xml:space="preserve"> </w:t>
      </w:r>
      <w:proofErr w:type="spellStart"/>
      <w:r w:rsidR="00B3752F" w:rsidRPr="00FF5C09">
        <w:rPr>
          <w:i/>
        </w:rPr>
        <w:t>analytics</w:t>
      </w:r>
      <w:proofErr w:type="spellEnd"/>
      <w:r w:rsidR="00B3752F">
        <w:t xml:space="preserve">, en que formato se pueden descargar los datos de la nube, de los datos que están en la nube sobre tráfico web correspondientes a las páginas de la </w:t>
      </w:r>
      <w:r w:rsidR="00B3752F">
        <w:tab/>
        <w:t xml:space="preserve">universidad entender como son recolectados esos datos y que </w:t>
      </w:r>
      <w:r w:rsidR="00B3752F">
        <w:tab/>
        <w:t>significa cada uno.</w:t>
      </w:r>
    </w:p>
    <w:p w14:paraId="13A0667F" w14:textId="43B2C97D" w:rsidR="00B3752F" w:rsidRDefault="00B3752F" w:rsidP="00670DB9">
      <w:pPr>
        <w:pStyle w:val="Prrafodelista"/>
        <w:ind w:left="1134"/>
      </w:pPr>
      <w:r>
        <w:tab/>
      </w:r>
      <w:r w:rsidRPr="00B3752F">
        <w:rPr>
          <w:highlight w:val="yellow"/>
        </w:rPr>
        <w:t xml:space="preserve">Agregar un </w:t>
      </w:r>
      <w:proofErr w:type="gramStart"/>
      <w:r w:rsidRPr="00B3752F">
        <w:rPr>
          <w:highlight w:val="yellow"/>
        </w:rPr>
        <w:t>ejemplo</w:t>
      </w:r>
      <w:r>
        <w:rPr>
          <w:highlight w:val="yellow"/>
        </w:rPr>
        <w:t xml:space="preserve"> </w:t>
      </w:r>
      <w:r w:rsidRPr="00B3752F">
        <w:rPr>
          <w:highlight w:val="yellow"/>
        </w:rPr>
        <w:t>….</w:t>
      </w:r>
      <w:proofErr w:type="gramEnd"/>
    </w:p>
    <w:p w14:paraId="32EC5C3D" w14:textId="5611BA16" w:rsidR="00670DB9" w:rsidRDefault="00B3752F" w:rsidP="00670DB9">
      <w:pPr>
        <w:pStyle w:val="Prrafodelista"/>
        <w:ind w:left="1134"/>
      </w:pPr>
      <w:r>
        <w:tab/>
      </w:r>
      <w:r w:rsidR="00670DB9">
        <w:tab/>
      </w:r>
    </w:p>
    <w:p w14:paraId="309B5685" w14:textId="53993B4D" w:rsidR="00670DB9" w:rsidRDefault="00670DB9" w:rsidP="00670DB9">
      <w:pPr>
        <w:pStyle w:val="Prrafodelista"/>
        <w:ind w:left="1134"/>
      </w:pPr>
      <w:r>
        <w:tab/>
      </w:r>
    </w:p>
    <w:p w14:paraId="7B24C6C4" w14:textId="532FB7E7" w:rsidR="00BB4E7F" w:rsidRPr="00960A1C" w:rsidRDefault="00BB4E7F" w:rsidP="00BB4E7F">
      <w:pPr>
        <w:pStyle w:val="Prrafodelista"/>
        <w:ind w:left="1134"/>
      </w:pPr>
      <w:r>
        <w:tab/>
      </w:r>
      <w:r w:rsidRPr="00890AF0">
        <w:rPr>
          <w:highlight w:val="yellow"/>
        </w:rPr>
        <w:t xml:space="preserve">Esta fase inicia con recolectar los datos y continúa con actividades </w:t>
      </w:r>
      <w:r w:rsidRPr="00890AF0">
        <w:rPr>
          <w:highlight w:val="yellow"/>
        </w:rPr>
        <w:tab/>
        <w:t xml:space="preserve">para familiarizarse con los datos, identificar problemas de calidad de </w:t>
      </w:r>
      <w:r w:rsidRPr="00890AF0">
        <w:rPr>
          <w:highlight w:val="yellow"/>
        </w:rPr>
        <w:tab/>
        <w:t xml:space="preserve">los datos, descubrir los primeros conocimientos de los datos o </w:t>
      </w:r>
      <w:r w:rsidRPr="00890AF0">
        <w:rPr>
          <w:highlight w:val="yellow"/>
        </w:rPr>
        <w:tab/>
        <w:t>detectar subconjuntos interesantes para formular hipótesis</w:t>
      </w:r>
      <w:r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890AF0">
        <w:rPr>
          <w:highlight w:val="yellow"/>
        </w:rPr>
        <w:fldChar w:fldCharType="separate"/>
      </w:r>
      <w:r w:rsidRPr="00890AF0">
        <w:rPr>
          <w:noProof/>
          <w:highlight w:val="yellow"/>
        </w:rPr>
        <w:t>[22]</w:t>
      </w:r>
      <w:r w:rsidRPr="00890AF0">
        <w:rPr>
          <w:highlight w:val="yellow"/>
        </w:rPr>
        <w:fldChar w:fldCharType="end"/>
      </w:r>
      <w:r w:rsidRPr="00890AF0">
        <w:rPr>
          <w:highlight w:val="yellow"/>
        </w:rPr>
        <w:t>.</w:t>
      </w:r>
    </w:p>
    <w:p w14:paraId="4CEA592B" w14:textId="77777777" w:rsidR="00BB4E7F" w:rsidRDefault="00BB4E7F" w:rsidP="00BB4E7F">
      <w:pPr>
        <w:pStyle w:val="Prrafodelista"/>
        <w:numPr>
          <w:ilvl w:val="0"/>
          <w:numId w:val="20"/>
        </w:numPr>
        <w:ind w:left="1134"/>
      </w:pPr>
      <w:r>
        <w:t>Preparación de los datos:</w:t>
      </w:r>
    </w:p>
    <w:p w14:paraId="18CFEE37" w14:textId="636FA240" w:rsidR="00B3752F" w:rsidRDefault="00B3752F" w:rsidP="00466F1D">
      <w:pPr>
        <w:pStyle w:val="Prrafodelista"/>
        <w:ind w:left="1416"/>
        <w:jc w:val="both"/>
      </w:pPr>
      <w:r>
        <w:t xml:space="preserve">En esta fase se procedió a descargar los datos de </w:t>
      </w:r>
      <w:r w:rsidR="00620813">
        <w:rPr>
          <w:i/>
        </w:rPr>
        <w:t>Google</w:t>
      </w:r>
      <w:r w:rsidRPr="00FF5C09">
        <w:rPr>
          <w:i/>
        </w:rPr>
        <w:t xml:space="preserve"> </w:t>
      </w:r>
      <w:proofErr w:type="spellStart"/>
      <w:r w:rsidRPr="00FF5C09">
        <w:rPr>
          <w:i/>
        </w:rPr>
        <w:t>analytics</w:t>
      </w:r>
      <w:proofErr w:type="spellEnd"/>
      <w:r w:rsidR="00293AF9">
        <w:rPr>
          <w:i/>
        </w:rPr>
        <w:t xml:space="preserve">, </w:t>
      </w:r>
      <w:r w:rsidR="00293AF9" w:rsidRPr="00293AF9">
        <w:t xml:space="preserve">esto a través de la herramienta de </w:t>
      </w:r>
      <w:proofErr w:type="spellStart"/>
      <w:r w:rsidR="00293AF9" w:rsidRPr="00293AF9">
        <w:t>Looker</w:t>
      </w:r>
      <w:proofErr w:type="spellEnd"/>
      <w:r w:rsidR="00293AF9" w:rsidRPr="00293AF9">
        <w:t xml:space="preserve"> Studio, también se limpiaron los datos nulos, y se hizo una eliminación de los datos anómalos del </w:t>
      </w:r>
      <w:proofErr w:type="spellStart"/>
      <w:r w:rsidR="00293AF9" w:rsidRPr="00293AF9">
        <w:rPr>
          <w:i/>
        </w:rPr>
        <w:t>dataset</w:t>
      </w:r>
      <w:proofErr w:type="spellEnd"/>
      <w:r w:rsidR="00293AF9">
        <w:t>.</w:t>
      </w:r>
    </w:p>
    <w:p w14:paraId="39695433" w14:textId="400296FC" w:rsidR="00B3752F" w:rsidRDefault="00B3752F" w:rsidP="00B3752F">
      <w:r>
        <w:tab/>
      </w:r>
      <w:r>
        <w:tab/>
      </w:r>
    </w:p>
    <w:p w14:paraId="556BAC26" w14:textId="1090D70D" w:rsidR="00BB4E7F" w:rsidRPr="00960A1C" w:rsidRDefault="00BB4E7F" w:rsidP="00BB4E7F">
      <w:pPr>
        <w:pStyle w:val="Prrafodelista"/>
      </w:pPr>
      <w:r w:rsidRPr="007655C8">
        <w:tab/>
      </w:r>
      <w:r w:rsidRPr="00890AF0">
        <w:rPr>
          <w:highlight w:val="yellow"/>
        </w:rPr>
        <w:t xml:space="preserve">La fase de preparación cubre todas las actividades para construir el </w:t>
      </w:r>
      <w:r w:rsidRPr="00890AF0">
        <w:rPr>
          <w:highlight w:val="yellow"/>
        </w:rPr>
        <w:tab/>
      </w:r>
      <w:proofErr w:type="spellStart"/>
      <w:r w:rsidRPr="00890AF0">
        <w:rPr>
          <w:highlight w:val="yellow"/>
        </w:rPr>
        <w:t>dataset</w:t>
      </w:r>
      <w:proofErr w:type="spellEnd"/>
      <w:r w:rsidRPr="00890AF0">
        <w:rPr>
          <w:highlight w:val="yellow"/>
        </w:rPr>
        <w:t xml:space="preserve"> final a partir de los datos iniciales. Las tareas de preparación </w:t>
      </w:r>
      <w:r w:rsidRPr="00890AF0">
        <w:rPr>
          <w:highlight w:val="yellow"/>
        </w:rPr>
        <w:tab/>
        <w:t>de datos se realizan varias veces y no en ningún orden prescrito</w:t>
      </w:r>
      <w:r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890AF0">
        <w:rPr>
          <w:highlight w:val="yellow"/>
        </w:rPr>
        <w:fldChar w:fldCharType="separate"/>
      </w:r>
      <w:r w:rsidRPr="00890AF0">
        <w:rPr>
          <w:noProof/>
          <w:highlight w:val="yellow"/>
        </w:rPr>
        <w:t>[22]</w:t>
      </w:r>
      <w:r w:rsidRPr="00890AF0">
        <w:rPr>
          <w:highlight w:val="yellow"/>
        </w:rPr>
        <w:fldChar w:fldCharType="end"/>
      </w:r>
      <w:r w:rsidRPr="00890AF0">
        <w:rPr>
          <w:highlight w:val="yellow"/>
        </w:rPr>
        <w:t>.</w:t>
      </w:r>
    </w:p>
    <w:p w14:paraId="1EB80C5E" w14:textId="77777777" w:rsidR="00BB4E7F" w:rsidRDefault="00BB4E7F" w:rsidP="00BB4E7F">
      <w:pPr>
        <w:pStyle w:val="Prrafodelista"/>
        <w:numPr>
          <w:ilvl w:val="0"/>
          <w:numId w:val="20"/>
        </w:numPr>
        <w:ind w:left="1134"/>
      </w:pPr>
      <w:r>
        <w:t>Modelado de los datos:</w:t>
      </w:r>
    </w:p>
    <w:p w14:paraId="12928ACC" w14:textId="20C722F4" w:rsidR="00293AF9" w:rsidRDefault="00293AF9" w:rsidP="0058756D">
      <w:pPr>
        <w:pStyle w:val="Prrafodelista"/>
        <w:ind w:left="1416"/>
        <w:jc w:val="both"/>
      </w:pPr>
      <w:r>
        <w:t xml:space="preserve">En esta fase se seleccionó la arquitectura </w:t>
      </w:r>
      <w:proofErr w:type="spellStart"/>
      <w:r w:rsidRPr="00293AF9">
        <w:rPr>
          <w:i/>
          <w:highlight w:val="yellow"/>
        </w:rPr>
        <w:t>encoder</w:t>
      </w:r>
      <w:proofErr w:type="spellEnd"/>
      <w:r w:rsidRPr="00293AF9">
        <w:rPr>
          <w:i/>
          <w:highlight w:val="yellow"/>
        </w:rPr>
        <w:t>/</w:t>
      </w:r>
      <w:proofErr w:type="spellStart"/>
      <w:r w:rsidRPr="00293AF9">
        <w:rPr>
          <w:i/>
          <w:highlight w:val="yellow"/>
        </w:rPr>
        <w:t>decoder</w:t>
      </w:r>
      <w:proofErr w:type="spellEnd"/>
      <w:r>
        <w:t xml:space="preserve"> y la red neuronal GRU a utilizar, como así también se probaron distintos algoritmos que afinaron los modelos a valores óptimos.</w:t>
      </w:r>
    </w:p>
    <w:p w14:paraId="3E1F5DE4" w14:textId="77777777" w:rsidR="00293AF9" w:rsidRDefault="00293AF9" w:rsidP="00293AF9">
      <w:pPr>
        <w:pStyle w:val="Prrafodelista"/>
        <w:ind w:left="1416"/>
      </w:pPr>
    </w:p>
    <w:p w14:paraId="5461D47C" w14:textId="77777777" w:rsidR="00293AF9" w:rsidRDefault="00293AF9" w:rsidP="00293AF9">
      <w:pPr>
        <w:pStyle w:val="Prrafodelista"/>
        <w:ind w:left="1416"/>
      </w:pPr>
    </w:p>
    <w:p w14:paraId="15BF2E78" w14:textId="1795E295" w:rsidR="00BB4E7F" w:rsidRDefault="00BB4E7F" w:rsidP="00BB4E7F">
      <w:pPr>
        <w:pStyle w:val="Prrafodelista"/>
        <w:ind w:left="1134"/>
      </w:pPr>
      <w:r>
        <w:tab/>
      </w:r>
      <w:r w:rsidRPr="00890AF0">
        <w:rPr>
          <w:highlight w:val="yellow"/>
        </w:rPr>
        <w:t xml:space="preserve">En esta fase, se seleccionan y aplican varias técnicas de modelado, y </w:t>
      </w:r>
      <w:r w:rsidRPr="00890AF0">
        <w:rPr>
          <w:highlight w:val="yellow"/>
        </w:rPr>
        <w:tab/>
        <w:t>sus parámetros se calibran a valores óptimos</w:t>
      </w:r>
      <w:r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890AF0">
        <w:rPr>
          <w:highlight w:val="yellow"/>
        </w:rPr>
        <w:fldChar w:fldCharType="separate"/>
      </w:r>
      <w:r w:rsidRPr="00890AF0">
        <w:rPr>
          <w:noProof/>
          <w:highlight w:val="yellow"/>
        </w:rPr>
        <w:t>[22]</w:t>
      </w:r>
      <w:r w:rsidRPr="00890AF0">
        <w:rPr>
          <w:highlight w:val="yellow"/>
        </w:rPr>
        <w:fldChar w:fldCharType="end"/>
      </w:r>
      <w:r w:rsidRPr="00890AF0">
        <w:rPr>
          <w:highlight w:val="yellow"/>
        </w:rPr>
        <w:t>.</w:t>
      </w:r>
    </w:p>
    <w:p w14:paraId="62666D89" w14:textId="77777777" w:rsidR="00BB4E7F" w:rsidRDefault="00BB4E7F" w:rsidP="00BB4E7F">
      <w:pPr>
        <w:pStyle w:val="Prrafodelista"/>
        <w:numPr>
          <w:ilvl w:val="0"/>
          <w:numId w:val="20"/>
        </w:numPr>
        <w:ind w:left="1134"/>
      </w:pPr>
      <w:r>
        <w:t>Evaluación:</w:t>
      </w:r>
    </w:p>
    <w:p w14:paraId="03AC16F2" w14:textId="1DBD061B" w:rsidR="00C47D35" w:rsidRDefault="00C47D35" w:rsidP="0058756D">
      <w:pPr>
        <w:pStyle w:val="Prrafodelista"/>
        <w:ind w:left="1416"/>
        <w:jc w:val="both"/>
      </w:pPr>
      <w:r>
        <w:t>En esta fase se diseñaron y realizaron distintas pruebas a los modelos, de ser necesario se volvía a la fase de modelado a ejecutar nuevamente los algoritmos de calibración de los modelos, finalmente los modelos obtenidos con los datos de UA eran probados y reentrenados para ser usados con los datos de GA4.</w:t>
      </w:r>
    </w:p>
    <w:p w14:paraId="01808D61" w14:textId="77777777" w:rsidR="00C47D35" w:rsidRDefault="00C47D35" w:rsidP="00C47D35">
      <w:pPr>
        <w:pStyle w:val="Prrafodelista"/>
        <w:ind w:left="1416"/>
      </w:pPr>
    </w:p>
    <w:p w14:paraId="3BBC6A40" w14:textId="77777777" w:rsidR="00C47D35" w:rsidRDefault="00C47D35" w:rsidP="00C47D35">
      <w:pPr>
        <w:pStyle w:val="Prrafodelista"/>
        <w:ind w:left="1416"/>
      </w:pPr>
    </w:p>
    <w:p w14:paraId="0E85069A" w14:textId="574C07FA" w:rsidR="00BB4E7F" w:rsidRDefault="00BB4E7F" w:rsidP="00BB4E7F">
      <w:pPr>
        <w:pStyle w:val="Prrafodelista"/>
        <w:ind w:left="1134"/>
      </w:pPr>
      <w:r>
        <w:tab/>
      </w:r>
      <w:r w:rsidRPr="00890AF0">
        <w:rPr>
          <w:highlight w:val="yellow"/>
        </w:rPr>
        <w:t xml:space="preserve">En la fase de evaluación, los resultados son evaluados con los </w:t>
      </w:r>
      <w:r w:rsidRPr="00890AF0">
        <w:rPr>
          <w:highlight w:val="yellow"/>
        </w:rPr>
        <w:tab/>
        <w:t xml:space="preserve">objetivos comerciales que se definieron. Por lo tanto, los resultados </w:t>
      </w:r>
      <w:r w:rsidRPr="00890AF0">
        <w:rPr>
          <w:highlight w:val="yellow"/>
        </w:rPr>
        <w:tab/>
        <w:t>deben interpretarse y deben definirse acciones adicionales</w:t>
      </w:r>
      <w:r w:rsidR="002179E5"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002179E5" w:rsidRPr="00890AF0">
        <w:rPr>
          <w:highlight w:val="yellow"/>
        </w:rPr>
        <w:fldChar w:fldCharType="separate"/>
      </w:r>
      <w:r w:rsidR="002179E5" w:rsidRPr="00890AF0">
        <w:rPr>
          <w:noProof/>
          <w:highlight w:val="yellow"/>
        </w:rPr>
        <w:t>[22]</w:t>
      </w:r>
      <w:r w:rsidR="002179E5" w:rsidRPr="00890AF0">
        <w:rPr>
          <w:highlight w:val="yellow"/>
        </w:rPr>
        <w:fldChar w:fldCharType="end"/>
      </w:r>
      <w:r w:rsidRPr="00890AF0">
        <w:rPr>
          <w:highlight w:val="yellow"/>
        </w:rPr>
        <w:fldChar w:fldCharType="begin" w:fldLock="1"/>
      </w:r>
      <w:r w:rsidR="00EC2217">
        <w:rPr>
          <w:highlight w:val="yellow"/>
        </w:rPr>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[21]","plainTextFormattedCitation":"[21]","previouslyFormattedCitation":"[21]"},"properties":{"noteIndex":0},"schema":"https://github.com/citation-style-language/schema/raw/master/csl-citation.json"}</w:instrText>
      </w:r>
      <w:r w:rsidRPr="00890AF0">
        <w:rPr>
          <w:highlight w:val="yellow"/>
        </w:rPr>
        <w:fldChar w:fldCharType="separate"/>
      </w:r>
      <w:r w:rsidR="00EC2217" w:rsidRPr="00EC2217">
        <w:rPr>
          <w:noProof/>
          <w:highlight w:val="yellow"/>
        </w:rPr>
        <w:t>[21]</w:t>
      </w:r>
      <w:r w:rsidRPr="00890AF0">
        <w:rPr>
          <w:highlight w:val="yellow"/>
        </w:rPr>
        <w:fldChar w:fldCharType="end"/>
      </w:r>
      <w:r w:rsidRPr="00890AF0">
        <w:rPr>
          <w:highlight w:val="yellow"/>
        </w:rPr>
        <w:t>.</w:t>
      </w:r>
    </w:p>
    <w:p w14:paraId="779FF706" w14:textId="6D5B5E39" w:rsidR="00C47D35" w:rsidRDefault="00890AF0" w:rsidP="00C47D35">
      <w:pPr>
        <w:pStyle w:val="Prrafodelista"/>
        <w:numPr>
          <w:ilvl w:val="0"/>
          <w:numId w:val="20"/>
        </w:numPr>
        <w:ind w:left="1134"/>
      </w:pPr>
      <w:r>
        <w:t>Despliegue</w:t>
      </w:r>
      <w:r w:rsidR="00BB4E7F">
        <w:t>:</w:t>
      </w:r>
    </w:p>
    <w:p w14:paraId="2B995F33" w14:textId="26D80E01" w:rsidR="00C47D35" w:rsidRDefault="00890AF0" w:rsidP="0058756D">
      <w:pPr>
        <w:pStyle w:val="Prrafodelista"/>
        <w:ind w:left="1134"/>
        <w:jc w:val="both"/>
      </w:pPr>
      <w:r>
        <w:tab/>
        <w:t xml:space="preserve">Los últimos modelos obtenidos son funcionales con los datos de GA4, </w:t>
      </w:r>
      <w:r>
        <w:tab/>
        <w:t xml:space="preserve">es decir, se tienen modelos que funcionan con los datos del entorno </w:t>
      </w:r>
      <w:r>
        <w:tab/>
        <w:t xml:space="preserve">real de </w:t>
      </w:r>
      <w:r>
        <w:tab/>
        <w:t xml:space="preserve">más actual, dado que los datos de UA ya no serán recolectados </w:t>
      </w:r>
      <w:r>
        <w:tab/>
        <w:t xml:space="preserve">por </w:t>
      </w:r>
      <w:r w:rsidR="00620813">
        <w:rPr>
          <w:i/>
        </w:rPr>
        <w:t>Google</w:t>
      </w:r>
      <w:r w:rsidRPr="00FF5C09">
        <w:rPr>
          <w:i/>
        </w:rPr>
        <w:t xml:space="preserve"> </w:t>
      </w:r>
      <w:proofErr w:type="spellStart"/>
      <w:r w:rsidRPr="00FF5C09">
        <w:rPr>
          <w:i/>
        </w:rPr>
        <w:t>analytics</w:t>
      </w:r>
      <w:proofErr w:type="spellEnd"/>
      <w:r>
        <w:t>.</w:t>
      </w:r>
    </w:p>
    <w:p w14:paraId="00ABD2DF" w14:textId="77777777" w:rsidR="00890AF0" w:rsidRDefault="00890AF0" w:rsidP="00C47D35">
      <w:pPr>
        <w:pStyle w:val="Prrafodelista"/>
        <w:ind w:left="1134"/>
      </w:pPr>
    </w:p>
    <w:p w14:paraId="5AC56590" w14:textId="606F20CA" w:rsidR="00890AF0" w:rsidRDefault="00890AF0" w:rsidP="0058756D">
      <w:pPr>
        <w:pStyle w:val="Prrafodelista"/>
        <w:ind w:left="1416"/>
        <w:jc w:val="both"/>
      </w:pPr>
      <w:r>
        <w:t xml:space="preserve">En esta última fase se </w:t>
      </w:r>
      <w:r w:rsidRPr="00890AF0">
        <w:rPr>
          <w:highlight w:val="yellow"/>
        </w:rPr>
        <w:t>realizan</w:t>
      </w:r>
      <w:r>
        <w:t xml:space="preserve"> las conclusiones del proyecto</w:t>
      </w:r>
      <w:r w:rsidR="0014719B">
        <w:t xml:space="preserve"> de </w:t>
      </w:r>
      <w:r w:rsidR="0014719B" w:rsidRPr="0014719B">
        <w:t>Pronóstico de Series de Tiempo de Tráfico web</w:t>
      </w:r>
      <w:r w:rsidR="0014719B">
        <w:t xml:space="preserve"> </w:t>
      </w:r>
      <w:r>
        <w:t xml:space="preserve">y se </w:t>
      </w:r>
      <w:r>
        <w:tab/>
        <w:t>analizan las futuras líneas de investigación.</w:t>
      </w:r>
    </w:p>
    <w:p w14:paraId="63D1E760" w14:textId="77777777" w:rsidR="00890AF0" w:rsidRDefault="00890AF0" w:rsidP="00C47D35">
      <w:pPr>
        <w:pStyle w:val="Prrafodelista"/>
        <w:ind w:left="1134"/>
      </w:pPr>
    </w:p>
    <w:p w14:paraId="06A64B75" w14:textId="34A98B77" w:rsidR="00890AF0" w:rsidRDefault="00890AF0" w:rsidP="00C47D35">
      <w:pPr>
        <w:pStyle w:val="Prrafodelista"/>
        <w:ind w:left="1134"/>
      </w:pPr>
      <w:r>
        <w:tab/>
      </w:r>
    </w:p>
    <w:p w14:paraId="72B2E8B7" w14:textId="5BA8ABDD" w:rsidR="00DE5A5C" w:rsidRDefault="00BB4E7F" w:rsidP="00BB4E7F">
      <w:r>
        <w:tab/>
      </w:r>
      <w:r w:rsidRPr="00890AF0">
        <w:rPr>
          <w:highlight w:val="yellow"/>
        </w:rPr>
        <w:t xml:space="preserve">La creación del modelo generalmente no es el final del proyecto. </w:t>
      </w:r>
      <w:r w:rsidRPr="00890AF0">
        <w:rPr>
          <w:highlight w:val="yellow"/>
        </w:rPr>
        <w:tab/>
        <w:t xml:space="preserve">Según los requisitos, la fase de desarrollo puede ser tan simple </w:t>
      </w:r>
      <w:r w:rsidRPr="00890AF0">
        <w:rPr>
          <w:highlight w:val="yellow"/>
        </w:rPr>
        <w:tab/>
      </w:r>
      <w:r w:rsidRPr="00890AF0">
        <w:rPr>
          <w:highlight w:val="green"/>
        </w:rPr>
        <w:t xml:space="preserve">como generar un informe o </w:t>
      </w:r>
      <w:r w:rsidRPr="00890AF0">
        <w:rPr>
          <w:highlight w:val="yellow"/>
        </w:rPr>
        <w:t xml:space="preserve">tan compleja como implementar un </w:t>
      </w:r>
      <w:r w:rsidRPr="00890AF0">
        <w:rPr>
          <w:highlight w:val="yellow"/>
        </w:rPr>
        <w:tab/>
        <w:t>proceso de minado de datos repetible</w:t>
      </w:r>
    </w:p>
    <w:p w14:paraId="343A6610" w14:textId="77777777" w:rsidR="009A2AF1" w:rsidRDefault="009A2AF1" w:rsidP="009A2AF1"/>
    <w:p w14:paraId="3F6A3107" w14:textId="784DEB5D" w:rsidR="00E501A8" w:rsidRDefault="00E501A8">
      <w:pPr>
        <w:spacing w:after="160" w:line="259" w:lineRule="auto"/>
      </w:pPr>
      <w:r>
        <w:br w:type="page"/>
      </w:r>
    </w:p>
    <w:p w14:paraId="77446003" w14:textId="00251C9F" w:rsidR="000E7255" w:rsidRDefault="000E7255" w:rsidP="000E7255">
      <w:pPr>
        <w:pStyle w:val="Ttulo2"/>
        <w:numPr>
          <w:ilvl w:val="0"/>
          <w:numId w:val="12"/>
        </w:numPr>
        <w:ind w:left="284"/>
      </w:pPr>
      <w:bookmarkStart w:id="31" w:name="_Toc164369641"/>
      <w:r>
        <w:lastRenderedPageBreak/>
        <w:t>Herramientas</w:t>
      </w:r>
      <w:bookmarkEnd w:id="31"/>
      <w:r>
        <w:t xml:space="preserve"> </w:t>
      </w:r>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2" w:name="_Toc164369642"/>
      <w:r>
        <w:t>Python</w:t>
      </w:r>
      <w:bookmarkEnd w:id="32"/>
    </w:p>
    <w:p w14:paraId="7BDE5176" w14:textId="77777777" w:rsidR="00D46505" w:rsidRDefault="00D46505" w:rsidP="00D46505"/>
    <w:p w14:paraId="1AE80631" w14:textId="2F343336"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EC2217">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[23]","plainTextFormattedCitation":"[23]","previouslyFormattedCitation":"[23]"},"properties":{"noteIndex":0},"schema":"https://github.com/citation-style-language/schema/raw/master/csl-citation.json"}</w:instrText>
      </w:r>
      <w:r>
        <w:fldChar w:fldCharType="separate"/>
      </w:r>
      <w:r w:rsidR="00BB4E7F" w:rsidRPr="00BB4E7F">
        <w:rPr>
          <w:noProof/>
        </w:rPr>
        <w:t>[23]</w:t>
      </w:r>
      <w:r>
        <w:fldChar w:fldCharType="end"/>
      </w:r>
      <w:r>
        <w:t>, para este trabajo se utilizaron las versio</w:t>
      </w:r>
      <w:r w:rsidR="00963D72">
        <w:t>nes de P</w:t>
      </w:r>
      <w:r>
        <w:t>ython 3.7.x y 3.10.x.</w:t>
      </w:r>
    </w:p>
    <w:p w14:paraId="5242560C" w14:textId="77777777" w:rsidR="00D46505" w:rsidRDefault="00D46505" w:rsidP="00D46505"/>
    <w:p w14:paraId="31396EB7" w14:textId="1DF86EDC" w:rsidR="00D46505" w:rsidRDefault="00620813" w:rsidP="004004F8">
      <w:pPr>
        <w:pStyle w:val="Ttulo3"/>
        <w:numPr>
          <w:ilvl w:val="0"/>
          <w:numId w:val="13"/>
        </w:numPr>
        <w:ind w:left="284"/>
      </w:pPr>
      <w:bookmarkStart w:id="33" w:name="_Toc164369643"/>
      <w:r>
        <w:t>Google</w:t>
      </w:r>
      <w:r w:rsidR="00D46505">
        <w:t xml:space="preserve"> </w:t>
      </w:r>
      <w:r>
        <w:t>Drive</w:t>
      </w:r>
      <w:bookmarkEnd w:id="33"/>
    </w:p>
    <w:p w14:paraId="27F8C327" w14:textId="77777777" w:rsidR="00DC6255" w:rsidRDefault="00DC6255" w:rsidP="00DC6255"/>
    <w:p w14:paraId="0D6380C5" w14:textId="4833B6E1" w:rsidR="00DC6255" w:rsidRPr="00DC6255" w:rsidRDefault="00620813" w:rsidP="00DC6255">
      <w:r>
        <w:t>Google</w:t>
      </w:r>
      <w:r w:rsidR="00DC6255">
        <w:t xml:space="preserve"> ofrece u</w:t>
      </w:r>
      <w:r w:rsidR="000F5A9B">
        <w:t xml:space="preserve">na plataforma </w:t>
      </w:r>
      <w:r w:rsidR="00DC6255">
        <w:t xml:space="preserve">que permite almacenar archivos </w:t>
      </w:r>
      <w:r w:rsidR="000F5A9B">
        <w:t xml:space="preserve">para uso personal </w:t>
      </w:r>
      <w:r w:rsidR="00DC6255">
        <w:t xml:space="preserve">a </w:t>
      </w:r>
      <w:r w:rsidR="000F5A9B">
        <w:t>sus</w:t>
      </w:r>
      <w:r w:rsidR="00DC6255">
        <w:t xml:space="preserve"> usuarios en la nube, este servicio además permite compartir archivos e</w:t>
      </w:r>
      <w:r w:rsidR="000F5A9B">
        <w:t xml:space="preserve">ntre usuarios de </w:t>
      </w:r>
      <w:r>
        <w:t>Google</w:t>
      </w:r>
      <w:r w:rsidR="000F5A9B">
        <w:t xml:space="preserve"> </w:t>
      </w:r>
      <w:r>
        <w:t>Drive</w:t>
      </w:r>
      <w:r w:rsidR="00DC6255">
        <w:t>, como así también la edición de archivos en tiempo real con las aplicaciones que nos permite conectar</w:t>
      </w:r>
      <w:r w:rsidR="000F5A9B">
        <w:fldChar w:fldCharType="begin" w:fldLock="1"/>
      </w:r>
      <w:r w:rsidR="00EC2217">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[24]","plainTextFormattedCitation":"[24]","previouslyFormattedCitation":"[24]"},"properties":{"noteIndex":0},"schema":"https://github.com/citation-style-language/schema/raw/master/csl-citation.json"}</w:instrText>
      </w:r>
      <w:r w:rsidR="000F5A9B">
        <w:fldChar w:fldCharType="separate"/>
      </w:r>
      <w:r w:rsidR="00BB4E7F" w:rsidRPr="00BB4E7F">
        <w:rPr>
          <w:noProof/>
        </w:rPr>
        <w:t>[24]</w:t>
      </w:r>
      <w:r w:rsidR="000F5A9B">
        <w:fldChar w:fldCharType="end"/>
      </w:r>
      <w:r w:rsidR="00DC6255">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4" w:name="_Toc164369644"/>
      <w:r>
        <w:t>Universal</w:t>
      </w:r>
      <w:r w:rsidRPr="00D46505">
        <w:t xml:space="preserve"> </w:t>
      </w:r>
      <w:proofErr w:type="spellStart"/>
      <w:r>
        <w:t>Analytics</w:t>
      </w:r>
      <w:proofErr w:type="spellEnd"/>
      <w:r w:rsidR="003D2BBC">
        <w:t xml:space="preserve"> (UA)</w:t>
      </w:r>
      <w:bookmarkEnd w:id="34"/>
    </w:p>
    <w:p w14:paraId="57D8D590" w14:textId="77777777" w:rsidR="00C15381" w:rsidRDefault="00C15381" w:rsidP="00C15381"/>
    <w:p w14:paraId="3007F666" w14:textId="650B21E6" w:rsidR="00C15381" w:rsidRDefault="00C15381" w:rsidP="00C15381">
      <w:r>
        <w:t xml:space="preserve">Esta es una propiedad de </w:t>
      </w:r>
      <w:proofErr w:type="spellStart"/>
      <w:r>
        <w:t>Analytics</w:t>
      </w:r>
      <w:proofErr w:type="spellEnd"/>
      <w:r>
        <w:t xml:space="preserve">, básicamente según el soporte de </w:t>
      </w:r>
      <w:r w:rsidR="00620813">
        <w:t>Google</w:t>
      </w:r>
      <w:r>
        <w:t xml:space="preserv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EC2217">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[25]","plainTextFormattedCitation":"[25]","previouslyFormattedCitation":"[25]"},"properties":{"noteIndex":0},"schema":"https://github.com/citation-style-language/schema/raw/master/csl-citation.json"}</w:instrText>
      </w:r>
      <w:r>
        <w:fldChar w:fldCharType="separate"/>
      </w:r>
      <w:r w:rsidR="00BB4E7F" w:rsidRPr="00BB4E7F">
        <w:rPr>
          <w:noProof/>
        </w:rPr>
        <w:t>[25]</w:t>
      </w:r>
      <w:r>
        <w:fldChar w:fldCharType="end"/>
      </w:r>
      <w:r>
        <w:t xml:space="preserve">. </w:t>
      </w:r>
    </w:p>
    <w:p w14:paraId="5F2CDA96" w14:textId="77777777" w:rsidR="00C15381" w:rsidRDefault="00C15381" w:rsidP="00C15381"/>
    <w:p w14:paraId="03592C5D" w14:textId="2EF618A6" w:rsidR="00D46505" w:rsidRDefault="00620813" w:rsidP="004004F8">
      <w:pPr>
        <w:pStyle w:val="Ttulo3"/>
        <w:numPr>
          <w:ilvl w:val="0"/>
          <w:numId w:val="13"/>
        </w:numPr>
        <w:ind w:left="284"/>
      </w:pPr>
      <w:bookmarkStart w:id="35" w:name="_Toc164369645"/>
      <w:r>
        <w:t>Google</w:t>
      </w:r>
      <w:r w:rsidR="00D46505" w:rsidRPr="00D46505">
        <w:t xml:space="preserve"> </w:t>
      </w:r>
      <w:proofErr w:type="spellStart"/>
      <w:r w:rsidR="00D46505">
        <w:t>Analytics</w:t>
      </w:r>
      <w:proofErr w:type="spellEnd"/>
      <w:r w:rsidR="00C15381">
        <w:t xml:space="preserve"> 4</w:t>
      </w:r>
      <w:r w:rsidR="00E2064E">
        <w:t xml:space="preserve"> </w:t>
      </w:r>
      <w:r w:rsidR="003D2BBC" w:rsidRPr="00C15381">
        <w:t>(GA4)</w:t>
      </w:r>
      <w:bookmarkEnd w:id="35"/>
    </w:p>
    <w:p w14:paraId="677B4183" w14:textId="77777777" w:rsidR="00336F02" w:rsidRDefault="00336F02" w:rsidP="00336F02"/>
    <w:p w14:paraId="4B4667E7" w14:textId="0426773A"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 xml:space="preserve">el soporte de </w:t>
      </w:r>
      <w:r w:rsidR="00620813">
        <w:t>Google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EC2217">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[26]","plainTextFormattedCitation":"[26]","previouslyFormattedCitation":"[26]"},"properties":{"noteIndex":0},"schema":"https://github.com/citation-style-language/schema/raw/master/csl-citation.json"}</w:instrText>
      </w:r>
      <w:r>
        <w:fldChar w:fldCharType="separate"/>
      </w:r>
      <w:r w:rsidR="00BB4E7F" w:rsidRPr="00BB4E7F">
        <w:rPr>
          <w:noProof/>
        </w:rPr>
        <w:t>[26]</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6" w:name="_Toc164369646"/>
      <w:proofErr w:type="spellStart"/>
      <w:r>
        <w:t>Looker</w:t>
      </w:r>
      <w:proofErr w:type="spellEnd"/>
      <w:r>
        <w:t xml:space="preserve"> Studio</w:t>
      </w:r>
      <w:bookmarkEnd w:id="36"/>
      <w:r w:rsidRPr="00D46505">
        <w:t xml:space="preserve"> </w:t>
      </w:r>
    </w:p>
    <w:p w14:paraId="1646AA82" w14:textId="77777777" w:rsidR="00C15381" w:rsidRPr="00C15381" w:rsidRDefault="00C15381" w:rsidP="00C15381"/>
    <w:p w14:paraId="12A8F747" w14:textId="6B11940F" w:rsidR="00D46505" w:rsidRDefault="0074609F" w:rsidP="00D46505">
      <w:r>
        <w:t xml:space="preserve">Según la documentación de </w:t>
      </w:r>
      <w:r w:rsidR="00620813">
        <w:t>Google</w:t>
      </w:r>
      <w:r>
        <w:t xml:space="preserve"> es una herramienta para realizar informes y visualizar los datos, esta herramienta permite la conexión de fuente de datos propios de los usuarios</w:t>
      </w:r>
      <w:r w:rsidR="00EC2217">
        <w:t>,</w:t>
      </w:r>
      <w:r>
        <w:t xml:space="preserve"> como pudiera ser </w:t>
      </w:r>
      <w:r w:rsidR="00620813">
        <w:rPr>
          <w:i/>
        </w:rPr>
        <w:t>Google</w:t>
      </w:r>
      <w:r w:rsidRPr="00EC2217">
        <w:rPr>
          <w:i/>
        </w:rPr>
        <w:t xml:space="preserve"> </w:t>
      </w:r>
      <w:proofErr w:type="spellStart"/>
      <w:r w:rsidRPr="00EC2217">
        <w:rPr>
          <w:i/>
        </w:rPr>
        <w:t>Analytics</w:t>
      </w:r>
      <w:proofErr w:type="spellEnd"/>
      <w:r>
        <w:fldChar w:fldCharType="begin" w:fldLock="1"/>
      </w:r>
      <w:r w:rsidR="00EC2217">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[26]","plainTextFormattedCitation":"[26]","previouslyFormattedCitation":"[26]"},"properties":{"noteIndex":0},"schema":"https://github.com/citation-style-language/schema/raw/master/csl-citation.json"}</w:instrText>
      </w:r>
      <w:r>
        <w:fldChar w:fldCharType="separate"/>
      </w:r>
      <w:r w:rsidR="00BB4E7F" w:rsidRPr="00BB4E7F">
        <w:rPr>
          <w:noProof/>
        </w:rPr>
        <w:t>[26]</w:t>
      </w:r>
      <w:r>
        <w:fldChar w:fldCharType="end"/>
      </w:r>
      <w:r>
        <w:t xml:space="preserve">, </w:t>
      </w:r>
      <w:r w:rsidRPr="00FB6F50">
        <w:t xml:space="preserve">también se pueden exportar datos de tablas de informes </w:t>
      </w:r>
      <w:r w:rsidR="0052654F" w:rsidRPr="00FB6F50">
        <w:t xml:space="preserve">de </w:t>
      </w:r>
      <w:proofErr w:type="spellStart"/>
      <w:r w:rsidR="0052654F" w:rsidRPr="00FB6F50">
        <w:t>Looker</w:t>
      </w:r>
      <w:proofErr w:type="spellEnd"/>
      <w:r w:rsidR="0052654F" w:rsidRPr="00FB6F50">
        <w:t xml:space="preserve"> Studio </w:t>
      </w:r>
      <w:r w:rsidRPr="00FB6F50">
        <w:t>en archivos CSV</w:t>
      </w:r>
      <w:r w:rsidR="00FB6F50">
        <w:t>.</w:t>
      </w:r>
    </w:p>
    <w:p w14:paraId="2A0B406D" w14:textId="77777777" w:rsidR="0074609F" w:rsidRPr="00D46505" w:rsidRDefault="0074609F" w:rsidP="00D46505"/>
    <w:p w14:paraId="3305588C" w14:textId="34B662A9" w:rsidR="00D46505" w:rsidRDefault="00655CBF" w:rsidP="004004F8">
      <w:pPr>
        <w:pStyle w:val="Ttulo3"/>
        <w:numPr>
          <w:ilvl w:val="0"/>
          <w:numId w:val="13"/>
        </w:numPr>
        <w:ind w:left="284"/>
      </w:pPr>
      <w:bookmarkStart w:id="37" w:name="_Toc164369647"/>
      <w:r>
        <w:t xml:space="preserve">Microsoft </w:t>
      </w:r>
      <w:r w:rsidR="00D46505">
        <w:t>Word</w:t>
      </w:r>
      <w:bookmarkEnd w:id="37"/>
    </w:p>
    <w:p w14:paraId="772310EB" w14:textId="77777777" w:rsidR="00D46505" w:rsidRDefault="00D46505" w:rsidP="00D46505"/>
    <w:p w14:paraId="63B66A43" w14:textId="0CED800A" w:rsidR="0085754F" w:rsidRDefault="00655CBF" w:rsidP="00D46505">
      <w:r>
        <w:t xml:space="preserve">Microsoft </w:t>
      </w:r>
      <w:r w:rsidRPr="00655CBF">
        <w:t>Word</w:t>
      </w:r>
      <w:r>
        <w:t xml:space="preserve"> un procesador de texto, este software es de Microsoft, sirve para crear, editar, leer, escribir documentos de texto</w:t>
      </w:r>
      <w:r w:rsidR="00EC2217">
        <w:fldChar w:fldCharType="begin" w:fldLock="1"/>
      </w:r>
      <w:r w:rsidR="008C64D3">
        <w:instrText>ADDIN CSL_CITATION {"citationItems":[{"id":"ITEM-1","itemData":{"URL":"https://www.microsoft.com/es-ar/","accessed":{"date-parts":[["2024","4","16"]]},"id":"ITEM-1","issued":{"date-parts":[["0"]]},"title":"Microsoft: Nube, aplicaciones y juegos","type":"webpage"},"uris":["http://www.mendeley.com/documents/?uuid=475f39ba-4923-334a-b54c-07d6dde0f9a1"]}],"mendeley":{"formattedCitation":"[27]","plainTextFormattedCitation":"[27]","previouslyFormattedCitation":"[27]"},"properties":{"noteIndex":0},"schema":"https://github.com/citation-style-language/schema/raw/master/csl-citation.json"}</w:instrText>
      </w:r>
      <w:r w:rsidR="00EC2217">
        <w:fldChar w:fldCharType="separate"/>
      </w:r>
      <w:r w:rsidR="00EC2217" w:rsidRPr="00EC2217">
        <w:rPr>
          <w:noProof/>
        </w:rPr>
        <w:t>[27]</w:t>
      </w:r>
      <w:r w:rsidR="00EC2217">
        <w:fldChar w:fldCharType="end"/>
      </w:r>
      <w:r>
        <w:t>.</w:t>
      </w:r>
    </w:p>
    <w:p w14:paraId="0E55AB3F" w14:textId="77777777" w:rsidR="0085754F" w:rsidRDefault="0085754F">
      <w:pPr>
        <w:spacing w:after="160" w:line="259" w:lineRule="auto"/>
      </w:pPr>
      <w:r>
        <w:br w:type="page"/>
      </w:r>
    </w:p>
    <w:p w14:paraId="46F68F8A" w14:textId="716B6BEA" w:rsidR="00D46505" w:rsidRDefault="00EC2217" w:rsidP="00D46505">
      <w:pPr>
        <w:pStyle w:val="Ttulo3"/>
        <w:numPr>
          <w:ilvl w:val="0"/>
          <w:numId w:val="13"/>
        </w:numPr>
        <w:ind w:left="284"/>
      </w:pPr>
      <w:bookmarkStart w:id="38" w:name="_Toc164369648"/>
      <w:r>
        <w:lastRenderedPageBreak/>
        <w:t xml:space="preserve">Microsoft </w:t>
      </w:r>
      <w:r w:rsidR="00D46505">
        <w:t>Excel</w:t>
      </w:r>
      <w:bookmarkEnd w:id="38"/>
    </w:p>
    <w:p w14:paraId="174CF512" w14:textId="77777777" w:rsidR="00D46505" w:rsidRDefault="00D46505" w:rsidP="00D46505"/>
    <w:p w14:paraId="4117D3F6" w14:textId="2E910442" w:rsidR="00EC2217" w:rsidRDefault="00EC2217" w:rsidP="00D46505">
      <w:r w:rsidRPr="00EC2217">
        <w:t>Microsoft Excel</w:t>
      </w:r>
      <w:r>
        <w:t xml:space="preserve"> un software para poder crear, leer y</w:t>
      </w:r>
      <w:r w:rsidRPr="00EC2217">
        <w:t xml:space="preserve"> </w:t>
      </w:r>
      <w:r>
        <w:t>editar planillas de cálculos, este software es de Microsoft</w:t>
      </w:r>
      <w:r>
        <w:fldChar w:fldCharType="begin" w:fldLock="1"/>
      </w:r>
      <w:r w:rsidR="008C64D3">
        <w:instrText>ADDIN CSL_CITATION {"citationItems":[{"id":"ITEM-1","itemData":{"URL":"https://www.microsoft.com/es-ar/","accessed":{"date-parts":[["2024","4","16"]]},"id":"ITEM-1","issued":{"date-parts":[["0"]]},"title":"Microsoft: Nube, aplicaciones y juegos","type":"webpage"},"uris":["http://www.mendeley.com/documents/?uuid=475f39ba-4923-334a-b54c-07d6dde0f9a1"]}],"mendeley":{"formattedCitation":"[27]","plainTextFormattedCitation":"[27]","previouslyFormattedCitation":"[27]"},"properties":{"noteIndex":0},"schema":"https://github.com/citation-style-language/schema/raw/master/csl-citation.json"}</w:instrText>
      </w:r>
      <w:r>
        <w:fldChar w:fldCharType="separate"/>
      </w:r>
      <w:r w:rsidRPr="00EC2217">
        <w:rPr>
          <w:noProof/>
        </w:rPr>
        <w:t>[27]</w:t>
      </w:r>
      <w:r>
        <w:fldChar w:fldCharType="end"/>
      </w:r>
      <w:r>
        <w:t>.</w:t>
      </w:r>
    </w:p>
    <w:p w14:paraId="32BC07CE" w14:textId="77777777" w:rsidR="00BB4F3C" w:rsidRPr="00D46505" w:rsidRDefault="00BB4F3C" w:rsidP="00D46505"/>
    <w:p w14:paraId="524080AD" w14:textId="6CCE4FB2" w:rsidR="005A5EA4" w:rsidRDefault="005A5EA4" w:rsidP="004004F8">
      <w:pPr>
        <w:pStyle w:val="Ttulo3"/>
        <w:numPr>
          <w:ilvl w:val="0"/>
          <w:numId w:val="13"/>
        </w:numPr>
        <w:ind w:left="284"/>
      </w:pPr>
      <w:bookmarkStart w:id="39" w:name="_Toc164369649"/>
      <w:proofErr w:type="spellStart"/>
      <w:r>
        <w:t>Numpy</w:t>
      </w:r>
      <w:bookmarkEnd w:id="39"/>
      <w:proofErr w:type="spellEnd"/>
    </w:p>
    <w:p w14:paraId="19ABBB3F" w14:textId="77777777" w:rsidR="005A5EA4" w:rsidRPr="005A5EA4" w:rsidRDefault="005A5EA4" w:rsidP="005A5EA4"/>
    <w:p w14:paraId="41D45D2B" w14:textId="1E2903E4" w:rsidR="005A5EA4" w:rsidRDefault="003A3231" w:rsidP="005A5EA4">
      <w:r>
        <w:t>Según su documentación oficial e</w:t>
      </w:r>
      <w:r w:rsidR="005A5EA4">
        <w:t>s una librería</w:t>
      </w:r>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multidimensionales, además posee funciones para realizar cálculos </w:t>
      </w:r>
      <w:r w:rsidR="00FB6F50">
        <w:t xml:space="preserve">matemáticos con dichos </w:t>
      </w:r>
      <w:proofErr w:type="spellStart"/>
      <w:r w:rsidR="00FB6F50">
        <w:t>Arrays</w:t>
      </w:r>
      <w:proofErr w:type="spellEnd"/>
      <w:r w:rsidR="00FB6F50">
        <w:t xml:space="preserve"> </w:t>
      </w:r>
      <w:r>
        <w:fldChar w:fldCharType="begin" w:fldLock="1"/>
      </w:r>
      <w:r w:rsidR="008C64D3">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[28]","plainTextFormattedCitation":"[28]","previouslyFormattedCitation":"[28]"},"properties":{"noteIndex":0},"schema":"https://github.com/citation-style-language/schema/raw/master/csl-citation.json"}</w:instrText>
      </w:r>
      <w:r>
        <w:fldChar w:fldCharType="separate"/>
      </w:r>
      <w:r w:rsidR="00EC2217" w:rsidRPr="00EC2217">
        <w:rPr>
          <w:noProof/>
        </w:rPr>
        <w:t>[28]</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0" w:name="_Toc164369650"/>
      <w:proofErr w:type="spellStart"/>
      <w:r>
        <w:t>Tensorflow</w:t>
      </w:r>
      <w:bookmarkEnd w:id="40"/>
      <w:proofErr w:type="spellEnd"/>
      <w:r>
        <w:t xml:space="preserve"> </w:t>
      </w:r>
    </w:p>
    <w:p w14:paraId="2D7705B8" w14:textId="53B306D0" w:rsidR="00885917" w:rsidRDefault="00885917" w:rsidP="005A5EA4">
      <w:r>
        <w:t>Es una biblioteca según su documentación oficial es de código abierto para el aprendizaje automático</w:t>
      </w:r>
      <w:r>
        <w:fldChar w:fldCharType="begin" w:fldLock="1"/>
      </w:r>
      <w:r w:rsidR="008C64D3">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[29]","plainTextFormattedCitation":"[29]","previouslyFormattedCitation":"[29]"},"properties":{"noteIndex":0},"schema":"https://github.com/citation-style-language/schema/raw/master/csl-citation.json"}</w:instrText>
      </w:r>
      <w:r>
        <w:fldChar w:fldCharType="separate"/>
      </w:r>
      <w:r w:rsidR="00EC2217" w:rsidRPr="00EC2217">
        <w:rPr>
          <w:noProof/>
        </w:rPr>
        <w:t>[29]</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1" w:name="_Toc164369651"/>
      <w:proofErr w:type="spellStart"/>
      <w:r>
        <w:t>Keras</w:t>
      </w:r>
      <w:bookmarkEnd w:id="41"/>
      <w:proofErr w:type="spellEnd"/>
    </w:p>
    <w:p w14:paraId="5A6A830C" w14:textId="77777777" w:rsidR="00E2064E" w:rsidRPr="00E2064E" w:rsidRDefault="00E2064E" w:rsidP="00E2064E"/>
    <w:p w14:paraId="05379878" w14:textId="4FCFA356" w:rsidR="00B44372" w:rsidRDefault="00B44372" w:rsidP="00B44372">
      <w:r>
        <w:t xml:space="preserve">Es una biblioteca que sirve </w:t>
      </w:r>
      <w:r w:rsidR="00621CD6">
        <w:t>de</w:t>
      </w:r>
      <w:r>
        <w:t xml:space="preserve"> </w:t>
      </w:r>
      <w:r w:rsidR="001D52E7">
        <w:t>Interfaz de Programación de Aplicaciones</w:t>
      </w:r>
      <w:r w:rsidR="00FB6F50">
        <w:t>-A</w:t>
      </w:r>
      <w:r w:rsidR="00621CD6" w:rsidRPr="00E2064E">
        <w:t>PI </w:t>
      </w:r>
      <w:r w:rsidR="00621CD6">
        <w:t xml:space="preserve"> (</w:t>
      </w:r>
      <w:proofErr w:type="spellStart"/>
      <w:r w:rsidR="00E2064E" w:rsidRPr="001D52E7">
        <w:rPr>
          <w:i/>
        </w:rPr>
        <w:t>Aplication</w:t>
      </w:r>
      <w:proofErr w:type="spellEnd"/>
      <w:r w:rsidR="00E2064E" w:rsidRPr="001D52E7">
        <w:rPr>
          <w:i/>
        </w:rPr>
        <w:t xml:space="preserve"> </w:t>
      </w:r>
      <w:proofErr w:type="spellStart"/>
      <w:r w:rsidR="00E2064E" w:rsidRPr="001D52E7">
        <w:rPr>
          <w:i/>
        </w:rPr>
        <w:t>Programing</w:t>
      </w:r>
      <w:proofErr w:type="spellEnd"/>
      <w:r w:rsidR="00E2064E" w:rsidRPr="001D52E7">
        <w:rPr>
          <w:i/>
        </w:rPr>
        <w:t xml:space="preserve"> I</w:t>
      </w:r>
      <w:r w:rsidR="00621CD6" w:rsidRPr="001D52E7">
        <w:rPr>
          <w:i/>
        </w:rPr>
        <w:t>nterface</w:t>
      </w:r>
      <w:r w:rsidR="00621CD6">
        <w:t xml:space="preserve">) de alto nivel de </w:t>
      </w:r>
      <w:proofErr w:type="spellStart"/>
      <w:r w:rsidR="00621CD6">
        <w:t>T</w:t>
      </w:r>
      <w:r>
        <w:t>ensorflow</w:t>
      </w:r>
      <w:proofErr w:type="spellEnd"/>
      <w:r w:rsidR="00FB6F50">
        <w:t xml:space="preserve">, actualmente </w:t>
      </w:r>
      <w:proofErr w:type="spellStart"/>
      <w:r w:rsidR="00FB6F50">
        <w:t>K</w:t>
      </w:r>
      <w:r w:rsidR="00621CD6">
        <w:t>eras</w:t>
      </w:r>
      <w:proofErr w:type="spellEnd"/>
      <w:r w:rsidR="00621CD6">
        <w:t xml:space="preserve"> se encuentra dentro de la biblioteca </w:t>
      </w:r>
      <w:proofErr w:type="spellStart"/>
      <w:r w:rsidR="00621CD6">
        <w:t>Tensorflow</w:t>
      </w:r>
      <w:proofErr w:type="spellEnd"/>
      <w:r w:rsidR="00621CD6">
        <w:t xml:space="preserve"> y es una </w:t>
      </w:r>
      <w:r w:rsidR="00FB6F50">
        <w:t>API</w:t>
      </w:r>
      <w:r w:rsidR="00621CD6">
        <w:t xml:space="preserve"> de alto nivel oficial de </w:t>
      </w:r>
      <w:proofErr w:type="spellStart"/>
      <w:r w:rsidR="00621CD6">
        <w:t>Tensorflow</w:t>
      </w:r>
      <w:proofErr w:type="spellEnd"/>
      <w:r w:rsidR="00621CD6">
        <w:fldChar w:fldCharType="begin" w:fldLock="1"/>
      </w:r>
      <w:r w:rsidR="008C64D3">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[29]","plainTextFormattedCitation":"[29]","previouslyFormattedCitation":"[29]"},"properties":{"noteIndex":0},"schema":"https://github.com/citation-style-language/schema/raw/master/csl-citation.json"}</w:instrText>
      </w:r>
      <w:r w:rsidR="00621CD6">
        <w:fldChar w:fldCharType="separate"/>
      </w:r>
      <w:r w:rsidR="00EC2217" w:rsidRPr="00EC2217">
        <w:rPr>
          <w:noProof/>
        </w:rPr>
        <w:t>[29]</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2" w:name="_Toc164369652"/>
      <w:r>
        <w:t>Pandas</w:t>
      </w:r>
      <w:bookmarkEnd w:id="42"/>
    </w:p>
    <w:p w14:paraId="5FC19FE8" w14:textId="77777777" w:rsidR="00885917" w:rsidRDefault="00885917" w:rsidP="00885917"/>
    <w:p w14:paraId="5214D316" w14:textId="774A2143"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datos del </w:t>
      </w:r>
      <w:proofErr w:type="spellStart"/>
      <w:r>
        <w:t>dataframe</w:t>
      </w:r>
      <w:proofErr w:type="spellEnd"/>
      <w:r>
        <w:t xml:space="preserve"> y funciones para leer y escribir archivos CSV (valores separados por coma)</w:t>
      </w:r>
      <w:r>
        <w:fldChar w:fldCharType="begin" w:fldLock="1"/>
      </w:r>
      <w:r w:rsidR="008C64D3">
        <w:instrText>ADDIN CSL_CITATION {"citationItems":[{"id":"ITEM-1","itemData":{"URL":"https://pandas.pydata.org/about/","accessed":{"date-parts":[["2024","2","6"]]},"id":"ITEM-1","issued":{"date-parts":[["0"]]},"title":"About pandas","type":"webpage"},"uris":["http://www.mendeley.com/documents/?uuid=c68314b3-aa4a-4686-a043-3a31e5a9a362"]}],"mendeley":{"formattedCitation":"[30]","plainTextFormattedCitation":"[30]","previouslyFormattedCitation":"[30]"},"properties":{"noteIndex":0},"schema":"https://github.com/citation-style-language/schema/raw/master/csl-citation.json"}</w:instrText>
      </w:r>
      <w:r>
        <w:fldChar w:fldCharType="separate"/>
      </w:r>
      <w:r w:rsidR="00EC2217" w:rsidRPr="00EC2217">
        <w:rPr>
          <w:noProof/>
        </w:rPr>
        <w:t>[30]</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3" w:name="_Toc164369653"/>
      <w:proofErr w:type="spellStart"/>
      <w:r>
        <w:t>Matplotlib</w:t>
      </w:r>
      <w:bookmarkEnd w:id="43"/>
      <w:proofErr w:type="spellEnd"/>
    </w:p>
    <w:p w14:paraId="54F44378" w14:textId="77777777" w:rsidR="00320E68" w:rsidRPr="00320E68" w:rsidRDefault="00320E68" w:rsidP="00320E68"/>
    <w:p w14:paraId="31CA7E49" w14:textId="1DBC8092"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8C64D3">
        <w:instrText>ADDIN CSL_CITATION {"citationItems":[{"id":"ITEM-1","itemData":{"URL":"https://matplotlib.org/","accessed":{"date-parts":[["2024","2","6"]]},"id":"ITEM-1","issued":{"date-parts":[["0"]]},"title":"https://matplotlib.org/","type":"webpage"},"uris":["http://www.mendeley.com/documents/?uuid=40d547e4-cae3-4929-89b9-5bd844e9eeeb"]}],"mendeley":{"formattedCitation":"[31]","plainTextFormattedCitation":"[31]","previouslyFormattedCitation":"[31]"},"properties":{"noteIndex":0},"schema":"https://github.com/citation-style-language/schema/raw/master/csl-citation.json"}</w:instrText>
      </w:r>
      <w:r>
        <w:fldChar w:fldCharType="separate"/>
      </w:r>
      <w:r w:rsidR="00EC2217" w:rsidRPr="00EC2217">
        <w:rPr>
          <w:noProof/>
        </w:rPr>
        <w:t>[31]</w:t>
      </w:r>
      <w:r>
        <w:fldChar w:fldCharType="end"/>
      </w:r>
      <w:r>
        <w:t>.</w:t>
      </w:r>
    </w:p>
    <w:p w14:paraId="61782F98" w14:textId="0BB40C4A" w:rsidR="00D46505" w:rsidRPr="00D46505" w:rsidRDefault="005A5EA4" w:rsidP="00D46505">
      <w:r>
        <w:tab/>
      </w:r>
    </w:p>
    <w:p w14:paraId="068C00AC" w14:textId="53D67A2C" w:rsidR="00D46505" w:rsidRDefault="00620813" w:rsidP="00D46505">
      <w:pPr>
        <w:pStyle w:val="Ttulo3"/>
        <w:numPr>
          <w:ilvl w:val="0"/>
          <w:numId w:val="13"/>
        </w:numPr>
        <w:ind w:left="284"/>
      </w:pPr>
      <w:bookmarkStart w:id="44" w:name="_Toc164369654"/>
      <w:r>
        <w:t>Google</w:t>
      </w:r>
      <w:r w:rsidR="00D46505">
        <w:t xml:space="preserve"> </w:t>
      </w:r>
      <w:proofErr w:type="spellStart"/>
      <w:r w:rsidR="00D46505">
        <w:t>C</w:t>
      </w:r>
      <w:r w:rsidR="00D46505" w:rsidRPr="00D46505">
        <w:t>olaboratory</w:t>
      </w:r>
      <w:bookmarkEnd w:id="44"/>
      <w:proofErr w:type="spellEnd"/>
    </w:p>
    <w:p w14:paraId="270B9E83" w14:textId="77777777" w:rsidR="000F5A9B" w:rsidRDefault="000F5A9B" w:rsidP="000F5A9B"/>
    <w:p w14:paraId="53478519" w14:textId="64A8CA3B"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w:t>
      </w:r>
      <w:r w:rsidR="00620813">
        <w:t>Google</w:t>
      </w:r>
      <w:r w:rsidR="006D661F">
        <w:t xml:space="preserv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w:t>
      </w:r>
      <w:r w:rsidR="00620813">
        <w:t>to se pude conectar con Google Drive,</w:t>
      </w:r>
      <w:r w:rsidR="006D661F">
        <w:t xml:space="preserve"> para</w:t>
      </w:r>
      <w:r w:rsidR="00620813">
        <w:t xml:space="preserve"> de esta manera tener acceso y poder</w:t>
      </w:r>
      <w:r w:rsidR="006D661F">
        <w:t xml:space="preserve"> leer</w:t>
      </w:r>
      <w:r w:rsidR="003D4280">
        <w:t xml:space="preserve"> y escribir</w:t>
      </w:r>
      <w:r w:rsidR="006D661F">
        <w:t xml:space="preserve"> los ar</w:t>
      </w:r>
      <w:r w:rsidR="001E70FF">
        <w:t xml:space="preserve">chivos de </w:t>
      </w:r>
      <w:r w:rsidR="00620813">
        <w:t>Google</w:t>
      </w:r>
      <w:r w:rsidR="001E70FF">
        <w:t xml:space="preserve"> </w:t>
      </w:r>
      <w:r w:rsidR="00620813">
        <w:t>Drive</w:t>
      </w:r>
      <w:r w:rsidR="001E70FF">
        <w:fldChar w:fldCharType="begin" w:fldLock="1"/>
      </w:r>
      <w:r w:rsidR="008C64D3">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[32]","plainTextFormattedCitation":"[32]","previouslyFormattedCitation":"[32]"},"properties":{"noteIndex":0},"schema":"https://github.com/citation-style-language/schema/raw/master/csl-citation.json"}</w:instrText>
      </w:r>
      <w:r w:rsidR="001E70FF">
        <w:fldChar w:fldCharType="separate"/>
      </w:r>
      <w:r w:rsidR="00EC2217" w:rsidRPr="00EC2217">
        <w:rPr>
          <w:noProof/>
        </w:rPr>
        <w:t>[32]</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5" w:name="_Toc164369655"/>
      <w:proofErr w:type="spellStart"/>
      <w:r>
        <w:t>Git</w:t>
      </w:r>
      <w:bookmarkEnd w:id="45"/>
      <w:proofErr w:type="spellEnd"/>
    </w:p>
    <w:p w14:paraId="43324541" w14:textId="77777777" w:rsidR="00E2064E" w:rsidRDefault="00E2064E" w:rsidP="00E2064E"/>
    <w:p w14:paraId="7107C912" w14:textId="22C844BA"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w:t>
      </w:r>
      <w:r w:rsidR="0054508F">
        <w:t>es un</w:t>
      </w:r>
      <w:r w:rsidR="002925F9">
        <w:t xml:space="preserve"> repositorio de </w:t>
      </w:r>
      <w:proofErr w:type="spellStart"/>
      <w:r w:rsidR="002925F9">
        <w:t>Git</w:t>
      </w:r>
      <w:proofErr w:type="spellEnd"/>
      <w:r w:rsidR="0054508F">
        <w:t>, un proyecto</w:t>
      </w:r>
      <w:r w:rsidR="002925F9">
        <w:t xml:space="preserve"> comprende todo el conjunto de carpetas y archivos al que se le realiza el control de versiones</w:t>
      </w:r>
      <w:r w:rsidR="008E36D9">
        <w:t>,</w:t>
      </w:r>
      <w:r>
        <w:t xml:space="preserve"> de manera </w:t>
      </w:r>
      <w:r>
        <w:lastRenderedPageBreak/>
        <w:t xml:space="preserve">que se </w:t>
      </w:r>
      <w:r w:rsidR="008E36D9">
        <w:t>guardan</w:t>
      </w:r>
      <w:r>
        <w:t xml:space="preserve"> los cambios y también se pueden recuperar las versiones anteriores</w:t>
      </w:r>
      <w:r w:rsidR="008E36D9">
        <w:t xml:space="preserve"> del proyecto</w:t>
      </w:r>
      <w:r w:rsidR="008E36D9">
        <w:fldChar w:fldCharType="begin" w:fldLock="1"/>
      </w:r>
      <w:r w:rsidR="008C64D3">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[33]","plainTextFormattedCitation":"[33]","previouslyFormattedCitation":"[33]"},"properties":{"noteIndex":0},"schema":"https://github.com/citation-style-language/schema/raw/master/csl-citation.json"}</w:instrText>
      </w:r>
      <w:r w:rsidR="008E36D9">
        <w:fldChar w:fldCharType="separate"/>
      </w:r>
      <w:r w:rsidR="00EC2217" w:rsidRPr="00EC2217">
        <w:rPr>
          <w:noProof/>
        </w:rPr>
        <w:t>[33]</w:t>
      </w:r>
      <w:r w:rsidR="008E36D9">
        <w:fldChar w:fldCharType="end"/>
      </w:r>
      <w:r>
        <w:t>.</w:t>
      </w:r>
    </w:p>
    <w:p w14:paraId="6E7670B8" w14:textId="77777777" w:rsidR="002925F9" w:rsidRPr="000F5A9B" w:rsidRDefault="002925F9" w:rsidP="000F5A9B"/>
    <w:p w14:paraId="772F8F26" w14:textId="73379F4A" w:rsidR="0045107D" w:rsidRDefault="0085754F" w:rsidP="00D46505">
      <w:pPr>
        <w:pStyle w:val="Ttulo3"/>
        <w:numPr>
          <w:ilvl w:val="0"/>
          <w:numId w:val="13"/>
        </w:numPr>
        <w:ind w:left="284"/>
      </w:pPr>
      <w:bookmarkStart w:id="46" w:name="_Toc164369656"/>
      <w:proofErr w:type="spellStart"/>
      <w:r>
        <w:t>Hi</w:t>
      </w:r>
      <w:r w:rsidR="0045107D">
        <w:t>perparametros</w:t>
      </w:r>
      <w:proofErr w:type="spellEnd"/>
      <w:r w:rsidR="00745BC2">
        <w:t xml:space="preserve"> (</w:t>
      </w:r>
      <w:proofErr w:type="spellStart"/>
      <w:r w:rsidR="00745BC2" w:rsidRPr="00745BC2">
        <w:rPr>
          <w:i/>
        </w:rPr>
        <w:t>Hyperparameters</w:t>
      </w:r>
      <w:proofErr w:type="spellEnd"/>
      <w:r w:rsidR="00745BC2">
        <w:t>)</w:t>
      </w:r>
      <w:bookmarkEnd w:id="46"/>
    </w:p>
    <w:p w14:paraId="2A5C82A2" w14:textId="77777777" w:rsidR="00077FA2" w:rsidRPr="00077FA2" w:rsidRDefault="00077FA2" w:rsidP="00077FA2"/>
    <w:p w14:paraId="145E31B2" w14:textId="7F55018F"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8C64D3">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[34]","plainTextFormattedCitation":"[34]","previouslyFormattedCitation":"[34]"},"properties":{"noteIndex":0},"schema":"https://github.com/citation-style-language/schema/raw/master/csl-citation.json"}</w:instrText>
      </w:r>
      <w:r w:rsidR="00077FA2">
        <w:fldChar w:fldCharType="separate"/>
      </w:r>
      <w:r w:rsidR="00EC2217" w:rsidRPr="00EC2217">
        <w:rPr>
          <w:noProof/>
        </w:rPr>
        <w:t>[34]</w:t>
      </w:r>
      <w:r w:rsidR="00077FA2">
        <w:fldChar w:fldCharType="end"/>
      </w:r>
      <w:r w:rsidR="00077FA2">
        <w:t>.</w:t>
      </w:r>
    </w:p>
    <w:p w14:paraId="15A1C6BB" w14:textId="77777777" w:rsidR="0045107D" w:rsidRPr="0045107D" w:rsidRDefault="0045107D" w:rsidP="0045107D"/>
    <w:p w14:paraId="2D53F018" w14:textId="1DFC37CF" w:rsidR="00503E8E" w:rsidRDefault="00261D51" w:rsidP="00D46505">
      <w:pPr>
        <w:pStyle w:val="Ttulo3"/>
        <w:numPr>
          <w:ilvl w:val="0"/>
          <w:numId w:val="13"/>
        </w:numPr>
        <w:ind w:left="284"/>
      </w:pPr>
      <w:bookmarkStart w:id="47" w:name="_Toc164369657"/>
      <w:r>
        <w:t>Época</w:t>
      </w:r>
      <w:r w:rsidR="009D4817">
        <w:t xml:space="preserve"> </w:t>
      </w:r>
      <w:r w:rsidR="00315517">
        <w:t>(</w:t>
      </w:r>
      <w:proofErr w:type="spellStart"/>
      <w:r w:rsidR="00503E8E" w:rsidRPr="009D4817">
        <w:rPr>
          <w:i/>
        </w:rPr>
        <w:t>Epoch</w:t>
      </w:r>
      <w:proofErr w:type="spellEnd"/>
      <w:r w:rsidR="00315517">
        <w:rPr>
          <w:i/>
        </w:rPr>
        <w:t>)</w:t>
      </w:r>
      <w:bookmarkEnd w:id="47"/>
    </w:p>
    <w:p w14:paraId="09747A3A" w14:textId="045913E9" w:rsidR="003E3259" w:rsidRDefault="003E3259" w:rsidP="003E3259">
      <w:r>
        <w:t>Seg</w:t>
      </w:r>
      <w:r w:rsidR="00261D51">
        <w:t xml:space="preserve">ún la documentación oficial de </w:t>
      </w:r>
      <w:proofErr w:type="spellStart"/>
      <w:r w:rsidR="00261D51" w:rsidRPr="00261D51">
        <w:rPr>
          <w:i/>
        </w:rPr>
        <w:t>K</w:t>
      </w:r>
      <w:r w:rsidRPr="00261D51">
        <w:rPr>
          <w:i/>
        </w:rPr>
        <w:t>eras</w:t>
      </w:r>
      <w:proofErr w:type="spellEnd"/>
      <w:r>
        <w:t xml:space="preserve"> un</w:t>
      </w:r>
      <w:r w:rsidR="00261D51">
        <w:t>a</w:t>
      </w:r>
      <w:r>
        <w:t xml:space="preserve"> </w:t>
      </w:r>
      <w:r w:rsidR="00261D51">
        <w:t>época</w:t>
      </w:r>
      <w:r w:rsidR="00261D51" w:rsidRPr="00261D51">
        <w:rPr>
          <w:i/>
        </w:rPr>
        <w:t xml:space="preserve"> </w:t>
      </w:r>
      <w:r w:rsidR="00261D51">
        <w:rPr>
          <w:i/>
        </w:rPr>
        <w:t>(</w:t>
      </w:r>
      <w:proofErr w:type="spellStart"/>
      <w:r w:rsidRPr="00261D51">
        <w:rPr>
          <w:i/>
        </w:rPr>
        <w:t>Epoch</w:t>
      </w:r>
      <w:proofErr w:type="spellEnd"/>
      <w:r w:rsidR="00261D51">
        <w:rPr>
          <w:i/>
        </w:rPr>
        <w:t>)</w:t>
      </w:r>
      <w:r>
        <w:t xml:space="preserve">, es cuando </w:t>
      </w:r>
      <w:r w:rsidR="003B1411">
        <w:t xml:space="preserve">el </w:t>
      </w:r>
      <w:proofErr w:type="spellStart"/>
      <w:r w:rsidR="003B1411">
        <w:t>mdoelo</w:t>
      </w:r>
      <w:proofErr w:type="spellEnd"/>
      <w:r>
        <w:t xml:space="preserve"> pasa por todo el conjunto de datos</w:t>
      </w:r>
      <w:r w:rsidR="00DD71EB">
        <w:fldChar w:fldCharType="begin" w:fldLock="1"/>
      </w:r>
      <w:r w:rsidR="008C64D3">
        <w:instrText>ADDIN CSL_CITATION {"citationItems":[{"id":"ITEM-1","itemData":{"URL":"https://keras.io/getting_started/faq/#","accessed":{"date-parts":[["2024","2","15"]]},"id":"ITEM-1","issued":{"date-parts":[["0"]]},"title":"Keras FAQ","type":"webpage"},"uris":["http://www.mendeley.com/documents/?uuid=6ef8e9d1-d6a7-4b29-b51f-37374faff8c3"]}],"mendeley":{"formattedCitation":"[35]","plainTextFormattedCitation":"[35]","previouslyFormattedCitation":"[35]"},"properties":{"noteIndex":0},"schema":"https://github.com/citation-style-language/schema/raw/master/csl-citation.json"}</w:instrText>
      </w:r>
      <w:r w:rsidR="00DD71EB">
        <w:fldChar w:fldCharType="separate"/>
      </w:r>
      <w:r w:rsidR="00EC2217" w:rsidRPr="00EC2217">
        <w:rPr>
          <w:noProof/>
        </w:rPr>
        <w:t>[35]</w:t>
      </w:r>
      <w:r w:rsidR="00DD71EB">
        <w:fldChar w:fldCharType="end"/>
      </w:r>
      <w:r w:rsidR="003B1411">
        <w:t xml:space="preserve">, en </w:t>
      </w:r>
      <w:proofErr w:type="spellStart"/>
      <w:r w:rsidR="003B1411" w:rsidRPr="003B1411">
        <w:rPr>
          <w:i/>
        </w:rPr>
        <w:t>K</w:t>
      </w:r>
      <w:r w:rsidRPr="003B1411">
        <w:rPr>
          <w:i/>
        </w:rPr>
        <w:t>eras</w:t>
      </w:r>
      <w:proofErr w:type="spellEnd"/>
      <w:r>
        <w:t xml:space="preserve">, se puede agregar </w:t>
      </w:r>
      <w:proofErr w:type="spellStart"/>
      <w:r w:rsidRPr="001D52E7">
        <w:rPr>
          <w:i/>
          <w:highlight w:val="yellow"/>
        </w:rPr>
        <w:t>callbacks</w:t>
      </w:r>
      <w:proofErr w:type="spellEnd"/>
      <w:r>
        <w:t xml:space="preserve"> al final de una época para guardar o imprimir información, como por ejemplo guardar el modelo, de forma </w:t>
      </w:r>
      <w:r w:rsidR="003B1411">
        <w:t xml:space="preserve">que si se </w:t>
      </w:r>
      <w:r w:rsidR="00C413CC">
        <w:t>ejecutan</w:t>
      </w:r>
      <w:r w:rsidR="00DD71EB">
        <w:t xml:space="preserve"> x cantidad de épocas, se pueda recuperar el modelo con mejor rendimiento</w:t>
      </w:r>
      <w:r w:rsidR="003B1411">
        <w:t xml:space="preserve"> de la mejor época</w:t>
      </w:r>
      <w:r w:rsidR="00DD71EB">
        <w:t>.</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bookmarkStart w:id="48" w:name="_Toc164369658"/>
      <w:r>
        <w:t>Trial</w:t>
      </w:r>
      <w:bookmarkEnd w:id="48"/>
    </w:p>
    <w:p w14:paraId="648A486E" w14:textId="2DABD621" w:rsidR="00DD71EB" w:rsidRPr="00DD71EB" w:rsidRDefault="00432874" w:rsidP="00DD71EB">
      <w:r>
        <w:t>Según su documentación oficial, un trial es una prueba, donde cada trial tiene x cantidad de épocas,</w:t>
      </w:r>
      <w:r w:rsidR="0045107D">
        <w:t xml:space="preserve"> en un trial se evalúa un conjunto de valores de </w:t>
      </w:r>
      <w:proofErr w:type="spellStart"/>
      <w:r w:rsidR="0045107D" w:rsidRPr="000044AF">
        <w:rPr>
          <w:highlight w:val="yellow"/>
        </w:rPr>
        <w:t>hyperparámetros</w:t>
      </w:r>
      <w:proofErr w:type="spellEnd"/>
      <w:r w:rsidR="0045107D">
        <w:t>, es decir, en cada trial se evalúa una configuración diferente del modelo</w:t>
      </w:r>
      <w:r w:rsidR="0045107D">
        <w:fldChar w:fldCharType="begin" w:fldLock="1"/>
      </w:r>
      <w:r w:rsidR="008C64D3">
        <w:instrText>ADDIN CSL_CITATION {"citationItems":[{"id":"ITEM-1","itemData":{"URL":"https://keras.io/api/keras_tuner/tuners/base_tuner/","accessed":{"date-parts":[["2024","2","15"]]},"id":"ITEM-1","issued":{"date-parts":[["0"]]},"title":"The base Tuner class","type":"webpage"},"uris":["http://www.mendeley.com/documents/?uuid=4b6aae34-e7cd-4ef3-b004-28e213b7cab5"]}],"mendeley":{"formattedCitation":"[36]","plainTextFormattedCitation":"[36]","previouslyFormattedCitation":"[36]"},"properties":{"noteIndex":0},"schema":"https://github.com/citation-style-language/schema/raw/master/csl-citation.json"}</w:instrText>
      </w:r>
      <w:r w:rsidR="0045107D">
        <w:fldChar w:fldCharType="separate"/>
      </w:r>
      <w:r w:rsidR="00EC2217" w:rsidRPr="00EC2217">
        <w:rPr>
          <w:noProof/>
        </w:rPr>
        <w:t>[36]</w:t>
      </w:r>
      <w:r w:rsidR="0045107D">
        <w:fldChar w:fldCharType="end"/>
      </w:r>
      <w:r w:rsidR="0045107D">
        <w:t>.</w:t>
      </w:r>
    </w:p>
    <w:p w14:paraId="12A8C452" w14:textId="77777777" w:rsidR="00DD71EB" w:rsidRPr="00503E8E" w:rsidRDefault="00DD71EB" w:rsidP="00503E8E"/>
    <w:p w14:paraId="423EED99" w14:textId="398CBF5C" w:rsidR="008A184D" w:rsidRDefault="007C2972" w:rsidP="00D84548">
      <w:pPr>
        <w:pStyle w:val="Ttulo3"/>
        <w:numPr>
          <w:ilvl w:val="0"/>
          <w:numId w:val="13"/>
        </w:numPr>
        <w:ind w:left="708" w:hanging="708"/>
      </w:pPr>
      <w:bookmarkStart w:id="49" w:name="_Toc164369659"/>
      <w:r>
        <w:t xml:space="preserve">Unidad Recurrente con Puerta – </w:t>
      </w:r>
      <w:r w:rsidR="008A184D">
        <w:t>GRU</w:t>
      </w:r>
      <w:r>
        <w:t xml:space="preserve"> (</w:t>
      </w:r>
      <w:proofErr w:type="spellStart"/>
      <w:r w:rsidRPr="007C2972">
        <w:rPr>
          <w:i/>
        </w:rPr>
        <w:t>Gate</w:t>
      </w:r>
      <w:proofErr w:type="spellEnd"/>
      <w:r w:rsidRPr="007C2972">
        <w:rPr>
          <w:i/>
        </w:rPr>
        <w:t xml:space="preserve"> </w:t>
      </w:r>
      <w:proofErr w:type="spellStart"/>
      <w:r w:rsidRPr="007C2972">
        <w:rPr>
          <w:i/>
        </w:rPr>
        <w:t>Recurrent</w:t>
      </w:r>
      <w:proofErr w:type="spellEnd"/>
      <w:r w:rsidRPr="007C2972">
        <w:rPr>
          <w:i/>
        </w:rPr>
        <w:t xml:space="preserve"> </w:t>
      </w:r>
      <w:proofErr w:type="spellStart"/>
      <w:r w:rsidRPr="007C2972">
        <w:rPr>
          <w:i/>
        </w:rPr>
        <w:t>Unit</w:t>
      </w:r>
      <w:proofErr w:type="spellEnd"/>
      <w:r>
        <w:t>)</w:t>
      </w:r>
      <w:bookmarkEnd w:id="49"/>
    </w:p>
    <w:p w14:paraId="75880E6C" w14:textId="77777777" w:rsidR="00503E8E" w:rsidRDefault="00503E8E" w:rsidP="00503E8E"/>
    <w:p w14:paraId="1B957833" w14:textId="51E843B6" w:rsidR="000F4078" w:rsidRDefault="0088236D" w:rsidP="0088236D">
      <w:pPr>
        <w:jc w:val="center"/>
      </w:pPr>
      <w:r>
        <w:rPr>
          <w:noProof/>
        </w:rPr>
        <w:drawing>
          <wp:inline distT="0" distB="0" distL="0" distR="0" wp14:anchorId="567A8A5D" wp14:editId="45E7EC72">
            <wp:extent cx="2360295" cy="1533525"/>
            <wp:effectExtent l="0" t="0" r="190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994" t="52900" r="26286" b="19689"/>
                    <a:stretch/>
                  </pic:blipFill>
                  <pic:spPr bwMode="auto">
                    <a:xfrm>
                      <a:off x="0" y="0"/>
                      <a:ext cx="2372219" cy="1541272"/>
                    </a:xfrm>
                    <a:prstGeom prst="rect">
                      <a:avLst/>
                    </a:prstGeom>
                    <a:ln>
                      <a:noFill/>
                    </a:ln>
                    <a:extLst>
                      <a:ext uri="{53640926-AAD7-44D8-BBD7-CCE9431645EC}">
                        <a14:shadowObscured xmlns:a14="http://schemas.microsoft.com/office/drawing/2010/main"/>
                      </a:ext>
                    </a:extLst>
                  </pic:spPr>
                </pic:pic>
              </a:graphicData>
            </a:graphic>
          </wp:inline>
        </w:drawing>
      </w:r>
    </w:p>
    <w:p w14:paraId="75F4AFD0" w14:textId="7213BDB2" w:rsidR="00604F28" w:rsidRDefault="0095327E" w:rsidP="0088236D">
      <w:pPr>
        <w:jc w:val="center"/>
      </w:pPr>
      <w:r>
        <w:t>Figura 2</w:t>
      </w:r>
      <w:r w:rsidR="00604F28">
        <w:t xml:space="preserve">: </w:t>
      </w:r>
      <w:r w:rsidR="00065A8B">
        <w:t xml:space="preserve">Red Neuronal GRU </w:t>
      </w:r>
      <w:r>
        <w:t>(2</w:t>
      </w:r>
      <w:r w:rsidR="00604F28">
        <w:t>)</w:t>
      </w:r>
      <w:r w:rsidR="00065A8B">
        <w:t>.</w:t>
      </w:r>
    </w:p>
    <w:p w14:paraId="1B1853BF" w14:textId="77777777" w:rsidR="00D84548" w:rsidRDefault="00D84548" w:rsidP="00503E8E"/>
    <w:p w14:paraId="0FEDB79D" w14:textId="372126E8" w:rsidR="00046E28" w:rsidRDefault="0088236D" w:rsidP="00503E8E">
      <w:r>
        <w:t xml:space="preserve">Donde </w:t>
      </w:r>
      <w:r w:rsidR="00C33377">
        <w:t xml:space="preserve">r es </w:t>
      </w:r>
      <w:r w:rsidR="00CD6698">
        <w:t>la compuerta de reinicio (</w:t>
      </w:r>
      <w:proofErr w:type="spellStart"/>
      <w:r w:rsidR="00C33377" w:rsidRPr="00CD6698">
        <w:rPr>
          <w:i/>
        </w:rPr>
        <w:t>reset</w:t>
      </w:r>
      <w:proofErr w:type="spellEnd"/>
      <w:r w:rsidR="00C33377" w:rsidRPr="00CD6698">
        <w:rPr>
          <w:i/>
        </w:rPr>
        <w:t xml:space="preserve"> </w:t>
      </w:r>
      <w:proofErr w:type="spellStart"/>
      <w:r w:rsidR="00C33377" w:rsidRPr="00CD6698">
        <w:rPr>
          <w:i/>
        </w:rPr>
        <w:t>gate</w:t>
      </w:r>
      <w:proofErr w:type="spellEnd"/>
      <w:r w:rsidR="00CD6698">
        <w:rPr>
          <w:i/>
        </w:rPr>
        <w:t>)</w:t>
      </w:r>
      <w:r w:rsidR="00C33377" w:rsidRPr="00CD6698">
        <w:t xml:space="preserve"> </w:t>
      </w:r>
      <w:r w:rsidR="00C33377">
        <w:t xml:space="preserve">y z </w:t>
      </w:r>
      <w:r w:rsidR="00CD6698">
        <w:t>es la compuerta de actualización (</w:t>
      </w:r>
      <w:proofErr w:type="spellStart"/>
      <w:r w:rsidR="00C33377" w:rsidRPr="00CD6698">
        <w:rPr>
          <w:i/>
        </w:rPr>
        <w:t>update</w:t>
      </w:r>
      <w:proofErr w:type="spellEnd"/>
      <w:r w:rsidR="00C33377" w:rsidRPr="00CD6698">
        <w:rPr>
          <w:i/>
        </w:rPr>
        <w:t xml:space="preserve"> </w:t>
      </w:r>
      <w:proofErr w:type="spellStart"/>
      <w:r w:rsidR="00C33377" w:rsidRPr="00CD6698">
        <w:rPr>
          <w:i/>
        </w:rPr>
        <w:t>gate</w:t>
      </w:r>
      <w:proofErr w:type="spellEnd"/>
      <w:r w:rsidR="00CD6698">
        <w:t>)</w:t>
      </w:r>
      <w:r w:rsidR="00046E28">
        <w:t xml:space="preserve"> </w:t>
      </w:r>
      <w:r w:rsidR="00C33377">
        <w:t>y h’ es el candidato a activación y h es la activación</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046E28">
        <w:t>.</w:t>
      </w:r>
    </w:p>
    <w:p w14:paraId="76F56529" w14:textId="2DA9CEEA" w:rsidR="0088236D" w:rsidRDefault="00C33377" w:rsidP="00503E8E">
      <w:r>
        <w:t xml:space="preserve"> </w:t>
      </w:r>
    </w:p>
    <w:p w14:paraId="4F387A59" w14:textId="341F1C7D" w:rsidR="002850ED" w:rsidRDefault="00CD6698" w:rsidP="00503E8E">
      <w:r>
        <w:t xml:space="preserve">La siguiente formula </w:t>
      </w:r>
      <w:r w:rsidR="00E501A8">
        <w:t>(4</w:t>
      </w:r>
      <w:r w:rsidR="00604F28">
        <w:t xml:space="preserve">) </w:t>
      </w:r>
      <w:r>
        <w:t>es</w:t>
      </w:r>
      <w:r w:rsidR="00F74CCE">
        <w:t xml:space="preserve"> para cada j-</w:t>
      </w:r>
      <w:proofErr w:type="spellStart"/>
      <w:r w:rsidR="00F74CCE">
        <w:t>esimo</w:t>
      </w:r>
      <w:proofErr w:type="spellEnd"/>
      <w:r w:rsidR="00F74CCE">
        <w:t xml:space="preserve"> valor de la compuerta de </w:t>
      </w:r>
      <w:proofErr w:type="spellStart"/>
      <w:r w:rsidR="00F74CCE">
        <w:t>reset</w:t>
      </w:r>
      <w:proofErr w:type="spellEnd"/>
      <w:r w:rsidR="00F74CCE">
        <w:t>.</w:t>
      </w:r>
    </w:p>
    <w:p w14:paraId="6961EFE6" w14:textId="77777777" w:rsidR="009A2AF1" w:rsidRDefault="009A2AF1" w:rsidP="00503E8E"/>
    <w:p w14:paraId="44BA7DD3" w14:textId="093E5D0F" w:rsidR="002850ED" w:rsidRDefault="000A7549" w:rsidP="00503E8E">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m:t>
        </m:r>
      </m:oMath>
      <w:r w:rsidR="0095327E">
        <w:t xml:space="preserve">                                                                                   (4)</w:t>
      </w:r>
    </w:p>
    <w:p w14:paraId="2271DD35" w14:textId="77777777" w:rsidR="0088236D" w:rsidRDefault="0088236D" w:rsidP="00503E8E"/>
    <w:p w14:paraId="24560BDB" w14:textId="594BFDED" w:rsidR="00F74CCE" w:rsidRDefault="00E501A8" w:rsidP="00503E8E">
      <w:r>
        <w:t xml:space="preserve">En la formula (4) </w:t>
      </w:r>
      <m:oMath>
        <m:r>
          <w:rPr>
            <w:rFonts w:ascii="Cambria Math" w:hAnsi="Cambria Math"/>
          </w:rPr>
          <m:t>σ</m:t>
        </m:r>
      </m:oMath>
      <w:r w:rsidR="00F74CCE">
        <w:t xml:space="preserve"> es la función sigmoidea</w:t>
      </w:r>
      <w:r w:rsidR="00AC76DA">
        <w:t>,</w:t>
      </w:r>
      <w:r w:rsidR="00F74CCE">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CD6698">
        <w:t xml:space="preserve"> es el </w:t>
      </w:r>
      <w:r w:rsidR="00AC76DA">
        <w:t>estado</w:t>
      </w:r>
      <w:r w:rsidR="00CD6698">
        <w:t xml:space="preserve"> oculto anterior y  x es la entrada</w:t>
      </w:r>
    </w:p>
    <w:p w14:paraId="1E9D8403" w14:textId="77777777" w:rsidR="00CD6698" w:rsidRDefault="00CD6698" w:rsidP="00503E8E"/>
    <w:p w14:paraId="6399F3B7" w14:textId="5330389C" w:rsidR="00CD6698" w:rsidRDefault="00CD6698" w:rsidP="00CD6698">
      <w:r>
        <w:lastRenderedPageBreak/>
        <w:t>La siguiente formula</w:t>
      </w:r>
      <w:r w:rsidR="00E501A8">
        <w:t xml:space="preserve"> (5)</w:t>
      </w:r>
      <w:r>
        <w:t xml:space="preserve"> es  para cada j-</w:t>
      </w:r>
      <w:proofErr w:type="spellStart"/>
      <w:r>
        <w:t>esimo</w:t>
      </w:r>
      <w:proofErr w:type="spellEnd"/>
      <w:r>
        <w:t xml:space="preserve"> valor de la compuerta de actualización.</w:t>
      </w:r>
    </w:p>
    <w:p w14:paraId="532657F7" w14:textId="77777777" w:rsidR="00CD6698" w:rsidRDefault="00CD6698" w:rsidP="00503E8E"/>
    <w:p w14:paraId="013BAEF6" w14:textId="55FD0363" w:rsidR="00DA2B9C" w:rsidRPr="00CD6698" w:rsidRDefault="000A7549" w:rsidP="00503E8E">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 xml:space="preserve">) </m:t>
        </m:r>
      </m:oMath>
      <w:r w:rsidR="0095327E">
        <w:t xml:space="preserve">                                                                                 (5)</w:t>
      </w:r>
    </w:p>
    <w:p w14:paraId="65C22423" w14:textId="77777777" w:rsidR="00CD6698" w:rsidRPr="00F74CCE" w:rsidRDefault="00CD6698" w:rsidP="00503E8E"/>
    <w:p w14:paraId="015FCC1E" w14:textId="205FFC11" w:rsidR="00CD6698" w:rsidRDefault="00E501A8" w:rsidP="00CD6698">
      <w:r>
        <w:t xml:space="preserve">En la formula (5) </w:t>
      </w:r>
      <m:oMath>
        <m:r>
          <w:rPr>
            <w:rFonts w:ascii="Cambria Math" w:hAnsi="Cambria Math"/>
          </w:rPr>
          <m:t>σ</m:t>
        </m:r>
      </m:oMath>
      <w:r w:rsidR="00CD6698">
        <w:t xml:space="preserve"> es la función sigmoidea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CD6698">
        <w:t xml:space="preserve"> es el </w:t>
      </w:r>
      <w:r w:rsidR="00AC76DA">
        <w:t>estado</w:t>
      </w:r>
      <w:r w:rsidR="00CD6698">
        <w:t xml:space="preserve"> oculto anterior y  x es la entrada</w:t>
      </w:r>
    </w:p>
    <w:p w14:paraId="26C4C4E4" w14:textId="77777777" w:rsidR="00CD6698" w:rsidRDefault="00CD6698" w:rsidP="00CD6698"/>
    <w:p w14:paraId="7D28F17A" w14:textId="26517F0C" w:rsidR="00CD6698" w:rsidRDefault="00CD6698" w:rsidP="00CD6698">
      <w:r>
        <w:t xml:space="preserve">La siguiente formula </w:t>
      </w:r>
      <w:r w:rsidR="00E501A8">
        <w:t xml:space="preserve">(6) </w:t>
      </w:r>
      <w:r>
        <w:t>es  para cada j-</w:t>
      </w:r>
      <w:proofErr w:type="spellStart"/>
      <w:r>
        <w:t>esimo</w:t>
      </w:r>
      <w:proofErr w:type="spellEnd"/>
      <w:r>
        <w:t xml:space="preserve"> valor de  activación, o también llamado estado oculto.</w:t>
      </w:r>
    </w:p>
    <w:p w14:paraId="63F12D3A" w14:textId="77777777" w:rsidR="00CD6698" w:rsidRDefault="00CD6698" w:rsidP="00CD6698"/>
    <w:p w14:paraId="3D9F5910" w14:textId="570E597E" w:rsidR="00DA2B9C" w:rsidRDefault="000A7549" w:rsidP="00503E8E">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j</m:t>
                </m:r>
              </m:sub>
            </m:sSub>
          </m:e>
        </m:d>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rsidR="0095327E">
        <w:t xml:space="preserve">                                                                                    (6)</w:t>
      </w:r>
    </w:p>
    <w:p w14:paraId="2EBC1556" w14:textId="77777777" w:rsidR="00C94BC0" w:rsidRDefault="00C94BC0" w:rsidP="00503E8E"/>
    <w:p w14:paraId="336ADC33" w14:textId="2C346388" w:rsidR="00CD6698" w:rsidRDefault="00E501A8" w:rsidP="00CD6698">
      <w:r>
        <w:t xml:space="preserve">En la formula (6) </w:t>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rsidR="00CD6698">
        <w:t xml:space="preserve"> es el candidato a activación y se define en la siguiente fórmula para cada j-esimo valor.</w:t>
      </w:r>
    </w:p>
    <w:p w14:paraId="03B4A8E3" w14:textId="5451E4D8" w:rsidR="00F74CCE" w:rsidRDefault="00F74CCE" w:rsidP="00503E8E"/>
    <w:p w14:paraId="40149754" w14:textId="30FE6998" w:rsidR="0014038A" w:rsidRDefault="000A7549" w:rsidP="0014038A">
      <m:oMath>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=ϕ</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Wx</m:t>
                    </m:r>
                  </m:e>
                </m:d>
              </m:e>
              <m:sub>
                <m:r>
                  <w:rPr>
                    <w:rFonts w:ascii="Cambria Math" w:hAnsi="Cambria Math"/>
                  </w:rPr>
                  <m:t>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⊙h</m:t>
                            </m:r>
                          </m:e>
                          <m:sub>
                            <m:d>
                              <m:dPr>
                                <m:ctrlPr>
                                  <w:rPr>
                                    <w:rFonts w:ascii="Cambria Math" w:hAnsi="Cambria Math"/>
                                    <w:i/>
                                  </w:rPr>
                                </m:ctrlPr>
                              </m:dPr>
                              <m:e>
                                <m:r>
                                  <w:rPr>
                                    <w:rFonts w:ascii="Cambria Math" w:hAnsi="Cambria Math"/>
                                  </w:rPr>
                                  <m:t>t-1</m:t>
                                </m:r>
                              </m:e>
                            </m:d>
                          </m:sub>
                        </m:sSub>
                      </m:e>
                    </m:d>
                  </m:e>
                </m:d>
              </m:e>
              <m:sub>
                <m:r>
                  <w:rPr>
                    <w:rFonts w:ascii="Cambria Math" w:hAnsi="Cambria Math"/>
                  </w:rPr>
                  <m:t>j</m:t>
                </m:r>
              </m:sub>
            </m:sSub>
          </m:e>
        </m:d>
      </m:oMath>
      <w:r w:rsidR="0095327E">
        <w:t xml:space="preserve">                                                                   (7)</w:t>
      </w:r>
    </w:p>
    <w:p w14:paraId="5F5A8563" w14:textId="77777777" w:rsidR="00C94BC0" w:rsidRPr="00CD6698" w:rsidRDefault="00C94BC0" w:rsidP="0014038A"/>
    <w:p w14:paraId="3A6693AE" w14:textId="7CC63C10" w:rsidR="00AC76DA" w:rsidRDefault="00E501A8" w:rsidP="00AC76DA">
      <w:r>
        <w:t xml:space="preserve">En la formula (7) </w:t>
      </w:r>
      <m:oMath>
        <m:r>
          <w:rPr>
            <w:rFonts w:ascii="Cambria Math" w:hAnsi="Cambria Math"/>
          </w:rPr>
          <m:t>ϕ</m:t>
        </m:r>
      </m:oMath>
      <w:r w:rsidR="00CD6698">
        <w:t xml:space="preserve"> es la función de tangente hiperbólica y  </w:t>
      </w:r>
      <m:oMath>
        <m:r>
          <w:rPr>
            <w:rFonts w:ascii="Cambria Math" w:hAnsi="Cambria Math"/>
          </w:rPr>
          <m:t>⊙</m:t>
        </m:r>
      </m:oMath>
      <w:r w:rsidR="00CD6698">
        <w:t xml:space="preserve"> es el producto</w:t>
      </w:r>
      <w:r w:rsidR="00AC76DA">
        <w:t xml:space="preserve"> de</w:t>
      </w:r>
      <w:r w:rsidR="00CD6698">
        <w:t xml:space="preserve"> </w:t>
      </w:r>
      <w:proofErr w:type="spellStart"/>
      <w:r w:rsidR="00AC76DA" w:rsidRPr="00AC76DA">
        <w:t>Hadamard</w:t>
      </w:r>
      <w:proofErr w:type="spellEnd"/>
      <w:r w:rsidR="00AC76DA">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76DA">
        <w:t xml:space="preserve"> es el estado oculto anterior y  x es la entrada</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AC76DA">
        <w:t>.</w:t>
      </w:r>
    </w:p>
    <w:p w14:paraId="7A1945F4" w14:textId="008B4D14" w:rsidR="00C94BC0" w:rsidRDefault="00C94BC0">
      <w:pPr>
        <w:spacing w:after="160" w:line="259" w:lineRule="auto"/>
      </w:pPr>
      <w:r>
        <w:br w:type="page"/>
      </w:r>
    </w:p>
    <w:p w14:paraId="4B398196" w14:textId="6EC2002D" w:rsidR="00CA726B" w:rsidRPr="001D52E7" w:rsidRDefault="00CA726B" w:rsidP="00D46505">
      <w:pPr>
        <w:pStyle w:val="Ttulo3"/>
        <w:numPr>
          <w:ilvl w:val="0"/>
          <w:numId w:val="13"/>
        </w:numPr>
        <w:ind w:left="284"/>
      </w:pPr>
      <w:bookmarkStart w:id="50" w:name="_Toc164369660"/>
      <w:r w:rsidRPr="001D52E7">
        <w:lastRenderedPageBreak/>
        <w:t>Arquitectur</w:t>
      </w:r>
      <w:r w:rsidR="001D52E7" w:rsidRPr="001D52E7">
        <w:t>a Codificador-Decodificador (</w:t>
      </w:r>
      <w:proofErr w:type="spellStart"/>
      <w:r w:rsidR="001D52E7" w:rsidRPr="00172FBB">
        <w:rPr>
          <w:i/>
        </w:rPr>
        <w:t>En</w:t>
      </w:r>
      <w:r w:rsidRPr="00172FBB">
        <w:rPr>
          <w:i/>
        </w:rPr>
        <w:t>c</w:t>
      </w:r>
      <w:r w:rsidR="001D52E7" w:rsidRPr="00172FBB">
        <w:rPr>
          <w:i/>
        </w:rPr>
        <w:t>o</w:t>
      </w:r>
      <w:r w:rsidRPr="00172FBB">
        <w:rPr>
          <w:i/>
        </w:rPr>
        <w:t>der-Decoder</w:t>
      </w:r>
      <w:proofErr w:type="spellEnd"/>
      <w:r w:rsidRPr="001D52E7">
        <w:t>)</w:t>
      </w:r>
      <w:bookmarkEnd w:id="50"/>
    </w:p>
    <w:p w14:paraId="3D10DBB3" w14:textId="77777777" w:rsidR="00CA726B" w:rsidRDefault="00CA726B" w:rsidP="00CA726B"/>
    <w:p w14:paraId="0F6F6B80" w14:textId="58BF2623" w:rsidR="00CA726B" w:rsidRDefault="0027391A" w:rsidP="0027391A">
      <w:pPr>
        <w:jc w:val="center"/>
      </w:pPr>
      <w:r>
        <w:rPr>
          <w:noProof/>
        </w:rPr>
        <w:drawing>
          <wp:inline distT="0" distB="0" distL="0" distR="0" wp14:anchorId="382701D4" wp14:editId="00543686">
            <wp:extent cx="2028825" cy="209222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9959" t="26287" r="42525" b="41583"/>
                    <a:stretch/>
                  </pic:blipFill>
                  <pic:spPr bwMode="auto">
                    <a:xfrm>
                      <a:off x="0" y="0"/>
                      <a:ext cx="2033075" cy="2096609"/>
                    </a:xfrm>
                    <a:prstGeom prst="rect">
                      <a:avLst/>
                    </a:prstGeom>
                    <a:ln>
                      <a:noFill/>
                    </a:ln>
                    <a:extLst>
                      <a:ext uri="{53640926-AAD7-44D8-BBD7-CCE9431645EC}">
                        <a14:shadowObscured xmlns:a14="http://schemas.microsoft.com/office/drawing/2010/main"/>
                      </a:ext>
                    </a:extLst>
                  </pic:spPr>
                </pic:pic>
              </a:graphicData>
            </a:graphic>
          </wp:inline>
        </w:drawing>
      </w:r>
    </w:p>
    <w:p w14:paraId="79797D6C" w14:textId="400EE99D" w:rsidR="00065A8B" w:rsidRDefault="00065A8B" w:rsidP="00065A8B">
      <w:pPr>
        <w:jc w:val="center"/>
      </w:pPr>
      <w:r>
        <w:t xml:space="preserve">Figura 2: </w:t>
      </w:r>
      <w:r w:rsidR="00C94BC0">
        <w:t xml:space="preserve">Arquitectura </w:t>
      </w:r>
      <w:proofErr w:type="spellStart"/>
      <w:r w:rsidR="00C94BC0" w:rsidRPr="00172FBB">
        <w:rPr>
          <w:i/>
        </w:rPr>
        <w:t>encoder-decoder</w:t>
      </w:r>
      <w:proofErr w:type="spellEnd"/>
      <w:r>
        <w:t xml:space="preserve"> GRU (3).</w:t>
      </w:r>
    </w:p>
    <w:p w14:paraId="1724FA7D" w14:textId="77777777" w:rsidR="00C94BC0" w:rsidRDefault="00C94BC0" w:rsidP="00065A8B">
      <w:pPr>
        <w:jc w:val="center"/>
      </w:pPr>
    </w:p>
    <w:p w14:paraId="2E3FAF1D" w14:textId="6133D8C7" w:rsidR="0027391A" w:rsidRDefault="0027391A" w:rsidP="0027391A">
      <w:r>
        <w:t xml:space="preserve">La arquitectura Codificador-Decodificador consta de un codificador, </w:t>
      </w:r>
      <w:r w:rsidR="007C4507" w:rsidRPr="007C4507">
        <w:t>siendo el codificador una capa de GRU</w:t>
      </w:r>
      <w:r w:rsidR="007C4507">
        <w:t xml:space="preserve"> </w:t>
      </w:r>
      <w:r>
        <w:t xml:space="preserve">que lee </w:t>
      </w:r>
      <w:r w:rsidR="007C4507">
        <w:t>los valores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170C9">
        <w:t xml:space="preserve"> </w:t>
      </w:r>
      <w:r>
        <w:t>de la secuencia de entrada</w:t>
      </w:r>
      <w:r w:rsidR="007C4507">
        <w:t xml:space="preserve"> en orden</w:t>
      </w:r>
      <w:r>
        <w:t>, y modifica su estado oculto con cada nuevo va</w:t>
      </w:r>
      <w:r w:rsidR="007C4507">
        <w:t>lor</w:t>
      </w:r>
      <w:r>
        <w:t xml:space="preserve">, por otro lado el decodificador también es </w:t>
      </w:r>
      <w:r w:rsidR="00EA06C0">
        <w:t>una capa de</w:t>
      </w:r>
      <w:r>
        <w:t xml:space="preserve"> GRU que toma como entrada un vector </w:t>
      </w:r>
      <w:r w:rsidR="00F45D22">
        <w:t xml:space="preserve">c </w:t>
      </w:r>
      <w:r>
        <w:t>de los estados ocultos del codificador</w:t>
      </w:r>
      <w:r w:rsidR="001D52E7">
        <w:t>, de esta manera el dec</w:t>
      </w:r>
      <w:r w:rsidR="00EA06C0">
        <w:t>odificador tendría que aprender a predecir el siguiente valor de la secuencia</w:t>
      </w:r>
      <w:r w:rsidR="00EA06C0">
        <w:fldChar w:fldCharType="begin" w:fldLock="1"/>
      </w:r>
      <w:r w:rsidR="005C695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EA06C0">
        <w:fldChar w:fldCharType="separate"/>
      </w:r>
      <w:r w:rsidR="00EA06C0" w:rsidRPr="00EA06C0">
        <w:rPr>
          <w:noProof/>
        </w:rPr>
        <w:t>[11]</w:t>
      </w:r>
      <w:r w:rsidR="00EA06C0">
        <w:fldChar w:fldCharType="end"/>
      </w:r>
      <w:r w:rsidR="00EA06C0">
        <w:t>.</w:t>
      </w:r>
    </w:p>
    <w:p w14:paraId="407BC672" w14:textId="77777777" w:rsidR="00CA726B" w:rsidRDefault="00CA726B" w:rsidP="00CA726B"/>
    <w:p w14:paraId="6778DF0D" w14:textId="77777777" w:rsidR="00CA726B" w:rsidRPr="00CA726B" w:rsidRDefault="00CA726B" w:rsidP="00CA726B"/>
    <w:p w14:paraId="4114DD0B" w14:textId="417DF6EC" w:rsidR="00B46272" w:rsidRDefault="00B46272" w:rsidP="00D46505">
      <w:pPr>
        <w:pStyle w:val="Ttulo3"/>
        <w:numPr>
          <w:ilvl w:val="0"/>
          <w:numId w:val="13"/>
        </w:numPr>
        <w:ind w:left="284"/>
      </w:pPr>
      <w:bookmarkStart w:id="51" w:name="_Toc164369661"/>
      <w:r>
        <w:t>Algoritmo</w:t>
      </w:r>
      <w:r w:rsidR="0004583A">
        <w:t xml:space="preserve"> Optimización Bayesiana (</w:t>
      </w:r>
      <w:proofErr w:type="spellStart"/>
      <w:r w:rsidRPr="0004583A">
        <w:rPr>
          <w:i/>
        </w:rPr>
        <w:t>Bayesian</w:t>
      </w:r>
      <w:proofErr w:type="spellEnd"/>
      <w:r w:rsidRPr="0004583A">
        <w:rPr>
          <w:i/>
        </w:rPr>
        <w:t xml:space="preserve"> </w:t>
      </w:r>
      <w:proofErr w:type="spellStart"/>
      <w:r w:rsidRPr="0004583A">
        <w:rPr>
          <w:i/>
        </w:rPr>
        <w:t>Otimization</w:t>
      </w:r>
      <w:proofErr w:type="spellEnd"/>
      <w:r w:rsidR="0004583A">
        <w:t>)</w:t>
      </w:r>
      <w:bookmarkEnd w:id="51"/>
    </w:p>
    <w:p w14:paraId="4FB60159" w14:textId="77777777" w:rsidR="00B46272" w:rsidRDefault="00B46272" w:rsidP="00B46272"/>
    <w:p w14:paraId="41C8B370" w14:textId="66FC729C" w:rsidR="0004583A" w:rsidRDefault="0076167A" w:rsidP="00B46272">
      <w:r>
        <w:t xml:space="preserve">La optimización bayesiana es un algoritmo que se utiliza para el afinamiento de los </w:t>
      </w:r>
      <w:proofErr w:type="spellStart"/>
      <w:r w:rsidR="0085754F">
        <w:rPr>
          <w:highlight w:val="yellow"/>
        </w:rPr>
        <w:t>hiperparametros</w:t>
      </w:r>
      <w:proofErr w:type="spellEnd"/>
      <w:r>
        <w:t xml:space="preserve">, este algoritmo crea un modelo probabilístico, para la métrica, dado el conjunto de </w:t>
      </w:r>
      <w:proofErr w:type="spellStart"/>
      <w:r w:rsidR="0085754F">
        <w:rPr>
          <w:highlight w:val="yellow"/>
        </w:rPr>
        <w:t>hiperparametros</w:t>
      </w:r>
      <w:proofErr w:type="spellEnd"/>
      <w:r>
        <w:t xml:space="preserve"> a optimizar</w:t>
      </w:r>
      <w:r w:rsidR="00A66F4A">
        <w:t xml:space="preserve"> </w:t>
      </w:r>
      <w:r w:rsidR="00A66F4A">
        <w:fldChar w:fldCharType="begin" w:fldLock="1"/>
      </w:r>
      <w:r w:rsidR="008C64D3">
        <w:instrText>ADDIN CSL_CITATION {"citationItems":[{"id":"ITEM-1","itemData":{"abstract":"The use of machine learning algorithms frequently involves careful tuning of learning parameters and model hyperparameters. Unfortunately, this tuning is often a \"black art\" requiring expert experience, rules of thumb, or sometimes brute-force search. There is therefore great appeal for automatic approaches that can optimize the performance of any given learning algorithm to the problem at hand. In this work, we consider this problem through the framework of Bayesian optimization , in which a learning algorithm's generalization performance is modeled as a sample from a Gaussian process (GP). We show that certain choices for the nature of the GP, such as the type of kernel and the treatment of its hyperparame-ters, can play a crucial role in obtaining a good optimizer that can achieve expert-level performance. We describe new algorithms that take into account the variable cost (duration) of learning algorithm experiments and that can leverage the presence of multiple cores for parallel experimentation. We show that these proposed algorithms improve on previous automatic procedures and can reach or surpass human expert-level optimization for many algorithms including latent Dirichlet allocation, structured SVMs and convolutional neural networks.","author":[{"dropping-particle":"","family":"Snoek","given":"Jasper","non-dropping-particle":"","parse-names":false,"suffix":""},{"dropping-particle":"","family":"Larochelle","given":"Hugo","non-dropping-particle":"","parse-names":false,"suffix":""},{"dropping-particle":"","family":"Adams","given":"Ryan P.","non-dropping-particle":"","parse-names":false,"suffix":""}],"container-title":"Advances in Neural Information Processing Systems","id":"ITEM-1","issued":{"date-parts":[["2012"]]},"title":"Practical Bayesian Optimization of Machine Learning Algorithms","type":"article-journal","volume":"25"},"uris":["http://www.mendeley.com/documents/?uuid=2af10fb8-f7cf-36cb-997b-f9deba91bd2f"]}],"mendeley":{"formattedCitation":"[37]","plainTextFormattedCitation":"[37]","previouslyFormattedCitation":"[37]"},"properties":{"noteIndex":0},"schema":"https://github.com/citation-style-language/schema/raw/master/csl-citation.json"}</w:instrText>
      </w:r>
      <w:r w:rsidR="00A66F4A">
        <w:fldChar w:fldCharType="separate"/>
      </w:r>
      <w:r w:rsidR="00EC2217" w:rsidRPr="00EC2217">
        <w:rPr>
          <w:noProof/>
        </w:rPr>
        <w:t>[37]</w:t>
      </w:r>
      <w:r w:rsidR="00A66F4A">
        <w:fldChar w:fldCharType="end"/>
      </w:r>
      <w:r>
        <w:t>.</w:t>
      </w:r>
    </w:p>
    <w:p w14:paraId="19B40305" w14:textId="77777777" w:rsidR="00860A4E" w:rsidRDefault="00860A4E" w:rsidP="00B46272"/>
    <w:p w14:paraId="0AB69E85" w14:textId="77777777" w:rsidR="00B46272" w:rsidRPr="00B46272" w:rsidRDefault="00B46272" w:rsidP="00B46272"/>
    <w:p w14:paraId="27EE590C" w14:textId="655E2DC5" w:rsidR="00B46272" w:rsidRDefault="00B46272" w:rsidP="00D46505">
      <w:pPr>
        <w:pStyle w:val="Ttulo3"/>
        <w:numPr>
          <w:ilvl w:val="0"/>
          <w:numId w:val="13"/>
        </w:numPr>
        <w:ind w:left="284"/>
      </w:pPr>
      <w:bookmarkStart w:id="52" w:name="_Toc164369662"/>
      <w:r>
        <w:t xml:space="preserve">Algoritmo </w:t>
      </w:r>
      <w:proofErr w:type="spellStart"/>
      <w:r>
        <w:t>Hyperband</w:t>
      </w:r>
      <w:bookmarkEnd w:id="52"/>
      <w:proofErr w:type="spellEnd"/>
    </w:p>
    <w:p w14:paraId="1AEC1CED" w14:textId="77777777" w:rsidR="00B46272" w:rsidRPr="00B46272" w:rsidRDefault="00B46272" w:rsidP="00B46272"/>
    <w:p w14:paraId="145E8F92" w14:textId="6206D7C3" w:rsidR="00B46272" w:rsidRDefault="00D14BBF" w:rsidP="00B46272">
      <w:r>
        <w:t xml:space="preserve">Es un algoritmo que se usa para el afinamiento de los </w:t>
      </w:r>
      <w:proofErr w:type="spellStart"/>
      <w:r w:rsidR="0085754F">
        <w:rPr>
          <w:highlight w:val="yellow"/>
        </w:rPr>
        <w:t>hiperparametros</w:t>
      </w:r>
      <w:proofErr w:type="spellEnd"/>
      <w:r>
        <w:t xml:space="preserve">, este algoritmo </w:t>
      </w:r>
      <w:r w:rsidR="009D4817">
        <w:t xml:space="preserve">ejecuta el algoritmo de </w:t>
      </w:r>
      <w:proofErr w:type="spellStart"/>
      <w:r w:rsidR="009D4817" w:rsidRPr="009D4817">
        <w:rPr>
          <w:i/>
        </w:rPr>
        <w:t>Successive</w:t>
      </w:r>
      <w:proofErr w:type="spellEnd"/>
      <w:r w:rsidR="009D4817" w:rsidRPr="009D4817">
        <w:rPr>
          <w:i/>
        </w:rPr>
        <w:t xml:space="preserve"> </w:t>
      </w:r>
      <w:proofErr w:type="spellStart"/>
      <w:r w:rsidR="009D4817" w:rsidRPr="009D4817">
        <w:rPr>
          <w:i/>
        </w:rPr>
        <w:t>Halving</w:t>
      </w:r>
      <w:proofErr w:type="spellEnd"/>
      <w:r w:rsidR="00A66F4A">
        <w:rPr>
          <w:i/>
        </w:rPr>
        <w:fldChar w:fldCharType="begin" w:fldLock="1"/>
      </w:r>
      <w:r w:rsidR="008C64D3">
        <w:rPr>
          <w:i/>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[38]","plainTextFormattedCitation":"[38]","previouslyFormattedCitation":"[38]"},"properties":{"noteIndex":0},"schema":"https://github.com/citation-style-language/schema/raw/master/csl-citation.json"}</w:instrText>
      </w:r>
      <w:r w:rsidR="00A66F4A">
        <w:rPr>
          <w:i/>
        </w:rPr>
        <w:fldChar w:fldCharType="separate"/>
      </w:r>
      <w:r w:rsidR="00EC2217" w:rsidRPr="00EC2217">
        <w:rPr>
          <w:noProof/>
        </w:rPr>
        <w:t>[38]</w:t>
      </w:r>
      <w:r w:rsidR="00A66F4A">
        <w:rPr>
          <w:i/>
        </w:rPr>
        <w:fldChar w:fldCharType="end"/>
      </w:r>
      <w:r w:rsidR="009D4817">
        <w:rPr>
          <w:i/>
        </w:rPr>
        <w:t xml:space="preserve"> </w:t>
      </w:r>
      <w:r w:rsidR="009D4817">
        <w:t xml:space="preserve">variando como entrada n y r, siendo n el número de configuraciones y r el número de recursos, como ser numero de </w:t>
      </w:r>
      <w:proofErr w:type="spellStart"/>
      <w:r w:rsidR="009D4817">
        <w:t>epocas</w:t>
      </w:r>
      <w:proofErr w:type="spellEnd"/>
      <w:r w:rsidR="009D4817">
        <w:t xml:space="preserve">, para de esta manera encontrar la mejor configuración de </w:t>
      </w:r>
      <w:proofErr w:type="spellStart"/>
      <w:r w:rsidR="0085754F">
        <w:rPr>
          <w:highlight w:val="yellow"/>
        </w:rPr>
        <w:t>hiperparametros</w:t>
      </w:r>
      <w:proofErr w:type="spellEnd"/>
      <w:r w:rsidR="009D4817">
        <w:rPr>
          <w:highlight w:val="yellow"/>
        </w:rPr>
        <w:fldChar w:fldCharType="begin" w:fldLock="1"/>
      </w:r>
      <w:r w:rsidR="008C64D3">
        <w:rPr>
          <w:highlight w:val="yellow"/>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[38]","plainTextFormattedCitation":"[38]","previouslyFormattedCitation":"[38]"},"properties":{"noteIndex":0},"schema":"https://github.com/citation-style-language/schema/raw/master/csl-citation.json"}</w:instrText>
      </w:r>
      <w:r w:rsidR="009D4817">
        <w:rPr>
          <w:highlight w:val="yellow"/>
        </w:rPr>
        <w:fldChar w:fldCharType="separate"/>
      </w:r>
      <w:r w:rsidR="00EC2217" w:rsidRPr="00EC2217">
        <w:rPr>
          <w:noProof/>
          <w:highlight w:val="yellow"/>
        </w:rPr>
        <w:t>[38]</w:t>
      </w:r>
      <w:r w:rsidR="009D4817">
        <w:rPr>
          <w:highlight w:val="yellow"/>
        </w:rPr>
        <w:fldChar w:fldCharType="end"/>
      </w:r>
      <w:r w:rsidR="000044AF">
        <w:t xml:space="preserve">, a diferencia de la búsqueda aleatoria y la </w:t>
      </w:r>
      <w:proofErr w:type="spellStart"/>
      <w:r w:rsidR="000044AF">
        <w:t>Optimizacion</w:t>
      </w:r>
      <w:proofErr w:type="spellEnd"/>
      <w:r w:rsidR="000044AF">
        <w:t xml:space="preserve"> bayesiana el algoritmo </w:t>
      </w:r>
      <w:proofErr w:type="spellStart"/>
      <w:r w:rsidR="000044AF" w:rsidRPr="00E501A8">
        <w:rPr>
          <w:i/>
        </w:rPr>
        <w:t>Hyperband</w:t>
      </w:r>
      <w:proofErr w:type="spellEnd"/>
      <w:r w:rsidR="000044AF">
        <w:t xml:space="preserve"> no tiene como dato de entrada un número máximo de </w:t>
      </w:r>
      <w:proofErr w:type="spellStart"/>
      <w:r w:rsidR="000044AF">
        <w:t>trials</w:t>
      </w:r>
      <w:proofErr w:type="spellEnd"/>
      <w:r w:rsidR="000044AF">
        <w:t xml:space="preserve">, solo los valores de R </w:t>
      </w:r>
      <w:r w:rsidR="0048076A">
        <w:t>(</w:t>
      </w:r>
      <w:r w:rsidR="000044AF">
        <w:t>épocas</w:t>
      </w:r>
      <w:r w:rsidR="0048076A">
        <w:t>)</w:t>
      </w:r>
      <w:r w:rsidR="000044AF">
        <w:t xml:space="preserve"> y n </w:t>
      </w:r>
      <w:r w:rsidR="0048076A">
        <w:t>el cual</w:t>
      </w:r>
      <w:r w:rsidR="000044AF">
        <w:t xml:space="preserve"> </w:t>
      </w:r>
      <w:r w:rsidR="0048076A">
        <w:t xml:space="preserve">por </w:t>
      </w:r>
      <w:r w:rsidR="000044AF">
        <w:t>defecto es 3</w:t>
      </w:r>
      <w:r w:rsidR="009D4817">
        <w:t>.</w:t>
      </w:r>
    </w:p>
    <w:p w14:paraId="3DACFA6F" w14:textId="77777777" w:rsidR="0004583A" w:rsidRDefault="0004583A" w:rsidP="00B46272"/>
    <w:p w14:paraId="3010440D" w14:textId="77777777" w:rsidR="0004583A" w:rsidRPr="00B46272" w:rsidRDefault="0004583A" w:rsidP="00B46272"/>
    <w:p w14:paraId="39FF4ECC" w14:textId="64785507" w:rsidR="000F4078" w:rsidRDefault="000F4078" w:rsidP="00D46505">
      <w:pPr>
        <w:pStyle w:val="Ttulo3"/>
        <w:numPr>
          <w:ilvl w:val="0"/>
          <w:numId w:val="13"/>
        </w:numPr>
        <w:ind w:left="284"/>
      </w:pPr>
      <w:bookmarkStart w:id="53" w:name="_Toc164369663"/>
      <w:r>
        <w:t>Algoritmo</w:t>
      </w:r>
      <w:r w:rsidR="004516C8">
        <w:t xml:space="preserve"> Búsqueda Aleatoria</w:t>
      </w:r>
      <w:r>
        <w:t xml:space="preserve"> </w:t>
      </w:r>
      <w:r w:rsidR="004516C8">
        <w:t>(</w:t>
      </w:r>
      <w:proofErr w:type="spellStart"/>
      <w:r w:rsidRPr="004516C8">
        <w:rPr>
          <w:i/>
        </w:rPr>
        <w:t>Random</w:t>
      </w:r>
      <w:proofErr w:type="spellEnd"/>
      <w:r w:rsidRPr="004516C8">
        <w:rPr>
          <w:i/>
        </w:rPr>
        <w:t xml:space="preserve"> </w:t>
      </w:r>
      <w:proofErr w:type="spellStart"/>
      <w:r w:rsidRPr="004516C8">
        <w:rPr>
          <w:i/>
        </w:rPr>
        <w:t>Search</w:t>
      </w:r>
      <w:proofErr w:type="spellEnd"/>
      <w:r w:rsidR="004516C8">
        <w:t>)</w:t>
      </w:r>
      <w:bookmarkEnd w:id="53"/>
    </w:p>
    <w:p w14:paraId="4345319F" w14:textId="77777777" w:rsidR="000F4078" w:rsidRDefault="000F4078" w:rsidP="000F4078"/>
    <w:p w14:paraId="7D283025" w14:textId="0DBB0171" w:rsidR="0076167A" w:rsidRDefault="004516C8" w:rsidP="000F4078">
      <w:r>
        <w:t xml:space="preserve">La </w:t>
      </w:r>
      <w:proofErr w:type="spellStart"/>
      <w:r w:rsidR="0078719E">
        <w:t>Busqueda</w:t>
      </w:r>
      <w:proofErr w:type="spellEnd"/>
      <w:r w:rsidR="0078719E">
        <w:t xml:space="preserve"> Aleatoria es</w:t>
      </w:r>
      <w:r>
        <w:t xml:space="preserve"> un algoritmo que se utiliza para el afinamiento de los </w:t>
      </w:r>
      <w:proofErr w:type="spellStart"/>
      <w:r w:rsidR="0085754F">
        <w:rPr>
          <w:highlight w:val="yellow"/>
        </w:rPr>
        <w:t>hiperparametros</w:t>
      </w:r>
      <w:proofErr w:type="spellEnd"/>
      <w:r>
        <w:t>, este algoritmo</w:t>
      </w:r>
      <w:r w:rsidR="0078719E">
        <w:t xml:space="preserve"> crea muestras aleatorias de las configuraciones de los </w:t>
      </w:r>
      <w:proofErr w:type="spellStart"/>
      <w:r w:rsidR="0085754F">
        <w:rPr>
          <w:highlight w:val="yellow"/>
        </w:rPr>
        <w:t>hiperparametros</w:t>
      </w:r>
      <w:proofErr w:type="spellEnd"/>
      <w:r w:rsidR="003744F9">
        <w:fldChar w:fldCharType="begin" w:fldLock="1"/>
      </w:r>
      <w:r w:rsidR="008C64D3">
        <w:instrText>ADDIN CSL_CITATION {"citationItems":[{"id":"ITEM-1","itemData":{"abstract":"Grid search and manual search are the most widely used strategies for hyper-parameter optimization. This paper shows empirically and theoretically that randomly chosen trials are more efficient for hyper-parameter optimization than trials on a grid. Empirical evidence comes from a comparison with a large previous study that used grid search and manual search to configure neural networks and deep belief networks. Compared with neural networks configured by a pure grid search, we find that random search over the same domain is able to find models that are as good or better within a small fraction of the computation time. Granting random search the same computational budget, random search finds better models by effectively searching a larger, less promising configuration space. Compared with deep belief networks configured by a thoughtful combination of manual search and grid search, purely random search over the same 32-dimensional configuration space found statistically equal performance on four of seven data sets, and superior performance on one of seven. A Gaussian process analysis of the function from hyper-parameters to validation set performance reveals that for most data sets only a few of the hyper-parameters really matter, but that different hyper-parameters are important on different data sets. This phenomenon makes grid search a poor choice for configuring algorithms for new data sets. Our analysis casts some light on why recent \"High Throughput\" methods achieve surprising success-they appear to search through a large number of hyper-parameters because most hyper-parameters do not matter much. We anticipate that growing interest in large hierarchical models will place an increasing burden on techniques for hyper-parameter optimization; this work shows that random search is a natural base-line against which to judge progress in the development of adaptive (sequential) hyper-parameter optimization algorithms.","author":[{"dropping-particle":"","family":"Bergstra","given":"James","non-dropping-particle":"","parse-names":false,"suffix":""},{"dropping-particle":"","family":"Yoshua","given":"Bengio","non-dropping-particle":"","parse-names":false,"suffix":""}],"container-title":"Journal of Machine Learning Research","id":"ITEM-1","issue":"10","issued":{"date-parts":[["2012"]]},"page":"281-305","title":"Random search for hyper-parameter optimization","type":"article-journal","volume":"13"},"uris":["http://www.mendeley.com/documents/?uuid=0d324fe3-c4ee-34ac-bca1-331e21e82801"]}],"mendeley":{"formattedCitation":"[39]","plainTextFormattedCitation":"[39]","previouslyFormattedCitation":"[39]"},"properties":{"noteIndex":0},"schema":"https://github.com/citation-style-language/schema/raw/master/csl-citation.json"}</w:instrText>
      </w:r>
      <w:r w:rsidR="003744F9">
        <w:fldChar w:fldCharType="separate"/>
      </w:r>
      <w:r w:rsidR="00EC2217" w:rsidRPr="00EC2217">
        <w:rPr>
          <w:noProof/>
        </w:rPr>
        <w:t>[39]</w:t>
      </w:r>
      <w:r w:rsidR="003744F9">
        <w:fldChar w:fldCharType="end"/>
      </w:r>
      <w:r w:rsidR="0078719E">
        <w:t>.</w:t>
      </w:r>
    </w:p>
    <w:p w14:paraId="09CC0025" w14:textId="77777777" w:rsidR="0076167A" w:rsidRDefault="0076167A" w:rsidP="000F4078"/>
    <w:p w14:paraId="722E32ED" w14:textId="77777777" w:rsidR="0076167A" w:rsidRDefault="0076167A" w:rsidP="000F4078"/>
    <w:p w14:paraId="508D8BFC" w14:textId="77777777" w:rsidR="000F4078" w:rsidRPr="000F4078" w:rsidRDefault="000F4078" w:rsidP="000F4078"/>
    <w:p w14:paraId="0462F38C" w14:textId="706CB199" w:rsidR="00B46272" w:rsidRDefault="0024281C" w:rsidP="00D46505">
      <w:pPr>
        <w:pStyle w:val="Ttulo3"/>
        <w:numPr>
          <w:ilvl w:val="0"/>
          <w:numId w:val="13"/>
        </w:numPr>
        <w:ind w:left="284"/>
      </w:pPr>
      <w:bookmarkStart w:id="54" w:name="_Toc164369664"/>
      <w:r>
        <w:t>Detención Temprana (</w:t>
      </w:r>
      <w:proofErr w:type="spellStart"/>
      <w:r w:rsidRPr="0024281C">
        <w:rPr>
          <w:i/>
        </w:rPr>
        <w:t>Early</w:t>
      </w:r>
      <w:proofErr w:type="spellEnd"/>
      <w:r w:rsidRPr="0024281C">
        <w:rPr>
          <w:i/>
        </w:rPr>
        <w:t xml:space="preserve"> </w:t>
      </w:r>
      <w:proofErr w:type="spellStart"/>
      <w:r w:rsidRPr="0024281C">
        <w:rPr>
          <w:i/>
        </w:rPr>
        <w:t>Stopping</w:t>
      </w:r>
      <w:proofErr w:type="spellEnd"/>
      <w:r>
        <w:rPr>
          <w:i/>
        </w:rPr>
        <w:t>)</w:t>
      </w:r>
      <w:bookmarkEnd w:id="54"/>
    </w:p>
    <w:p w14:paraId="6AFEA9A0" w14:textId="77777777" w:rsidR="0024281C" w:rsidRDefault="0024281C" w:rsidP="0024281C"/>
    <w:p w14:paraId="3D63E3FC" w14:textId="0A8F091B" w:rsidR="0024281C" w:rsidRDefault="0024281C" w:rsidP="0024281C">
      <w:r>
        <w:t>La detención temprana es una configuración que sirve para cortar el entrenamiento de manera temprana</w:t>
      </w:r>
      <w:r w:rsidR="003D510F">
        <w:fldChar w:fldCharType="begin" w:fldLock="1"/>
      </w:r>
      <w:r w:rsidR="008C64D3">
        <w:instrText>ADDIN CSL_CITATION {"citationItems":[{"id":"ITEM-1","itemData":{"DOI":"10.1109/INDIN41052.2019.8972270","ISBN":"9781728129273","ISSN":"19354576","abstract":"Quality control is usually performed at the end of production lines. This postponed quality control, in case of deviation of the process values from desired quantities can lead to late detection of batches of defective products. A prediction model allows a virtual online quality control. Observation of any unfavourable trend or degradation in the predicted quality can enable preventive measures. There are many cases where quality control is performed manually and less often. This leads to limited data which is challenging for training any machine learning system used for purpose of prediction.In this paper the goal is prediction of quality measure with respect to the past history of all relevant process values such as sensor readings. We present a machine learning model based on bidirectional Long Short-term Memory (LSTM) recurrent neural networks and gradient boosting. This model is applied to a set of real world data from microfluidic chip production plant and we show that despite limited amount of training data compared to the large input space, it is capable of predicting the relevant quality values, and especially their basic trends over time including drifting phases and changing behaviors.","author":[{"dropping-particle":"","family":"Baghbanpourasl","given":"Amirreza","non-dropping-particle":"","parse-names":false,"suffix":""},{"dropping-particle":"","family":"Lughofer","given":"Edwin","non-dropping-particle":"","parse-names":false,"suffix":""},{"dropping-particle":"","family":"Meyer-Heye","given":"Pauline","non-dropping-particle":"","parse-names":false,"suffix":""},{"dropping-particle":"","family":"Zorrer","given":"Helmut","non-dropping-particle":"","parse-names":false,"suffix":""},{"dropping-particle":"","family":"Eitzinger","given":"Christian","non-dropping-particle":"","parse-names":false,"suffix":""}],"container-title":"IEEE International Conference on Industrial Informatics (INDIN)","id":"ITEM-1","issued":{"date-parts":[["2019"]]},"page":"1638-1643","title":"Virtual quality control using bidirectional lstm networks and gradient boosting","type":"paper-conference","volume":"2019-July"},"uris":["http://www.mendeley.com/documents/?uuid=3748ed37-a350-3880-a806-1bdf95f3b280"]}],"mendeley":{"formattedCitation":"[40]","plainTextFormattedCitation":"[40]","previouslyFormattedCitation":"[40]"},"properties":{"noteIndex":0},"schema":"https://github.com/citation-style-language/schema/raw/master/csl-citation.json"}</w:instrText>
      </w:r>
      <w:r w:rsidR="003D510F">
        <w:fldChar w:fldCharType="separate"/>
      </w:r>
      <w:r w:rsidR="00EC2217" w:rsidRPr="00EC2217">
        <w:rPr>
          <w:noProof/>
        </w:rPr>
        <w:t>[40]</w:t>
      </w:r>
      <w:r w:rsidR="003D510F">
        <w:fldChar w:fldCharType="end"/>
      </w:r>
      <w:r>
        <w:t xml:space="preserve">, esto es, se configura de manera que si el rendimiento no mejora en un </w:t>
      </w:r>
      <w:r w:rsidR="00315517">
        <w:t>número</w:t>
      </w:r>
      <w:r>
        <w:t xml:space="preserve"> x de épocas  se detiene el trial. Por ejemplo si se configura un modelo para que entrene 150 épocas pero la detención temprana está configurada en 20, y al entrenar el modelo no mejora el rendimiento desde la época 40 a la 60, este se detiene y no continúa el entrenamiento. </w:t>
      </w:r>
    </w:p>
    <w:p w14:paraId="3584751D" w14:textId="0C0C63C8" w:rsidR="005C6958" w:rsidRDefault="005C6958" w:rsidP="0024281C">
      <w:r>
        <w:t>En este documento científico</w:t>
      </w:r>
      <w:r>
        <w:fldChar w:fldCharType="begin" w:fldLock="1"/>
      </w:r>
      <w:r w:rsidR="008C64D3">
        <w:instrText>ADDIN CSL_CITATION {"citationItems":[{"id":"ITEM-1","itemData":{"DOI":"10.18653/v1/P17-2035","ISBN":"9781945626760","abstract":"We present a neural architecture for containment relation identification between medical events and/or temporal expressions. We experiment on a corpus of de-identified clinical notes in English from the Mayo Clinic, namely the THYME corpus. Our model achieves an F-measure of 0.613 and outperforms the best result reported on this corpus to date.","author":[{"dropping-particle":"","family":"Tourille","given":"Julien","non-dropping-particle":"","parse-names":false,"suffix":""},{"dropping-particle":"","family":"Ferret","given":"Olivier","non-dropping-particle":"","parse-names":false,"suffix":""},{"dropping-particle":"","family":"Tannier","given":"Xavier","non-dropping-particle":"","parse-names":false,"suffix":""},{"dropping-particle":"","family":"Nvol","given":"Aurelie L.","non-dropping-particle":"","parse-names":false,"suffix":""}],"container-title":"ACL 2017 - 55th Annual Meeting of the Association for Computational Linguistics, Proceedings of the Conference (Long Papers)","id":"ITEM-1","issued":{"date-parts":[["2017"]]},"page":"224-230","title":"Neural architecture for temporal relation extraction: A Bi-LSTM approach for detecting narrative containers","type":"paper-conference","volume":"2"},"uris":["http://www.mendeley.com/documents/?uuid=aaa97b25-a6cc-3649-af11-9eae453732be"]}],"mendeley":{"formattedCitation":"[41]","plainTextFormattedCitation":"[41]","previouslyFormattedCitation":"[41]"},"properties":{"noteIndex":0},"schema":"https://github.com/citation-style-language/schema/raw/master/csl-citation.json"}</w:instrText>
      </w:r>
      <w:r>
        <w:fldChar w:fldCharType="separate"/>
      </w:r>
      <w:r w:rsidR="00EC2217" w:rsidRPr="00EC2217">
        <w:rPr>
          <w:noProof/>
        </w:rPr>
        <w:t>[41]</w:t>
      </w:r>
      <w:r>
        <w:fldChar w:fldCharType="end"/>
      </w:r>
      <w:r>
        <w:t xml:space="preserve"> se menciona el uso de una detención temprana de 10, además en este otro documento científico</w:t>
      </w:r>
      <w:r>
        <w:fldChar w:fldCharType="begin" w:fldLock="1"/>
      </w:r>
      <w:r w:rsidR="008C64D3">
        <w:instrText>ADDIN CSL_CITATION {"citationItems":[{"id":"ITEM-1","itemData":{"DOI":"10.1109/INDIN41052.2019.8972270","ISBN":"9781728129273","ISSN":"19354576","abstract":"Quality control is usually performed at the end of production lines. This postponed quality control, in case of deviation of the process values from desired quantities can lead to late detection of batches of defective products. A prediction model allows a virtual online quality control. Observation of any unfavourable trend or degradation in the predicted quality can enable preventive measures. There are many cases where quality control is performed manually and less often. This leads to limited data which is challenging for training any machine learning system used for purpose of prediction.In this paper the goal is prediction of quality measure with respect to the past history of all relevant process values such as sensor readings. We present a machine learning model based on bidirectional Long Short-term Memory (LSTM) recurrent neural networks and gradient boosting. This model is applied to a set of real world data from microfluidic chip production plant and we show that despite limited amount of training data compared to the large input space, it is capable of predicting the relevant quality values, and especially their basic trends over time including drifting phases and changing behaviors.","author":[{"dropping-particle":"","family":"Baghbanpourasl","given":"Amirreza","non-dropping-particle":"","parse-names":false,"suffix":""},{"dropping-particle":"","family":"Lughofer","given":"Edwin","non-dropping-particle":"","parse-names":false,"suffix":""},{"dropping-particle":"","family":"Meyer-Heye","given":"Pauline","non-dropping-particle":"","parse-names":false,"suffix":""},{"dropping-particle":"","family":"Zorrer","given":"Helmut","non-dropping-particle":"","parse-names":false,"suffix":""},{"dropping-particle":"","family":"Eitzinger","given":"Christian","non-dropping-particle":"","parse-names":false,"suffix":""}],"container-title":"IEEE International Conference on Industrial Informatics (INDIN)","id":"ITEM-1","issued":{"date-parts":[["2019"]]},"page":"1638-1643","title":"Virtual quality control using bidirectional lstm networks and gradient boosting","type":"paper-conference","volume":"2019-July"},"uris":["http://www.mendeley.com/documents/?uuid=3748ed37-a350-3880-a806-1bdf95f3b280"]}],"mendeley":{"formattedCitation":"[40]","plainTextFormattedCitation":"[40]","previouslyFormattedCitation":"[40]"},"properties":{"noteIndex":0},"schema":"https://github.com/citation-style-language/schema/raw/master/csl-citation.json"}</w:instrText>
      </w:r>
      <w:r>
        <w:fldChar w:fldCharType="separate"/>
      </w:r>
      <w:r w:rsidR="00EC2217" w:rsidRPr="00EC2217">
        <w:rPr>
          <w:noProof/>
        </w:rPr>
        <w:t>[40]</w:t>
      </w:r>
      <w:r>
        <w:fldChar w:fldCharType="end"/>
      </w:r>
      <w:r>
        <w:t xml:space="preserve"> se menciona el uso </w:t>
      </w:r>
      <w:r w:rsidR="003D510F">
        <w:t>la detención temprana</w:t>
      </w:r>
      <w:r>
        <w:t xml:space="preserve"> para </w:t>
      </w:r>
      <w:r w:rsidR="003D510F">
        <w:t>evitar el sobre entrenamiento.</w:t>
      </w:r>
    </w:p>
    <w:p w14:paraId="3C2E1EE0" w14:textId="77777777" w:rsidR="0024281C" w:rsidRPr="0024281C" w:rsidRDefault="0024281C" w:rsidP="0024281C"/>
    <w:p w14:paraId="44026F29" w14:textId="324BD188" w:rsidR="00D46505" w:rsidRDefault="00D46505" w:rsidP="00D46505">
      <w:pPr>
        <w:pStyle w:val="Ttulo3"/>
        <w:numPr>
          <w:ilvl w:val="0"/>
          <w:numId w:val="13"/>
        </w:numPr>
        <w:ind w:left="284"/>
      </w:pPr>
      <w:bookmarkStart w:id="55" w:name="_Toc164369665"/>
      <w:proofErr w:type="spellStart"/>
      <w:r>
        <w:t>G</w:t>
      </w:r>
      <w:r w:rsidRPr="00D46505">
        <w:t>ithub</w:t>
      </w:r>
      <w:bookmarkEnd w:id="55"/>
      <w:proofErr w:type="spellEnd"/>
    </w:p>
    <w:p w14:paraId="32339B08" w14:textId="77777777" w:rsidR="000F5A9B" w:rsidRPr="000F5A9B" w:rsidRDefault="000F5A9B" w:rsidP="000F5A9B"/>
    <w:p w14:paraId="5D6EA10C" w14:textId="5C691AE0"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xml:space="preserve">, ofreciendo además </w:t>
      </w:r>
      <w:r w:rsidR="00EA06C0">
        <w:t xml:space="preserve">el servicio de </w:t>
      </w:r>
      <w:r>
        <w:t>que los equipos de desarrollo puedan trabajar en grupo</w:t>
      </w:r>
      <w:r w:rsidR="002925F9">
        <w:fldChar w:fldCharType="begin" w:fldLock="1"/>
      </w:r>
      <w:r w:rsidR="008C64D3">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[33]","plainTextFormattedCitation":"[33]","previouslyFormattedCitation":"[33]"},"properties":{"noteIndex":0},"schema":"https://github.com/citation-style-language/schema/raw/master/csl-citation.json"}</w:instrText>
      </w:r>
      <w:r w:rsidR="002925F9">
        <w:fldChar w:fldCharType="separate"/>
      </w:r>
      <w:r w:rsidR="00EC2217" w:rsidRPr="00EC2217">
        <w:rPr>
          <w:noProof/>
        </w:rPr>
        <w:t>[33]</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56" w:name="_Toc164369666"/>
      <w:r>
        <w:t>4.3 Comprensión de los datos</w:t>
      </w:r>
      <w:bookmarkEnd w:id="56"/>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1AC4BFF6" w:rsidR="00033C01" w:rsidRDefault="00033C01" w:rsidP="00033C01">
      <w:r w:rsidRPr="00960A1C">
        <w:t>Esta fase inicia con recolectar los datos y continúa con actividades</w:t>
      </w:r>
      <w:r w:rsidR="009B5CC0">
        <w:t xml:space="preserve"> </w:t>
      </w:r>
      <w:r w:rsidRPr="00960A1C">
        <w:t xml:space="preserve">para familiarizarse con los datos, identificar problemas de calidad de los datos, descubrir los primeros conocimientos </w:t>
      </w:r>
      <w:r>
        <w:t>de</w:t>
      </w:r>
      <w:r w:rsidRPr="00960A1C">
        <w:t xml:space="preserve"> los datos</w:t>
      </w:r>
      <w:r>
        <w:fldChar w:fldCharType="begin" w:fldLock="1"/>
      </w:r>
      <w:r w:rsidR="00EC2217">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fldChar w:fldCharType="separate"/>
      </w:r>
      <w:r w:rsidR="00BB4E7F" w:rsidRPr="00BB4E7F">
        <w:rPr>
          <w:noProof/>
        </w:rPr>
        <w:t>[22]</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7" w:name="_Toc164369667"/>
      <w:r>
        <w:t>4.3.1 Recolección de datos iniciales</w:t>
      </w:r>
      <w:bookmarkEnd w:id="57"/>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4"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5"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6"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0A7549" w:rsidP="00033C01">
            <w:hyperlink r:id="rId17"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bookmarkStart w:id="58" w:name="_GoBack"/>
            <w:r>
              <w:t>04-07-2023</w:t>
            </w:r>
            <w:bookmarkEnd w:id="58"/>
          </w:p>
        </w:tc>
      </w:tr>
      <w:tr w:rsidR="008E7FD2" w14:paraId="464284AE" w14:textId="77777777" w:rsidTr="008E7FD2">
        <w:tc>
          <w:tcPr>
            <w:tcW w:w="2737" w:type="dxa"/>
          </w:tcPr>
          <w:p w14:paraId="72D4157B" w14:textId="1534FBF8" w:rsidR="008E7FD2" w:rsidRDefault="000A7549" w:rsidP="00033C01">
            <w:hyperlink r:id="rId18"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0A7549" w:rsidP="00033C01">
            <w:hyperlink r:id="rId19"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181B3E80" w:rsidR="00033C01" w:rsidRPr="00033C01" w:rsidRDefault="008E7FD2" w:rsidP="008E7FD2">
      <w:pPr>
        <w:jc w:val="center"/>
      </w:pPr>
      <w:r>
        <w:t>Tabla</w:t>
      </w:r>
      <w:r w:rsidR="00703FF0">
        <w:t xml:space="preserve"> 1</w:t>
      </w:r>
      <w:r>
        <w:t xml:space="preserve"> de datos de </w:t>
      </w:r>
      <w:r w:rsidRPr="00E501A8">
        <w:rPr>
          <w:i/>
        </w:rPr>
        <w:t xml:space="preserve">Universal </w:t>
      </w:r>
      <w:proofErr w:type="spellStart"/>
      <w:r w:rsidRPr="00E501A8">
        <w:rPr>
          <w:i/>
        </w:rP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0A7549" w:rsidP="008E7FD2">
            <w:hyperlink r:id="rId20"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0A7549" w:rsidP="008E7FD2">
            <w:hyperlink r:id="rId21"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0A7549" w:rsidP="008E7FD2">
            <w:hyperlink r:id="rId22"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5F2A5C13" w:rsidR="008E7FD2" w:rsidRPr="00033C01" w:rsidRDefault="008E7FD2" w:rsidP="008E7FD2">
      <w:pPr>
        <w:jc w:val="center"/>
      </w:pPr>
      <w:r>
        <w:t xml:space="preserve">Tabla </w:t>
      </w:r>
      <w:r w:rsidR="00703FF0">
        <w:t xml:space="preserve">2 </w:t>
      </w:r>
      <w:r>
        <w:t xml:space="preserve">de datos de </w:t>
      </w:r>
      <w:r w:rsidR="00620813" w:rsidRPr="00E501A8">
        <w:rPr>
          <w:i/>
        </w:rPr>
        <w:t>Google</w:t>
      </w:r>
      <w:r w:rsidRPr="00E501A8">
        <w:rPr>
          <w:i/>
        </w:rPr>
        <w:t xml:space="preserve"> </w:t>
      </w:r>
      <w:proofErr w:type="spellStart"/>
      <w:r w:rsidRPr="00E501A8">
        <w:rPr>
          <w:i/>
        </w:rPr>
        <w:t>Analytics</w:t>
      </w:r>
      <w:proofErr w:type="spellEnd"/>
      <w:r>
        <w:t xml:space="preserve"> 4</w:t>
      </w:r>
    </w:p>
    <w:p w14:paraId="05DA3D11" w14:textId="77777777" w:rsidR="008E7FD2" w:rsidRDefault="008E7FD2" w:rsidP="00033C01"/>
    <w:p w14:paraId="13218992" w14:textId="69069335" w:rsidR="005E390E" w:rsidRDefault="005E390E" w:rsidP="00033C01">
      <w:r>
        <w:t xml:space="preserve">Para poder descargar los datos se procedió a conectar </w:t>
      </w:r>
      <w:r w:rsidR="00620813" w:rsidRPr="00E501A8">
        <w:rPr>
          <w:i/>
        </w:rPr>
        <w:t>Google</w:t>
      </w:r>
      <w:r w:rsidRPr="00E501A8">
        <w:rPr>
          <w:i/>
        </w:rPr>
        <w:t xml:space="preserve"> </w:t>
      </w:r>
      <w:proofErr w:type="spellStart"/>
      <w:r w:rsidRPr="00E501A8">
        <w:rPr>
          <w:i/>
        </w:rPr>
        <w:t>Analytics</w:t>
      </w:r>
      <w:proofErr w:type="spellEnd"/>
      <w:r>
        <w:t xml:space="preserve"> como fuente de datos de </w:t>
      </w:r>
      <w:proofErr w:type="spellStart"/>
      <w:r w:rsidRPr="00E501A8">
        <w:rPr>
          <w:i/>
        </w:rPr>
        <w:t>Looker</w:t>
      </w:r>
      <w:proofErr w:type="spellEnd"/>
      <w:r w:rsidRPr="00E501A8">
        <w:rPr>
          <w:i/>
        </w:rPr>
        <w:t xml:space="preserve"> Studio</w:t>
      </w:r>
      <w:r>
        <w:t xml:space="preserve">, de esta manera se </w:t>
      </w:r>
      <w:r w:rsidR="00CA2963">
        <w:t>pueden</w:t>
      </w:r>
      <w:r>
        <w:t xml:space="preserve"> pasar los datos a tablas en </w:t>
      </w:r>
      <w:proofErr w:type="spellStart"/>
      <w:r w:rsidRPr="00E501A8">
        <w:rPr>
          <w:i/>
        </w:rPr>
        <w:t>Looker</w:t>
      </w:r>
      <w:proofErr w:type="spellEnd"/>
      <w:r w:rsidRPr="00E501A8">
        <w:rPr>
          <w:i/>
        </w:rPr>
        <w:t xml:space="preserve"> Studio</w:t>
      </w:r>
      <w:r>
        <w:t xml:space="preserve">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9" w:name="_Toc164369668"/>
      <w:r>
        <w:lastRenderedPageBreak/>
        <w:t xml:space="preserve">4.3.2 </w:t>
      </w:r>
      <w:r w:rsidRPr="005E390E">
        <w:t>Preparación de los datos</w:t>
      </w:r>
      <w:bookmarkEnd w:id="59"/>
    </w:p>
    <w:p w14:paraId="1A995594" w14:textId="77777777" w:rsidR="005E390E" w:rsidRDefault="005E390E" w:rsidP="00033C01"/>
    <w:p w14:paraId="70B07F08" w14:textId="6D3D49C8" w:rsidR="005E390E" w:rsidRDefault="005E390E" w:rsidP="00033C01">
      <w:r>
        <w:t xml:space="preserve">Identificando algunos problemas de calidad de los datos la página web </w:t>
      </w:r>
      <w:hyperlink r:id="rId23" w:history="1">
        <w:r w:rsidRPr="00C51346">
          <w:rPr>
            <w:rStyle w:val="Hipervnculo"/>
          </w:rPr>
          <w:t>https://unam.edu.ar/</w:t>
        </w:r>
      </w:hyperlink>
      <w:r w:rsidRPr="005E390E">
        <w:t xml:space="preserve"> </w:t>
      </w:r>
      <w:r>
        <w:t>desde noviembre del año pasado no está capturando el tráfico correctamente en GA4</w:t>
      </w:r>
      <w:r w:rsidRPr="009A2AF1">
        <w:t>, por lo que se procede a descartar este conjunto de datos.</w:t>
      </w:r>
    </w:p>
    <w:p w14:paraId="2C0766EE" w14:textId="77777777" w:rsidR="005E390E" w:rsidRDefault="005E390E" w:rsidP="00033C01"/>
    <w:p w14:paraId="2C56B0E1" w14:textId="0AAEEB1C" w:rsidR="005E390E" w:rsidRDefault="005E390E" w:rsidP="005E390E">
      <w:r>
        <w:t>Lo siguiente que se procedió a</w:t>
      </w:r>
      <w:r w:rsidR="000C4FB4">
        <w:t xml:space="preserve"> realizar, comenzando </w:t>
      </w:r>
      <w:r>
        <w:t xml:space="preserve">por la página web </w:t>
      </w:r>
      <w:hyperlink r:id="rId24"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rsidRPr="00E501A8">
        <w:rPr>
          <w:i/>
        </w:rPr>
        <w:t>Looker</w:t>
      </w:r>
      <w:proofErr w:type="spellEnd"/>
      <w:r w:rsidR="000C4FB4" w:rsidRPr="00E501A8">
        <w:rPr>
          <w:i/>
        </w:rPr>
        <w:t xml:space="preserve"> Studio</w:t>
      </w:r>
      <w:r w:rsidR="00396C45">
        <w:t xml:space="preserve"> de UA</w:t>
      </w:r>
      <w:r>
        <w:t xml:space="preserve">, son 5 archivos CSV que se procede a unificar en un solo </w:t>
      </w:r>
      <w:r w:rsidR="0054508F">
        <w:t xml:space="preserve">archivo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65D00E9F" w14:textId="77777777" w:rsidR="009A2AF1" w:rsidRDefault="009A2AF1" w:rsidP="000C4FB4"/>
    <w:p w14:paraId="5351EA12" w14:textId="0C61B9F5" w:rsidR="002535EA" w:rsidRDefault="000C4FB4" w:rsidP="006417E9">
      <w:pPr>
        <w:pStyle w:val="Prrafodelista"/>
        <w:ind w:left="0"/>
      </w:pPr>
      <w:r>
        <w:t>Vistas por Sistemas Operativos</w:t>
      </w:r>
      <w:r w:rsidR="00F442AB">
        <w:t xml:space="preserve">, </w:t>
      </w:r>
      <w:r>
        <w:t>Vistas por Agrupa</w:t>
      </w:r>
      <w:r w:rsidR="00F442AB">
        <w:t xml:space="preserve">ción de canales predeterminados, número de vistas de página, </w:t>
      </w:r>
      <w:r>
        <w:t>Usuarios Nuevos</w:t>
      </w:r>
      <w:r w:rsidR="00F442AB">
        <w:t xml:space="preserve">, </w:t>
      </w:r>
      <w:r>
        <w:t>Usuarios</w:t>
      </w:r>
      <w:r w:rsidR="00F442AB">
        <w:t xml:space="preserve">, </w:t>
      </w:r>
      <w:r>
        <w:t>Numero de Sesiones Por usuario</w:t>
      </w:r>
      <w:r w:rsidR="00F442AB">
        <w:t xml:space="preserve">, </w:t>
      </w:r>
      <w:r>
        <w:t>Sesiones</w:t>
      </w:r>
      <w:r w:rsidR="00F442AB">
        <w:t xml:space="preserve">, </w:t>
      </w:r>
      <w:r>
        <w:t>Vistas por Categoría de dispositivo</w:t>
      </w:r>
      <w:r w:rsidR="00F442AB">
        <w:t xml:space="preserve">, </w:t>
      </w: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w:t>
      </w:r>
      <w:r w:rsidR="00CD7FDC" w:rsidRPr="00E501A8">
        <w:t xml:space="preserve">de </w:t>
      </w:r>
      <w:proofErr w:type="spellStart"/>
      <w:r w:rsidR="00CD7FDC" w:rsidRPr="00E501A8">
        <w:t>Looker</w:t>
      </w:r>
      <w:proofErr w:type="spellEnd"/>
      <w:r w:rsidR="00CD7FDC" w:rsidRPr="00E501A8">
        <w:t xml:space="preserve"> Studio</w:t>
      </w:r>
      <w:r>
        <w:t xml:space="preserve"> para obtener las columnas del </w:t>
      </w:r>
      <w:proofErr w:type="spellStart"/>
      <w:r w:rsidRPr="00E501A8">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3C1DA679" w14:textId="20AEF8C0" w:rsidR="000C4FB4" w:rsidRPr="00F442AB" w:rsidRDefault="000C4FB4" w:rsidP="00E501A8">
      <w:r w:rsidRPr="00F442AB">
        <w:t>Windows</w:t>
      </w:r>
      <w:r w:rsidR="00F442AB" w:rsidRPr="00F442AB">
        <w:t>,</w:t>
      </w:r>
      <w:r w:rsidR="00F442AB">
        <w:t xml:space="preserve"> </w:t>
      </w:r>
      <w:r w:rsidRPr="00F442AB">
        <w:t>Android</w:t>
      </w:r>
      <w:r w:rsidR="00F442AB" w:rsidRPr="00F442AB">
        <w:t>,</w:t>
      </w:r>
      <w:r w:rsidR="00E501A8">
        <w:t xml:space="preserve"> </w:t>
      </w:r>
      <w:r w:rsidRPr="00F442AB">
        <w:t>Linux</w:t>
      </w:r>
      <w:r w:rsidR="00F442AB" w:rsidRPr="00F442AB">
        <w:t>,</w:t>
      </w:r>
      <w:r w:rsidR="00F442AB">
        <w:t xml:space="preserve"> </w:t>
      </w:r>
      <w:r w:rsidRPr="00F442AB">
        <w:t>Macintosh</w:t>
      </w:r>
      <w:r w:rsidR="00F442AB" w:rsidRPr="00F442AB">
        <w:t>,</w:t>
      </w:r>
      <w:r w:rsidR="00F442AB">
        <w:t xml:space="preserve"> </w:t>
      </w:r>
      <w:r w:rsidRPr="00F442AB">
        <w:t>Sistema operativo (</w:t>
      </w:r>
      <w:proofErr w:type="spellStart"/>
      <w:r w:rsidRPr="00F442AB">
        <w:t>not</w:t>
      </w:r>
      <w:proofErr w:type="spellEnd"/>
      <w:r w:rsidRPr="00F442AB">
        <w:t xml:space="preserve"> set)</w:t>
      </w:r>
      <w:r w:rsidR="00F442AB" w:rsidRPr="00F442AB">
        <w:t>,</w:t>
      </w:r>
      <w:r w:rsidR="00F442AB">
        <w:t xml:space="preserve"> </w:t>
      </w:r>
      <w:r w:rsidRPr="00F442AB">
        <w:t>iOS</w:t>
      </w:r>
      <w:r w:rsidR="00F442AB" w:rsidRPr="00F442AB">
        <w:t>,</w:t>
      </w:r>
      <w:r w:rsidR="00F442AB">
        <w:t xml:space="preserve"> </w:t>
      </w:r>
      <w:r w:rsidRPr="00F442AB">
        <w:t xml:space="preserve">Windows </w:t>
      </w:r>
      <w:proofErr w:type="spellStart"/>
      <w:r w:rsidRPr="00F442AB">
        <w:t>Phone</w:t>
      </w:r>
      <w:proofErr w:type="spellEnd"/>
      <w:r w:rsidR="00F442AB" w:rsidRPr="00F442AB">
        <w:t>,</w:t>
      </w:r>
      <w:r w:rsidR="00E501A8">
        <w:t xml:space="preserve"> </w:t>
      </w:r>
      <w:r w:rsidRPr="00F442AB">
        <w:t>Chrome OS</w:t>
      </w:r>
      <w:r w:rsidR="00F442AB" w:rsidRPr="00F442AB">
        <w:t xml:space="preserve">, </w:t>
      </w:r>
      <w:proofErr w:type="spellStart"/>
      <w:r w:rsidRPr="00F442AB">
        <w:t>Tizen</w:t>
      </w:r>
      <w:proofErr w:type="spellEnd"/>
      <w:r w:rsidR="00F442AB" w:rsidRPr="00F442AB">
        <w:t xml:space="preserve">, </w:t>
      </w:r>
      <w:r w:rsidRPr="00F442AB">
        <w:t>Sistema operativo promedio</w:t>
      </w:r>
      <w:r w:rsidR="00F442AB" w:rsidRPr="00F442AB">
        <w:t xml:space="preserve">, </w:t>
      </w:r>
      <w:r w:rsidRPr="00CD7FDC">
        <w:t xml:space="preserve">Sistema operativo </w:t>
      </w:r>
      <w:proofErr w:type="spellStart"/>
      <w:r w:rsidRPr="00CD7FDC">
        <w:t>std</w:t>
      </w:r>
      <w:proofErr w:type="spellEnd"/>
    </w:p>
    <w:p w14:paraId="3DC136E9" w14:textId="73BA99FC" w:rsidR="000C4FB4" w:rsidRPr="00E501A8" w:rsidRDefault="00E501A8" w:rsidP="00E501A8">
      <w:r w:rsidRPr="00E501A8">
        <w:rPr>
          <w:highlight w:val="yellow"/>
        </w:rPr>
        <w:t>Debería poner “Sistema operativo (</w:t>
      </w:r>
      <w:proofErr w:type="spellStart"/>
      <w:r w:rsidRPr="00E501A8">
        <w:rPr>
          <w:highlight w:val="yellow"/>
        </w:rPr>
        <w:t>not</w:t>
      </w:r>
      <w:proofErr w:type="spellEnd"/>
      <w:r w:rsidRPr="00E501A8">
        <w:rPr>
          <w:highlight w:val="yellow"/>
        </w:rPr>
        <w:t xml:space="preserve"> set)” entre comillas</w:t>
      </w:r>
      <w:proofErr w:type="gramStart"/>
      <w:r w:rsidRPr="00E501A8">
        <w:rPr>
          <w:highlight w:val="yellow"/>
        </w:rPr>
        <w:t>?</w:t>
      </w:r>
      <w:proofErr w:type="gramEnd"/>
    </w:p>
    <w:p w14:paraId="19965A00" w14:textId="284C6E18"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r w:rsidR="00E501A8">
        <w:t>desvió</w:t>
      </w:r>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6D522045" w14:textId="4AE3AD76" w:rsidR="00396C45" w:rsidRDefault="00396C45" w:rsidP="009A2AF1">
      <w:pPr>
        <w:pStyle w:val="Prrafodelista"/>
        <w:ind w:left="0"/>
      </w:pPr>
      <w:proofErr w:type="spellStart"/>
      <w:r w:rsidRPr="001F343A">
        <w:t>Organic</w:t>
      </w:r>
      <w:proofErr w:type="spellEnd"/>
      <w:r w:rsidRPr="001F343A">
        <w:t xml:space="preserve"> </w:t>
      </w:r>
      <w:proofErr w:type="spellStart"/>
      <w:r w:rsidRPr="001F343A">
        <w:t>Search</w:t>
      </w:r>
      <w:proofErr w:type="spellEnd"/>
      <w:r w:rsidR="001F343A" w:rsidRPr="001F343A">
        <w:t xml:space="preserve">, </w:t>
      </w:r>
      <w:r w:rsidRPr="001F343A">
        <w:t>Social</w:t>
      </w:r>
      <w:r w:rsidR="001F343A" w:rsidRPr="001F343A">
        <w:t xml:space="preserve">, </w:t>
      </w:r>
      <w:proofErr w:type="spellStart"/>
      <w:r w:rsidRPr="001F343A">
        <w:t>Direct</w:t>
      </w:r>
      <w:proofErr w:type="spellEnd"/>
      <w:r w:rsidR="001F343A" w:rsidRPr="001F343A">
        <w:t xml:space="preserve">, </w:t>
      </w:r>
      <w:proofErr w:type="spellStart"/>
      <w:r w:rsidRPr="001F343A">
        <w:t>Referral</w:t>
      </w:r>
      <w:proofErr w:type="spellEnd"/>
      <w:r w:rsidR="001F343A" w:rsidRPr="001F343A">
        <w:t xml:space="preserve">, </w:t>
      </w:r>
      <w:r>
        <w:t>Agrupación de canales predeterminada promedio</w:t>
      </w:r>
      <w:r w:rsidR="001F343A">
        <w:t xml:space="preserve">, </w:t>
      </w:r>
      <w:r>
        <w:t xml:space="preserve">Agrupación de canales predeterminada </w:t>
      </w:r>
      <w:proofErr w:type="spellStart"/>
      <w:r>
        <w:t>std</w:t>
      </w:r>
      <w:proofErr w:type="spellEnd"/>
    </w:p>
    <w:p w14:paraId="4E8F94C3" w14:textId="77777777" w:rsidR="00396C45" w:rsidRDefault="00396C45" w:rsidP="005E390E"/>
    <w:p w14:paraId="60257A78" w14:textId="4BE4608D"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8C64D3">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[42]","plainTextFormattedCitation":"[42]","previouslyFormattedCitation":"[42]"},"properties":{"noteIndex":0},"schema":"https://github.com/citation-style-language/schema/raw/master/csl-citation.json"}</w:instrText>
      </w:r>
      <w:r w:rsidR="00CD7FDC">
        <w:fldChar w:fldCharType="separate"/>
      </w:r>
      <w:r w:rsidR="00EC2217" w:rsidRPr="00EC2217">
        <w:rPr>
          <w:noProof/>
        </w:rPr>
        <w:t>[42]</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79CDDF2C" w14:textId="77777777" w:rsidR="009A2AF1" w:rsidRDefault="009A2AF1" w:rsidP="00CD7FDC"/>
    <w:p w14:paraId="6CDBED05" w14:textId="69F78D06" w:rsidR="00CD7FDC" w:rsidRDefault="00CD7FDC" w:rsidP="009A2AF1">
      <w:pPr>
        <w:pStyle w:val="Prrafodelista"/>
        <w:ind w:left="0"/>
      </w:pPr>
      <w:r w:rsidRPr="001F343A">
        <w:t>Mobile</w:t>
      </w:r>
      <w:r w:rsidR="001F343A" w:rsidRPr="001F343A">
        <w:t xml:space="preserve">, </w:t>
      </w:r>
      <w:r w:rsidRPr="001F343A">
        <w:t>Desktop</w:t>
      </w:r>
      <w:r w:rsidR="001F343A" w:rsidRPr="001F343A">
        <w:t xml:space="preserve">, </w:t>
      </w:r>
      <w:r w:rsidRPr="001F343A">
        <w:t>Tablet</w:t>
      </w:r>
      <w:r w:rsidR="001F343A" w:rsidRPr="001F343A">
        <w:t xml:space="preserve">, </w:t>
      </w:r>
      <w:r w:rsidRPr="00CD7FDC">
        <w:t>Categ</w:t>
      </w:r>
      <w:r>
        <w:t>oría de dispositivo promedio</w:t>
      </w:r>
      <w:r w:rsidR="001F343A">
        <w:t xml:space="preserve">, </w:t>
      </w:r>
      <w:r>
        <w:t xml:space="preserve">Categoría de dispositivo </w:t>
      </w:r>
      <w:proofErr w:type="spellStart"/>
      <w:r>
        <w:t>std</w:t>
      </w:r>
      <w:proofErr w:type="spellEnd"/>
      <w:r w:rsidR="009A2AF1">
        <w:t>.</w:t>
      </w:r>
    </w:p>
    <w:p w14:paraId="5A861FA0" w14:textId="77777777" w:rsidR="00CD7FDC" w:rsidRDefault="00CD7FDC" w:rsidP="00CD7FDC">
      <w:pPr>
        <w:pStyle w:val="Prrafodelista"/>
      </w:pPr>
    </w:p>
    <w:p w14:paraId="6F08C79C" w14:textId="36C106FD" w:rsidR="00B84D89" w:rsidRDefault="00CD7FDC" w:rsidP="00B84D89">
      <w:r>
        <w:t xml:space="preserve">Donde </w:t>
      </w:r>
      <w:r w:rsidRPr="00CD7FDC">
        <w:t>Mobile</w:t>
      </w:r>
      <w:r>
        <w:t>,</w:t>
      </w:r>
      <w:r w:rsidRPr="00CD7FDC">
        <w:t xml:space="preserve"> Desktop</w:t>
      </w:r>
      <w:r w:rsidR="001F343A">
        <w:t xml:space="preserve"> y</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8C64D3">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[43]","plainTextFormattedCitation":"[43]","previouslyFormattedCitation":"[43]"},"properties":{"noteIndex":0},"schema":"https://github.com/citation-style-language/schema/raw/master/csl-citation.json"}</w:instrText>
      </w:r>
      <w:r w:rsidR="00B84D89">
        <w:fldChar w:fldCharType="separate"/>
      </w:r>
      <w:r w:rsidR="00EC2217" w:rsidRPr="00EC2217">
        <w:rPr>
          <w:noProof/>
        </w:rPr>
        <w:t>[43]</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58EA0AB3" w14:textId="77777777" w:rsidR="009A2AF1" w:rsidRDefault="009A2AF1" w:rsidP="00033C01"/>
    <w:p w14:paraId="6AFA595F" w14:textId="74C908B3" w:rsidR="00A31F16" w:rsidRDefault="001F343A" w:rsidP="009A2AF1">
      <w:pPr>
        <w:pStyle w:val="Prrafodelista"/>
        <w:ind w:left="0"/>
      </w:pPr>
      <w:r>
        <w:t>N</w:t>
      </w:r>
      <w:r w:rsidR="0028002D" w:rsidRPr="0028002D">
        <w:t xml:space="preserve">úmero de vistas de </w:t>
      </w:r>
      <w:r w:rsidRPr="0028002D">
        <w:t>página,</w:t>
      </w:r>
      <w:r>
        <w:t xml:space="preserve"> </w:t>
      </w:r>
      <w:r w:rsidR="00A31F16">
        <w:t>Usuarios Nuevos</w:t>
      </w:r>
      <w:r>
        <w:t xml:space="preserve">, </w:t>
      </w:r>
      <w:r w:rsidR="00A31F16">
        <w:t>Usuarios</w:t>
      </w:r>
      <w:r>
        <w:t>, Número</w:t>
      </w:r>
      <w:r w:rsidR="00A31F16">
        <w:t xml:space="preserve"> de Sesiones Por usuario</w:t>
      </w:r>
      <w:r>
        <w:t xml:space="preserve">, </w:t>
      </w:r>
      <w:r w:rsidR="00A31F16">
        <w:t>Sesiones</w:t>
      </w:r>
      <w:r w:rsidR="0085754F">
        <w:t>.</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w:t>
      </w:r>
      <w:proofErr w:type="spellStart"/>
      <w:r>
        <w:t>preprocesado</w:t>
      </w:r>
      <w:proofErr w:type="spellEnd"/>
      <w:r>
        <w:t>.</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0178C64A" w:rsidR="0037461A"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spellEnd"/>
      <w:r>
        <w:rPr>
          <w:rFonts w:eastAsiaTheme="majorEastAsia"/>
        </w:rPr>
        <w:t>,</w:t>
      </w:r>
      <w:r w:rsidR="00636329">
        <w:rPr>
          <w:rFonts w:eastAsiaTheme="majorEastAsia"/>
        </w:rPr>
        <w:t xml:space="preserve"> e</w:t>
      </w:r>
      <w:r>
        <w:rPr>
          <w:rFonts w:eastAsiaTheme="majorEastAsia"/>
        </w:rPr>
        <w:t xml:space="preserve">l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115BA5EE" w14:textId="77777777" w:rsidR="0037461A" w:rsidRDefault="0037461A">
      <w:pPr>
        <w:spacing w:after="160" w:line="259" w:lineRule="auto"/>
        <w:rPr>
          <w:rFonts w:eastAsiaTheme="majorEastAsia"/>
        </w:rPr>
      </w:pPr>
      <w:r>
        <w:rPr>
          <w:rFonts w:eastAsiaTheme="majorEastAsia"/>
        </w:rPr>
        <w:br w:type="page"/>
      </w:r>
    </w:p>
    <w:p w14:paraId="2527C336" w14:textId="382145D3" w:rsidR="00605890" w:rsidRDefault="00FA1763" w:rsidP="0037461A">
      <w:pPr>
        <w:pStyle w:val="Ttulo3"/>
      </w:pPr>
      <w:bookmarkStart w:id="60" w:name="_Toc164369669"/>
      <w:r>
        <w:lastRenderedPageBreak/>
        <w:t xml:space="preserve">4.3.3 </w:t>
      </w:r>
      <w:r w:rsidR="00A357A8">
        <w:t xml:space="preserve">Predictor </w:t>
      </w:r>
      <w:proofErr w:type="spellStart"/>
      <w:r w:rsidR="00A357A8">
        <w:t>Flag</w:t>
      </w:r>
      <w:bookmarkEnd w:id="60"/>
      <w:proofErr w:type="spellEnd"/>
    </w:p>
    <w:p w14:paraId="2E45C8A0" w14:textId="77777777" w:rsidR="003A7036" w:rsidRDefault="003A7036" w:rsidP="00033C01">
      <w:pPr>
        <w:rPr>
          <w:rFonts w:eastAsiaTheme="majorEastAsia"/>
        </w:rPr>
      </w:pPr>
    </w:p>
    <w:p w14:paraId="462E6EDA" w14:textId="2CE2BDA3" w:rsidR="003A7036" w:rsidRDefault="003A7036" w:rsidP="00A357A8">
      <w:pPr>
        <w:jc w:val="both"/>
        <w:rPr>
          <w:rFonts w:eastAsiaTheme="majorEastAsia"/>
        </w:rPr>
      </w:pPr>
      <w:r>
        <w:rPr>
          <w:rFonts w:eastAsiaTheme="majorEastAsia"/>
        </w:rPr>
        <w:t xml:space="preserve">Finalmente se procedió a calcular el predictor </w:t>
      </w:r>
      <w:proofErr w:type="spellStart"/>
      <w:r>
        <w:rPr>
          <w:rFonts w:eastAsiaTheme="majorEastAsia"/>
        </w:rPr>
        <w:t>Flag</w:t>
      </w:r>
      <w:proofErr w:type="spellEnd"/>
      <w:r>
        <w:rPr>
          <w:rFonts w:eastAsiaTheme="majorEastAsia"/>
        </w:rPr>
        <w:t xml:space="preserve"> </w:t>
      </w:r>
      <w:r w:rsidR="00A357A8">
        <w:rPr>
          <w:rFonts w:eastAsiaTheme="majorEastAsia"/>
        </w:rPr>
        <w:t xml:space="preserve">esta será la columna a predecir, es decir vamos a </w:t>
      </w:r>
      <w:proofErr w:type="spellStart"/>
      <w:r w:rsidR="00A357A8">
        <w:rPr>
          <w:rFonts w:eastAsiaTheme="majorEastAsia"/>
        </w:rPr>
        <w:t>discretizar</w:t>
      </w:r>
      <w:proofErr w:type="spellEnd"/>
      <w:r w:rsidR="00A357A8">
        <w:rPr>
          <w:rFonts w:eastAsiaTheme="majorEastAsia"/>
        </w:rPr>
        <w:t xml:space="preserve"> los valores de la columna total de vistas en otra columna, esto es porque </w:t>
      </w:r>
      <w:proofErr w:type="spellStart"/>
      <w:r w:rsidR="00A357A8">
        <w:rPr>
          <w:rFonts w:eastAsiaTheme="majorEastAsia"/>
        </w:rPr>
        <w:t>discretizar</w:t>
      </w:r>
      <w:proofErr w:type="spellEnd"/>
      <w:r w:rsidR="00A357A8">
        <w:rPr>
          <w:rFonts w:eastAsiaTheme="majorEastAsia"/>
        </w:rPr>
        <w:t xml:space="preserve"> los valores implica una mejora en los resultados de predicción</w:t>
      </w:r>
      <w:r w:rsidR="00A357A8">
        <w:rPr>
          <w:rFonts w:eastAsiaTheme="majorEastAsia"/>
        </w:rPr>
        <w:fldChar w:fldCharType="begin" w:fldLock="1"/>
      </w:r>
      <w:r w:rsidR="00A357A8">
        <w:rPr>
          <w:rFonts w:eastAsiaTheme="majorEastAsia"/>
        </w:rPr>
        <w:instrText>ADDIN CSL_CITATION {"citationItems":[{"id":"ITEM-1","itemData":{"DOI":"10.1023/A:1016304305535/METRICS","ISSN":"13845810","abstract":"Discrete values have important roles in data mining and knowledge discovery. They are about intervals of numbers which are more concise to represent and specify, easier to use and comprehend as they are closer to a knowledge-level representation than continuous values. Many studies show induction tasks can benefit from discretization: rules with discrete values are normally shorter and more understandable and discretization can lead to improved predictive accuracy. Furthermore, many induction algorithms found in the literature require discrete features. All these prompt researchers and practitioners to discretize continuous features before or during a machine learning or data mining task. There are numerous discretization methods available in the literature. It is time for us to examine these seemingly different methods for discretization and find out how different they really are, what are the key components of a discretization process, how we can improve the current level of research for new development as well as the use of existing methods. This paper aims at a systematic study of discretization methods with their history of development, effect on classification, and trade-off between speed and accuracy. Contributions of this paper are an abstract description summarizing existing discretization methods, a hierarchical framework to categorize the existing methods and pave the way for further development, concise discussions of representative discretization methods, extensive experiments and their analysis, and some guidelines as to how to choose a discretization method under various circumstances. We also identify some issues yet to solve and future research for discretization.","author":[{"dropping-particle":"","family":"Liu","given":"Huan","non-dropping-particle":"","parse-names":false,"suffix":""},{"dropping-particle":"","family":"Hussain","given":"Farhad","non-dropping-particle":"","parse-names":false,"suffix":""},{"dropping-particle":"","family":"Tan","given":"Chew Lim","non-dropping-particle":"","parse-names":false,"suffix":""},{"dropping-particle":"","family":"Dash","given":"Manoranjan","non-dropping-particle":"","parse-names":false,"suffix":""}],"container-title":"Data Mining and Knowledge Discovery","id":"ITEM-1","issue":"4","issued":{"date-parts":[["2002"]]},"page":"393-423","publisher":"Springer","title":"Discretization: An enabling technique","type":"article-journal","volume":"6"},"uris":["http://www.mendeley.com/documents/?uuid=4d65ce55-7275-39f0-8b9e-888589ba8e05"]}],"mendeley":{"formattedCitation":"[44]","plainTextFormattedCitation":"[44]"},"properties":{"noteIndex":0},"schema":"https://github.com/citation-style-language/schema/raw/master/csl-citation.json"}</w:instrText>
      </w:r>
      <w:r w:rsidR="00A357A8">
        <w:rPr>
          <w:rFonts w:eastAsiaTheme="majorEastAsia"/>
        </w:rPr>
        <w:fldChar w:fldCharType="separate"/>
      </w:r>
      <w:r w:rsidR="00A357A8" w:rsidRPr="00A357A8">
        <w:rPr>
          <w:rFonts w:eastAsiaTheme="majorEastAsia"/>
          <w:noProof/>
        </w:rPr>
        <w:t>[44]</w:t>
      </w:r>
      <w:r w:rsidR="00A357A8">
        <w:rPr>
          <w:rFonts w:eastAsiaTheme="majorEastAsia"/>
        </w:rPr>
        <w:fldChar w:fldCharType="end"/>
      </w:r>
      <w:r w:rsidR="00A357A8">
        <w:rPr>
          <w:rFonts w:eastAsiaTheme="majorEastAsia"/>
        </w:rPr>
        <w:t>.</w:t>
      </w:r>
    </w:p>
    <w:p w14:paraId="4588DE84" w14:textId="08507349" w:rsidR="001A6A31" w:rsidRDefault="003A7036" w:rsidP="00A357A8">
      <w:pPr>
        <w:jc w:val="both"/>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 en este caso se comenzó con 30 y se pasó a 15,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w:t>
      </w:r>
      <w:r w:rsidR="00620813" w:rsidRPr="00E501A8">
        <w:rPr>
          <w:rFonts w:eastAsiaTheme="majorEastAsia"/>
          <w:i/>
        </w:rPr>
        <w:t>Google</w:t>
      </w:r>
      <w:r w:rsidR="001A6A31" w:rsidRPr="00E501A8">
        <w:rPr>
          <w:rFonts w:eastAsiaTheme="majorEastAsia"/>
          <w:i/>
        </w:rPr>
        <w:t xml:space="preserve"> </w:t>
      </w:r>
      <w:proofErr w:type="spellStart"/>
      <w:r w:rsidR="001A6A31" w:rsidRPr="00E501A8">
        <w:rPr>
          <w:rFonts w:eastAsiaTheme="majorEastAsia"/>
          <w:i/>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5F59FC3A" w:rsidR="001A6A31" w:rsidRDefault="001A6A31" w:rsidP="0095327E">
      <w:r>
        <w:rPr>
          <w:rFonts w:eastAsiaTheme="majorEastAsia"/>
        </w:rPr>
        <w:t xml:space="preserve"> </w:t>
      </w:r>
      <m:oMath>
        <m:r>
          <m:rPr>
            <m:sty m:val="p"/>
          </m:rPr>
          <w:rPr>
            <w:rFonts w:ascii="Cambria Math" w:hAnsi="Cambria Math"/>
          </w:rPr>
          <w:br/>
        </m:r>
        <m:r>
          <w:rPr>
            <w:rFonts w:ascii="Cambria Math" w:hAnsi="Cambria Math"/>
          </w:rPr>
          <m:t>RPE=</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(número de vistas de página)</m:t>
                </m:r>
              </m:e>
            </m:func>
            <m:r>
              <w:rPr>
                <w:rFonts w:ascii="Cambria Math" w:hAnsi="Cambria Math"/>
              </w:rPr>
              <m:t>-</m:t>
            </m:r>
            <m:r>
              <m:rPr>
                <m:sty m:val="p"/>
              </m:rPr>
              <w:rPr>
                <w:rFonts w:ascii="Cambria Math" w:hAnsi="Cambria Math"/>
              </w:rPr>
              <m:t>min⁡</m:t>
            </m:r>
            <m:r>
              <w:rPr>
                <w:rFonts w:ascii="Cambria Math" w:hAnsi="Cambria Math"/>
              </w:rPr>
              <m:t>(número de vistas de página)</m:t>
            </m:r>
          </m:num>
          <m:den>
            <m:r>
              <w:rPr>
                <w:rFonts w:ascii="Cambria Math" w:hAnsi="Cambria Math"/>
              </w:rPr>
              <m:t>N</m:t>
            </m:r>
          </m:den>
        </m:f>
      </m:oMath>
      <w:r w:rsidR="0095327E">
        <w:t xml:space="preserve">                        (8)                                           </w:t>
      </w:r>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36FD8297" w14:textId="6FFBCF57" w:rsidR="00A31F16" w:rsidRDefault="001A6A31" w:rsidP="00033C01">
      <w:pPr>
        <w:rPr>
          <w:rFonts w:eastAsiaTheme="majorEastAsia"/>
        </w:rPr>
      </w:pPr>
      <w:r>
        <w:rPr>
          <w:rFonts w:eastAsiaTheme="majorEastAsia"/>
        </w:rPr>
        <w:t xml:space="preserve">Donde </w:t>
      </w:r>
      <w:r w:rsidR="00A357A8">
        <w:rPr>
          <w:rFonts w:eastAsiaTheme="majorEastAsia"/>
        </w:rPr>
        <w:t xml:space="preserve">en la formula (8) </w:t>
      </w:r>
      <w:r>
        <w:rPr>
          <w:rFonts w:eastAsiaTheme="majorEastAsia"/>
        </w:rPr>
        <w:t xml:space="preserve">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w:t>
      </w:r>
      <w:r w:rsidR="00A357A8">
        <w:rPr>
          <w:rFonts w:eastAsiaTheme="majorEastAsia"/>
        </w:rPr>
        <w:t>c</w:t>
      </w:r>
      <w:r w:rsidR="00C810EB">
        <w:rPr>
          <w:rFonts w:eastAsiaTheme="majorEastAsia"/>
        </w:rPr>
        <w:t>orrespondiente a dicho rango.</w:t>
      </w:r>
    </w:p>
    <w:p w14:paraId="04E8E2DE" w14:textId="77777777" w:rsidR="00C810EB" w:rsidRDefault="00C810EB" w:rsidP="00033C01">
      <w:pPr>
        <w:rPr>
          <w:rFonts w:eastAsiaTheme="majorEastAsia"/>
        </w:rPr>
      </w:pPr>
    </w:p>
    <w:p w14:paraId="37FCE821" w14:textId="261BEE8C"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w:t>
      </w:r>
      <w:r w:rsidR="00883FE8">
        <w:rPr>
          <w:rFonts w:eastAsiaTheme="majorEastAsia"/>
        </w:rPr>
        <w:t xml:space="preserve">umnas de </w:t>
      </w:r>
      <w:r w:rsidR="003E06F0">
        <w:rPr>
          <w:rFonts w:eastAsiaTheme="majorEastAsia"/>
        </w:rPr>
        <w:t>la</w:t>
      </w:r>
      <w:r w:rsidR="003E678D">
        <w:rPr>
          <w:rFonts w:eastAsiaTheme="majorEastAsia"/>
        </w:rPr>
        <w:t xml:space="preserve"> </w:t>
      </w:r>
      <w:proofErr w:type="spellStart"/>
      <w:r w:rsidR="003E06F0">
        <w:rPr>
          <w:rFonts w:eastAsiaTheme="majorEastAsia"/>
        </w:rPr>
        <w:t>Television</w:t>
      </w:r>
      <w:proofErr w:type="spellEnd"/>
      <w:r w:rsidR="003E06F0">
        <w:rPr>
          <w:rFonts w:eastAsiaTheme="majorEastAsia"/>
        </w:rPr>
        <w:t xml:space="preserve"> Universitaria Misionera - </w:t>
      </w:r>
      <w:proofErr w:type="spellStart"/>
      <w:r w:rsidR="00883FE8">
        <w:rPr>
          <w:rFonts w:eastAsiaTheme="majorEastAsia"/>
        </w:rPr>
        <w:t>T</w:t>
      </w:r>
      <w:r>
        <w:rPr>
          <w:rFonts w:eastAsiaTheme="majorEastAsia"/>
        </w:rPr>
        <w: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sidRPr="00E501A8">
        <w:rPr>
          <w:rFonts w:eastAsiaTheme="majorEastAsia"/>
          <w:i/>
        </w:rPr>
        <w:t>Dataframe</w:t>
      </w:r>
      <w:proofErr w:type="spellEnd"/>
      <w:r>
        <w:rPr>
          <w:rFonts w:eastAsiaTheme="majorEastAsia"/>
        </w:rPr>
        <w:t>:</w:t>
      </w:r>
    </w:p>
    <w:p w14:paraId="7F699E7C" w14:textId="77777777" w:rsidR="009A2AF1" w:rsidRDefault="009A2AF1" w:rsidP="00033C01">
      <w:pPr>
        <w:rPr>
          <w:rFonts w:eastAsiaTheme="majorEastAsia"/>
        </w:rPr>
      </w:pPr>
    </w:p>
    <w:p w14:paraId="3AC147FC" w14:textId="07020D68" w:rsidR="00C810EB" w:rsidRPr="009A2AF1" w:rsidRDefault="00C810EB" w:rsidP="009A2AF1">
      <w:pPr>
        <w:rPr>
          <w:rFonts w:eastAsiaTheme="majorEastAsia"/>
        </w:rPr>
      </w:pPr>
      <w:r w:rsidRPr="009A2AF1">
        <w:rPr>
          <w:rFonts w:eastAsiaTheme="majorEastAsia"/>
        </w:rPr>
        <w:t xml:space="preserve">Predictor </w:t>
      </w:r>
      <w:proofErr w:type="spellStart"/>
      <w:r w:rsidRPr="009A2AF1">
        <w:rPr>
          <w:rFonts w:eastAsiaTheme="majorEastAsia"/>
        </w:rPr>
        <w:t>Flag</w:t>
      </w:r>
      <w:proofErr w:type="spellEnd"/>
      <w:r w:rsidR="00EE1887" w:rsidRPr="009A2AF1">
        <w:rPr>
          <w:rFonts w:eastAsiaTheme="majorEastAsia"/>
        </w:rPr>
        <w:t xml:space="preserve">, </w:t>
      </w:r>
      <w:r w:rsidRPr="009A2AF1">
        <w:rPr>
          <w:rFonts w:eastAsiaTheme="majorEastAsia"/>
        </w:rPr>
        <w:t>Número de vistas de página</w:t>
      </w:r>
      <w:r w:rsidR="00EE1887" w:rsidRPr="009A2AF1">
        <w:rPr>
          <w:rFonts w:eastAsiaTheme="majorEastAsia"/>
        </w:rPr>
        <w:t xml:space="preserve">, </w:t>
      </w:r>
      <w:r w:rsidRPr="009A2AF1">
        <w:rPr>
          <w:rFonts w:eastAsiaTheme="majorEastAsia"/>
        </w:rPr>
        <w:t>Usuarios nuevos</w:t>
      </w:r>
      <w:r w:rsidR="00EE1887" w:rsidRPr="009A2AF1">
        <w:rPr>
          <w:rFonts w:eastAsiaTheme="majorEastAsia"/>
        </w:rPr>
        <w:t xml:space="preserve">, </w:t>
      </w:r>
      <w:r w:rsidRPr="009A2AF1">
        <w:rPr>
          <w:rFonts w:eastAsiaTheme="majorEastAsia"/>
        </w:rPr>
        <w:t>Usuarios</w:t>
      </w:r>
      <w:r w:rsidR="00EE1887" w:rsidRPr="009A2AF1">
        <w:rPr>
          <w:rFonts w:eastAsiaTheme="majorEastAsia"/>
        </w:rPr>
        <w:t xml:space="preserve">, </w:t>
      </w:r>
      <w:r w:rsidRPr="009A2AF1">
        <w:rPr>
          <w:rFonts w:eastAsiaTheme="majorEastAsia"/>
        </w:rPr>
        <w:t>Número de sesiones por usuario</w:t>
      </w:r>
      <w:r w:rsidR="00EE1887" w:rsidRPr="009A2AF1">
        <w:rPr>
          <w:rFonts w:eastAsiaTheme="majorEastAsia"/>
        </w:rPr>
        <w:t xml:space="preserve">, </w:t>
      </w:r>
      <w:r w:rsidRPr="009A2AF1">
        <w:rPr>
          <w:rFonts w:eastAsiaTheme="majorEastAsia"/>
        </w:rPr>
        <w:t>Sesiones</w:t>
      </w:r>
      <w:r w:rsidR="00EE1887" w:rsidRPr="009A2AF1">
        <w:rPr>
          <w:rFonts w:eastAsiaTheme="majorEastAsia"/>
        </w:rPr>
        <w:t xml:space="preserve">, </w:t>
      </w:r>
      <w:r w:rsidRPr="009A2AF1">
        <w:rPr>
          <w:rFonts w:eastAsiaTheme="majorEastAsia"/>
        </w:rPr>
        <w:t>Argentina</w:t>
      </w:r>
      <w:r w:rsidR="00EE1887" w:rsidRPr="009A2AF1">
        <w:rPr>
          <w:rFonts w:eastAsiaTheme="majorEastAsia"/>
        </w:rPr>
        <w:t xml:space="preserve">, </w:t>
      </w:r>
      <w:r w:rsidR="002872A1" w:rsidRPr="009A2AF1">
        <w:rPr>
          <w:rFonts w:eastAsiaTheme="majorEastAsia"/>
        </w:rPr>
        <w:t xml:space="preserve">Otros </w:t>
      </w:r>
      <w:proofErr w:type="spellStart"/>
      <w:r w:rsidR="002872A1" w:rsidRPr="009A2AF1">
        <w:rPr>
          <w:rFonts w:eastAsiaTheme="majorEastAsia"/>
        </w:rPr>
        <w:t>Paises</w:t>
      </w:r>
      <w:proofErr w:type="spellEnd"/>
      <w:r w:rsidR="00EE1887" w:rsidRPr="009A2AF1">
        <w:rPr>
          <w:rFonts w:eastAsiaTheme="majorEastAsia"/>
        </w:rPr>
        <w:t xml:space="preserve">, </w:t>
      </w:r>
      <w:r w:rsidRPr="009A2AF1">
        <w:rPr>
          <w:rFonts w:eastAsiaTheme="majorEastAsia"/>
        </w:rPr>
        <w:t>Mobile</w:t>
      </w:r>
      <w:r w:rsidR="00EE1887" w:rsidRPr="009A2AF1">
        <w:rPr>
          <w:rFonts w:eastAsiaTheme="majorEastAsia"/>
        </w:rPr>
        <w:t xml:space="preserve">, </w:t>
      </w:r>
      <w:r w:rsidRPr="009A2AF1">
        <w:rPr>
          <w:rFonts w:eastAsiaTheme="majorEastAsia"/>
        </w:rPr>
        <w:t>Desktop</w:t>
      </w:r>
      <w:r w:rsidR="00EE1887" w:rsidRPr="009A2AF1">
        <w:rPr>
          <w:rFonts w:eastAsiaTheme="majorEastAsia"/>
        </w:rPr>
        <w:t xml:space="preserve">, </w:t>
      </w:r>
      <w:r w:rsidRPr="009A2AF1">
        <w:rPr>
          <w:rFonts w:eastAsiaTheme="majorEastAsia"/>
        </w:rPr>
        <w:t>Tablet</w:t>
      </w:r>
      <w:r w:rsidR="00EE1887" w:rsidRPr="009A2AF1">
        <w:rPr>
          <w:rFonts w:eastAsiaTheme="majorEastAsia"/>
        </w:rPr>
        <w:t xml:space="preserve">, </w:t>
      </w:r>
      <w:r w:rsidRPr="009A2AF1">
        <w:rPr>
          <w:rFonts w:eastAsiaTheme="majorEastAsia"/>
        </w:rPr>
        <w:t>Categoría de dispositivo promedio</w:t>
      </w:r>
      <w:r w:rsidR="00EE1887" w:rsidRPr="009A2AF1">
        <w:rPr>
          <w:rFonts w:eastAsiaTheme="majorEastAsia"/>
        </w:rPr>
        <w:t xml:space="preserve">, </w:t>
      </w:r>
      <w:r w:rsidR="002872A1" w:rsidRPr="009A2AF1">
        <w:rPr>
          <w:rFonts w:eastAsiaTheme="majorEastAsia"/>
        </w:rPr>
        <w:t xml:space="preserve">Categoría de dispositivo </w:t>
      </w:r>
      <w:proofErr w:type="spellStart"/>
      <w:r w:rsidR="002872A1" w:rsidRPr="009A2AF1">
        <w:rPr>
          <w:rFonts w:eastAsiaTheme="majorEastAsia"/>
        </w:rPr>
        <w:t>std</w:t>
      </w:r>
      <w:proofErr w:type="spellEnd"/>
      <w:r w:rsidR="00EE1887" w:rsidRPr="009A2AF1">
        <w:rPr>
          <w:rFonts w:eastAsiaTheme="majorEastAsia"/>
        </w:rPr>
        <w:t xml:space="preserve">, </w:t>
      </w:r>
      <w:r w:rsidRPr="009A2AF1">
        <w:rPr>
          <w:rFonts w:eastAsiaTheme="majorEastAsia"/>
        </w:rPr>
        <w:t>Windows</w:t>
      </w:r>
      <w:r w:rsidR="00EE1887" w:rsidRPr="009A2AF1">
        <w:rPr>
          <w:rFonts w:eastAsiaTheme="majorEastAsia"/>
        </w:rPr>
        <w:t xml:space="preserve">, </w:t>
      </w:r>
      <w:r w:rsidRPr="009A2AF1">
        <w:rPr>
          <w:rFonts w:eastAsiaTheme="majorEastAsia"/>
        </w:rPr>
        <w:t>Android</w:t>
      </w:r>
      <w:r w:rsidR="00EE1887" w:rsidRPr="009A2AF1">
        <w:rPr>
          <w:rFonts w:eastAsiaTheme="majorEastAsia"/>
        </w:rPr>
        <w:t xml:space="preserve">, </w:t>
      </w:r>
      <w:r w:rsidRPr="009A2AF1">
        <w:rPr>
          <w:rFonts w:eastAsiaTheme="majorEastAsia"/>
        </w:rPr>
        <w:t>Linux</w:t>
      </w:r>
      <w:r w:rsidR="00EE1887" w:rsidRPr="009A2AF1">
        <w:rPr>
          <w:rFonts w:eastAsiaTheme="majorEastAsia"/>
        </w:rPr>
        <w:t xml:space="preserve">, </w:t>
      </w:r>
      <w:r w:rsidRPr="009A2AF1">
        <w:rPr>
          <w:rFonts w:eastAsiaTheme="majorEastAsia"/>
        </w:rPr>
        <w:t>Macintosh</w:t>
      </w:r>
      <w:r w:rsidR="00EE1887" w:rsidRPr="009A2AF1">
        <w:rPr>
          <w:rFonts w:eastAsiaTheme="majorEastAsia"/>
        </w:rPr>
        <w:t xml:space="preserve">, </w:t>
      </w:r>
      <w:r w:rsidRPr="009A2AF1">
        <w:rPr>
          <w:rFonts w:eastAsiaTheme="majorEastAsia"/>
        </w:rPr>
        <w:t>Sistema operativo (</w:t>
      </w:r>
      <w:proofErr w:type="spellStart"/>
      <w:r w:rsidRPr="009A2AF1">
        <w:rPr>
          <w:rFonts w:eastAsiaTheme="majorEastAsia"/>
        </w:rPr>
        <w:t>not</w:t>
      </w:r>
      <w:proofErr w:type="spellEnd"/>
      <w:r w:rsidRPr="009A2AF1">
        <w:rPr>
          <w:rFonts w:eastAsiaTheme="majorEastAsia"/>
        </w:rPr>
        <w:t xml:space="preserve"> set)</w:t>
      </w:r>
      <w:r w:rsidR="00EE1887" w:rsidRPr="009A2AF1">
        <w:rPr>
          <w:rFonts w:eastAsiaTheme="majorEastAsia"/>
        </w:rPr>
        <w:t xml:space="preserve">, </w:t>
      </w:r>
      <w:r w:rsidRPr="009A2AF1">
        <w:rPr>
          <w:rFonts w:eastAsiaTheme="majorEastAsia"/>
        </w:rPr>
        <w:t>iOS</w:t>
      </w:r>
      <w:r w:rsidR="00EE1887" w:rsidRPr="009A2AF1">
        <w:rPr>
          <w:rFonts w:eastAsiaTheme="majorEastAsia"/>
        </w:rPr>
        <w:t xml:space="preserve">, </w:t>
      </w:r>
      <w:r w:rsidRPr="009A2AF1">
        <w:rPr>
          <w:rFonts w:eastAsiaTheme="majorEastAsia"/>
        </w:rPr>
        <w:t xml:space="preserve">Windows </w:t>
      </w:r>
      <w:proofErr w:type="spellStart"/>
      <w:r w:rsidRPr="009A2AF1">
        <w:rPr>
          <w:rFonts w:eastAsiaTheme="majorEastAsia"/>
        </w:rPr>
        <w:t>Phone</w:t>
      </w:r>
      <w:proofErr w:type="spellEnd"/>
      <w:r w:rsidR="00EE1887" w:rsidRPr="009A2AF1">
        <w:rPr>
          <w:rFonts w:eastAsiaTheme="majorEastAsia"/>
        </w:rPr>
        <w:t xml:space="preserve">, </w:t>
      </w:r>
      <w:r w:rsidRPr="009A2AF1">
        <w:rPr>
          <w:rFonts w:eastAsiaTheme="majorEastAsia"/>
        </w:rPr>
        <w:t>Chrome OS</w:t>
      </w:r>
      <w:r w:rsidR="00EE1887" w:rsidRPr="009A2AF1">
        <w:rPr>
          <w:rFonts w:eastAsiaTheme="majorEastAsia"/>
        </w:rPr>
        <w:t xml:space="preserve">, </w:t>
      </w:r>
      <w:proofErr w:type="spellStart"/>
      <w:r w:rsidRPr="009A2AF1">
        <w:rPr>
          <w:rFonts w:eastAsiaTheme="majorEastAsia"/>
        </w:rPr>
        <w:t>Tizen</w:t>
      </w:r>
      <w:proofErr w:type="spellEnd"/>
      <w:r w:rsidR="00EE1887" w:rsidRPr="009A2AF1">
        <w:rPr>
          <w:rFonts w:eastAsiaTheme="majorEastAsia"/>
        </w:rPr>
        <w:t xml:space="preserve">, </w:t>
      </w:r>
      <w:r w:rsidRPr="009A2AF1">
        <w:rPr>
          <w:rFonts w:eastAsiaTheme="majorEastAsia"/>
        </w:rPr>
        <w:t>Sistema operativo promedio</w:t>
      </w:r>
      <w:r w:rsidR="00EE1887" w:rsidRPr="009A2AF1">
        <w:rPr>
          <w:rFonts w:eastAsiaTheme="majorEastAsia"/>
        </w:rPr>
        <w:t xml:space="preserve">, </w:t>
      </w:r>
      <w:r w:rsidRPr="009A2AF1">
        <w:rPr>
          <w:rFonts w:eastAsiaTheme="majorEastAsia"/>
        </w:rPr>
        <w:t xml:space="preserve">Sistema operativo </w:t>
      </w:r>
      <w:proofErr w:type="spellStart"/>
      <w:r w:rsidRPr="009A2AF1">
        <w:rPr>
          <w:rFonts w:eastAsiaTheme="majorEastAsia"/>
        </w:rPr>
        <w:t>std</w:t>
      </w:r>
      <w:proofErr w:type="spellEnd"/>
      <w:r w:rsidR="00EE1887" w:rsidRPr="009A2AF1">
        <w:rPr>
          <w:rFonts w:eastAsiaTheme="majorEastAsia"/>
        </w:rPr>
        <w:t xml:space="preserve">, </w:t>
      </w:r>
      <w:proofErr w:type="spellStart"/>
      <w:r w:rsidRPr="00E501A8">
        <w:rPr>
          <w:rFonts w:eastAsiaTheme="majorEastAsia"/>
          <w:i/>
        </w:rPr>
        <w:t>Organic</w:t>
      </w:r>
      <w:proofErr w:type="spellEnd"/>
      <w:r w:rsidRPr="00E501A8">
        <w:rPr>
          <w:rFonts w:eastAsiaTheme="majorEastAsia"/>
          <w:i/>
        </w:rPr>
        <w:t xml:space="preserve"> </w:t>
      </w:r>
      <w:proofErr w:type="spellStart"/>
      <w:r w:rsidRPr="00E501A8">
        <w:rPr>
          <w:rFonts w:eastAsiaTheme="majorEastAsia"/>
          <w:i/>
        </w:rPr>
        <w:t>Search</w:t>
      </w:r>
      <w:proofErr w:type="spellEnd"/>
      <w:r w:rsidR="00EE1887" w:rsidRPr="009A2AF1">
        <w:rPr>
          <w:rFonts w:eastAsiaTheme="majorEastAsia"/>
        </w:rPr>
        <w:t xml:space="preserve">, </w:t>
      </w:r>
      <w:r w:rsidRPr="009A2AF1">
        <w:rPr>
          <w:rFonts w:eastAsiaTheme="majorEastAsia"/>
        </w:rPr>
        <w:t>Social</w:t>
      </w:r>
      <w:r w:rsidR="00EE1887" w:rsidRPr="009A2AF1">
        <w:rPr>
          <w:rFonts w:eastAsiaTheme="majorEastAsia"/>
        </w:rPr>
        <w:t xml:space="preserve">, </w:t>
      </w:r>
      <w:proofErr w:type="spellStart"/>
      <w:r w:rsidRPr="009A2AF1">
        <w:rPr>
          <w:rFonts w:eastAsiaTheme="majorEastAsia"/>
        </w:rPr>
        <w:t>Direct</w:t>
      </w:r>
      <w:proofErr w:type="spellEnd"/>
      <w:r w:rsidR="00EE1887" w:rsidRPr="009A2AF1">
        <w:rPr>
          <w:rFonts w:eastAsiaTheme="majorEastAsia"/>
        </w:rPr>
        <w:t xml:space="preserve">, </w:t>
      </w:r>
      <w:proofErr w:type="spellStart"/>
      <w:r w:rsidRPr="009A2AF1">
        <w:rPr>
          <w:rFonts w:eastAsiaTheme="majorEastAsia"/>
        </w:rPr>
        <w:t>Referral</w:t>
      </w:r>
      <w:proofErr w:type="spellEnd"/>
      <w:r w:rsidR="00EE1887" w:rsidRPr="009A2AF1">
        <w:rPr>
          <w:rFonts w:eastAsiaTheme="majorEastAsia"/>
        </w:rPr>
        <w:t xml:space="preserve">, </w:t>
      </w:r>
      <w:r w:rsidRPr="009A2AF1">
        <w:rPr>
          <w:rFonts w:eastAsiaTheme="majorEastAsia"/>
        </w:rPr>
        <w:t>Agrupación de canales predeterminada promedio</w:t>
      </w:r>
      <w:r w:rsidR="00EE1887" w:rsidRPr="009A2AF1">
        <w:rPr>
          <w:rFonts w:eastAsiaTheme="majorEastAsia"/>
        </w:rPr>
        <w:t xml:space="preserve">, </w:t>
      </w:r>
      <w:r w:rsidRPr="009A2AF1">
        <w:rPr>
          <w:rFonts w:eastAsiaTheme="majorEastAsia"/>
        </w:rPr>
        <w:t xml:space="preserve">Agrupación de canales predeterminada </w:t>
      </w:r>
      <w:proofErr w:type="spellStart"/>
      <w:r w:rsidRPr="009A2AF1">
        <w:rPr>
          <w:rFonts w:eastAsiaTheme="majorEastAsia"/>
        </w:rPr>
        <w:t>std</w:t>
      </w:r>
      <w:proofErr w:type="spellEnd"/>
      <w:r w:rsidR="00EE1887" w:rsidRPr="009A2AF1">
        <w:rPr>
          <w:rFonts w:eastAsiaTheme="majorEastAsia"/>
        </w:rPr>
        <w:t xml:space="preserve">, </w:t>
      </w:r>
      <w:r w:rsidRPr="009A2AF1">
        <w:rPr>
          <w:rFonts w:eastAsiaTheme="majorEastAsia"/>
        </w:rPr>
        <w:t>Mes</w:t>
      </w:r>
      <w:r w:rsidR="00EE1887" w:rsidRPr="009A2AF1">
        <w:rPr>
          <w:rFonts w:eastAsiaTheme="majorEastAsia"/>
        </w:rPr>
        <w:t>, correlación</w:t>
      </w:r>
      <w:r w:rsidRPr="009A2AF1">
        <w:rPr>
          <w:rFonts w:eastAsiaTheme="majorEastAsia"/>
        </w:rPr>
        <w:t xml:space="preserve"> anual</w:t>
      </w:r>
      <w:r w:rsidR="00EE1887" w:rsidRPr="009A2AF1">
        <w:rPr>
          <w:rFonts w:eastAsiaTheme="majorEastAsia"/>
        </w:rPr>
        <w:t>, correlación</w:t>
      </w:r>
      <w:r w:rsidRPr="009A2AF1">
        <w:rPr>
          <w:rFonts w:eastAsiaTheme="majorEastAsia"/>
        </w:rPr>
        <w:t xml:space="preserve"> Trimestral</w:t>
      </w:r>
      <w:r w:rsidR="0085754F">
        <w:rPr>
          <w:rFonts w:eastAsiaTheme="majorEastAsia"/>
        </w:rPr>
        <w:t>.</w:t>
      </w:r>
    </w:p>
    <w:p w14:paraId="4827C956" w14:textId="77777777" w:rsidR="002872A1" w:rsidRDefault="002872A1" w:rsidP="002872A1">
      <w:pPr>
        <w:rPr>
          <w:rFonts w:eastAsiaTheme="majorEastAsia"/>
        </w:rPr>
      </w:pPr>
    </w:p>
    <w:p w14:paraId="4DCF1C4D" w14:textId="37AB0B68" w:rsidR="002872A1" w:rsidRDefault="002872A1" w:rsidP="002872A1">
      <w:pPr>
        <w:rPr>
          <w:rFonts w:eastAsiaTheme="majorEastAsia"/>
        </w:rPr>
      </w:pPr>
      <w:r>
        <w:rPr>
          <w:rFonts w:eastAsiaTheme="majorEastAsia"/>
        </w:rPr>
        <w:t xml:space="preserve">Siendo un total de 33 columnas, por supuesto que desde </w:t>
      </w:r>
      <w:r w:rsidR="00620813" w:rsidRPr="00E501A8">
        <w:rPr>
          <w:rFonts w:eastAsiaTheme="majorEastAsia"/>
          <w:i/>
        </w:rPr>
        <w:t>Google</w:t>
      </w:r>
      <w:r w:rsidRPr="00E501A8">
        <w:rPr>
          <w:rFonts w:eastAsiaTheme="majorEastAsia"/>
          <w:i/>
        </w:rPr>
        <w:t xml:space="preserve"> </w:t>
      </w:r>
      <w:proofErr w:type="spellStart"/>
      <w:r w:rsidRPr="00E501A8">
        <w:rPr>
          <w:rFonts w:eastAsiaTheme="majorEastAsia"/>
          <w:i/>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sidR="00A357A8">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[45]","plainTextFormattedCitation":"[45]","previouslyFormattedCitation":"[44]"},"properties":{"noteIndex":0},"schema":"https://github.com/citation-style-language/schema/raw/master/csl-citation.json"}</w:instrText>
      </w:r>
      <w:r>
        <w:rPr>
          <w:rFonts w:eastAsiaTheme="majorEastAsia"/>
        </w:rPr>
        <w:fldChar w:fldCharType="separate"/>
      </w:r>
      <w:r w:rsidR="00A357A8" w:rsidRPr="00A357A8">
        <w:rPr>
          <w:rFonts w:eastAsiaTheme="majorEastAsia"/>
          <w:noProof/>
        </w:rPr>
        <w:t>[45]</w:t>
      </w:r>
      <w:r>
        <w:rPr>
          <w:rFonts w:eastAsiaTheme="majorEastAsia"/>
        </w:rPr>
        <w:fldChar w:fldCharType="end"/>
      </w:r>
      <w:r>
        <w:rPr>
          <w:rFonts w:eastAsiaTheme="majorEastAsia"/>
        </w:rPr>
        <w:t xml:space="preserve"> solo se eligieron los datos que a nivel tanto conceptual como de medición, fueran más parecidos entre sí.</w:t>
      </w:r>
    </w:p>
    <w:p w14:paraId="389B8C53" w14:textId="42632E9C" w:rsidR="00F1782E" w:rsidRDefault="00F1782E">
      <w:pPr>
        <w:spacing w:after="160" w:line="259" w:lineRule="auto"/>
        <w:rPr>
          <w:rFonts w:eastAsiaTheme="majorEastAsia"/>
        </w:rPr>
      </w:pPr>
      <w:r>
        <w:rPr>
          <w:rFonts w:eastAsiaTheme="majorEastAsia"/>
        </w:rPr>
        <w:br w:type="page"/>
      </w:r>
    </w:p>
    <w:p w14:paraId="1A0B0418" w14:textId="3AB72765" w:rsidR="00D55B4B" w:rsidRDefault="00FA1763" w:rsidP="00D55B4B">
      <w:pPr>
        <w:pStyle w:val="Ttulo3"/>
      </w:pPr>
      <w:bookmarkStart w:id="61" w:name="_Toc164369670"/>
      <w:r>
        <w:lastRenderedPageBreak/>
        <w:t xml:space="preserve">4.3.4 </w:t>
      </w:r>
      <w:r w:rsidR="00D55B4B">
        <w:t>Detección de Anomalías</w:t>
      </w:r>
      <w:bookmarkEnd w:id="61"/>
    </w:p>
    <w:p w14:paraId="4ABAAD3C" w14:textId="11C1698F" w:rsidR="00F1782E" w:rsidRDefault="008A184D" w:rsidP="008A184D">
      <w:pPr>
        <w:rPr>
          <w:rFonts w:eastAsiaTheme="majorEastAsia"/>
        </w:rPr>
      </w:pPr>
      <w:r>
        <w:rPr>
          <w:rFonts w:eastAsiaTheme="majorEastAsia"/>
        </w:rPr>
        <w:t xml:space="preserve">Finalmente se realizó una limpieza de los </w:t>
      </w:r>
      <w:r w:rsidR="001668D5">
        <w:rPr>
          <w:rFonts w:eastAsiaTheme="majorEastAsia"/>
        </w:rPr>
        <w:t xml:space="preserve">datos </w:t>
      </w:r>
      <w:r w:rsidR="005F797C">
        <w:rPr>
          <w:rFonts w:eastAsiaTheme="majorEastAsia"/>
        </w:rPr>
        <w:t>anómalos</w:t>
      </w:r>
      <w:r w:rsidR="0030456E">
        <w:rPr>
          <w:rFonts w:eastAsiaTheme="majorEastAsia"/>
        </w:rPr>
        <w:t xml:space="preserve"> (</w:t>
      </w:r>
      <w:proofErr w:type="spellStart"/>
      <w:r w:rsidRPr="005F797C">
        <w:rPr>
          <w:rFonts w:eastAsiaTheme="majorEastAsia"/>
          <w:i/>
        </w:rPr>
        <w:t>outliers</w:t>
      </w:r>
      <w:proofErr w:type="spellEnd"/>
      <w:r w:rsidR="0030456E">
        <w:rPr>
          <w:rFonts w:eastAsiaTheme="majorEastAsia"/>
          <w:i/>
        </w:rPr>
        <w:t>)</w:t>
      </w:r>
      <w:r>
        <w:rPr>
          <w:rFonts w:eastAsiaTheme="majorEastAsia"/>
        </w:rPr>
        <w:t xml:space="preserve"> detectados usando </w:t>
      </w:r>
      <w:r w:rsidR="005F797C">
        <w:rPr>
          <w:rFonts w:eastAsiaTheme="majorEastAsia"/>
        </w:rPr>
        <w:t>l</w:t>
      </w:r>
      <w:r w:rsidR="00F1782E">
        <w:rPr>
          <w:rFonts w:eastAsiaTheme="majorEastAsia"/>
        </w:rPr>
        <w:t xml:space="preserve">os k vecinos más cercanos - </w:t>
      </w:r>
      <w:r>
        <w:rPr>
          <w:rFonts w:eastAsiaTheme="majorEastAsia"/>
        </w:rPr>
        <w:t>KNN</w:t>
      </w:r>
      <w:r w:rsidR="00F1782E">
        <w:rPr>
          <w:rFonts w:eastAsiaTheme="majorEastAsia"/>
        </w:rPr>
        <w:t xml:space="preserve"> (</w:t>
      </w:r>
      <w:r w:rsidR="00F1782E" w:rsidRPr="00F1782E">
        <w:rPr>
          <w:rFonts w:eastAsiaTheme="majorEastAsia"/>
          <w:i/>
        </w:rPr>
        <w:t xml:space="preserve">K </w:t>
      </w:r>
      <w:proofErr w:type="spellStart"/>
      <w:r w:rsidR="00F1782E" w:rsidRPr="00F1782E">
        <w:rPr>
          <w:rFonts w:eastAsiaTheme="majorEastAsia"/>
          <w:i/>
        </w:rPr>
        <w:t>Nearest</w:t>
      </w:r>
      <w:proofErr w:type="spellEnd"/>
      <w:r w:rsidR="00F1782E" w:rsidRPr="00F1782E">
        <w:rPr>
          <w:rFonts w:eastAsiaTheme="majorEastAsia"/>
          <w:i/>
        </w:rPr>
        <w:t xml:space="preserve"> </w:t>
      </w:r>
      <w:proofErr w:type="spellStart"/>
      <w:r w:rsidR="00F1782E" w:rsidRPr="00F1782E">
        <w:rPr>
          <w:rFonts w:eastAsiaTheme="majorEastAsia"/>
          <w:i/>
        </w:rPr>
        <w:t>Neighbors</w:t>
      </w:r>
      <w:proofErr w:type="spellEnd"/>
      <w:r w:rsidR="00F1782E">
        <w:rPr>
          <w:rFonts w:eastAsiaTheme="majorEastAsia"/>
        </w:rPr>
        <w:t>)</w:t>
      </w:r>
      <w:r w:rsidR="00CE4790">
        <w:rPr>
          <w:rFonts w:eastAsiaTheme="majorEastAsia"/>
        </w:rPr>
        <w:t>, donde se tom</w:t>
      </w:r>
      <w:r w:rsidR="00D55B4B">
        <w:rPr>
          <w:rFonts w:eastAsiaTheme="majorEastAsia"/>
        </w:rPr>
        <w:t xml:space="preserve">aron los 7 vecinos más cercanos, se consideran más probable que sean </w:t>
      </w:r>
      <w:proofErr w:type="spellStart"/>
      <w:r w:rsidR="00D55B4B" w:rsidRPr="00D55B4B">
        <w:rPr>
          <w:rFonts w:eastAsiaTheme="majorEastAsia"/>
          <w:i/>
        </w:rPr>
        <w:t>outliers</w:t>
      </w:r>
      <w:proofErr w:type="spellEnd"/>
      <w:r w:rsidR="00D55B4B">
        <w:rPr>
          <w:rFonts w:eastAsiaTheme="majorEastAsia"/>
        </w:rPr>
        <w:t xml:space="preserve"> aquellos datos del </w:t>
      </w:r>
      <w:proofErr w:type="spellStart"/>
      <w:r w:rsidR="00D55B4B" w:rsidRPr="00D55B4B">
        <w:rPr>
          <w:rFonts w:eastAsiaTheme="majorEastAsia"/>
          <w:i/>
        </w:rPr>
        <w:t>dataset</w:t>
      </w:r>
      <w:proofErr w:type="spellEnd"/>
      <w:r w:rsidR="00D55B4B">
        <w:rPr>
          <w:rFonts w:eastAsiaTheme="majorEastAsia"/>
        </w:rPr>
        <w:t xml:space="preserve"> que estén más alejados de sus vecinos </w:t>
      </w:r>
      <w:r w:rsidR="00E32A06">
        <w:rPr>
          <w:rFonts w:eastAsiaTheme="majorEastAsia"/>
        </w:rPr>
        <w:t>más</w:t>
      </w:r>
      <w:r w:rsidR="00D55B4B">
        <w:rPr>
          <w:rFonts w:eastAsiaTheme="majorEastAsia"/>
        </w:rPr>
        <w:t xml:space="preserve"> cercanos</w:t>
      </w:r>
      <w:r w:rsidR="00E32A06">
        <w:rPr>
          <w:rFonts w:eastAsiaTheme="majorEastAsia"/>
        </w:rPr>
        <w:fldChar w:fldCharType="begin" w:fldLock="1"/>
      </w:r>
      <w:r w:rsidR="00A357A8">
        <w:rPr>
          <w:rFonts w:eastAsiaTheme="majorEastAsia"/>
        </w:rPr>
        <w:instrText>ADDIN CSL_CITATION {"citationItems":[{"id":"ITEM-1","itemData":{"DOI":"10.1109/ICDSP.2015.7251924","ISBN":"9781479980581","abstract":"This paper presents a k-nearest neighbors (kNN) method to detect outliers in large-scale traffic data collected daily in every modern city. Outliers include hardware and data errors as well as abnormal traffic behaviors. The proposed kNN method detects outliers by exploiting the relationship among neighborhoods in data points. The farther a data point is beyond its neighbors, the more possible the data is an outlier. Traffic data here was recorded in a video format, and converted to spatial-temporal (ST) traffic signals by statistics. The ST signals are then transformed to a two-dimensional (2D) (x, y) -coordinate plane by Principal Component Analysis (PCA) for dimension reduction. The distance-based kNN method is evaluated by unsupervised and semi-supervised approaches. The semi-supervised approach reaches 96.19% accuracy.","author":[{"dropping-particle":"","family":"Dang","given":"Taurus T.","non-dropping-particle":"","parse-names":false,"suffix":""},{"dropping-particle":"","family":"Ngan","given":"Henry Y.T.","non-dropping-particle":"","parse-names":false,"suffix":""},{"dropping-particle":"","family":"Liu","given":"Wei","non-dropping-particle":"","parse-names":false,"suffix":""}],"container-title":"International Conference on Digital Signal Processing, DSP","id":"ITEM-1","issued":{"date-parts":[["2015"]]},"page":"507-510","title":"Distance-based k-nearest neighbors outlier detection method in large-scale traffic data","type":"article-journal","volume":"2015-Septe"},"uris":["http://www.mendeley.com/documents/?uuid=825d4e9d-f1e6-36ae-9067-8aa98e58f0a7"]}],"mendeley":{"formattedCitation":"[46]","plainTextFormattedCitation":"[46]","previouslyFormattedCitation":"[45]"},"properties":{"noteIndex":0},"schema":"https://github.com/citation-style-language/schema/raw/master/csl-citation.json"}</w:instrText>
      </w:r>
      <w:r w:rsidR="00E32A06">
        <w:rPr>
          <w:rFonts w:eastAsiaTheme="majorEastAsia"/>
        </w:rPr>
        <w:fldChar w:fldCharType="separate"/>
      </w:r>
      <w:r w:rsidR="00A357A8" w:rsidRPr="00A357A8">
        <w:rPr>
          <w:rFonts w:eastAsiaTheme="majorEastAsia"/>
          <w:noProof/>
        </w:rPr>
        <w:t>[46]</w:t>
      </w:r>
      <w:r w:rsidR="00E32A06">
        <w:rPr>
          <w:rFonts w:eastAsiaTheme="majorEastAsia"/>
        </w:rPr>
        <w:fldChar w:fldCharType="end"/>
      </w:r>
      <w:r w:rsidR="00D55B4B">
        <w:rPr>
          <w:rFonts w:eastAsiaTheme="majorEastAsia"/>
        </w:rPr>
        <w:t>.</w:t>
      </w:r>
    </w:p>
    <w:p w14:paraId="3F270775" w14:textId="77777777" w:rsidR="00F1782E" w:rsidRDefault="00F1782E" w:rsidP="008A184D">
      <w:pPr>
        <w:rPr>
          <w:rFonts w:eastAsiaTheme="majorEastAsia"/>
        </w:rPr>
      </w:pPr>
    </w:p>
    <w:p w14:paraId="18C98043" w14:textId="13987CD7" w:rsidR="00F1782E" w:rsidRDefault="000A7549" w:rsidP="008A184D">
      <w:pPr>
        <w:rPr>
          <w:rFonts w:eastAsiaTheme="majorEastAsia"/>
        </w:rPr>
      </w:pPr>
      <w:r>
        <w:rPr>
          <w:rFonts w:eastAsiaTheme="majorEastAsia"/>
          <w:noProof/>
        </w:rPr>
        <w:drawing>
          <wp:inline distT="0" distB="0" distL="0" distR="0" wp14:anchorId="20375ECD" wp14:editId="03C40FA2">
            <wp:extent cx="5219700" cy="3781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781425"/>
                    </a:xfrm>
                    <a:prstGeom prst="rect">
                      <a:avLst/>
                    </a:prstGeom>
                    <a:noFill/>
                    <a:ln>
                      <a:noFill/>
                    </a:ln>
                  </pic:spPr>
                </pic:pic>
              </a:graphicData>
            </a:graphic>
          </wp:inline>
        </w:drawing>
      </w:r>
    </w:p>
    <w:p w14:paraId="5F4629D9" w14:textId="2AC80610" w:rsidR="00F1782E" w:rsidRDefault="00F1782E" w:rsidP="008A184D">
      <w:pPr>
        <w:rPr>
          <w:rFonts w:eastAsiaTheme="majorEastAsia"/>
        </w:rPr>
      </w:pPr>
    </w:p>
    <w:p w14:paraId="51B683A2" w14:textId="285484E6" w:rsidR="00CE4790" w:rsidRDefault="00703FF0" w:rsidP="00CE4790">
      <w:pPr>
        <w:jc w:val="center"/>
        <w:rPr>
          <w:rFonts w:eastAsiaTheme="majorEastAsia"/>
        </w:rPr>
      </w:pPr>
      <w:r>
        <w:rPr>
          <w:rFonts w:eastAsiaTheme="majorEastAsia"/>
        </w:rPr>
        <w:t>Figura 3:</w:t>
      </w:r>
      <w:r w:rsidR="00CE4790">
        <w:rPr>
          <w:rFonts w:eastAsiaTheme="majorEastAsia"/>
        </w:rPr>
        <w:t xml:space="preserve"> Distancia Promedio de los 7 Vecinos más cercanos para cada fila</w:t>
      </w:r>
      <w:r>
        <w:rPr>
          <w:rFonts w:eastAsiaTheme="majorEastAsia"/>
        </w:rPr>
        <w:t xml:space="preserve"> </w:t>
      </w:r>
      <w:r w:rsidR="00343EBF">
        <w:rPr>
          <w:rFonts w:eastAsiaTheme="majorEastAsia"/>
        </w:rPr>
        <w:t xml:space="preserve">del </w:t>
      </w:r>
      <w:proofErr w:type="spellStart"/>
      <w:r w:rsidR="00343EBF">
        <w:rPr>
          <w:rFonts w:eastAsiaTheme="majorEastAsia"/>
        </w:rPr>
        <w:t>dataframe</w:t>
      </w:r>
      <w:proofErr w:type="spellEnd"/>
      <w:r w:rsidR="00343EBF">
        <w:rPr>
          <w:rFonts w:eastAsiaTheme="majorEastAsia"/>
        </w:rPr>
        <w:t xml:space="preserve"> de </w:t>
      </w:r>
      <w:proofErr w:type="spellStart"/>
      <w:r w:rsidR="00343EBF">
        <w:rPr>
          <w:rFonts w:eastAsiaTheme="majorEastAsia"/>
        </w:rPr>
        <w:t>Tum</w:t>
      </w:r>
      <w:proofErr w:type="spellEnd"/>
      <w:r w:rsidR="00343EBF">
        <w:rPr>
          <w:rFonts w:eastAsiaTheme="majorEastAsia"/>
        </w:rPr>
        <w:t xml:space="preserve"> </w:t>
      </w:r>
      <w:proofErr w:type="spellStart"/>
      <w:proofErr w:type="gramStart"/>
      <w:r w:rsidR="00343EBF">
        <w:rPr>
          <w:rFonts w:eastAsiaTheme="majorEastAsia"/>
        </w:rPr>
        <w:t>Transmedia</w:t>
      </w:r>
      <w:proofErr w:type="spellEnd"/>
      <w:r>
        <w:rPr>
          <w:rFonts w:eastAsiaTheme="majorEastAsia"/>
        </w:rPr>
        <w:t>(</w:t>
      </w:r>
      <w:proofErr w:type="gramEnd"/>
      <w:r>
        <w:rPr>
          <w:rFonts w:eastAsiaTheme="majorEastAsia"/>
        </w:rPr>
        <w:t>3).</w:t>
      </w:r>
    </w:p>
    <w:p w14:paraId="6F57A468" w14:textId="77777777" w:rsidR="005F797C" w:rsidRDefault="005F797C" w:rsidP="00CE4790">
      <w:pPr>
        <w:jc w:val="center"/>
        <w:rPr>
          <w:rFonts w:eastAsiaTheme="majorEastAsia"/>
        </w:rPr>
      </w:pPr>
    </w:p>
    <w:p w14:paraId="104B1096" w14:textId="77777777" w:rsidR="005F797C" w:rsidRDefault="005F797C" w:rsidP="00CE4790">
      <w:pPr>
        <w:jc w:val="center"/>
        <w:rPr>
          <w:rFonts w:eastAsiaTheme="majorEastAsia"/>
        </w:rPr>
      </w:pPr>
    </w:p>
    <w:p w14:paraId="3D5FB648" w14:textId="77777777" w:rsidR="00CE4790" w:rsidRDefault="00CE4790" w:rsidP="008A184D">
      <w:pPr>
        <w:rPr>
          <w:rFonts w:eastAsiaTheme="majorEastAsia"/>
        </w:rPr>
      </w:pPr>
    </w:p>
    <w:p w14:paraId="79FA287C" w14:textId="513888B1" w:rsidR="00C810EB" w:rsidRDefault="005F797C" w:rsidP="001C29E4">
      <w:pPr>
        <w:rPr>
          <w:rFonts w:eastAsiaTheme="majorEastAsia"/>
        </w:rPr>
      </w:pPr>
      <w:r>
        <w:rPr>
          <w:rFonts w:eastAsiaTheme="majorEastAsia"/>
        </w:rPr>
        <w:t>En l</w:t>
      </w:r>
      <w:r w:rsidR="00CE4790">
        <w:rPr>
          <w:rFonts w:eastAsiaTheme="majorEastAsia"/>
        </w:rPr>
        <w:t>a figura anterior muestra la distancia  Promedio de los 7 vecin</w:t>
      </w:r>
      <w:r w:rsidR="008620D3">
        <w:rPr>
          <w:rFonts w:eastAsiaTheme="majorEastAsia"/>
        </w:rPr>
        <w:t>os más cercanos para cada fila, la línea amarilla de valor constante es</w:t>
      </w:r>
      <w:r w:rsidR="00F921D4">
        <w:rPr>
          <w:rFonts w:eastAsiaTheme="majorEastAsia"/>
        </w:rPr>
        <w:t xml:space="preserve"> 52.65 </w:t>
      </w:r>
      <w:r w:rsidR="008620D3">
        <w:rPr>
          <w:rFonts w:eastAsiaTheme="majorEastAsia"/>
        </w:rPr>
        <w:t xml:space="preserve">la media más  un desvió estándar, mientras que la línea verde </w:t>
      </w:r>
      <w:r w:rsidR="001C29E4">
        <w:rPr>
          <w:rFonts w:eastAsiaTheme="majorEastAsia"/>
        </w:rPr>
        <w:t xml:space="preserve">de </w:t>
      </w:r>
      <w:r w:rsidR="008620D3">
        <w:rPr>
          <w:rFonts w:eastAsiaTheme="majorEastAsia"/>
        </w:rPr>
        <w:t xml:space="preserve">valor constante </w:t>
      </w:r>
      <w:r w:rsidR="001C29E4">
        <w:rPr>
          <w:rFonts w:eastAsiaTheme="majorEastAsia"/>
        </w:rPr>
        <w:t xml:space="preserve">es </w:t>
      </w:r>
      <w:r w:rsidR="00F921D4" w:rsidRPr="00F921D4">
        <w:rPr>
          <w:rFonts w:eastAsiaTheme="majorEastAsia"/>
        </w:rPr>
        <w:t>91.7856207992519</w:t>
      </w:r>
      <w:r w:rsidR="00F921D4">
        <w:rPr>
          <w:rFonts w:eastAsiaTheme="majorEastAsia"/>
        </w:rPr>
        <w:t xml:space="preserve"> </w:t>
      </w:r>
      <w:r w:rsidR="008620D3">
        <w:rPr>
          <w:rFonts w:eastAsiaTheme="majorEastAsia"/>
        </w:rPr>
        <w:t xml:space="preserve">la media más dos desvíos estándar, </w:t>
      </w:r>
      <w:r w:rsidR="001C29E4">
        <w:rPr>
          <w:rFonts w:eastAsiaTheme="majorEastAsia"/>
        </w:rPr>
        <w:t xml:space="preserve">consideramos que si quitamos todos los datos por arriba de </w:t>
      </w:r>
      <w:r w:rsidR="00F921D4" w:rsidRPr="00F921D4">
        <w:rPr>
          <w:rFonts w:eastAsiaTheme="majorEastAsia"/>
        </w:rPr>
        <w:t>91.7856207992519</w:t>
      </w:r>
      <w:r w:rsidR="00F921D4">
        <w:rPr>
          <w:rFonts w:eastAsiaTheme="majorEastAsia"/>
        </w:rPr>
        <w:t xml:space="preserve"> </w:t>
      </w:r>
      <w:r w:rsidR="001C29E4">
        <w:rPr>
          <w:rFonts w:eastAsiaTheme="majorEastAsia"/>
        </w:rPr>
        <w:t xml:space="preserve">quitaríamos demasiados, </w:t>
      </w:r>
      <w:r w:rsidR="00CE4790">
        <w:rPr>
          <w:rFonts w:eastAsiaTheme="majorEastAsia"/>
        </w:rPr>
        <w:t xml:space="preserve">de esta manera podemos considerar los que se encuentren más lejanos de sus 7 vecinos más cercanos como un </w:t>
      </w:r>
      <w:proofErr w:type="spellStart"/>
      <w:r w:rsidR="00CE4790" w:rsidRPr="00E32A06">
        <w:rPr>
          <w:rFonts w:eastAsiaTheme="majorEastAsia"/>
          <w:i/>
        </w:rPr>
        <w:t>outlier</w:t>
      </w:r>
      <w:proofErr w:type="spellEnd"/>
      <w:r w:rsidR="00CE4790">
        <w:rPr>
          <w:rFonts w:eastAsiaTheme="majorEastAsia"/>
        </w:rPr>
        <w:t xml:space="preserve">, en este caso se quitaron las </w:t>
      </w:r>
      <w:proofErr w:type="spellStart"/>
      <w:r w:rsidR="00CE4790">
        <w:rPr>
          <w:rFonts w:eastAsiaTheme="majorEastAsia"/>
        </w:rPr>
        <w:t>tuplas</w:t>
      </w:r>
      <w:proofErr w:type="spellEnd"/>
      <w:r w:rsidR="00CE4790">
        <w:rPr>
          <w:rFonts w:eastAsiaTheme="majorEastAsia"/>
        </w:rPr>
        <w:t xml:space="preserve"> del conjunto de datos que estén por encima de 500, finalizando así el proce</w:t>
      </w:r>
      <w:r w:rsidR="0085754F">
        <w:rPr>
          <w:rFonts w:eastAsiaTheme="majorEastAsia"/>
        </w:rPr>
        <w:t xml:space="preserve">so de limpieza de los datos de </w:t>
      </w:r>
      <w:proofErr w:type="spellStart"/>
      <w:r w:rsidR="0085754F">
        <w:rPr>
          <w:rFonts w:eastAsiaTheme="majorEastAsia"/>
        </w:rPr>
        <w:t>Tum</w:t>
      </w:r>
      <w:proofErr w:type="spellEnd"/>
      <w:r w:rsidR="0085754F">
        <w:rPr>
          <w:rFonts w:eastAsiaTheme="majorEastAsia"/>
        </w:rPr>
        <w:t xml:space="preserve"> </w:t>
      </w:r>
      <w:proofErr w:type="spellStart"/>
      <w:r w:rsidR="0085754F">
        <w:rPr>
          <w:rFonts w:eastAsiaTheme="majorEastAsia"/>
        </w:rPr>
        <w:t>T</w:t>
      </w:r>
      <w:r w:rsidR="00CE4790">
        <w:rPr>
          <w:rFonts w:eastAsiaTheme="majorEastAsia"/>
        </w:rPr>
        <w:t>ransmedia</w:t>
      </w:r>
      <w:proofErr w:type="spellEnd"/>
      <w:r w:rsidR="00CE4790">
        <w:rPr>
          <w:rFonts w:eastAsiaTheme="majorEastAsia"/>
        </w:rPr>
        <w:t>.</w:t>
      </w:r>
    </w:p>
    <w:p w14:paraId="1FFFC7C0" w14:textId="77777777" w:rsidR="000A7549" w:rsidRDefault="000A7549" w:rsidP="001C29E4">
      <w:pPr>
        <w:rPr>
          <w:rFonts w:eastAsiaTheme="majorEastAsia"/>
        </w:rPr>
      </w:pPr>
    </w:p>
    <w:p w14:paraId="329EDDDA" w14:textId="77777777" w:rsidR="000A7549" w:rsidRDefault="000A7549" w:rsidP="001C29E4">
      <w:pPr>
        <w:rPr>
          <w:rFonts w:eastAsiaTheme="majorEastAsia"/>
        </w:rPr>
      </w:pPr>
    </w:p>
    <w:p w14:paraId="13B1CA84" w14:textId="15C7BF97" w:rsidR="000A7549" w:rsidRDefault="000A7549" w:rsidP="001C29E4">
      <w:pPr>
        <w:rPr>
          <w:rFonts w:eastAsiaTheme="majorEastAsia"/>
        </w:rPr>
      </w:pPr>
      <w:r w:rsidRPr="000A7549">
        <w:rPr>
          <w:rFonts w:eastAsiaTheme="majorEastAsia"/>
          <w:highlight w:val="yellow"/>
        </w:rPr>
        <w:t>Agregar también lo de editorial</w:t>
      </w:r>
    </w:p>
    <w:p w14:paraId="3BF1D40D" w14:textId="35AF6A59" w:rsidR="00172FBB" w:rsidRDefault="00172FBB">
      <w:pPr>
        <w:spacing w:after="160" w:line="259" w:lineRule="auto"/>
        <w:rPr>
          <w:rFonts w:eastAsiaTheme="majorEastAsia"/>
        </w:rPr>
      </w:pPr>
      <w:r>
        <w:rPr>
          <w:rFonts w:eastAsiaTheme="majorEastAsia"/>
        </w:rPr>
        <w:br w:type="page"/>
      </w:r>
    </w:p>
    <w:p w14:paraId="3D81F857" w14:textId="382EE15C" w:rsidR="0037461A" w:rsidRDefault="00FA1763" w:rsidP="0037461A">
      <w:pPr>
        <w:pStyle w:val="Ttulo2"/>
      </w:pPr>
      <w:bookmarkStart w:id="62" w:name="_Toc164369671"/>
      <w:r>
        <w:rPr>
          <w:rStyle w:val="Ttulo2Car"/>
          <w:b/>
          <w:bCs/>
          <w:iCs/>
        </w:rPr>
        <w:lastRenderedPageBreak/>
        <w:t>4.4</w:t>
      </w:r>
      <w:r w:rsidR="0037461A" w:rsidRPr="00D51D3E">
        <w:rPr>
          <w:rStyle w:val="Ttulo2Car"/>
          <w:b/>
          <w:bCs/>
          <w:iCs/>
        </w:rPr>
        <w:t xml:space="preserve"> </w:t>
      </w:r>
      <w:r w:rsidR="0037461A" w:rsidRPr="00C0049F">
        <w:rPr>
          <w:rStyle w:val="Ttulo2Car"/>
          <w:b/>
          <w:bCs/>
          <w:iCs/>
        </w:rPr>
        <w:t>Modelos</w:t>
      </w:r>
      <w:bookmarkEnd w:id="62"/>
    </w:p>
    <w:tbl>
      <w:tblPr>
        <w:tblW w:w="8541" w:type="dxa"/>
        <w:tblCellMar>
          <w:left w:w="70" w:type="dxa"/>
          <w:right w:w="70" w:type="dxa"/>
        </w:tblCellMar>
        <w:tblLook w:val="04A0" w:firstRow="1" w:lastRow="0" w:firstColumn="1" w:lastColumn="0" w:noHBand="0" w:noVBand="1"/>
      </w:tblPr>
      <w:tblGrid>
        <w:gridCol w:w="1563"/>
        <w:gridCol w:w="700"/>
        <w:gridCol w:w="2694"/>
        <w:gridCol w:w="2835"/>
        <w:gridCol w:w="749"/>
      </w:tblGrid>
      <w:tr w:rsidR="0037461A" w:rsidRPr="00341BFA" w14:paraId="3C26F621" w14:textId="77777777" w:rsidTr="0037461A">
        <w:trPr>
          <w:trHeight w:val="680"/>
        </w:trPr>
        <w:tc>
          <w:tcPr>
            <w:tcW w:w="1563" w:type="dxa"/>
            <w:tcBorders>
              <w:top w:val="single" w:sz="4" w:space="0" w:color="auto"/>
              <w:left w:val="single" w:sz="4" w:space="0" w:color="auto"/>
              <w:bottom w:val="single" w:sz="4" w:space="0" w:color="auto"/>
              <w:right w:val="single" w:sz="4" w:space="0" w:color="auto"/>
            </w:tcBorders>
            <w:shd w:val="clear" w:color="auto" w:fill="auto"/>
            <w:noWrap/>
            <w:hideMark/>
          </w:tcPr>
          <w:p w14:paraId="3E20EAF6" w14:textId="77777777" w:rsidR="0037461A" w:rsidRPr="00341BFA" w:rsidRDefault="0037461A" w:rsidP="00EA196C">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700" w:type="dxa"/>
            <w:tcBorders>
              <w:top w:val="single" w:sz="4" w:space="0" w:color="auto"/>
              <w:left w:val="nil"/>
              <w:bottom w:val="single" w:sz="4" w:space="0" w:color="auto"/>
              <w:right w:val="single" w:sz="4" w:space="0" w:color="auto"/>
            </w:tcBorders>
            <w:shd w:val="clear" w:color="auto" w:fill="auto"/>
            <w:noWrap/>
            <w:hideMark/>
          </w:tcPr>
          <w:p w14:paraId="0FE2B28A" w14:textId="55674EBC" w:rsidR="0037461A" w:rsidRPr="00341BFA" w:rsidRDefault="0037461A" w:rsidP="0037461A">
            <w:pPr>
              <w:rPr>
                <w:rFonts w:ascii="Calibri" w:hAnsi="Calibri" w:cs="Calibri"/>
                <w:b/>
                <w:bCs/>
                <w:color w:val="000000"/>
                <w:sz w:val="22"/>
                <w:szCs w:val="22"/>
              </w:rPr>
            </w:pPr>
            <w:r w:rsidRPr="00341BFA">
              <w:rPr>
                <w:rFonts w:ascii="Calibri" w:hAnsi="Calibri" w:cs="Calibri"/>
                <w:b/>
                <w:bCs/>
                <w:color w:val="000000"/>
                <w:sz w:val="22"/>
                <w:szCs w:val="22"/>
              </w:rPr>
              <w:t>R</w:t>
            </w:r>
            <w:r>
              <w:rPr>
                <w:rFonts w:ascii="Calibri" w:hAnsi="Calibri" w:cs="Calibri"/>
                <w:b/>
                <w:bCs/>
                <w:color w:val="000000"/>
                <w:sz w:val="22"/>
                <w:szCs w:val="22"/>
              </w:rPr>
              <w:t>ed N.</w:t>
            </w:r>
          </w:p>
        </w:tc>
        <w:tc>
          <w:tcPr>
            <w:tcW w:w="2694" w:type="dxa"/>
            <w:tcBorders>
              <w:top w:val="single" w:sz="4" w:space="0" w:color="auto"/>
              <w:left w:val="nil"/>
              <w:bottom w:val="single" w:sz="4" w:space="0" w:color="auto"/>
              <w:right w:val="single" w:sz="4" w:space="0" w:color="auto"/>
            </w:tcBorders>
            <w:shd w:val="clear" w:color="auto" w:fill="auto"/>
            <w:hideMark/>
          </w:tcPr>
          <w:p w14:paraId="06E82371" w14:textId="77777777" w:rsidR="0037461A" w:rsidRPr="00341BFA" w:rsidRDefault="0037461A" w:rsidP="00EA196C">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Pr>
                <w:rFonts w:ascii="Calibri" w:hAnsi="Calibri" w:cs="Calibri"/>
                <w:b/>
                <w:bCs/>
                <w:color w:val="000000"/>
                <w:sz w:val="22"/>
                <w:szCs w:val="22"/>
              </w:rPr>
              <w:t>Artículos científicos</w:t>
            </w:r>
          </w:p>
        </w:tc>
        <w:tc>
          <w:tcPr>
            <w:tcW w:w="2835" w:type="dxa"/>
            <w:tcBorders>
              <w:top w:val="single" w:sz="4" w:space="0" w:color="auto"/>
              <w:left w:val="nil"/>
              <w:bottom w:val="single" w:sz="4" w:space="0" w:color="auto"/>
              <w:right w:val="single" w:sz="4" w:space="0" w:color="auto"/>
            </w:tcBorders>
            <w:shd w:val="clear" w:color="auto" w:fill="auto"/>
            <w:noWrap/>
            <w:hideMark/>
          </w:tcPr>
          <w:p w14:paraId="12A44839" w14:textId="77777777" w:rsidR="0037461A" w:rsidRPr="00341BFA" w:rsidRDefault="0037461A" w:rsidP="00EA196C">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749" w:type="dxa"/>
            <w:tcBorders>
              <w:top w:val="single" w:sz="4" w:space="0" w:color="auto"/>
              <w:left w:val="nil"/>
              <w:bottom w:val="single" w:sz="4" w:space="0" w:color="auto"/>
              <w:right w:val="single" w:sz="4" w:space="0" w:color="auto"/>
            </w:tcBorders>
          </w:tcPr>
          <w:p w14:paraId="43735F97" w14:textId="77777777" w:rsidR="0037461A" w:rsidRPr="00341BFA" w:rsidRDefault="0037461A" w:rsidP="00EA196C">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7461A" w:rsidRPr="00341BFA" w14:paraId="500C9F07" w14:textId="77777777" w:rsidTr="0037461A">
        <w:trPr>
          <w:trHeight w:val="578"/>
        </w:trPr>
        <w:tc>
          <w:tcPr>
            <w:tcW w:w="1563" w:type="dxa"/>
            <w:tcBorders>
              <w:top w:val="nil"/>
              <w:left w:val="single" w:sz="4" w:space="0" w:color="auto"/>
              <w:bottom w:val="single" w:sz="4" w:space="0" w:color="auto"/>
              <w:right w:val="single" w:sz="4" w:space="0" w:color="auto"/>
            </w:tcBorders>
            <w:shd w:val="clear" w:color="auto" w:fill="F2DCDB"/>
            <w:hideMark/>
          </w:tcPr>
          <w:p w14:paraId="3DBD1466" w14:textId="6B4F79CE" w:rsidR="0037461A" w:rsidRPr="00341BFA" w:rsidRDefault="0037461A" w:rsidP="00EA196C">
            <w:pPr>
              <w:rPr>
                <w:rFonts w:ascii="Calibri" w:hAnsi="Calibri" w:cs="Calibri"/>
                <w:color w:val="000000"/>
                <w:sz w:val="20"/>
                <w:szCs w:val="20"/>
              </w:rPr>
            </w:pPr>
            <w:r w:rsidRPr="00FA1763">
              <w:rPr>
                <w:rFonts w:ascii="Calibri" w:hAnsi="Calibri" w:cs="Calibri"/>
                <w:color w:val="000000"/>
                <w:sz w:val="22"/>
                <w:szCs w:val="22"/>
              </w:rPr>
              <w:t>MLP</w:t>
            </w:r>
          </w:p>
        </w:tc>
        <w:tc>
          <w:tcPr>
            <w:tcW w:w="700" w:type="dxa"/>
            <w:tcBorders>
              <w:top w:val="nil"/>
              <w:left w:val="nil"/>
              <w:bottom w:val="single" w:sz="4" w:space="0" w:color="auto"/>
              <w:right w:val="single" w:sz="4" w:space="0" w:color="auto"/>
            </w:tcBorders>
            <w:shd w:val="clear" w:color="auto" w:fill="F2DCDB"/>
            <w:noWrap/>
            <w:hideMark/>
          </w:tcPr>
          <w:p w14:paraId="19C460AD" w14:textId="77777777" w:rsidR="0037461A" w:rsidRPr="00341BFA" w:rsidRDefault="0037461A" w:rsidP="00EA196C">
            <w:pPr>
              <w:rPr>
                <w:rFonts w:ascii="Calibri" w:hAnsi="Calibri" w:cs="Calibri"/>
                <w:color w:val="000000"/>
                <w:sz w:val="20"/>
                <w:szCs w:val="20"/>
              </w:rPr>
            </w:pPr>
            <w:r w:rsidRPr="00341BFA">
              <w:rPr>
                <w:rFonts w:ascii="Calibri" w:hAnsi="Calibri" w:cs="Calibri"/>
                <w:color w:val="000000"/>
                <w:sz w:val="20"/>
                <w:szCs w:val="20"/>
              </w:rPr>
              <w:t>SI</w:t>
            </w:r>
          </w:p>
        </w:tc>
        <w:tc>
          <w:tcPr>
            <w:tcW w:w="2694" w:type="dxa"/>
            <w:tcBorders>
              <w:top w:val="nil"/>
              <w:left w:val="nil"/>
              <w:bottom w:val="single" w:sz="4" w:space="0" w:color="auto"/>
              <w:right w:val="single" w:sz="4" w:space="0" w:color="auto"/>
            </w:tcBorders>
            <w:shd w:val="clear" w:color="auto" w:fill="F2DCDB"/>
            <w:noWrap/>
            <w:hideMark/>
          </w:tcPr>
          <w:p w14:paraId="1DBD9B9A" w14:textId="77777777" w:rsidR="0037461A" w:rsidRPr="00341BFA" w:rsidRDefault="0037461A" w:rsidP="00EA196C">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2835" w:type="dxa"/>
            <w:tcBorders>
              <w:top w:val="nil"/>
              <w:left w:val="nil"/>
              <w:bottom w:val="single" w:sz="4" w:space="0" w:color="auto"/>
              <w:right w:val="single" w:sz="4" w:space="0" w:color="auto"/>
            </w:tcBorders>
            <w:shd w:val="clear" w:color="auto" w:fill="F2DCDB"/>
            <w:noWrap/>
            <w:hideMark/>
          </w:tcPr>
          <w:p w14:paraId="0E0712C1" w14:textId="77777777" w:rsidR="0037461A" w:rsidRPr="00341BFA" w:rsidRDefault="0037461A" w:rsidP="00EA196C">
            <w:pPr>
              <w:rPr>
                <w:rFonts w:ascii="Calibri" w:hAnsi="Calibri" w:cs="Calibri"/>
                <w:color w:val="000000"/>
                <w:sz w:val="20"/>
                <w:szCs w:val="20"/>
              </w:rPr>
            </w:pPr>
            <w:r>
              <w:rPr>
                <w:rFonts w:ascii="Calibri" w:hAnsi="Calibri" w:cs="Calibri"/>
                <w:color w:val="000000"/>
                <w:sz w:val="22"/>
                <w:szCs w:val="22"/>
              </w:rPr>
              <w:t>C</w:t>
            </w:r>
            <w:r w:rsidRPr="008A621D">
              <w:rPr>
                <w:rFonts w:ascii="Calibri" w:hAnsi="Calibri" w:cs="Calibri"/>
                <w:color w:val="000000"/>
                <w:sz w:val="22"/>
                <w:szCs w:val="22"/>
              </w:rPr>
              <w:t>lasificación, predicción</w:t>
            </w:r>
          </w:p>
        </w:tc>
        <w:tc>
          <w:tcPr>
            <w:tcW w:w="749" w:type="dxa"/>
            <w:tcBorders>
              <w:top w:val="nil"/>
              <w:left w:val="nil"/>
              <w:bottom w:val="single" w:sz="4" w:space="0" w:color="000000"/>
              <w:right w:val="single" w:sz="4" w:space="0" w:color="000000"/>
            </w:tcBorders>
            <w:shd w:val="clear" w:color="000000" w:fill="F2DCDB"/>
            <w:vAlign w:val="center"/>
          </w:tcPr>
          <w:p w14:paraId="4067253E" w14:textId="77777777" w:rsidR="0037461A" w:rsidRPr="00341BFA" w:rsidRDefault="0037461A" w:rsidP="00EA196C">
            <w:pPr>
              <w:rPr>
                <w:rFonts w:ascii="Calibri" w:hAnsi="Calibri" w:cs="Calibri"/>
                <w:color w:val="000000"/>
                <w:sz w:val="20"/>
                <w:szCs w:val="20"/>
              </w:rPr>
            </w:pPr>
            <w:r>
              <w:rPr>
                <w:rFonts w:ascii="Calibri" w:hAnsi="Calibri" w:cs="Calibri"/>
                <w:color w:val="000000"/>
                <w:sz w:val="22"/>
                <w:szCs w:val="22"/>
              </w:rPr>
              <w:t>No</w:t>
            </w:r>
          </w:p>
        </w:tc>
      </w:tr>
      <w:tr w:rsidR="0037461A" w:rsidRPr="00341BFA" w14:paraId="712F0253" w14:textId="77777777" w:rsidTr="0037461A">
        <w:trPr>
          <w:trHeight w:val="567"/>
        </w:trPr>
        <w:tc>
          <w:tcPr>
            <w:tcW w:w="1563" w:type="dxa"/>
            <w:tcBorders>
              <w:top w:val="nil"/>
              <w:left w:val="single" w:sz="4" w:space="0" w:color="auto"/>
              <w:bottom w:val="single" w:sz="4" w:space="0" w:color="auto"/>
              <w:right w:val="single" w:sz="4" w:space="0" w:color="auto"/>
            </w:tcBorders>
            <w:shd w:val="clear" w:color="auto" w:fill="F2DCDB"/>
            <w:hideMark/>
          </w:tcPr>
          <w:p w14:paraId="0F3DB1C7" w14:textId="1EA25264" w:rsidR="0037461A" w:rsidRPr="00FA1763" w:rsidRDefault="0037461A" w:rsidP="00EA196C">
            <w:pPr>
              <w:rPr>
                <w:rFonts w:ascii="Calibri" w:hAnsi="Calibri" w:cs="Calibri"/>
                <w:color w:val="000000"/>
                <w:sz w:val="22"/>
                <w:szCs w:val="22"/>
              </w:rPr>
            </w:pPr>
            <w:r w:rsidRPr="00FA1763">
              <w:rPr>
                <w:rFonts w:ascii="Calibri" w:hAnsi="Calibri" w:cs="Calibri"/>
                <w:color w:val="000000"/>
                <w:sz w:val="22"/>
                <w:szCs w:val="22"/>
              </w:rPr>
              <w:t>LSTM</w:t>
            </w:r>
          </w:p>
        </w:tc>
        <w:tc>
          <w:tcPr>
            <w:tcW w:w="700" w:type="dxa"/>
            <w:tcBorders>
              <w:top w:val="nil"/>
              <w:left w:val="nil"/>
              <w:bottom w:val="single" w:sz="4" w:space="0" w:color="auto"/>
              <w:right w:val="single" w:sz="4" w:space="0" w:color="auto"/>
            </w:tcBorders>
            <w:shd w:val="clear" w:color="auto" w:fill="F2DCDB"/>
            <w:noWrap/>
            <w:hideMark/>
          </w:tcPr>
          <w:p w14:paraId="4CD9D7CA"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w:t>
            </w:r>
          </w:p>
        </w:tc>
        <w:tc>
          <w:tcPr>
            <w:tcW w:w="2694" w:type="dxa"/>
            <w:tcBorders>
              <w:top w:val="nil"/>
              <w:left w:val="nil"/>
              <w:bottom w:val="single" w:sz="4" w:space="0" w:color="auto"/>
              <w:right w:val="single" w:sz="4" w:space="0" w:color="auto"/>
            </w:tcBorders>
            <w:shd w:val="clear" w:color="auto" w:fill="F2DCDB"/>
            <w:noWrap/>
            <w:hideMark/>
          </w:tcPr>
          <w:p w14:paraId="5C383892"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2835" w:type="dxa"/>
            <w:tcBorders>
              <w:top w:val="nil"/>
              <w:left w:val="nil"/>
              <w:bottom w:val="single" w:sz="4" w:space="0" w:color="auto"/>
              <w:right w:val="single" w:sz="4" w:space="0" w:color="auto"/>
            </w:tcBorders>
            <w:shd w:val="clear" w:color="auto" w:fill="F2DCDB"/>
            <w:noWrap/>
            <w:hideMark/>
          </w:tcPr>
          <w:p w14:paraId="73DF3139"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P</w:t>
            </w:r>
            <w:r w:rsidRPr="00341BFA">
              <w:rPr>
                <w:rFonts w:ascii="Calibri" w:hAnsi="Calibri" w:cs="Calibri"/>
                <w:color w:val="000000"/>
                <w:sz w:val="22"/>
                <w:szCs w:val="22"/>
              </w:rPr>
              <w:t>redictivo, hallar patrones</w:t>
            </w:r>
          </w:p>
        </w:tc>
        <w:tc>
          <w:tcPr>
            <w:tcW w:w="749" w:type="dxa"/>
            <w:tcBorders>
              <w:top w:val="nil"/>
              <w:left w:val="nil"/>
              <w:bottom w:val="single" w:sz="4" w:space="0" w:color="000000"/>
              <w:right w:val="single" w:sz="4" w:space="0" w:color="000000"/>
            </w:tcBorders>
            <w:shd w:val="clear" w:color="auto" w:fill="F2DCDB"/>
            <w:vAlign w:val="center"/>
          </w:tcPr>
          <w:p w14:paraId="54703F08" w14:textId="77777777" w:rsidR="0037461A" w:rsidRPr="00341BFA" w:rsidRDefault="0037461A" w:rsidP="0037461A">
            <w:pPr>
              <w:ind w:left="-2026"/>
              <w:rPr>
                <w:rFonts w:ascii="Calibri" w:hAnsi="Calibri" w:cs="Calibri"/>
                <w:color w:val="000000"/>
                <w:sz w:val="20"/>
                <w:szCs w:val="20"/>
              </w:rPr>
            </w:pPr>
            <w:r>
              <w:rPr>
                <w:rFonts w:ascii="Calibri" w:hAnsi="Calibri" w:cs="Calibri"/>
                <w:color w:val="000000"/>
                <w:sz w:val="22"/>
                <w:szCs w:val="22"/>
              </w:rPr>
              <w:t>No</w:t>
            </w:r>
          </w:p>
        </w:tc>
      </w:tr>
      <w:tr w:rsidR="0037461A" w:rsidRPr="00341BFA" w14:paraId="67CD56E2" w14:textId="77777777" w:rsidTr="0037461A">
        <w:trPr>
          <w:trHeight w:val="900"/>
        </w:trPr>
        <w:tc>
          <w:tcPr>
            <w:tcW w:w="1563" w:type="dxa"/>
            <w:tcBorders>
              <w:top w:val="nil"/>
              <w:left w:val="single" w:sz="4" w:space="0" w:color="auto"/>
              <w:bottom w:val="single" w:sz="4" w:space="0" w:color="auto"/>
              <w:right w:val="single" w:sz="4" w:space="0" w:color="auto"/>
            </w:tcBorders>
            <w:shd w:val="clear" w:color="auto" w:fill="F2DCDB"/>
            <w:noWrap/>
            <w:hideMark/>
          </w:tcPr>
          <w:p w14:paraId="337923FD"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ARIMA</w:t>
            </w:r>
          </w:p>
        </w:tc>
        <w:tc>
          <w:tcPr>
            <w:tcW w:w="700" w:type="dxa"/>
            <w:tcBorders>
              <w:top w:val="nil"/>
              <w:left w:val="nil"/>
              <w:bottom w:val="single" w:sz="4" w:space="0" w:color="auto"/>
              <w:right w:val="single" w:sz="4" w:space="0" w:color="auto"/>
            </w:tcBorders>
            <w:shd w:val="clear" w:color="auto" w:fill="F2DCDB"/>
            <w:noWrap/>
            <w:hideMark/>
          </w:tcPr>
          <w:p w14:paraId="496661DF"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Pr>
                <w:rFonts w:ascii="Calibri" w:hAnsi="Calibri" w:cs="Calibri"/>
                <w:color w:val="000000"/>
                <w:sz w:val="22"/>
                <w:szCs w:val="22"/>
              </w:rPr>
              <w:t>o</w:t>
            </w:r>
          </w:p>
        </w:tc>
        <w:tc>
          <w:tcPr>
            <w:tcW w:w="2694" w:type="dxa"/>
            <w:tcBorders>
              <w:top w:val="nil"/>
              <w:left w:val="nil"/>
              <w:bottom w:val="single" w:sz="4" w:space="0" w:color="auto"/>
              <w:right w:val="single" w:sz="4" w:space="0" w:color="auto"/>
            </w:tcBorders>
            <w:shd w:val="clear" w:color="auto" w:fill="F2DCDB"/>
            <w:noWrap/>
            <w:hideMark/>
          </w:tcPr>
          <w:p w14:paraId="77C5945B"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B</w:t>
            </w:r>
            <w:r w:rsidRPr="00341BFA">
              <w:rPr>
                <w:rFonts w:ascii="Calibri" w:hAnsi="Calibri" w:cs="Calibri"/>
                <w:color w:val="000000"/>
                <w:sz w:val="22"/>
                <w:szCs w:val="22"/>
              </w:rPr>
              <w:t>uenos</w:t>
            </w:r>
          </w:p>
        </w:tc>
        <w:tc>
          <w:tcPr>
            <w:tcW w:w="2835" w:type="dxa"/>
            <w:tcBorders>
              <w:top w:val="nil"/>
              <w:left w:val="nil"/>
              <w:bottom w:val="single" w:sz="4" w:space="0" w:color="auto"/>
              <w:right w:val="single" w:sz="4" w:space="0" w:color="auto"/>
            </w:tcBorders>
            <w:shd w:val="clear" w:color="000000" w:fill="F2DCDB"/>
            <w:hideMark/>
          </w:tcPr>
          <w:p w14:paraId="71D959EC"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N</w:t>
            </w:r>
            <w:r w:rsidRPr="00341BFA">
              <w:rPr>
                <w:rFonts w:ascii="Calibri" w:hAnsi="Calibri" w:cs="Calibri"/>
                <w:color w:val="000000"/>
                <w:sz w:val="22"/>
                <w:szCs w:val="22"/>
              </w:rPr>
              <w:t>o es redes neuronales</w:t>
            </w:r>
            <w:r>
              <w:rPr>
                <w:rFonts w:ascii="Calibri" w:hAnsi="Calibri" w:cs="Calibri"/>
                <w:color w:val="000000"/>
                <w:sz w:val="22"/>
                <w:szCs w:val="22"/>
              </w:rPr>
              <w:t>,</w:t>
            </w:r>
            <w:r w:rsidRPr="00341BFA">
              <w:rPr>
                <w:rFonts w:ascii="Calibri" w:hAnsi="Calibri" w:cs="Calibri"/>
                <w:color w:val="000000"/>
                <w:sz w:val="22"/>
                <w:szCs w:val="22"/>
              </w:rPr>
              <w:t xml:space="preserve"> es estadística </w:t>
            </w:r>
            <w:r w:rsidRPr="00341BFA">
              <w:rPr>
                <w:rFonts w:ascii="Calibri" w:hAnsi="Calibri" w:cs="Calibri"/>
                <w:color w:val="000000"/>
                <w:sz w:val="22"/>
                <w:szCs w:val="22"/>
              </w:rPr>
              <w:br/>
              <w:t>predictiva (predicción de series temporales)</w:t>
            </w:r>
          </w:p>
        </w:tc>
        <w:tc>
          <w:tcPr>
            <w:tcW w:w="749" w:type="dxa"/>
            <w:tcBorders>
              <w:top w:val="nil"/>
              <w:left w:val="nil"/>
              <w:bottom w:val="single" w:sz="4" w:space="0" w:color="auto"/>
              <w:right w:val="single" w:sz="4" w:space="0" w:color="auto"/>
            </w:tcBorders>
            <w:shd w:val="clear" w:color="000000" w:fill="F2DCDB"/>
            <w:vAlign w:val="center"/>
          </w:tcPr>
          <w:p w14:paraId="3A5B9E1B"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No</w:t>
            </w:r>
          </w:p>
        </w:tc>
      </w:tr>
      <w:tr w:rsidR="0037461A" w:rsidRPr="00341BFA" w14:paraId="4FBCE2A0" w14:textId="77777777" w:rsidTr="0037461A">
        <w:trPr>
          <w:trHeight w:val="685"/>
        </w:trPr>
        <w:tc>
          <w:tcPr>
            <w:tcW w:w="1563" w:type="dxa"/>
            <w:tcBorders>
              <w:top w:val="nil"/>
              <w:left w:val="single" w:sz="4" w:space="0" w:color="auto"/>
              <w:bottom w:val="single" w:sz="4" w:space="0" w:color="auto"/>
              <w:right w:val="single" w:sz="4" w:space="0" w:color="auto"/>
            </w:tcBorders>
            <w:shd w:val="clear" w:color="auto" w:fill="F2DCDB"/>
            <w:noWrap/>
            <w:hideMark/>
          </w:tcPr>
          <w:p w14:paraId="4B8B1D94" w14:textId="1DDD1A92"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GRU</w:t>
            </w:r>
          </w:p>
        </w:tc>
        <w:tc>
          <w:tcPr>
            <w:tcW w:w="700" w:type="dxa"/>
            <w:tcBorders>
              <w:top w:val="nil"/>
              <w:left w:val="nil"/>
              <w:bottom w:val="single" w:sz="4" w:space="0" w:color="auto"/>
              <w:right w:val="single" w:sz="4" w:space="0" w:color="auto"/>
            </w:tcBorders>
            <w:shd w:val="clear" w:color="auto" w:fill="F2DCDB"/>
            <w:noWrap/>
            <w:hideMark/>
          </w:tcPr>
          <w:p w14:paraId="32FA8BCF"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w:t>
            </w:r>
          </w:p>
        </w:tc>
        <w:tc>
          <w:tcPr>
            <w:tcW w:w="2694" w:type="dxa"/>
            <w:tcBorders>
              <w:top w:val="nil"/>
              <w:left w:val="nil"/>
              <w:bottom w:val="single" w:sz="4" w:space="0" w:color="auto"/>
              <w:right w:val="single" w:sz="4" w:space="0" w:color="auto"/>
            </w:tcBorders>
            <w:shd w:val="clear" w:color="auto" w:fill="F2DCDB"/>
            <w:noWrap/>
            <w:hideMark/>
          </w:tcPr>
          <w:p w14:paraId="13984783" w14:textId="77777777" w:rsidR="0037461A" w:rsidRDefault="0037461A" w:rsidP="0037461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GRU que es más</w:t>
            </w:r>
          </w:p>
          <w:p w14:paraId="50D26442" w14:textId="2BBE7B74" w:rsidR="0037461A" w:rsidRPr="00341BFA" w:rsidRDefault="0037461A" w:rsidP="0037461A">
            <w:pPr>
              <w:rPr>
                <w:rFonts w:ascii="Calibri" w:hAnsi="Calibri" w:cs="Calibri"/>
                <w:color w:val="000000"/>
                <w:sz w:val="22"/>
                <w:szCs w:val="22"/>
              </w:rPr>
            </w:pPr>
            <w:r>
              <w:rPr>
                <w:rFonts w:ascii="Calibri" w:hAnsi="Calibri" w:cs="Calibri"/>
                <w:color w:val="000000"/>
                <w:sz w:val="22"/>
                <w:szCs w:val="22"/>
              </w:rPr>
              <w:t>Rápido que un GRU normal.</w:t>
            </w:r>
          </w:p>
        </w:tc>
        <w:tc>
          <w:tcPr>
            <w:tcW w:w="2835" w:type="dxa"/>
            <w:tcBorders>
              <w:top w:val="nil"/>
              <w:left w:val="nil"/>
              <w:bottom w:val="single" w:sz="4" w:space="0" w:color="auto"/>
              <w:right w:val="single" w:sz="4" w:space="0" w:color="auto"/>
            </w:tcBorders>
            <w:shd w:val="clear" w:color="auto" w:fill="F2DCDB"/>
            <w:noWrap/>
            <w:hideMark/>
          </w:tcPr>
          <w:p w14:paraId="325D0C92"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749" w:type="dxa"/>
            <w:tcBorders>
              <w:top w:val="nil"/>
              <w:left w:val="nil"/>
              <w:bottom w:val="single" w:sz="4" w:space="0" w:color="000000"/>
              <w:right w:val="single" w:sz="4" w:space="0" w:color="000000"/>
            </w:tcBorders>
            <w:shd w:val="clear" w:color="auto" w:fill="F2DCDB"/>
            <w:vAlign w:val="center"/>
          </w:tcPr>
          <w:p w14:paraId="36B819A7" w14:textId="77777777" w:rsidR="0037461A" w:rsidRPr="00341BFA" w:rsidRDefault="0037461A" w:rsidP="00EA196C">
            <w:pPr>
              <w:rPr>
                <w:rFonts w:ascii="Calibri" w:hAnsi="Calibri" w:cs="Calibri"/>
                <w:color w:val="000000"/>
                <w:sz w:val="20"/>
                <w:szCs w:val="20"/>
              </w:rPr>
            </w:pPr>
            <w:r>
              <w:rPr>
                <w:rFonts w:ascii="Calibri" w:hAnsi="Calibri" w:cs="Calibri"/>
                <w:color w:val="000000"/>
                <w:sz w:val="22"/>
                <w:szCs w:val="22"/>
              </w:rPr>
              <w:t>No</w:t>
            </w:r>
          </w:p>
        </w:tc>
      </w:tr>
      <w:tr w:rsidR="0037461A" w:rsidRPr="00341BFA" w14:paraId="78DD7B04" w14:textId="77777777" w:rsidTr="0037461A">
        <w:trPr>
          <w:trHeight w:val="300"/>
        </w:trPr>
        <w:tc>
          <w:tcPr>
            <w:tcW w:w="1563" w:type="dxa"/>
            <w:tcBorders>
              <w:top w:val="nil"/>
              <w:left w:val="single" w:sz="4" w:space="0" w:color="auto"/>
              <w:bottom w:val="single" w:sz="4" w:space="0" w:color="auto"/>
              <w:right w:val="single" w:sz="4" w:space="0" w:color="auto"/>
            </w:tcBorders>
            <w:shd w:val="clear" w:color="auto" w:fill="F2DCDB"/>
            <w:noWrap/>
            <w:hideMark/>
          </w:tcPr>
          <w:p w14:paraId="1C4EEE7E" w14:textId="2FF1EAEA" w:rsidR="0037461A" w:rsidRPr="00AC5DE2" w:rsidRDefault="0037461A" w:rsidP="0037461A">
            <w:pPr>
              <w:rPr>
                <w:rFonts w:ascii="Calibri" w:hAnsi="Calibri" w:cs="Calibri"/>
                <w:i/>
                <w:color w:val="000000"/>
                <w:sz w:val="22"/>
                <w:szCs w:val="22"/>
              </w:rPr>
            </w:pPr>
            <w:r w:rsidRPr="00AC5DE2">
              <w:rPr>
                <w:rFonts w:ascii="Calibri" w:hAnsi="Calibri" w:cs="Calibri"/>
                <w:i/>
                <w:color w:val="000000"/>
                <w:sz w:val="22"/>
                <w:szCs w:val="22"/>
              </w:rPr>
              <w:t>B</w:t>
            </w:r>
            <w:r>
              <w:rPr>
                <w:rFonts w:ascii="Calibri" w:hAnsi="Calibri" w:cs="Calibri"/>
                <w:i/>
                <w:color w:val="000000"/>
                <w:sz w:val="22"/>
                <w:szCs w:val="22"/>
              </w:rPr>
              <w:t>i</w:t>
            </w:r>
            <w:r w:rsidRPr="00AC5DE2">
              <w:rPr>
                <w:rFonts w:ascii="Calibri" w:hAnsi="Calibri" w:cs="Calibri"/>
                <w:i/>
                <w:color w:val="000000"/>
                <w:sz w:val="22"/>
                <w:szCs w:val="22"/>
              </w:rPr>
              <w:t>-LSTM</w:t>
            </w:r>
          </w:p>
        </w:tc>
        <w:tc>
          <w:tcPr>
            <w:tcW w:w="700" w:type="dxa"/>
            <w:tcBorders>
              <w:top w:val="nil"/>
              <w:left w:val="nil"/>
              <w:bottom w:val="single" w:sz="4" w:space="0" w:color="auto"/>
              <w:right w:val="single" w:sz="4" w:space="0" w:color="auto"/>
            </w:tcBorders>
            <w:shd w:val="clear" w:color="auto" w:fill="F2DCDB"/>
            <w:noWrap/>
            <w:hideMark/>
          </w:tcPr>
          <w:p w14:paraId="1B200D80"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w:t>
            </w:r>
          </w:p>
        </w:tc>
        <w:tc>
          <w:tcPr>
            <w:tcW w:w="2694" w:type="dxa"/>
            <w:tcBorders>
              <w:top w:val="nil"/>
              <w:left w:val="nil"/>
              <w:bottom w:val="single" w:sz="4" w:space="0" w:color="auto"/>
              <w:right w:val="single" w:sz="4" w:space="0" w:color="auto"/>
            </w:tcBorders>
            <w:shd w:val="clear" w:color="auto" w:fill="F2DCDB"/>
            <w:noWrap/>
            <w:hideMark/>
          </w:tcPr>
          <w:p w14:paraId="37B2A40B"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 </w:t>
            </w:r>
            <w:r>
              <w:rPr>
                <w:rFonts w:ascii="Calibri" w:hAnsi="Calibri" w:cs="Calibri"/>
                <w:color w:val="000000"/>
                <w:sz w:val="22"/>
                <w:szCs w:val="22"/>
              </w:rPr>
              <w:t xml:space="preserve">Mejor rendimiento comparándolo en el </w:t>
            </w:r>
            <w:r w:rsidRPr="004A17D7">
              <w:rPr>
                <w:i/>
              </w:rPr>
              <w:t>M3-Competition</w:t>
            </w:r>
          </w:p>
        </w:tc>
        <w:tc>
          <w:tcPr>
            <w:tcW w:w="2835" w:type="dxa"/>
            <w:tcBorders>
              <w:top w:val="nil"/>
              <w:left w:val="nil"/>
              <w:bottom w:val="single" w:sz="4" w:space="0" w:color="auto"/>
              <w:right w:val="single" w:sz="4" w:space="0" w:color="auto"/>
            </w:tcBorders>
            <w:shd w:val="clear" w:color="auto" w:fill="F2DCDB"/>
            <w:noWrap/>
            <w:hideMark/>
          </w:tcPr>
          <w:p w14:paraId="5B4C0AD8"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R</w:t>
            </w:r>
            <w:r w:rsidRPr="00341BFA">
              <w:rPr>
                <w:rFonts w:ascii="Calibri" w:hAnsi="Calibri" w:cs="Calibri"/>
                <w:color w:val="000000"/>
                <w:sz w:val="22"/>
                <w:szCs w:val="22"/>
              </w:rPr>
              <w:t>econocimiento y clasificación</w:t>
            </w:r>
          </w:p>
        </w:tc>
        <w:tc>
          <w:tcPr>
            <w:tcW w:w="749" w:type="dxa"/>
            <w:tcBorders>
              <w:top w:val="nil"/>
              <w:left w:val="nil"/>
              <w:bottom w:val="single" w:sz="4" w:space="0" w:color="auto"/>
              <w:right w:val="single" w:sz="4" w:space="0" w:color="auto"/>
            </w:tcBorders>
            <w:shd w:val="clear" w:color="auto" w:fill="F2DCDB"/>
            <w:vAlign w:val="center"/>
          </w:tcPr>
          <w:p w14:paraId="0F48D9F0"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No</w:t>
            </w:r>
          </w:p>
        </w:tc>
      </w:tr>
      <w:tr w:rsidR="0037461A" w:rsidRPr="00341BFA" w14:paraId="6D7A1645" w14:textId="77777777" w:rsidTr="0037461A">
        <w:trPr>
          <w:trHeight w:val="300"/>
        </w:trPr>
        <w:tc>
          <w:tcPr>
            <w:tcW w:w="1563" w:type="dxa"/>
            <w:tcBorders>
              <w:top w:val="single" w:sz="4" w:space="0" w:color="auto"/>
              <w:left w:val="single" w:sz="4" w:space="0" w:color="auto"/>
              <w:bottom w:val="single" w:sz="4" w:space="0" w:color="auto"/>
              <w:right w:val="single" w:sz="4" w:space="0" w:color="auto"/>
            </w:tcBorders>
            <w:shd w:val="clear" w:color="auto" w:fill="F2DCDB"/>
            <w:noWrap/>
          </w:tcPr>
          <w:p w14:paraId="63C53672"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GAN</w:t>
            </w:r>
          </w:p>
        </w:tc>
        <w:tc>
          <w:tcPr>
            <w:tcW w:w="700" w:type="dxa"/>
            <w:tcBorders>
              <w:top w:val="single" w:sz="4" w:space="0" w:color="auto"/>
              <w:left w:val="nil"/>
              <w:bottom w:val="single" w:sz="4" w:space="0" w:color="auto"/>
              <w:right w:val="single" w:sz="4" w:space="0" w:color="auto"/>
            </w:tcBorders>
            <w:shd w:val="clear" w:color="auto" w:fill="F2DCDB"/>
            <w:noWrap/>
          </w:tcPr>
          <w:p w14:paraId="1FC6A622"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F2DCDB"/>
            <w:noWrap/>
          </w:tcPr>
          <w:p w14:paraId="22E01D5A"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2835" w:type="dxa"/>
            <w:tcBorders>
              <w:top w:val="single" w:sz="4" w:space="0" w:color="auto"/>
              <w:left w:val="nil"/>
              <w:bottom w:val="single" w:sz="4" w:space="0" w:color="auto"/>
              <w:right w:val="single" w:sz="4" w:space="0" w:color="auto"/>
            </w:tcBorders>
            <w:shd w:val="clear" w:color="auto" w:fill="F2DCDB"/>
            <w:noWrap/>
          </w:tcPr>
          <w:p w14:paraId="0AD2C59D"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Creación artificial</w:t>
            </w:r>
          </w:p>
        </w:tc>
        <w:tc>
          <w:tcPr>
            <w:tcW w:w="749" w:type="dxa"/>
            <w:tcBorders>
              <w:top w:val="single" w:sz="4" w:space="0" w:color="auto"/>
              <w:left w:val="nil"/>
              <w:bottom w:val="single" w:sz="4" w:space="0" w:color="auto"/>
              <w:right w:val="single" w:sz="4" w:space="0" w:color="auto"/>
            </w:tcBorders>
            <w:shd w:val="clear" w:color="auto" w:fill="F2DCDB"/>
            <w:vAlign w:val="center"/>
          </w:tcPr>
          <w:p w14:paraId="52F3C930"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No</w:t>
            </w:r>
          </w:p>
        </w:tc>
      </w:tr>
      <w:tr w:rsidR="0037461A" w:rsidRPr="00341BFA" w14:paraId="19E55A7B" w14:textId="77777777" w:rsidTr="0037461A">
        <w:trPr>
          <w:trHeight w:val="300"/>
        </w:trPr>
        <w:tc>
          <w:tcPr>
            <w:tcW w:w="1563" w:type="dxa"/>
            <w:tcBorders>
              <w:top w:val="single" w:sz="4" w:space="0" w:color="auto"/>
              <w:left w:val="single" w:sz="4" w:space="0" w:color="auto"/>
              <w:bottom w:val="single" w:sz="4" w:space="0" w:color="auto"/>
              <w:right w:val="single" w:sz="4" w:space="0" w:color="auto"/>
            </w:tcBorders>
            <w:shd w:val="clear" w:color="auto" w:fill="9BBB59"/>
            <w:noWrap/>
          </w:tcPr>
          <w:p w14:paraId="7FB53B1D"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RNN seq2seq</w:t>
            </w:r>
          </w:p>
        </w:tc>
        <w:tc>
          <w:tcPr>
            <w:tcW w:w="700" w:type="dxa"/>
            <w:tcBorders>
              <w:top w:val="single" w:sz="4" w:space="0" w:color="auto"/>
              <w:left w:val="nil"/>
              <w:bottom w:val="single" w:sz="4" w:space="0" w:color="auto"/>
              <w:right w:val="single" w:sz="4" w:space="0" w:color="auto"/>
            </w:tcBorders>
            <w:shd w:val="clear" w:color="auto" w:fill="9BBB59"/>
            <w:noWrap/>
          </w:tcPr>
          <w:p w14:paraId="66A9D705"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9BBB59"/>
            <w:noWrap/>
          </w:tcPr>
          <w:p w14:paraId="1CAAD507"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Buenos</w:t>
            </w:r>
          </w:p>
        </w:tc>
        <w:tc>
          <w:tcPr>
            <w:tcW w:w="2835" w:type="dxa"/>
            <w:tcBorders>
              <w:top w:val="single" w:sz="4" w:space="0" w:color="auto"/>
              <w:left w:val="nil"/>
              <w:bottom w:val="single" w:sz="4" w:space="0" w:color="auto"/>
              <w:right w:val="single" w:sz="4" w:space="0" w:color="auto"/>
            </w:tcBorders>
            <w:shd w:val="clear" w:color="auto" w:fill="9BBB59"/>
            <w:noWrap/>
          </w:tcPr>
          <w:p w14:paraId="60BB2AD5"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 xml:space="preserve">Modelo ganador del concurso de </w:t>
            </w:r>
            <w:proofErr w:type="spellStart"/>
            <w:r w:rsidRPr="00AC5DE2">
              <w:rPr>
                <w:rFonts w:ascii="Calibri" w:hAnsi="Calibri" w:cs="Calibri"/>
                <w:i/>
                <w:color w:val="000000"/>
                <w:sz w:val="22"/>
                <w:szCs w:val="22"/>
              </w:rPr>
              <w:t>kaggle</w:t>
            </w:r>
            <w:proofErr w:type="spellEnd"/>
            <w:r>
              <w:rPr>
                <w:rFonts w:ascii="Calibri" w:hAnsi="Calibri" w:cs="Calibri"/>
                <w:color w:val="000000"/>
                <w:sz w:val="22"/>
                <w:szCs w:val="22"/>
              </w:rPr>
              <w:t xml:space="preserve"> de </w:t>
            </w:r>
            <w:r w:rsidRPr="00AC5DE2">
              <w:rPr>
                <w:rFonts w:ascii="Calibri" w:hAnsi="Calibri" w:cs="Calibri"/>
                <w:i/>
                <w:color w:val="000000"/>
                <w:sz w:val="22"/>
                <w:szCs w:val="22"/>
              </w:rPr>
              <w:t xml:space="preserve">web </w:t>
            </w:r>
            <w:proofErr w:type="spellStart"/>
            <w:r w:rsidRPr="00AC5DE2">
              <w:rPr>
                <w:rFonts w:ascii="Calibri" w:hAnsi="Calibri" w:cs="Calibri"/>
                <w:i/>
                <w:color w:val="000000"/>
                <w:sz w:val="22"/>
                <w:szCs w:val="22"/>
              </w:rPr>
              <w:t>traffic</w:t>
            </w:r>
            <w:proofErr w:type="spellEnd"/>
            <w:r w:rsidRPr="00AC5DE2">
              <w:rPr>
                <w:rFonts w:ascii="Calibri" w:hAnsi="Calibri" w:cs="Calibri"/>
                <w:i/>
                <w:color w:val="000000"/>
                <w:sz w:val="22"/>
                <w:szCs w:val="22"/>
              </w:rPr>
              <w:t xml:space="preserve"> </w:t>
            </w:r>
            <w:r>
              <w:rPr>
                <w:rFonts w:ascii="Calibri" w:hAnsi="Calibri" w:cs="Calibri"/>
                <w:color w:val="000000"/>
                <w:sz w:val="22"/>
                <w:szCs w:val="22"/>
              </w:rPr>
              <w:t>2017</w:t>
            </w:r>
          </w:p>
        </w:tc>
        <w:tc>
          <w:tcPr>
            <w:tcW w:w="749" w:type="dxa"/>
            <w:tcBorders>
              <w:top w:val="single" w:sz="4" w:space="0" w:color="auto"/>
              <w:left w:val="nil"/>
              <w:bottom w:val="single" w:sz="4" w:space="0" w:color="auto"/>
              <w:right w:val="single" w:sz="4" w:space="0" w:color="auto"/>
            </w:tcBorders>
            <w:shd w:val="clear" w:color="auto" w:fill="9BBB59"/>
            <w:vAlign w:val="center"/>
          </w:tcPr>
          <w:p w14:paraId="07671D8D"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 xml:space="preserve">Si </w:t>
            </w:r>
          </w:p>
        </w:tc>
      </w:tr>
      <w:tr w:rsidR="0037461A" w:rsidRPr="00341BFA" w14:paraId="34DD5816" w14:textId="77777777" w:rsidTr="0037461A">
        <w:trPr>
          <w:trHeight w:val="300"/>
        </w:trPr>
        <w:tc>
          <w:tcPr>
            <w:tcW w:w="1563" w:type="dxa"/>
            <w:tcBorders>
              <w:top w:val="single" w:sz="4" w:space="0" w:color="auto"/>
              <w:left w:val="single" w:sz="4" w:space="0" w:color="auto"/>
              <w:bottom w:val="single" w:sz="4" w:space="0" w:color="auto"/>
              <w:right w:val="single" w:sz="4" w:space="0" w:color="auto"/>
            </w:tcBorders>
            <w:shd w:val="clear" w:color="auto" w:fill="9BBB59"/>
            <w:noWrap/>
          </w:tcPr>
          <w:p w14:paraId="0ECCD343"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NARX -QPSO</w:t>
            </w:r>
          </w:p>
        </w:tc>
        <w:tc>
          <w:tcPr>
            <w:tcW w:w="700" w:type="dxa"/>
            <w:tcBorders>
              <w:top w:val="single" w:sz="4" w:space="0" w:color="auto"/>
              <w:left w:val="nil"/>
              <w:bottom w:val="single" w:sz="4" w:space="0" w:color="auto"/>
              <w:right w:val="single" w:sz="4" w:space="0" w:color="auto"/>
            </w:tcBorders>
            <w:shd w:val="clear" w:color="auto" w:fill="9BBB59"/>
            <w:noWrap/>
          </w:tcPr>
          <w:p w14:paraId="62D17C1E"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9BBB59"/>
            <w:noWrap/>
          </w:tcPr>
          <w:p w14:paraId="19936F61"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Buenos</w:t>
            </w:r>
          </w:p>
        </w:tc>
        <w:tc>
          <w:tcPr>
            <w:tcW w:w="2835" w:type="dxa"/>
            <w:tcBorders>
              <w:top w:val="single" w:sz="4" w:space="0" w:color="auto"/>
              <w:left w:val="nil"/>
              <w:bottom w:val="single" w:sz="4" w:space="0" w:color="auto"/>
              <w:right w:val="single" w:sz="4" w:space="0" w:color="auto"/>
            </w:tcBorders>
            <w:shd w:val="clear" w:color="auto" w:fill="9BBB59"/>
            <w:noWrap/>
          </w:tcPr>
          <w:p w14:paraId="4824A5F8"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Predecir el siguiente valor de la señal de entrada</w:t>
            </w:r>
          </w:p>
        </w:tc>
        <w:tc>
          <w:tcPr>
            <w:tcW w:w="749" w:type="dxa"/>
            <w:tcBorders>
              <w:top w:val="single" w:sz="4" w:space="0" w:color="auto"/>
              <w:left w:val="nil"/>
              <w:bottom w:val="single" w:sz="4" w:space="0" w:color="auto"/>
              <w:right w:val="single" w:sz="4" w:space="0" w:color="auto"/>
            </w:tcBorders>
            <w:shd w:val="clear" w:color="auto" w:fill="9BBB59"/>
            <w:vAlign w:val="center"/>
          </w:tcPr>
          <w:p w14:paraId="40FFEABE"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Si</w:t>
            </w:r>
          </w:p>
        </w:tc>
      </w:tr>
      <w:tr w:rsidR="0037461A" w:rsidRPr="00341BFA" w14:paraId="09B12879" w14:textId="77777777" w:rsidTr="0037461A">
        <w:trPr>
          <w:trHeight w:val="825"/>
        </w:trPr>
        <w:tc>
          <w:tcPr>
            <w:tcW w:w="1563" w:type="dxa"/>
            <w:tcBorders>
              <w:top w:val="single" w:sz="4" w:space="0" w:color="auto"/>
              <w:left w:val="single" w:sz="4" w:space="0" w:color="auto"/>
              <w:bottom w:val="single" w:sz="4" w:space="0" w:color="auto"/>
              <w:right w:val="single" w:sz="4" w:space="0" w:color="auto"/>
            </w:tcBorders>
            <w:shd w:val="clear" w:color="auto" w:fill="9BBB59"/>
            <w:noWrap/>
          </w:tcPr>
          <w:p w14:paraId="2A890E66" w14:textId="77777777" w:rsidR="0037461A" w:rsidRPr="007E0F16" w:rsidRDefault="0037461A" w:rsidP="00EA196C">
            <w:pPr>
              <w:rPr>
                <w:rFonts w:ascii="Calibri" w:hAnsi="Calibri" w:cs="Calibri"/>
                <w:i/>
                <w:color w:val="000000"/>
                <w:sz w:val="22"/>
                <w:szCs w:val="22"/>
              </w:rPr>
            </w:pPr>
            <w:proofErr w:type="spellStart"/>
            <w:r w:rsidRPr="007E0F16">
              <w:rPr>
                <w:rFonts w:ascii="Calibri" w:hAnsi="Calibri" w:cs="Calibri"/>
                <w:i/>
                <w:color w:val="000000"/>
                <w:sz w:val="22"/>
                <w:szCs w:val="22"/>
              </w:rPr>
              <w:t>Prophet</w:t>
            </w:r>
            <w:proofErr w:type="spellEnd"/>
            <w:r w:rsidRPr="007E0F16">
              <w:rPr>
                <w:rFonts w:ascii="Calibri" w:hAnsi="Calibri" w:cs="Calibri"/>
                <w:i/>
                <w:color w:val="000000"/>
                <w:sz w:val="22"/>
                <w:szCs w:val="22"/>
              </w:rPr>
              <w:t>-LGBM</w:t>
            </w:r>
          </w:p>
        </w:tc>
        <w:tc>
          <w:tcPr>
            <w:tcW w:w="700" w:type="dxa"/>
            <w:tcBorders>
              <w:top w:val="single" w:sz="4" w:space="0" w:color="auto"/>
              <w:left w:val="nil"/>
              <w:bottom w:val="single" w:sz="4" w:space="0" w:color="auto"/>
              <w:right w:val="single" w:sz="4" w:space="0" w:color="auto"/>
            </w:tcBorders>
            <w:shd w:val="clear" w:color="auto" w:fill="9BBB59"/>
            <w:noWrap/>
          </w:tcPr>
          <w:p w14:paraId="66FA20B1"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9BBB59"/>
            <w:noWrap/>
          </w:tcPr>
          <w:p w14:paraId="24C504A3"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Buenos</w:t>
            </w:r>
            <w:r>
              <w:rPr>
                <w:rFonts w:ascii="Calibri" w:hAnsi="Calibri" w:cs="Calibri"/>
                <w:color w:val="000000"/>
                <w:sz w:val="22"/>
                <w:szCs w:val="22"/>
              </w:rPr>
              <w:br/>
              <w:t>Mejores resultados que modelos individuales</w:t>
            </w:r>
          </w:p>
        </w:tc>
        <w:tc>
          <w:tcPr>
            <w:tcW w:w="2835" w:type="dxa"/>
            <w:tcBorders>
              <w:top w:val="single" w:sz="4" w:space="0" w:color="auto"/>
              <w:left w:val="nil"/>
              <w:bottom w:val="single" w:sz="4" w:space="0" w:color="auto"/>
              <w:right w:val="single" w:sz="4" w:space="0" w:color="auto"/>
            </w:tcBorders>
            <w:shd w:val="clear" w:color="auto" w:fill="9BBB59"/>
            <w:noWrap/>
          </w:tcPr>
          <w:p w14:paraId="354FAEFE"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 xml:space="preserve">Combinación </w:t>
            </w:r>
            <w:proofErr w:type="spellStart"/>
            <w:r>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Prophet</w:t>
            </w:r>
            <w:proofErr w:type="spellEnd"/>
            <w:r>
              <w:rPr>
                <w:rFonts w:ascii="Calibri" w:hAnsi="Calibri" w:cs="Calibri"/>
                <w:color w:val="000000"/>
                <w:sz w:val="22"/>
                <w:szCs w:val="22"/>
              </w:rPr>
              <w:t xml:space="preserve"> para predecir trafico web</w:t>
            </w:r>
            <w:r>
              <w:rPr>
                <w:rFonts w:ascii="Calibri" w:hAnsi="Calibri" w:cs="Calibri"/>
                <w:color w:val="000000"/>
                <w:sz w:val="22"/>
                <w:szCs w:val="22"/>
              </w:rPr>
              <w:br/>
            </w:r>
            <w:r>
              <w:rPr>
                <w:rFonts w:ascii="Calibri" w:hAnsi="Calibri" w:cs="Calibri"/>
                <w:color w:val="000000"/>
                <w:sz w:val="22"/>
                <w:szCs w:val="22"/>
              </w:rPr>
              <w:br/>
            </w:r>
          </w:p>
        </w:tc>
        <w:tc>
          <w:tcPr>
            <w:tcW w:w="749" w:type="dxa"/>
            <w:tcBorders>
              <w:top w:val="single" w:sz="4" w:space="0" w:color="auto"/>
              <w:left w:val="nil"/>
              <w:bottom w:val="single" w:sz="4" w:space="0" w:color="auto"/>
              <w:right w:val="single" w:sz="4" w:space="0" w:color="auto"/>
            </w:tcBorders>
            <w:shd w:val="clear" w:color="auto" w:fill="9BBB59"/>
            <w:vAlign w:val="center"/>
          </w:tcPr>
          <w:p w14:paraId="4CF90E94"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 xml:space="preserve">Si </w:t>
            </w:r>
          </w:p>
        </w:tc>
      </w:tr>
    </w:tbl>
    <w:p w14:paraId="6C6A623A" w14:textId="77777777" w:rsidR="0037461A" w:rsidRPr="00341BFA" w:rsidRDefault="0037461A" w:rsidP="0037461A"/>
    <w:p w14:paraId="484734B8" w14:textId="77777777" w:rsidR="0037461A" w:rsidRDefault="0037461A" w:rsidP="0037461A">
      <w:pPr>
        <w:jc w:val="center"/>
      </w:pPr>
      <w:r>
        <w:t>Tabla 3 Comparación de tecnologías</w:t>
      </w:r>
    </w:p>
    <w:p w14:paraId="27B3242C" w14:textId="77777777" w:rsidR="00C810EB" w:rsidRDefault="00C810EB" w:rsidP="00033C01">
      <w:pPr>
        <w:rPr>
          <w:rFonts w:eastAsiaTheme="majorEastAsia"/>
        </w:rPr>
      </w:pPr>
    </w:p>
    <w:p w14:paraId="1196108F" w14:textId="77777777" w:rsidR="0037461A" w:rsidRDefault="0037461A" w:rsidP="000853C0">
      <w:pPr>
        <w:pStyle w:val="Ttulo2"/>
        <w:rPr>
          <w:rStyle w:val="Ttulo2Car"/>
          <w:b/>
          <w:bCs/>
          <w:iCs/>
        </w:rPr>
      </w:pPr>
    </w:p>
    <w:p w14:paraId="4505FCBD" w14:textId="77777777" w:rsidR="0037461A" w:rsidRDefault="0037461A" w:rsidP="0037461A">
      <w:pPr>
        <w:rPr>
          <w:rFonts w:eastAsiaTheme="majorEastAsia"/>
        </w:rPr>
      </w:pPr>
    </w:p>
    <w:p w14:paraId="11BDC0BF" w14:textId="77777777" w:rsidR="0037461A" w:rsidRPr="0037461A" w:rsidRDefault="0037461A" w:rsidP="0037461A">
      <w:pPr>
        <w:rPr>
          <w:rFonts w:eastAsiaTheme="majorEastAsia"/>
        </w:rPr>
      </w:pPr>
    </w:p>
    <w:p w14:paraId="29348693" w14:textId="4C1B74BE" w:rsidR="00E65CAF" w:rsidRDefault="00FA1763" w:rsidP="000853C0">
      <w:pPr>
        <w:pStyle w:val="Ttulo2"/>
        <w:rPr>
          <w:rStyle w:val="Ttulo2Car"/>
          <w:b/>
          <w:bCs/>
          <w:iCs/>
        </w:rPr>
      </w:pPr>
      <w:bookmarkStart w:id="63" w:name="_Toc164369672"/>
      <w:r>
        <w:rPr>
          <w:rStyle w:val="Ttulo2Car"/>
          <w:b/>
          <w:bCs/>
          <w:iCs/>
        </w:rPr>
        <w:t>4.4.1</w:t>
      </w:r>
      <w:r w:rsidR="00D51D3E" w:rsidRPr="00D51D3E">
        <w:rPr>
          <w:rStyle w:val="Ttulo2Car"/>
          <w:b/>
          <w:bCs/>
          <w:iCs/>
        </w:rPr>
        <w:t xml:space="preserve"> </w:t>
      </w:r>
      <w:r w:rsidR="002E217B" w:rsidRPr="00D51D3E">
        <w:rPr>
          <w:rStyle w:val="Ttulo2Car"/>
          <w:b/>
          <w:bCs/>
          <w:iCs/>
        </w:rPr>
        <w:t>Selección</w:t>
      </w:r>
      <w:r w:rsidR="00D51D3E" w:rsidRPr="00D51D3E">
        <w:rPr>
          <w:rStyle w:val="Ttulo2Car"/>
          <w:b/>
          <w:bCs/>
          <w:iCs/>
        </w:rPr>
        <w:t xml:space="preserve"> de Modelos</w:t>
      </w:r>
      <w:bookmarkEnd w:id="63"/>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06002F43" w14:textId="77777777" w:rsidR="00F8685A" w:rsidRDefault="00F8685A" w:rsidP="004833B4"/>
    <w:p w14:paraId="5021E379" w14:textId="7583F386" w:rsidR="00F8685A" w:rsidRDefault="00F8685A" w:rsidP="004833B4">
      <w:r w:rsidRPr="002157C1">
        <w:rPr>
          <w:highlight w:val="yellow"/>
        </w:rPr>
        <w:t>Porque el modelo no es lo suficientemente complejo, y tampoco hay tantos datos.</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377648F6" w14:textId="77777777" w:rsidR="00992BA7" w:rsidRDefault="00992BA7" w:rsidP="004833B4"/>
    <w:p w14:paraId="4FD9D1A5" w14:textId="1154BA75" w:rsidR="00172FBB" w:rsidRDefault="00172FBB">
      <w:pPr>
        <w:spacing w:after="160" w:line="259" w:lineRule="auto"/>
      </w:pPr>
      <w:r>
        <w:br w:type="page"/>
      </w:r>
    </w:p>
    <w:p w14:paraId="7A81D638" w14:textId="77777777" w:rsidR="00992BA7" w:rsidRDefault="00992BA7" w:rsidP="004833B4"/>
    <w:p w14:paraId="7B711046" w14:textId="545A694D" w:rsidR="00992BA7" w:rsidRPr="00FA1763" w:rsidRDefault="00FA1763" w:rsidP="00FA1763">
      <w:pPr>
        <w:pStyle w:val="Ttulo2"/>
      </w:pPr>
      <w:bookmarkStart w:id="64" w:name="_Toc164369673"/>
      <w:r w:rsidRPr="00FA1763">
        <w:t>4.</w:t>
      </w:r>
      <w:r>
        <w:t xml:space="preserve">5 </w:t>
      </w:r>
      <w:r w:rsidR="00992BA7" w:rsidRPr="00FA1763">
        <w:t>Desarrollo</w:t>
      </w:r>
      <w:bookmarkEnd w:id="64"/>
    </w:p>
    <w:p w14:paraId="724C7D55" w14:textId="77777777" w:rsidR="00992BA7" w:rsidRDefault="00992BA7" w:rsidP="004833B4"/>
    <w:p w14:paraId="5ACD65BF" w14:textId="77777777" w:rsidR="008A184D" w:rsidRDefault="008A184D" w:rsidP="004833B4"/>
    <w:p w14:paraId="6E5B9D6D" w14:textId="43CD1645" w:rsidR="008A184D" w:rsidRPr="00E425BC" w:rsidRDefault="00FA1763" w:rsidP="00FA1763">
      <w:pPr>
        <w:pStyle w:val="Ttulo3"/>
      </w:pPr>
      <w:r>
        <w:t xml:space="preserve">4.5.1 </w:t>
      </w:r>
      <w:r w:rsidR="008A184D" w:rsidRPr="00E425BC">
        <w:t>Plan de pruebas</w:t>
      </w:r>
    </w:p>
    <w:p w14:paraId="67B7D4CD" w14:textId="77777777" w:rsidR="008A184D" w:rsidRDefault="008A184D" w:rsidP="004833B4"/>
    <w:p w14:paraId="61B766B2" w14:textId="404BC41D"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la métrica SMAPE, en primera instan</w:t>
      </w:r>
      <w:r w:rsidR="00172FBB">
        <w:t xml:space="preserve">cia se utilizarán los datos de </w:t>
      </w:r>
      <w:proofErr w:type="spellStart"/>
      <w:r w:rsidR="00172FBB">
        <w:t>T</w:t>
      </w:r>
      <w:r w:rsidR="00D17FCD">
        <w: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172FBB">
        <w:t>T</w:t>
      </w:r>
      <w:r w:rsidR="00D17FCD">
        <w:t>um</w:t>
      </w:r>
      <w:proofErr w:type="spellEnd"/>
      <w:r w:rsidR="00D17FCD">
        <w:t xml:space="preserve"> </w:t>
      </w:r>
      <w:proofErr w:type="spellStart"/>
      <w:r w:rsidR="00D17FCD">
        <w:t>transmedia</w:t>
      </w:r>
      <w:proofErr w:type="spellEnd"/>
      <w:r w:rsidR="00D17FCD">
        <w:t xml:space="preserve">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2C98BA0B" w:rsidR="00E06F71" w:rsidRPr="00E06F71" w:rsidRDefault="00FA1763" w:rsidP="00FA1763">
      <w:pPr>
        <w:pStyle w:val="Ttulo3"/>
      </w:pPr>
      <w:r>
        <w:lastRenderedPageBreak/>
        <w:t xml:space="preserve">4.5.2 </w:t>
      </w:r>
      <w:r w:rsidR="00E06F71" w:rsidRPr="00E06F71">
        <w:t xml:space="preserve">Construcción de los </w:t>
      </w:r>
      <w:r w:rsidR="00432874">
        <w:t>M</w:t>
      </w:r>
      <w:r w:rsidR="00E06F71" w:rsidRPr="00E06F71">
        <w:t>odelos</w:t>
      </w:r>
    </w:p>
    <w:p w14:paraId="7EA39D2A" w14:textId="77777777" w:rsidR="00E06F71" w:rsidRDefault="00E06F71" w:rsidP="00503E8E"/>
    <w:p w14:paraId="46BDE5CD" w14:textId="5050F0D7" w:rsidR="00D17FCD" w:rsidRDefault="00746E92" w:rsidP="00D17FCD">
      <w:r>
        <w:t xml:space="preserve">En esta sección se detallan las características de los modelos generados, básicamente en primera instancia se </w:t>
      </w:r>
      <w:r w:rsidR="00D17FCD">
        <w:t>generar</w:t>
      </w:r>
      <w:r>
        <w:t>on</w:t>
      </w:r>
      <w:r w:rsidR="00D17FCD">
        <w:t xml:space="preserve"> 4 modelos por cada </w:t>
      </w:r>
      <w:r>
        <w:t xml:space="preserve">algoritmo de </w:t>
      </w:r>
      <w:r w:rsidR="00533DDD">
        <w:t xml:space="preserve">ajuste de </w:t>
      </w:r>
      <w:proofErr w:type="spellStart"/>
      <w:r w:rsidR="00533DDD">
        <w:t>hiperparametros</w:t>
      </w:r>
      <w:proofErr w:type="spellEnd"/>
      <w:r w:rsidR="00533DDD">
        <w:t xml:space="preserve">, siendo los </w:t>
      </w:r>
      <w:proofErr w:type="spellStart"/>
      <w:r w:rsidR="00533DDD">
        <w:t>algortimos</w:t>
      </w:r>
      <w:proofErr w:type="spellEnd"/>
      <w:r w:rsidR="00533DDD">
        <w:t xml:space="preserve"> de ajuste de </w:t>
      </w:r>
      <w:proofErr w:type="spellStart"/>
      <w:r w:rsidR="00533DDD">
        <w:t>hiperparametros</w:t>
      </w:r>
      <w:proofErr w:type="spellEnd"/>
      <w:r w:rsidR="00533DDD">
        <w:t xml:space="preserve"> </w:t>
      </w:r>
      <w:proofErr w:type="spellStart"/>
      <w:r w:rsidR="00D17FCD">
        <w:t>Hyperband</w:t>
      </w:r>
      <w:proofErr w:type="spellEnd"/>
      <w:r w:rsidR="00D17FCD">
        <w:t xml:space="preserve">, </w:t>
      </w:r>
      <w:proofErr w:type="spellStart"/>
      <w:r w:rsidR="00D17FCD">
        <w:t>Bayesian</w:t>
      </w:r>
      <w:proofErr w:type="spellEnd"/>
      <w:r w:rsidR="00D17FCD">
        <w:t xml:space="preserve"> </w:t>
      </w:r>
      <w:proofErr w:type="spellStart"/>
      <w:r w:rsidR="00D17FCD">
        <w:t>optimisation</w:t>
      </w:r>
      <w:proofErr w:type="spellEnd"/>
      <w:r w:rsidR="00D17FCD">
        <w:t xml:space="preserve"> y el de  </w:t>
      </w:r>
      <w:proofErr w:type="spellStart"/>
      <w:r w:rsidR="00D17FCD">
        <w:t>Random</w:t>
      </w:r>
      <w:proofErr w:type="spellEnd"/>
      <w:r w:rsidR="00D17FCD">
        <w:t xml:space="preserve"> </w:t>
      </w:r>
      <w:proofErr w:type="spellStart"/>
      <w:r w:rsidR="00D17FCD">
        <w:t>Search</w:t>
      </w:r>
      <w:proofErr w:type="spellEnd"/>
      <w:r>
        <w:t xml:space="preserve">. </w:t>
      </w:r>
      <w:r w:rsidR="00D17FCD">
        <w:t xml:space="preserve">Siendo un total de 12 modelos, tomando datos de 7, 14, 21 y 28 días anteriores para pronosticar los siguientes 7 días, además, se partieron los datos 80% para </w:t>
      </w:r>
      <w:r w:rsidR="00BB7C29">
        <w:t>entrenamient</w:t>
      </w:r>
      <w:r w:rsidR="00D23502">
        <w:t>o y 20% para prueba, a la vez</w:t>
      </w:r>
      <w:r w:rsidR="00BB7C29">
        <w:t>, dentro del 80% de</w:t>
      </w:r>
      <w:r w:rsidR="00D23502">
        <w:t xml:space="preserve"> datos para el</w:t>
      </w:r>
      <w:r w:rsidR="00BB7C29">
        <w:t xml:space="preserve"> entrenamiento se vuelven</w:t>
      </w:r>
      <w:r w:rsidR="00D23502" w:rsidRPr="00D23502">
        <w:t xml:space="preserve"> </w:t>
      </w:r>
      <w:r w:rsidR="00D23502">
        <w:t>partir los datos, por ejemplo, tomando los primeros 28 días para pronosticar los siguientes 7 días, siendo los primeros 28 días la secuencia de entrada y los siguientes 7 días para validación y para ajustar los pesos de la red neuronal, luego a partir del día 2 del conjunto de datos de entrenamiento hasta el día 29 para entrenar y del 30 al 36 para validar, todo ese proceso de partir los datos se vuelve a realizar en el 20% de datos de pruebas.</w:t>
      </w:r>
    </w:p>
    <w:p w14:paraId="3B432AF1" w14:textId="77777777" w:rsidR="00E06F71" w:rsidRDefault="00E06F71" w:rsidP="00503E8E"/>
    <w:p w14:paraId="4903DBA6" w14:textId="1B68CA50" w:rsidR="00746E92" w:rsidRDefault="00FA1763" w:rsidP="00FA1763">
      <w:pPr>
        <w:pStyle w:val="Ttulo3"/>
      </w:pPr>
      <w:r>
        <w:t xml:space="preserve">4.5.3 </w:t>
      </w:r>
      <w:r w:rsidR="00746E92" w:rsidRPr="00503E8E">
        <w:t xml:space="preserve">Cantidad de </w:t>
      </w:r>
      <w:proofErr w:type="spellStart"/>
      <w:r w:rsidR="00746E92" w:rsidRPr="00503E8E">
        <w:t>Trials</w:t>
      </w:r>
      <w:proofErr w:type="spellEnd"/>
      <w:r w:rsidR="00746E92">
        <w:t xml:space="preserve"> por Modelo</w:t>
      </w:r>
    </w:p>
    <w:p w14:paraId="340E4553" w14:textId="77777777" w:rsidR="00746E92" w:rsidRPr="00503E8E" w:rsidRDefault="00746E92" w:rsidP="00746E92"/>
    <w:p w14:paraId="246F131A" w14:textId="3B8237EB" w:rsidR="00D54DB7" w:rsidRDefault="00746E92" w:rsidP="00503E8E">
      <w:r>
        <w:t xml:space="preserve">Cada trial tiene 100 </w:t>
      </w:r>
      <w:proofErr w:type="spellStart"/>
      <w:r>
        <w:t>epochs</w:t>
      </w:r>
      <w:proofErr w:type="spellEnd"/>
      <w:r>
        <w:t xml:space="preserve"> y se corrieron un total de </w:t>
      </w:r>
      <w:r w:rsidRPr="000B64EB">
        <w:t xml:space="preserve">50 </w:t>
      </w:r>
      <w:proofErr w:type="spellStart"/>
      <w:r w:rsidRPr="000B64EB">
        <w:t>trials</w:t>
      </w:r>
      <w:proofErr w:type="spellEnd"/>
      <w:r>
        <w:t xml:space="preserve"> por modelo. Respecto a la medición, por cada </w:t>
      </w:r>
      <w:proofErr w:type="spellStart"/>
      <w:r>
        <w:t>epoch</w:t>
      </w:r>
      <w:proofErr w:type="spellEnd"/>
      <w:r>
        <w:t xml:space="preserve"> se tiene un rendimiento, entonces por cada trial solo se guarda la </w:t>
      </w:r>
      <w:proofErr w:type="spellStart"/>
      <w:r>
        <w:t>epoch</w:t>
      </w:r>
      <w:proofErr w:type="spellEnd"/>
      <w:r>
        <w:t xml:space="preserve"> con mejor rendimiento</w:t>
      </w:r>
      <w:r w:rsidR="0085754F">
        <w:t xml:space="preserve">, como aclaración el algoritmo </w:t>
      </w:r>
      <w:proofErr w:type="spellStart"/>
      <w:r w:rsidR="0085754F">
        <w:t>H</w:t>
      </w:r>
      <w:r w:rsidR="00D54DB7">
        <w:t>yperband</w:t>
      </w:r>
      <w:proofErr w:type="spellEnd"/>
      <w:r w:rsidR="00D54DB7">
        <w:t xml:space="preserve"> se configuro en 100 </w:t>
      </w:r>
      <w:r w:rsidR="00D23502">
        <w:t>épocas</w:t>
      </w:r>
      <w:r w:rsidR="00D54DB7">
        <w:t xml:space="preserve"> pero no tiene el concepto de </w:t>
      </w:r>
      <w:proofErr w:type="spellStart"/>
      <w:r w:rsidR="00D54DB7">
        <w:t>trials</w:t>
      </w:r>
      <w:proofErr w:type="spellEnd"/>
      <w:r>
        <w:t>.</w:t>
      </w:r>
      <w:r w:rsidR="00D54DB7">
        <w:t xml:space="preserve"> </w:t>
      </w:r>
    </w:p>
    <w:p w14:paraId="4EE96063" w14:textId="51015E1D" w:rsidR="00EF6274" w:rsidRDefault="00EF6274">
      <w:pPr>
        <w:spacing w:after="160" w:line="259" w:lineRule="auto"/>
      </w:pPr>
      <w:r>
        <w:br w:type="page"/>
      </w:r>
    </w:p>
    <w:p w14:paraId="3C845899" w14:textId="77777777" w:rsidR="00E06F71" w:rsidRDefault="00E06F71" w:rsidP="00503E8E"/>
    <w:p w14:paraId="0356E971" w14:textId="58704569" w:rsidR="00CA2963" w:rsidRPr="00800CCD" w:rsidRDefault="00FA1763" w:rsidP="00FA1763">
      <w:pPr>
        <w:pStyle w:val="Ttulo3"/>
      </w:pPr>
      <w:r>
        <w:t xml:space="preserve">4.5.4 </w:t>
      </w:r>
      <w:proofErr w:type="spellStart"/>
      <w:r w:rsidR="0085754F">
        <w:t>Hiperparametros</w:t>
      </w:r>
      <w:proofErr w:type="spellEnd"/>
      <w:r w:rsidR="00800CCD" w:rsidRPr="00800CCD">
        <w:t xml:space="preserve"> </w:t>
      </w:r>
      <w:r w:rsidR="009E56D5">
        <w:t>que se Afinaron</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78061A">
        <w:trPr>
          <w:trHeight w:val="282"/>
        </w:trPr>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41555D52" w:rsidR="00A51A42" w:rsidRPr="00FA1763" w:rsidRDefault="009433A8" w:rsidP="00A51A42">
            <w:r w:rsidRPr="00FA1763">
              <w:t>Unidades</w:t>
            </w:r>
          </w:p>
        </w:tc>
        <w:tc>
          <w:tcPr>
            <w:tcW w:w="2737" w:type="dxa"/>
          </w:tcPr>
          <w:p w14:paraId="20FAFC20" w14:textId="329F92F2" w:rsidR="00A51A42" w:rsidRPr="00FA1763" w:rsidRDefault="00A51A42" w:rsidP="00503E8E">
            <w:r w:rsidRPr="00FA1763">
              <w:t>128-512</w:t>
            </w:r>
            <w:r w:rsidR="002E2792" w:rsidRPr="00FA1763">
              <w:t xml:space="preserve"> con un paso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3D7C719B" w14:textId="2218B650" w:rsidR="00A51A42" w:rsidRPr="00A51A42" w:rsidRDefault="00992BA7" w:rsidP="00503E8E">
            <w:pPr>
              <w:rPr>
                <w:lang w:val="en-US"/>
              </w:rPr>
            </w:pPr>
            <w:r>
              <w:t>Ratio de Aprendizaje</w:t>
            </w:r>
            <w:r w:rsidRPr="00A51A42">
              <w:rPr>
                <w:lang w:val="en-US"/>
              </w:rPr>
              <w:t xml:space="preserve"> </w:t>
            </w:r>
          </w:p>
        </w:tc>
        <w:tc>
          <w:tcPr>
            <w:tcW w:w="2737" w:type="dxa"/>
          </w:tcPr>
          <w:p w14:paraId="6A1F1AA0" w14:textId="33A095CC" w:rsidR="002E2792" w:rsidRPr="003E3259" w:rsidRDefault="002E2792" w:rsidP="00503E8E">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246E8B21" w:rsidR="00A51A42" w:rsidRPr="003E3259" w:rsidRDefault="009E56D5" w:rsidP="00A51A42">
            <w:r w:rsidRPr="003E3259">
              <w:t xml:space="preserve">Se </w:t>
            </w:r>
            <w:r w:rsidR="00165BA6">
              <w:t>utiliza</w:t>
            </w:r>
            <w:r w:rsidRPr="003E3259">
              <w:t xml:space="preserve"> un </w:t>
            </w:r>
            <w:r w:rsidR="00A51A42" w:rsidRPr="003E3259">
              <w:t>Optimizador Adam</w:t>
            </w:r>
            <w:r w:rsidR="00703FF0">
              <w:t>.</w:t>
            </w:r>
          </w:p>
        </w:tc>
      </w:tr>
      <w:tr w:rsidR="00A51A42" w:rsidRPr="00A51A42" w14:paraId="007CD786" w14:textId="77777777" w:rsidTr="00A51A42">
        <w:tc>
          <w:tcPr>
            <w:tcW w:w="2737" w:type="dxa"/>
          </w:tcPr>
          <w:p w14:paraId="1517EEC2" w14:textId="57F60699" w:rsidR="00A51A42" w:rsidRPr="0078061A" w:rsidRDefault="009433A8" w:rsidP="00A51A42">
            <w:pPr>
              <w:rPr>
                <w:lang w:val="en-US"/>
              </w:rPr>
            </w:pPr>
            <w:r w:rsidRPr="0078061A">
              <w:rPr>
                <w:lang w:val="en-US"/>
              </w:rPr>
              <w:t>D</w:t>
            </w:r>
            <w:r w:rsidR="00A51A42" w:rsidRPr="0078061A">
              <w:rPr>
                <w:lang w:val="en-US"/>
              </w:rPr>
              <w:t>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B98D054" w14:textId="6800F427" w:rsidR="00A51A42" w:rsidRPr="00165BA6" w:rsidRDefault="00165BA6" w:rsidP="00503E8E">
            <w:r w:rsidRPr="00165BA6">
              <w:t xml:space="preserve">El </w:t>
            </w:r>
            <w:proofErr w:type="spellStart"/>
            <w:r w:rsidRPr="00165BA6">
              <w:t>dropout</w:t>
            </w:r>
            <w:proofErr w:type="spellEnd"/>
            <w:r w:rsidRPr="00165BA6">
              <w:t xml:space="preserve"> apaga cierto número de neuronas, para evitar el sobre entrenamiento</w:t>
            </w:r>
            <w:r w:rsidR="00703FF0">
              <w:t>.</w:t>
            </w:r>
          </w:p>
        </w:tc>
      </w:tr>
      <w:tr w:rsidR="00A51A42" w:rsidRPr="00A51A42" w14:paraId="77B38219" w14:textId="77777777" w:rsidTr="00A51A42">
        <w:tc>
          <w:tcPr>
            <w:tcW w:w="2737" w:type="dxa"/>
          </w:tcPr>
          <w:p w14:paraId="5064DB36" w14:textId="506E30D1" w:rsidR="00A51A42" w:rsidRPr="00A51A42" w:rsidRDefault="009433A8" w:rsidP="00503E8E">
            <w:pPr>
              <w:rPr>
                <w:lang w:val="en-US"/>
              </w:rPr>
            </w:pPr>
            <w:r w:rsidRPr="0078061A">
              <w:rPr>
                <w:lang w:val="en-US"/>
              </w:rPr>
              <w:t>R</w:t>
            </w:r>
            <w:r w:rsidR="00A51A42" w:rsidRPr="0078061A">
              <w:rPr>
                <w:lang w:val="en-US"/>
              </w:rPr>
              <w:t>ecurrent</w:t>
            </w:r>
            <w:r w:rsidRPr="0078061A">
              <w:rPr>
                <w:lang w:val="en-US"/>
              </w:rPr>
              <w:t xml:space="preserve"> </w:t>
            </w:r>
            <w:r w:rsidR="00A51A42" w:rsidRPr="0078061A">
              <w:rPr>
                <w:lang w:val="en-US"/>
              </w:rPr>
              <w:t>dropout</w:t>
            </w:r>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07A3728F" w:rsidR="00A51A42" w:rsidRPr="00165BA6" w:rsidRDefault="00165BA6" w:rsidP="00703FF0">
            <w:r w:rsidRPr="00165BA6">
              <w:t xml:space="preserve">Apaga un número aleatorio de </w:t>
            </w:r>
            <w:r>
              <w:t>conexiones recurrentes, para evitar el sobre</w:t>
            </w:r>
            <w:r w:rsidR="00703FF0">
              <w:t xml:space="preserve"> </w:t>
            </w:r>
            <w:r>
              <w:t>entrenamiento</w:t>
            </w:r>
            <w:r w:rsidR="00703FF0">
              <w:t>.</w:t>
            </w:r>
          </w:p>
        </w:tc>
      </w:tr>
      <w:tr w:rsidR="00A51A42" w:rsidRPr="002E2792" w14:paraId="1D7D5E75" w14:textId="77777777" w:rsidTr="00A51A42">
        <w:tc>
          <w:tcPr>
            <w:tcW w:w="2737" w:type="dxa"/>
          </w:tcPr>
          <w:p w14:paraId="3C92F683" w14:textId="3BBB623A" w:rsidR="00A51A42" w:rsidRPr="00A51A42" w:rsidRDefault="009433A8" w:rsidP="00503E8E">
            <w:pPr>
              <w:rPr>
                <w:lang w:val="en-US"/>
              </w:rPr>
            </w:pPr>
            <w:r w:rsidRPr="0078061A">
              <w:rPr>
                <w:lang w:val="en-US"/>
              </w:rPr>
              <w:t xml:space="preserve">Batch </w:t>
            </w:r>
            <w:r w:rsidR="00A51A42" w:rsidRPr="0078061A">
              <w:rPr>
                <w:lang w:val="en-US"/>
              </w:rPr>
              <w:t>size</w:t>
            </w:r>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612E54DE" w:rsidR="00A51A42" w:rsidRPr="002E2792" w:rsidRDefault="002E2792" w:rsidP="00165BA6">
            <w:r w:rsidRPr="002E2792">
              <w:t>Tamaño de lote a tomar, normalme</w:t>
            </w:r>
            <w:r>
              <w:t xml:space="preserve">nte, esto es mara dividir la cantidad de muestras a tomar, ya que no se puede pasar todo el </w:t>
            </w:r>
            <w:r w:rsidR="00165BA6">
              <w:t>conjunto de datos</w:t>
            </w:r>
            <w:r>
              <w:t xml:space="preserve"> entero de una sola vez.</w:t>
            </w:r>
          </w:p>
        </w:tc>
      </w:tr>
      <w:tr w:rsidR="00F921D4" w:rsidRPr="002E2792" w14:paraId="251BBDEB" w14:textId="77777777" w:rsidTr="00A51A42">
        <w:tc>
          <w:tcPr>
            <w:tcW w:w="2737" w:type="dxa"/>
          </w:tcPr>
          <w:p w14:paraId="7F919C5F" w14:textId="2D2E54D4" w:rsidR="00F921D4" w:rsidRDefault="00F921D4" w:rsidP="00503E8E">
            <w:pPr>
              <w:rPr>
                <w:lang w:val="en-US"/>
              </w:rPr>
            </w:pPr>
            <w:proofErr w:type="spellStart"/>
            <w:r>
              <w:rPr>
                <w:lang w:val="en-US"/>
              </w:rPr>
              <w:t>Numero</w:t>
            </w:r>
            <w:proofErr w:type="spellEnd"/>
            <w:r>
              <w:rPr>
                <w:lang w:val="en-US"/>
              </w:rPr>
              <w:t xml:space="preserve"> de </w:t>
            </w:r>
            <w:proofErr w:type="spellStart"/>
            <w:r>
              <w:rPr>
                <w:lang w:val="en-US"/>
              </w:rPr>
              <w:t>Capas</w:t>
            </w:r>
            <w:proofErr w:type="spellEnd"/>
          </w:p>
          <w:p w14:paraId="330F4948" w14:textId="24C39E03" w:rsidR="00F921D4" w:rsidRPr="0078061A" w:rsidRDefault="00F921D4" w:rsidP="00503E8E">
            <w:pPr>
              <w:rPr>
                <w:lang w:val="en-US"/>
              </w:rPr>
            </w:pPr>
          </w:p>
        </w:tc>
        <w:tc>
          <w:tcPr>
            <w:tcW w:w="2737" w:type="dxa"/>
          </w:tcPr>
          <w:p w14:paraId="6C7B107E" w14:textId="657908B4" w:rsidR="00F921D4" w:rsidRDefault="00F921D4" w:rsidP="002E2792">
            <w:r>
              <w:t>1-4</w:t>
            </w:r>
          </w:p>
        </w:tc>
        <w:tc>
          <w:tcPr>
            <w:tcW w:w="2737" w:type="dxa"/>
          </w:tcPr>
          <w:p w14:paraId="48349A99" w14:textId="175293DD" w:rsidR="00F921D4" w:rsidRPr="002E2792" w:rsidRDefault="00F921D4" w:rsidP="00165BA6">
            <w:r>
              <w:t>Es el número de capas de la red neuronal</w:t>
            </w:r>
          </w:p>
        </w:tc>
      </w:tr>
    </w:tbl>
    <w:p w14:paraId="37BA7850" w14:textId="77777777" w:rsidR="00703FF0" w:rsidRDefault="00703FF0" w:rsidP="00703FF0">
      <w:pPr>
        <w:jc w:val="center"/>
      </w:pPr>
    </w:p>
    <w:p w14:paraId="4DF4965F" w14:textId="2CF86157" w:rsidR="00800CCD" w:rsidRPr="002E2792" w:rsidRDefault="00703FF0" w:rsidP="00703FF0">
      <w:pPr>
        <w:jc w:val="center"/>
      </w:pPr>
      <w:r>
        <w:t xml:space="preserve">Tabla 4 </w:t>
      </w:r>
      <w:proofErr w:type="spellStart"/>
      <w:r w:rsidR="0085754F">
        <w:t>Hiperparametros</w:t>
      </w:r>
      <w:proofErr w:type="spellEnd"/>
      <w:r>
        <w:t xml:space="preserve"> que se afinaron.</w:t>
      </w:r>
    </w:p>
    <w:p w14:paraId="4BC118F1" w14:textId="77777777" w:rsidR="000F7FB1" w:rsidRDefault="000F7FB1" w:rsidP="00503E8E"/>
    <w:p w14:paraId="54B3B579" w14:textId="77777777" w:rsidR="0078061A" w:rsidRDefault="0078061A" w:rsidP="00503E8E">
      <w:pPr>
        <w:rPr>
          <w:b/>
        </w:rPr>
      </w:pPr>
    </w:p>
    <w:p w14:paraId="239EC15E" w14:textId="5CDD7DB3" w:rsidR="00EF6274" w:rsidRDefault="0078061A" w:rsidP="0078061A">
      <w:r>
        <w:t xml:space="preserve">Un concepto muy importante que no se podía </w:t>
      </w:r>
      <w:r w:rsidR="00B63812">
        <w:t>afinar</w:t>
      </w:r>
      <w:r>
        <w:t xml:space="preserve"> con la librería </w:t>
      </w:r>
      <w:proofErr w:type="spellStart"/>
      <w:r w:rsidR="00533DDD">
        <w:t>K</w:t>
      </w:r>
      <w:r>
        <w:t>eras</w:t>
      </w:r>
      <w:proofErr w:type="spellEnd"/>
      <w:r>
        <w:t xml:space="preserve"> es el N-Días el cual es básicamente la cantidad de días hacia atrás que toma como datos de entrada la red neuronal, ya que este valor no se puede afinar por la librería </w:t>
      </w:r>
      <w:proofErr w:type="spellStart"/>
      <w:r w:rsidR="00533DDD">
        <w:t>Keras</w:t>
      </w:r>
      <w:proofErr w:type="spellEnd"/>
      <w:r>
        <w:t>, se procedió a probar de 7 en 7, ya que este valor modifica el tamaño de las muestras se va var</w:t>
      </w:r>
      <w:r w:rsidR="00533DDD">
        <w:t xml:space="preserve">iando en cada prueba por cada </w:t>
      </w:r>
      <w:proofErr w:type="spellStart"/>
      <w:r w:rsidR="00533DDD">
        <w:t>hip</w:t>
      </w:r>
      <w:r>
        <w:t>erparametro</w:t>
      </w:r>
      <w:proofErr w:type="spellEnd"/>
      <w:r w:rsidR="00533DDD">
        <w:t>, la variación de siete en siete es porque se quiere tomar el espectro de una semana, es decir una semana de datos anteriores, luego se prueban con 2 semanas etc.</w:t>
      </w:r>
    </w:p>
    <w:p w14:paraId="4425BFB3" w14:textId="77777777" w:rsidR="0069675C" w:rsidRDefault="0069675C" w:rsidP="0078061A"/>
    <w:p w14:paraId="7A85D552" w14:textId="77777777" w:rsidR="00BC05A7" w:rsidRDefault="00F921D4" w:rsidP="0078061A">
      <w:r>
        <w:t xml:space="preserve">Otra variable muy importante que se podía afinar con la librería </w:t>
      </w:r>
      <w:proofErr w:type="spellStart"/>
      <w:r>
        <w:t>Keras</w:t>
      </w:r>
      <w:proofErr w:type="spellEnd"/>
      <w:r>
        <w:t xml:space="preserve">, pero se hizo manualmente fue el número de capas, dado que con los algoritmos de afinamiento de </w:t>
      </w:r>
      <w:proofErr w:type="spellStart"/>
      <w:r>
        <w:t>hiperparametros</w:t>
      </w:r>
      <w:proofErr w:type="spellEnd"/>
      <w:r>
        <w:t xml:space="preserve"> generaría cientos de modelos</w:t>
      </w:r>
      <w:r w:rsidR="0069675C">
        <w:t xml:space="preserve"> por cada algoritmo</w:t>
      </w:r>
      <w:r>
        <w:t xml:space="preserve"> </w:t>
      </w:r>
      <w:r w:rsidR="0069675C">
        <w:t xml:space="preserve">y </w:t>
      </w:r>
      <w:r>
        <w:t>que al aumentar el número de capas</w:t>
      </w:r>
      <w:r w:rsidR="0069675C">
        <w:t xml:space="preserve"> </w:t>
      </w:r>
      <w:proofErr w:type="spellStart"/>
      <w:r w:rsidR="0069675C">
        <w:t>tambien</w:t>
      </w:r>
      <w:proofErr w:type="spellEnd"/>
      <w:r>
        <w:t xml:space="preserve"> aumenta el tamaño de almacenamiento requerido </w:t>
      </w:r>
      <w:r w:rsidR="0069675C">
        <w:t xml:space="preserve">para guardar los modelos, </w:t>
      </w:r>
      <w:r>
        <w:t xml:space="preserve">por lo que rápidamente me quedaría sin recursos suficientes de </w:t>
      </w:r>
      <w:r w:rsidR="0069675C">
        <w:t>G</w:t>
      </w:r>
      <w:r>
        <w:t xml:space="preserve">oogle </w:t>
      </w:r>
      <w:proofErr w:type="spellStart"/>
      <w:r w:rsidR="0069675C">
        <w:t>C</w:t>
      </w:r>
      <w:r>
        <w:t>olab</w:t>
      </w:r>
      <w:proofErr w:type="spellEnd"/>
      <w:r w:rsidR="0069675C">
        <w:t xml:space="preserve"> y Google Drive</w:t>
      </w:r>
      <w:r>
        <w:t>, debido a esa limitante se afinó manualmente el número de capas.</w:t>
      </w:r>
    </w:p>
    <w:p w14:paraId="585F2438" w14:textId="7B55B4CE" w:rsidR="00EF6274" w:rsidRDefault="00EF6274" w:rsidP="0078061A">
      <w:r>
        <w:lastRenderedPageBreak/>
        <w:t>Nota: En este proyecto no se configuró una semilla inicial</w:t>
      </w:r>
      <w:r w:rsidR="00B23B5E">
        <w:t xml:space="preserve"> en le </w:t>
      </w:r>
      <w:proofErr w:type="spellStart"/>
      <w:r w:rsidR="00B23B5E">
        <w:t>backend</w:t>
      </w:r>
      <w:proofErr w:type="spellEnd"/>
      <w:r w:rsidR="00B23B5E">
        <w:t xml:space="preserve"> de </w:t>
      </w:r>
      <w:proofErr w:type="spellStart"/>
      <w:r w:rsidR="00B23B5E">
        <w:t>Keras</w:t>
      </w:r>
      <w:proofErr w:type="spellEnd"/>
      <w:r>
        <w:t>.</w:t>
      </w:r>
    </w:p>
    <w:p w14:paraId="70BE8243" w14:textId="57984344" w:rsidR="009F634B" w:rsidRDefault="00EF6274">
      <w:pPr>
        <w:spacing w:after="160" w:line="259" w:lineRule="auto"/>
        <w:rPr>
          <w:b/>
        </w:rPr>
      </w:pPr>
      <w:r>
        <w:rPr>
          <w:b/>
        </w:rPr>
        <w:br w:type="page"/>
      </w:r>
    </w:p>
    <w:p w14:paraId="79AFCBB1" w14:textId="77777777" w:rsidR="004D29E2" w:rsidRPr="004D29E2" w:rsidRDefault="004D29E2" w:rsidP="00503E8E">
      <w:pPr>
        <w:rPr>
          <w:b/>
        </w:rPr>
      </w:pPr>
    </w:p>
    <w:p w14:paraId="7C274AD7" w14:textId="77777777" w:rsidR="00533DDD" w:rsidRDefault="00533DDD" w:rsidP="00533DDD">
      <w:pPr>
        <w:spacing w:after="160" w:line="259" w:lineRule="auto"/>
      </w:pPr>
    </w:p>
    <w:tbl>
      <w:tblPr>
        <w:tblStyle w:val="Tablaconcuadrcula"/>
        <w:tblW w:w="10105" w:type="dxa"/>
        <w:tblInd w:w="-1565" w:type="dxa"/>
        <w:tblLayout w:type="fixed"/>
        <w:tblLook w:val="04A0" w:firstRow="1" w:lastRow="0" w:firstColumn="1" w:lastColumn="0" w:noHBand="0" w:noVBand="1"/>
      </w:tblPr>
      <w:tblGrid>
        <w:gridCol w:w="576"/>
        <w:gridCol w:w="1268"/>
        <w:gridCol w:w="552"/>
        <w:gridCol w:w="589"/>
        <w:gridCol w:w="2594"/>
        <w:gridCol w:w="547"/>
        <w:gridCol w:w="547"/>
        <w:gridCol w:w="547"/>
        <w:gridCol w:w="547"/>
        <w:gridCol w:w="2338"/>
      </w:tblGrid>
      <w:tr w:rsidR="00EA196C" w14:paraId="065E5FAD" w14:textId="77777777" w:rsidTr="009F634B">
        <w:tc>
          <w:tcPr>
            <w:tcW w:w="576" w:type="dxa"/>
          </w:tcPr>
          <w:p w14:paraId="55559DC7" w14:textId="7DBE7517" w:rsidR="00EA196C" w:rsidRDefault="00EA196C" w:rsidP="00EA196C">
            <w:r>
              <w:t>#</w:t>
            </w:r>
          </w:p>
        </w:tc>
        <w:tc>
          <w:tcPr>
            <w:tcW w:w="1268" w:type="dxa"/>
          </w:tcPr>
          <w:p w14:paraId="0A6F094D" w14:textId="06ADD1C8" w:rsidR="00EA196C" w:rsidRDefault="00EA196C" w:rsidP="00EA196C">
            <w:r>
              <w:t>Algoritmo</w:t>
            </w:r>
          </w:p>
        </w:tc>
        <w:tc>
          <w:tcPr>
            <w:tcW w:w="552" w:type="dxa"/>
          </w:tcPr>
          <w:p w14:paraId="60C497BA" w14:textId="77777777" w:rsidR="00EA196C" w:rsidRDefault="00EA196C" w:rsidP="00EA196C">
            <w:r>
              <w:t>N-Días</w:t>
            </w:r>
          </w:p>
        </w:tc>
        <w:tc>
          <w:tcPr>
            <w:tcW w:w="589" w:type="dxa"/>
          </w:tcPr>
          <w:p w14:paraId="70FDA2B8" w14:textId="2A15A363" w:rsidR="00EA196C" w:rsidRDefault="00EA196C" w:rsidP="00EA196C">
            <w:r>
              <w:t>1</w:t>
            </w:r>
          </w:p>
        </w:tc>
        <w:tc>
          <w:tcPr>
            <w:tcW w:w="2594" w:type="dxa"/>
          </w:tcPr>
          <w:p w14:paraId="4D58591D" w14:textId="77777777" w:rsidR="00EA196C" w:rsidRDefault="00EA196C" w:rsidP="00EA196C">
            <w:r>
              <w:t>Ratio de Aprendizaje</w:t>
            </w:r>
          </w:p>
        </w:tc>
        <w:tc>
          <w:tcPr>
            <w:tcW w:w="547" w:type="dxa"/>
          </w:tcPr>
          <w:p w14:paraId="5B90E040" w14:textId="6654DC39" w:rsidR="00EA196C" w:rsidRDefault="00BC05A7" w:rsidP="00533DDD">
            <w:r>
              <w:t>2</w:t>
            </w:r>
          </w:p>
        </w:tc>
        <w:tc>
          <w:tcPr>
            <w:tcW w:w="547" w:type="dxa"/>
          </w:tcPr>
          <w:p w14:paraId="5FF7D0CA" w14:textId="423637BF" w:rsidR="00EA196C" w:rsidRDefault="00BC05A7" w:rsidP="00EA196C">
            <w:r>
              <w:t>3</w:t>
            </w:r>
          </w:p>
        </w:tc>
        <w:tc>
          <w:tcPr>
            <w:tcW w:w="547" w:type="dxa"/>
          </w:tcPr>
          <w:p w14:paraId="4111B18B" w14:textId="2D5CC5D7" w:rsidR="00EA196C" w:rsidRDefault="00BC05A7" w:rsidP="00EA196C">
            <w:r>
              <w:t>4</w:t>
            </w:r>
          </w:p>
        </w:tc>
        <w:tc>
          <w:tcPr>
            <w:tcW w:w="547" w:type="dxa"/>
          </w:tcPr>
          <w:p w14:paraId="2E22083D" w14:textId="3CFA0227" w:rsidR="00EA196C" w:rsidRDefault="00BC05A7" w:rsidP="00EA196C">
            <w:r>
              <w:t>5</w:t>
            </w:r>
          </w:p>
        </w:tc>
        <w:tc>
          <w:tcPr>
            <w:tcW w:w="2338" w:type="dxa"/>
          </w:tcPr>
          <w:p w14:paraId="6AA2E5FF" w14:textId="77777777" w:rsidR="00EA196C" w:rsidRDefault="00EA196C" w:rsidP="00EA196C">
            <w:r>
              <w:t>SMAPE</w:t>
            </w:r>
          </w:p>
        </w:tc>
      </w:tr>
      <w:tr w:rsidR="00EA196C" w14:paraId="551D3791" w14:textId="77777777" w:rsidTr="009F634B">
        <w:tc>
          <w:tcPr>
            <w:tcW w:w="576" w:type="dxa"/>
          </w:tcPr>
          <w:p w14:paraId="278387CB" w14:textId="0E9F01E0" w:rsidR="00EA196C" w:rsidRPr="00A97138" w:rsidRDefault="00EA196C" w:rsidP="00EA196C">
            <w:r>
              <w:t>1</w:t>
            </w:r>
          </w:p>
        </w:tc>
        <w:tc>
          <w:tcPr>
            <w:tcW w:w="1268" w:type="dxa"/>
          </w:tcPr>
          <w:p w14:paraId="6D8922DF" w14:textId="5092B701" w:rsidR="00EA196C" w:rsidRDefault="00EA196C" w:rsidP="00EA196C">
            <w:proofErr w:type="spellStart"/>
            <w:r w:rsidRPr="00A97138">
              <w:t>Random</w:t>
            </w:r>
            <w:proofErr w:type="spellEnd"/>
            <w:r w:rsidRPr="00A97138">
              <w:t xml:space="preserve"> </w:t>
            </w:r>
            <w:proofErr w:type="spellStart"/>
            <w:r w:rsidRPr="00A97138">
              <w:t>search</w:t>
            </w:r>
            <w:proofErr w:type="spellEnd"/>
          </w:p>
        </w:tc>
        <w:tc>
          <w:tcPr>
            <w:tcW w:w="552" w:type="dxa"/>
          </w:tcPr>
          <w:p w14:paraId="410BB99A" w14:textId="77777777" w:rsidR="00EA196C" w:rsidRDefault="00EA196C" w:rsidP="00EA196C">
            <w:r w:rsidRPr="00A97138">
              <w:t>7</w:t>
            </w:r>
          </w:p>
        </w:tc>
        <w:tc>
          <w:tcPr>
            <w:tcW w:w="589" w:type="dxa"/>
          </w:tcPr>
          <w:p w14:paraId="79DC14B2" w14:textId="77777777" w:rsidR="00EA196C" w:rsidRDefault="00EA196C" w:rsidP="00EA196C">
            <w:r w:rsidRPr="003E21DE">
              <w:rPr>
                <w:rFonts w:ascii="var(--colab-code-font-family)" w:hAnsi="var(--colab-code-font-family)"/>
                <w:color w:val="212121"/>
                <w:lang w:val="en-US"/>
              </w:rPr>
              <w:t>288</w:t>
            </w:r>
          </w:p>
        </w:tc>
        <w:tc>
          <w:tcPr>
            <w:tcW w:w="2594" w:type="dxa"/>
          </w:tcPr>
          <w:p w14:paraId="0B12E302" w14:textId="77777777" w:rsidR="00EA196C" w:rsidRDefault="00EA196C" w:rsidP="00EA196C">
            <w:r w:rsidRPr="003E21DE">
              <w:rPr>
                <w:rFonts w:ascii="var(--colab-code-font-family)" w:hAnsi="var(--colab-code-font-family)"/>
                <w:color w:val="212121"/>
                <w:lang w:val="en-US"/>
              </w:rPr>
              <w:t>0.001325242185767969</w:t>
            </w:r>
          </w:p>
        </w:tc>
        <w:tc>
          <w:tcPr>
            <w:tcW w:w="547" w:type="dxa"/>
          </w:tcPr>
          <w:p w14:paraId="6E9B7E65" w14:textId="77777777" w:rsidR="00EA196C" w:rsidRDefault="00EA196C" w:rsidP="00EA196C">
            <w:r>
              <w:t>0.4</w:t>
            </w:r>
          </w:p>
        </w:tc>
        <w:tc>
          <w:tcPr>
            <w:tcW w:w="547" w:type="dxa"/>
          </w:tcPr>
          <w:p w14:paraId="5E4CCB25" w14:textId="77777777" w:rsidR="00EA196C" w:rsidRDefault="00EA196C" w:rsidP="00EA196C">
            <w:r>
              <w:t>0.2</w:t>
            </w:r>
          </w:p>
        </w:tc>
        <w:tc>
          <w:tcPr>
            <w:tcW w:w="547" w:type="dxa"/>
          </w:tcPr>
          <w:p w14:paraId="431A3E5B" w14:textId="77777777" w:rsidR="00EA196C" w:rsidRDefault="00EA196C" w:rsidP="00EA196C">
            <w:r>
              <w:t>128</w:t>
            </w:r>
          </w:p>
        </w:tc>
        <w:tc>
          <w:tcPr>
            <w:tcW w:w="547" w:type="dxa"/>
          </w:tcPr>
          <w:p w14:paraId="60D702D2" w14:textId="77777777" w:rsidR="00EA196C" w:rsidRDefault="00EA196C" w:rsidP="00EA196C">
            <w:r>
              <w:t>10</w:t>
            </w:r>
          </w:p>
        </w:tc>
        <w:tc>
          <w:tcPr>
            <w:tcW w:w="2338" w:type="dxa"/>
          </w:tcPr>
          <w:p w14:paraId="3394235B" w14:textId="77777777" w:rsidR="00EA196C" w:rsidRDefault="00EA196C" w:rsidP="00EA196C">
            <w:r w:rsidRPr="00843454">
              <w:t>0.0834403708577156</w:t>
            </w:r>
          </w:p>
        </w:tc>
      </w:tr>
      <w:tr w:rsidR="00EA196C" w14:paraId="36285168" w14:textId="77777777" w:rsidTr="009F634B">
        <w:tc>
          <w:tcPr>
            <w:tcW w:w="576" w:type="dxa"/>
          </w:tcPr>
          <w:p w14:paraId="3C072A55" w14:textId="0517A500" w:rsidR="00EA196C" w:rsidRPr="00A97138" w:rsidRDefault="00EA196C" w:rsidP="00EA196C">
            <w:r>
              <w:t>2</w:t>
            </w:r>
          </w:p>
        </w:tc>
        <w:tc>
          <w:tcPr>
            <w:tcW w:w="1268" w:type="dxa"/>
          </w:tcPr>
          <w:p w14:paraId="5CE9A9E3" w14:textId="7BFD35D5" w:rsidR="00EA196C" w:rsidRDefault="00EA196C" w:rsidP="00EA196C">
            <w:proofErr w:type="spellStart"/>
            <w:r w:rsidRPr="00A97138">
              <w:t>Random</w:t>
            </w:r>
            <w:proofErr w:type="spellEnd"/>
            <w:r w:rsidRPr="00A97138">
              <w:t xml:space="preserve"> </w:t>
            </w:r>
            <w:proofErr w:type="spellStart"/>
            <w:r w:rsidRPr="00A97138">
              <w:t>search</w:t>
            </w:r>
            <w:proofErr w:type="spellEnd"/>
          </w:p>
        </w:tc>
        <w:tc>
          <w:tcPr>
            <w:tcW w:w="552" w:type="dxa"/>
          </w:tcPr>
          <w:p w14:paraId="0B275F1B" w14:textId="77777777" w:rsidR="00EA196C" w:rsidRDefault="00EA196C" w:rsidP="00EA196C">
            <w:r>
              <w:t>14</w:t>
            </w:r>
          </w:p>
        </w:tc>
        <w:tc>
          <w:tcPr>
            <w:tcW w:w="589" w:type="dxa"/>
          </w:tcPr>
          <w:p w14:paraId="00784908" w14:textId="77777777" w:rsidR="00EA196C" w:rsidRDefault="00EA196C" w:rsidP="00EA196C">
            <w:r w:rsidRPr="003E21DE">
              <w:rPr>
                <w:rFonts w:ascii="var(--colab-code-font-family)" w:hAnsi="var(--colab-code-font-family)"/>
                <w:color w:val="212121"/>
                <w:lang w:val="en-US"/>
              </w:rPr>
              <w:t>224</w:t>
            </w:r>
          </w:p>
        </w:tc>
        <w:tc>
          <w:tcPr>
            <w:tcW w:w="2594" w:type="dxa"/>
          </w:tcPr>
          <w:p w14:paraId="2196708E" w14:textId="77777777" w:rsidR="00EA196C" w:rsidRDefault="00EA196C" w:rsidP="00EA196C">
            <w:r w:rsidRPr="003E21DE">
              <w:rPr>
                <w:rFonts w:ascii="var(--colab-code-font-family)" w:hAnsi="var(--colab-code-font-family)"/>
                <w:color w:val="212121"/>
                <w:lang w:val="en-US"/>
              </w:rPr>
              <w:t>0.00036448699004144517</w:t>
            </w:r>
          </w:p>
        </w:tc>
        <w:tc>
          <w:tcPr>
            <w:tcW w:w="547" w:type="dxa"/>
          </w:tcPr>
          <w:p w14:paraId="2368B75A" w14:textId="77777777" w:rsidR="00EA196C" w:rsidRDefault="00EA196C" w:rsidP="00EA196C">
            <w:r>
              <w:t>0.1</w:t>
            </w:r>
          </w:p>
        </w:tc>
        <w:tc>
          <w:tcPr>
            <w:tcW w:w="547" w:type="dxa"/>
          </w:tcPr>
          <w:p w14:paraId="034ECCC8" w14:textId="77777777" w:rsidR="00EA196C" w:rsidRDefault="00EA196C" w:rsidP="00EA196C">
            <w:r>
              <w:t>0.1</w:t>
            </w:r>
          </w:p>
        </w:tc>
        <w:tc>
          <w:tcPr>
            <w:tcW w:w="547" w:type="dxa"/>
          </w:tcPr>
          <w:p w14:paraId="0112BEA8" w14:textId="77777777" w:rsidR="00EA196C" w:rsidRDefault="00EA196C" w:rsidP="00EA196C">
            <w:r>
              <w:t>32</w:t>
            </w:r>
          </w:p>
        </w:tc>
        <w:tc>
          <w:tcPr>
            <w:tcW w:w="547" w:type="dxa"/>
          </w:tcPr>
          <w:p w14:paraId="4728F263" w14:textId="77777777" w:rsidR="00EA196C" w:rsidRDefault="00EA196C" w:rsidP="00EA196C">
            <w:r>
              <w:t>10</w:t>
            </w:r>
          </w:p>
        </w:tc>
        <w:tc>
          <w:tcPr>
            <w:tcW w:w="2338" w:type="dxa"/>
          </w:tcPr>
          <w:p w14:paraId="08E78D67" w14:textId="77777777" w:rsidR="00EA196C" w:rsidRDefault="00EA196C" w:rsidP="00EA196C">
            <w:r w:rsidRPr="00A97138">
              <w:t>0.08397094905376434</w:t>
            </w:r>
          </w:p>
        </w:tc>
      </w:tr>
      <w:tr w:rsidR="00EA196C" w14:paraId="354EADE7" w14:textId="77777777" w:rsidTr="009F634B">
        <w:tc>
          <w:tcPr>
            <w:tcW w:w="576" w:type="dxa"/>
          </w:tcPr>
          <w:p w14:paraId="034E0604" w14:textId="7721B46F" w:rsidR="00EA196C" w:rsidRPr="00A97138" w:rsidRDefault="00EA196C" w:rsidP="00EA196C">
            <w:r>
              <w:t>3</w:t>
            </w:r>
          </w:p>
        </w:tc>
        <w:tc>
          <w:tcPr>
            <w:tcW w:w="1268" w:type="dxa"/>
          </w:tcPr>
          <w:p w14:paraId="43C7C3F8" w14:textId="79EFE5C1" w:rsidR="00EA196C" w:rsidRDefault="00EA196C" w:rsidP="00EA196C">
            <w:proofErr w:type="spellStart"/>
            <w:r w:rsidRPr="00A97138">
              <w:t>Random</w:t>
            </w:r>
            <w:proofErr w:type="spellEnd"/>
            <w:r w:rsidRPr="00A97138">
              <w:t xml:space="preserve"> </w:t>
            </w:r>
            <w:proofErr w:type="spellStart"/>
            <w:r w:rsidRPr="00A97138">
              <w:t>search</w:t>
            </w:r>
            <w:proofErr w:type="spellEnd"/>
          </w:p>
        </w:tc>
        <w:tc>
          <w:tcPr>
            <w:tcW w:w="552" w:type="dxa"/>
          </w:tcPr>
          <w:p w14:paraId="61B5DBFB" w14:textId="77777777" w:rsidR="00EA196C" w:rsidRDefault="00EA196C" w:rsidP="00EA196C">
            <w:r>
              <w:t>21</w:t>
            </w:r>
          </w:p>
        </w:tc>
        <w:tc>
          <w:tcPr>
            <w:tcW w:w="589" w:type="dxa"/>
          </w:tcPr>
          <w:p w14:paraId="18C512B0" w14:textId="77777777" w:rsidR="00EA196C" w:rsidRDefault="00EA196C" w:rsidP="00EA196C">
            <w:r w:rsidRPr="003E21DE">
              <w:rPr>
                <w:rFonts w:ascii="var(--colab-code-font-family)" w:hAnsi="var(--colab-code-font-family)"/>
                <w:color w:val="212121"/>
                <w:lang w:val="en-US"/>
              </w:rPr>
              <w:t>352</w:t>
            </w:r>
          </w:p>
        </w:tc>
        <w:tc>
          <w:tcPr>
            <w:tcW w:w="2594" w:type="dxa"/>
          </w:tcPr>
          <w:p w14:paraId="5B6AAFFE" w14:textId="77777777" w:rsidR="00EA196C" w:rsidRDefault="00EA196C" w:rsidP="00EA196C">
            <w:r w:rsidRPr="003E21DE">
              <w:rPr>
                <w:rFonts w:ascii="var(--colab-code-font-family)" w:hAnsi="var(--colab-code-font-family)"/>
                <w:color w:val="212121"/>
                <w:lang w:val="en-US"/>
              </w:rPr>
              <w:t>0.0018500304177758314</w:t>
            </w:r>
          </w:p>
        </w:tc>
        <w:tc>
          <w:tcPr>
            <w:tcW w:w="547" w:type="dxa"/>
          </w:tcPr>
          <w:p w14:paraId="26EE9D1C" w14:textId="77777777" w:rsidR="00EA196C" w:rsidRDefault="00EA196C" w:rsidP="00EA196C">
            <w:r>
              <w:t>0.2</w:t>
            </w:r>
          </w:p>
        </w:tc>
        <w:tc>
          <w:tcPr>
            <w:tcW w:w="547" w:type="dxa"/>
          </w:tcPr>
          <w:p w14:paraId="2B0DFBFD" w14:textId="77777777" w:rsidR="00EA196C" w:rsidRDefault="00EA196C" w:rsidP="00EA196C">
            <w:r>
              <w:t>0.4</w:t>
            </w:r>
          </w:p>
        </w:tc>
        <w:tc>
          <w:tcPr>
            <w:tcW w:w="547" w:type="dxa"/>
          </w:tcPr>
          <w:p w14:paraId="5288D0F5" w14:textId="77777777" w:rsidR="00EA196C" w:rsidRDefault="00EA196C" w:rsidP="00EA196C">
            <w:r>
              <w:t>32</w:t>
            </w:r>
          </w:p>
        </w:tc>
        <w:tc>
          <w:tcPr>
            <w:tcW w:w="547" w:type="dxa"/>
          </w:tcPr>
          <w:p w14:paraId="65C51BBF" w14:textId="77777777" w:rsidR="00EA196C" w:rsidRDefault="00EA196C" w:rsidP="00EA196C">
            <w:r>
              <w:t>10</w:t>
            </w:r>
          </w:p>
        </w:tc>
        <w:tc>
          <w:tcPr>
            <w:tcW w:w="2338" w:type="dxa"/>
          </w:tcPr>
          <w:p w14:paraId="55C658EF" w14:textId="77777777" w:rsidR="00EA196C" w:rsidRDefault="00EA196C" w:rsidP="00EA196C">
            <w:r w:rsidRPr="00A97138">
              <w:t>0.07923400402069092</w:t>
            </w:r>
          </w:p>
        </w:tc>
      </w:tr>
      <w:tr w:rsidR="00EA196C" w14:paraId="7151877B" w14:textId="77777777" w:rsidTr="009F634B">
        <w:trPr>
          <w:trHeight w:val="527"/>
        </w:trPr>
        <w:tc>
          <w:tcPr>
            <w:tcW w:w="576" w:type="dxa"/>
          </w:tcPr>
          <w:p w14:paraId="16B2BA7B" w14:textId="6313F272" w:rsidR="00EA196C" w:rsidRPr="00A97138" w:rsidRDefault="00EA196C" w:rsidP="00EA196C">
            <w:r>
              <w:t>4</w:t>
            </w:r>
          </w:p>
        </w:tc>
        <w:tc>
          <w:tcPr>
            <w:tcW w:w="1268" w:type="dxa"/>
          </w:tcPr>
          <w:p w14:paraId="26725208" w14:textId="63498651" w:rsidR="00EA196C" w:rsidRDefault="00EA196C" w:rsidP="00EA196C">
            <w:proofErr w:type="spellStart"/>
            <w:r w:rsidRPr="00A97138">
              <w:t>Random</w:t>
            </w:r>
            <w:proofErr w:type="spellEnd"/>
            <w:r w:rsidRPr="00A97138">
              <w:t xml:space="preserve"> </w:t>
            </w:r>
            <w:proofErr w:type="spellStart"/>
            <w:r w:rsidRPr="00A97138">
              <w:t>search</w:t>
            </w:r>
            <w:proofErr w:type="spellEnd"/>
          </w:p>
        </w:tc>
        <w:tc>
          <w:tcPr>
            <w:tcW w:w="552" w:type="dxa"/>
          </w:tcPr>
          <w:p w14:paraId="0AC1D1F4" w14:textId="77777777" w:rsidR="00EA196C" w:rsidRDefault="00EA196C" w:rsidP="00EA196C">
            <w:r>
              <w:t>28</w:t>
            </w:r>
          </w:p>
        </w:tc>
        <w:tc>
          <w:tcPr>
            <w:tcW w:w="589" w:type="dxa"/>
          </w:tcPr>
          <w:p w14:paraId="48A03756" w14:textId="77777777" w:rsidR="00EA196C" w:rsidRDefault="00EA196C" w:rsidP="00EA196C">
            <w:r>
              <w:t>384</w:t>
            </w:r>
          </w:p>
        </w:tc>
        <w:tc>
          <w:tcPr>
            <w:tcW w:w="2594" w:type="dxa"/>
          </w:tcPr>
          <w:p w14:paraId="4577B2D6" w14:textId="77777777" w:rsidR="00EA196C" w:rsidRDefault="00EA196C" w:rsidP="00EA196C">
            <w:r w:rsidRPr="003E21DE">
              <w:rPr>
                <w:rFonts w:ascii="var(--colab-code-font-family)" w:hAnsi="var(--colab-code-font-family)"/>
                <w:color w:val="212121"/>
                <w:lang w:val="en-US"/>
              </w:rPr>
              <w:t>0.001458062655405858</w:t>
            </w:r>
          </w:p>
        </w:tc>
        <w:tc>
          <w:tcPr>
            <w:tcW w:w="547" w:type="dxa"/>
          </w:tcPr>
          <w:p w14:paraId="1C14985B" w14:textId="77777777" w:rsidR="00EA196C" w:rsidRDefault="00EA196C" w:rsidP="00EA196C">
            <w:r>
              <w:t>0.1</w:t>
            </w:r>
          </w:p>
        </w:tc>
        <w:tc>
          <w:tcPr>
            <w:tcW w:w="547" w:type="dxa"/>
          </w:tcPr>
          <w:p w14:paraId="5D25A204" w14:textId="77777777" w:rsidR="00EA196C" w:rsidRDefault="00EA196C" w:rsidP="00EA196C">
            <w:r>
              <w:t>0.0</w:t>
            </w:r>
          </w:p>
        </w:tc>
        <w:tc>
          <w:tcPr>
            <w:tcW w:w="547" w:type="dxa"/>
          </w:tcPr>
          <w:p w14:paraId="07C54DD2" w14:textId="77777777" w:rsidR="00EA196C" w:rsidRDefault="00EA196C" w:rsidP="00EA196C">
            <w:r>
              <w:t>96</w:t>
            </w:r>
          </w:p>
        </w:tc>
        <w:tc>
          <w:tcPr>
            <w:tcW w:w="547" w:type="dxa"/>
          </w:tcPr>
          <w:p w14:paraId="37472703" w14:textId="77777777" w:rsidR="00EA196C" w:rsidRDefault="00EA196C" w:rsidP="00EA196C">
            <w:r>
              <w:t>10</w:t>
            </w:r>
          </w:p>
        </w:tc>
        <w:tc>
          <w:tcPr>
            <w:tcW w:w="2338" w:type="dxa"/>
          </w:tcPr>
          <w:p w14:paraId="3FB080FF" w14:textId="77777777" w:rsidR="00EA196C" w:rsidRDefault="00EA196C" w:rsidP="00EA196C">
            <w:r w:rsidRPr="00A97138">
              <w:t>0.07861848175525665</w:t>
            </w:r>
          </w:p>
        </w:tc>
      </w:tr>
      <w:tr w:rsidR="00EA196C" w14:paraId="2359B889" w14:textId="77777777" w:rsidTr="009F634B">
        <w:trPr>
          <w:trHeight w:val="527"/>
        </w:trPr>
        <w:tc>
          <w:tcPr>
            <w:tcW w:w="576" w:type="dxa"/>
          </w:tcPr>
          <w:p w14:paraId="2192A95E" w14:textId="0F48DD74" w:rsidR="00EA196C" w:rsidRDefault="00EA196C" w:rsidP="00EA196C">
            <w:r>
              <w:t>5</w:t>
            </w:r>
          </w:p>
        </w:tc>
        <w:tc>
          <w:tcPr>
            <w:tcW w:w="1268" w:type="dxa"/>
          </w:tcPr>
          <w:p w14:paraId="5FC77982" w14:textId="61A8BE20" w:rsidR="00EA196C" w:rsidRPr="00A97138" w:rsidRDefault="00EA196C" w:rsidP="00EA196C">
            <w:proofErr w:type="spellStart"/>
            <w:r>
              <w:t>Hyperband</w:t>
            </w:r>
            <w:proofErr w:type="spellEnd"/>
          </w:p>
        </w:tc>
        <w:tc>
          <w:tcPr>
            <w:tcW w:w="552" w:type="dxa"/>
          </w:tcPr>
          <w:p w14:paraId="028D6BF0" w14:textId="77777777" w:rsidR="00EA196C" w:rsidRDefault="00EA196C" w:rsidP="00EA196C">
            <w:r>
              <w:t>7</w:t>
            </w:r>
          </w:p>
        </w:tc>
        <w:tc>
          <w:tcPr>
            <w:tcW w:w="589" w:type="dxa"/>
          </w:tcPr>
          <w:p w14:paraId="06728565" w14:textId="77777777" w:rsidR="00EA196C" w:rsidRDefault="00EA196C" w:rsidP="00EA196C">
            <w:r>
              <w:t>128</w:t>
            </w:r>
          </w:p>
        </w:tc>
        <w:tc>
          <w:tcPr>
            <w:tcW w:w="2594" w:type="dxa"/>
          </w:tcPr>
          <w:p w14:paraId="727437CD" w14:textId="77777777" w:rsidR="00EA196C" w:rsidRDefault="00EA196C" w:rsidP="00EA196C">
            <w:r w:rsidRPr="003E21DE">
              <w:rPr>
                <w:rFonts w:ascii="var(--colab-code-font-family)" w:hAnsi="var(--colab-code-font-family)"/>
                <w:color w:val="212121"/>
                <w:lang w:val="en-US"/>
              </w:rPr>
              <w:t>0.007402925076656829</w:t>
            </w:r>
          </w:p>
        </w:tc>
        <w:tc>
          <w:tcPr>
            <w:tcW w:w="547" w:type="dxa"/>
          </w:tcPr>
          <w:p w14:paraId="6F8DA893" w14:textId="77777777" w:rsidR="00EA196C" w:rsidRDefault="00EA196C" w:rsidP="00EA196C">
            <w:r>
              <w:t>0.4</w:t>
            </w:r>
          </w:p>
        </w:tc>
        <w:tc>
          <w:tcPr>
            <w:tcW w:w="547" w:type="dxa"/>
          </w:tcPr>
          <w:p w14:paraId="2888FCB9" w14:textId="77777777" w:rsidR="00EA196C" w:rsidRDefault="00EA196C" w:rsidP="00EA196C">
            <w:r>
              <w:t>0.1</w:t>
            </w:r>
          </w:p>
        </w:tc>
        <w:tc>
          <w:tcPr>
            <w:tcW w:w="547" w:type="dxa"/>
          </w:tcPr>
          <w:p w14:paraId="2A541FA6" w14:textId="77777777" w:rsidR="00EA196C" w:rsidRDefault="00EA196C" w:rsidP="00EA196C">
            <w:r>
              <w:t>128</w:t>
            </w:r>
          </w:p>
        </w:tc>
        <w:tc>
          <w:tcPr>
            <w:tcW w:w="547" w:type="dxa"/>
          </w:tcPr>
          <w:p w14:paraId="784EDFFE" w14:textId="77777777" w:rsidR="00EA196C" w:rsidRDefault="00EA196C" w:rsidP="00EA196C">
            <w:r>
              <w:t>10</w:t>
            </w:r>
          </w:p>
        </w:tc>
        <w:tc>
          <w:tcPr>
            <w:tcW w:w="2338" w:type="dxa"/>
          </w:tcPr>
          <w:p w14:paraId="04F4186D" w14:textId="77777777" w:rsidR="00EA196C" w:rsidRDefault="00EA196C" w:rsidP="00EA196C">
            <w:r w:rsidRPr="00843454">
              <w:t>0.083434097468853</w:t>
            </w:r>
          </w:p>
        </w:tc>
      </w:tr>
      <w:tr w:rsidR="00EA196C" w14:paraId="5222E1EE" w14:textId="77777777" w:rsidTr="009F634B">
        <w:trPr>
          <w:trHeight w:val="527"/>
        </w:trPr>
        <w:tc>
          <w:tcPr>
            <w:tcW w:w="576" w:type="dxa"/>
          </w:tcPr>
          <w:p w14:paraId="2BA9735F" w14:textId="79645D0A" w:rsidR="00EA196C" w:rsidRDefault="00EA196C" w:rsidP="00EA196C">
            <w:r>
              <w:t>6</w:t>
            </w:r>
          </w:p>
        </w:tc>
        <w:tc>
          <w:tcPr>
            <w:tcW w:w="1268" w:type="dxa"/>
          </w:tcPr>
          <w:p w14:paraId="44091651" w14:textId="12784987" w:rsidR="00EA196C" w:rsidRPr="00A97138" w:rsidRDefault="00EA196C" w:rsidP="00EA196C">
            <w:proofErr w:type="spellStart"/>
            <w:r>
              <w:t>Hyperband</w:t>
            </w:r>
            <w:proofErr w:type="spellEnd"/>
          </w:p>
        </w:tc>
        <w:tc>
          <w:tcPr>
            <w:tcW w:w="552" w:type="dxa"/>
          </w:tcPr>
          <w:p w14:paraId="2BAA0442" w14:textId="77777777" w:rsidR="00EA196C" w:rsidRDefault="00EA196C" w:rsidP="00EA196C">
            <w:r>
              <w:t>14</w:t>
            </w:r>
          </w:p>
        </w:tc>
        <w:tc>
          <w:tcPr>
            <w:tcW w:w="589" w:type="dxa"/>
          </w:tcPr>
          <w:p w14:paraId="347221DB" w14:textId="77777777" w:rsidR="00EA196C" w:rsidRDefault="00EA196C" w:rsidP="00EA196C">
            <w:r>
              <w:t>448</w:t>
            </w:r>
          </w:p>
        </w:tc>
        <w:tc>
          <w:tcPr>
            <w:tcW w:w="2594" w:type="dxa"/>
          </w:tcPr>
          <w:p w14:paraId="1989AC26" w14:textId="77777777" w:rsidR="00EA196C" w:rsidRDefault="00EA196C" w:rsidP="00EA196C">
            <w:r w:rsidRPr="003E21DE">
              <w:rPr>
                <w:rFonts w:ascii="var(--colab-code-font-family)" w:hAnsi="var(--colab-code-font-family)"/>
                <w:color w:val="212121"/>
                <w:lang w:val="en-US"/>
              </w:rPr>
              <w:t>0.0020843011585253736</w:t>
            </w:r>
          </w:p>
        </w:tc>
        <w:tc>
          <w:tcPr>
            <w:tcW w:w="547" w:type="dxa"/>
          </w:tcPr>
          <w:p w14:paraId="519DDC42" w14:textId="77777777" w:rsidR="00EA196C" w:rsidRDefault="00EA196C" w:rsidP="00EA196C">
            <w:r w:rsidRPr="003E21DE">
              <w:rPr>
                <w:rFonts w:ascii="var(--colab-code-font-family)" w:hAnsi="var(--colab-code-font-family)"/>
                <w:color w:val="212121"/>
                <w:lang w:val="en-US"/>
              </w:rPr>
              <w:t>0.3</w:t>
            </w:r>
          </w:p>
        </w:tc>
        <w:tc>
          <w:tcPr>
            <w:tcW w:w="547" w:type="dxa"/>
          </w:tcPr>
          <w:p w14:paraId="3017C17F" w14:textId="77777777" w:rsidR="00EA196C" w:rsidRDefault="00EA196C" w:rsidP="00EA196C">
            <w:r>
              <w:t>0.4</w:t>
            </w:r>
          </w:p>
        </w:tc>
        <w:tc>
          <w:tcPr>
            <w:tcW w:w="547" w:type="dxa"/>
          </w:tcPr>
          <w:p w14:paraId="1A66DFBC" w14:textId="77777777" w:rsidR="00EA196C" w:rsidRDefault="00EA196C" w:rsidP="00EA196C">
            <w:r>
              <w:t>64</w:t>
            </w:r>
          </w:p>
        </w:tc>
        <w:tc>
          <w:tcPr>
            <w:tcW w:w="547" w:type="dxa"/>
          </w:tcPr>
          <w:p w14:paraId="77A1E46B" w14:textId="77777777" w:rsidR="00EA196C" w:rsidRDefault="00EA196C" w:rsidP="00EA196C">
            <w:r>
              <w:t>10</w:t>
            </w:r>
          </w:p>
        </w:tc>
        <w:tc>
          <w:tcPr>
            <w:tcW w:w="2338" w:type="dxa"/>
          </w:tcPr>
          <w:p w14:paraId="18C4D4C2" w14:textId="77777777" w:rsidR="00EA196C" w:rsidRDefault="00EA196C" w:rsidP="00EA196C">
            <w:r w:rsidRPr="00843454">
              <w:t>0.0839906632900238</w:t>
            </w:r>
          </w:p>
        </w:tc>
      </w:tr>
      <w:tr w:rsidR="00EA196C" w14:paraId="67A9FDE1" w14:textId="77777777" w:rsidTr="009F634B">
        <w:trPr>
          <w:trHeight w:val="527"/>
        </w:trPr>
        <w:tc>
          <w:tcPr>
            <w:tcW w:w="576" w:type="dxa"/>
          </w:tcPr>
          <w:p w14:paraId="24D79D85" w14:textId="1A5247CA" w:rsidR="00EA196C" w:rsidRDefault="00EA196C" w:rsidP="00EA196C">
            <w:r>
              <w:t>7</w:t>
            </w:r>
          </w:p>
        </w:tc>
        <w:tc>
          <w:tcPr>
            <w:tcW w:w="1268" w:type="dxa"/>
          </w:tcPr>
          <w:p w14:paraId="1F423DEE" w14:textId="1EBBC740" w:rsidR="00EA196C" w:rsidRPr="00A97138" w:rsidRDefault="00EA196C" w:rsidP="00EA196C">
            <w:proofErr w:type="spellStart"/>
            <w:r>
              <w:t>Hyperband</w:t>
            </w:r>
            <w:proofErr w:type="spellEnd"/>
          </w:p>
        </w:tc>
        <w:tc>
          <w:tcPr>
            <w:tcW w:w="552" w:type="dxa"/>
          </w:tcPr>
          <w:p w14:paraId="4B4E9E77" w14:textId="77777777" w:rsidR="00EA196C" w:rsidRDefault="00EA196C" w:rsidP="00EA196C">
            <w:r>
              <w:t>21</w:t>
            </w:r>
          </w:p>
        </w:tc>
        <w:tc>
          <w:tcPr>
            <w:tcW w:w="589" w:type="dxa"/>
          </w:tcPr>
          <w:p w14:paraId="22220E41" w14:textId="77777777" w:rsidR="00EA196C" w:rsidRDefault="00EA196C" w:rsidP="00EA196C">
            <w:r>
              <w:t>320</w:t>
            </w:r>
          </w:p>
        </w:tc>
        <w:tc>
          <w:tcPr>
            <w:tcW w:w="2594" w:type="dxa"/>
          </w:tcPr>
          <w:p w14:paraId="0F8990FC" w14:textId="77777777" w:rsidR="00EA196C" w:rsidRDefault="00EA196C" w:rsidP="00EA196C">
            <w:r w:rsidRPr="003E21DE">
              <w:rPr>
                <w:rFonts w:ascii="var(--colab-code-font-family)" w:hAnsi="var(--colab-code-font-family)"/>
                <w:color w:val="212121"/>
                <w:lang w:val="en-US"/>
              </w:rPr>
              <w:t>0.00020176544783741468</w:t>
            </w:r>
          </w:p>
        </w:tc>
        <w:tc>
          <w:tcPr>
            <w:tcW w:w="547" w:type="dxa"/>
          </w:tcPr>
          <w:p w14:paraId="2B8BBDF5" w14:textId="77777777" w:rsidR="00EA196C" w:rsidRDefault="00EA196C" w:rsidP="00EA196C">
            <w:r>
              <w:t>0.2</w:t>
            </w:r>
          </w:p>
        </w:tc>
        <w:tc>
          <w:tcPr>
            <w:tcW w:w="547" w:type="dxa"/>
          </w:tcPr>
          <w:p w14:paraId="2B033280" w14:textId="77777777" w:rsidR="00EA196C" w:rsidRDefault="00EA196C" w:rsidP="00EA196C">
            <w:r>
              <w:t>0.0</w:t>
            </w:r>
          </w:p>
        </w:tc>
        <w:tc>
          <w:tcPr>
            <w:tcW w:w="547" w:type="dxa"/>
          </w:tcPr>
          <w:p w14:paraId="34B531D1" w14:textId="77777777" w:rsidR="00EA196C" w:rsidRDefault="00EA196C" w:rsidP="00EA196C">
            <w:r>
              <w:t>32</w:t>
            </w:r>
          </w:p>
        </w:tc>
        <w:tc>
          <w:tcPr>
            <w:tcW w:w="547" w:type="dxa"/>
          </w:tcPr>
          <w:p w14:paraId="2644E62F" w14:textId="77777777" w:rsidR="00EA196C" w:rsidRDefault="00EA196C" w:rsidP="00EA196C">
            <w:r>
              <w:t>10</w:t>
            </w:r>
          </w:p>
        </w:tc>
        <w:tc>
          <w:tcPr>
            <w:tcW w:w="2338" w:type="dxa"/>
          </w:tcPr>
          <w:p w14:paraId="3C3F68F3" w14:textId="77777777" w:rsidR="00EA196C" w:rsidRDefault="00EA196C" w:rsidP="00EA196C">
            <w:r w:rsidRPr="00843454">
              <w:t>0.07927556335926056</w:t>
            </w:r>
          </w:p>
        </w:tc>
      </w:tr>
      <w:tr w:rsidR="00EA196C" w14:paraId="21A671E7" w14:textId="77777777" w:rsidTr="009F634B">
        <w:trPr>
          <w:trHeight w:val="527"/>
        </w:trPr>
        <w:tc>
          <w:tcPr>
            <w:tcW w:w="576" w:type="dxa"/>
          </w:tcPr>
          <w:p w14:paraId="1104728C" w14:textId="6198CD4C" w:rsidR="00EA196C" w:rsidRPr="008441D8" w:rsidRDefault="00EA196C" w:rsidP="00EA196C">
            <w:pPr>
              <w:rPr>
                <w:highlight w:val="green"/>
              </w:rPr>
            </w:pPr>
            <w:r>
              <w:rPr>
                <w:highlight w:val="green"/>
              </w:rPr>
              <w:t>8</w:t>
            </w:r>
          </w:p>
        </w:tc>
        <w:tc>
          <w:tcPr>
            <w:tcW w:w="1268" w:type="dxa"/>
          </w:tcPr>
          <w:p w14:paraId="7F7D8523" w14:textId="7EC2C4CA" w:rsidR="00EA196C" w:rsidRPr="008441D8" w:rsidRDefault="00EA196C" w:rsidP="00EA196C">
            <w:pPr>
              <w:rPr>
                <w:highlight w:val="green"/>
              </w:rPr>
            </w:pPr>
            <w:proofErr w:type="spellStart"/>
            <w:r w:rsidRPr="008441D8">
              <w:rPr>
                <w:highlight w:val="green"/>
              </w:rPr>
              <w:t>Hyperband</w:t>
            </w:r>
            <w:proofErr w:type="spellEnd"/>
          </w:p>
        </w:tc>
        <w:tc>
          <w:tcPr>
            <w:tcW w:w="552" w:type="dxa"/>
          </w:tcPr>
          <w:p w14:paraId="0D699F35" w14:textId="77777777" w:rsidR="00EA196C" w:rsidRPr="008441D8" w:rsidRDefault="00EA196C" w:rsidP="00EA196C">
            <w:pPr>
              <w:rPr>
                <w:highlight w:val="green"/>
              </w:rPr>
            </w:pPr>
            <w:r w:rsidRPr="008441D8">
              <w:rPr>
                <w:highlight w:val="green"/>
              </w:rPr>
              <w:t>28</w:t>
            </w:r>
          </w:p>
        </w:tc>
        <w:tc>
          <w:tcPr>
            <w:tcW w:w="589" w:type="dxa"/>
          </w:tcPr>
          <w:p w14:paraId="280D61BD" w14:textId="77777777" w:rsidR="00EA196C" w:rsidRPr="008441D8" w:rsidRDefault="00EA196C" w:rsidP="00EA196C">
            <w:pPr>
              <w:rPr>
                <w:highlight w:val="green"/>
              </w:rPr>
            </w:pPr>
            <w:r w:rsidRPr="008441D8">
              <w:rPr>
                <w:rFonts w:ascii="var(--colab-code-font-family)" w:hAnsi="var(--colab-code-font-family)"/>
                <w:color w:val="212121"/>
                <w:highlight w:val="green"/>
                <w:lang w:val="en-US"/>
              </w:rPr>
              <w:t>416</w:t>
            </w:r>
          </w:p>
        </w:tc>
        <w:tc>
          <w:tcPr>
            <w:tcW w:w="2594" w:type="dxa"/>
          </w:tcPr>
          <w:p w14:paraId="246B4CF4" w14:textId="77777777" w:rsidR="00EA196C" w:rsidRPr="008441D8" w:rsidRDefault="00EA196C" w:rsidP="00EA196C">
            <w:pPr>
              <w:rPr>
                <w:highlight w:val="green"/>
              </w:rPr>
            </w:pPr>
            <w:r w:rsidRPr="008441D8">
              <w:rPr>
                <w:rFonts w:ascii="var(--colab-code-font-family)" w:hAnsi="var(--colab-code-font-family)"/>
                <w:color w:val="212121"/>
                <w:highlight w:val="green"/>
                <w:lang w:val="en-US"/>
              </w:rPr>
              <w:t>0.0015323427281788212</w:t>
            </w:r>
          </w:p>
        </w:tc>
        <w:tc>
          <w:tcPr>
            <w:tcW w:w="547" w:type="dxa"/>
          </w:tcPr>
          <w:p w14:paraId="4373F672" w14:textId="77777777" w:rsidR="00EA196C" w:rsidRPr="008441D8" w:rsidRDefault="00EA196C" w:rsidP="00EA196C">
            <w:pPr>
              <w:rPr>
                <w:highlight w:val="green"/>
              </w:rPr>
            </w:pPr>
            <w:r w:rsidRPr="008441D8">
              <w:rPr>
                <w:highlight w:val="green"/>
              </w:rPr>
              <w:t>0.1</w:t>
            </w:r>
          </w:p>
        </w:tc>
        <w:tc>
          <w:tcPr>
            <w:tcW w:w="547" w:type="dxa"/>
          </w:tcPr>
          <w:p w14:paraId="52C24A08" w14:textId="77777777" w:rsidR="00EA196C" w:rsidRPr="008441D8" w:rsidRDefault="00EA196C" w:rsidP="00EA196C">
            <w:pPr>
              <w:rPr>
                <w:highlight w:val="green"/>
              </w:rPr>
            </w:pPr>
            <w:r w:rsidRPr="008441D8">
              <w:rPr>
                <w:highlight w:val="green"/>
              </w:rPr>
              <w:t>0.1</w:t>
            </w:r>
          </w:p>
        </w:tc>
        <w:tc>
          <w:tcPr>
            <w:tcW w:w="547" w:type="dxa"/>
          </w:tcPr>
          <w:p w14:paraId="029EEDDA" w14:textId="77777777" w:rsidR="00EA196C" w:rsidRPr="008441D8" w:rsidRDefault="00EA196C" w:rsidP="00EA196C">
            <w:pPr>
              <w:rPr>
                <w:highlight w:val="green"/>
              </w:rPr>
            </w:pPr>
            <w:r w:rsidRPr="008441D8">
              <w:rPr>
                <w:highlight w:val="green"/>
              </w:rPr>
              <w:t>32</w:t>
            </w:r>
          </w:p>
        </w:tc>
        <w:tc>
          <w:tcPr>
            <w:tcW w:w="547" w:type="dxa"/>
          </w:tcPr>
          <w:p w14:paraId="2617689D" w14:textId="77777777" w:rsidR="00EA196C" w:rsidRPr="008441D8" w:rsidRDefault="00EA196C" w:rsidP="00EA196C">
            <w:pPr>
              <w:rPr>
                <w:highlight w:val="green"/>
              </w:rPr>
            </w:pPr>
            <w:r w:rsidRPr="008441D8">
              <w:rPr>
                <w:highlight w:val="green"/>
              </w:rPr>
              <w:t>10</w:t>
            </w:r>
          </w:p>
        </w:tc>
        <w:tc>
          <w:tcPr>
            <w:tcW w:w="2338" w:type="dxa"/>
          </w:tcPr>
          <w:p w14:paraId="6B150D27" w14:textId="77777777" w:rsidR="00EA196C" w:rsidRPr="008441D8" w:rsidRDefault="00EA196C" w:rsidP="00EA196C">
            <w:pPr>
              <w:rPr>
                <w:highlight w:val="green"/>
              </w:rPr>
            </w:pPr>
            <w:r w:rsidRPr="008441D8">
              <w:rPr>
                <w:highlight w:val="green"/>
              </w:rPr>
              <w:t>0.07861421257257462</w:t>
            </w:r>
          </w:p>
        </w:tc>
      </w:tr>
      <w:tr w:rsidR="00EA196C" w14:paraId="52F7DDB3" w14:textId="77777777" w:rsidTr="009F634B">
        <w:trPr>
          <w:trHeight w:val="527"/>
        </w:trPr>
        <w:tc>
          <w:tcPr>
            <w:tcW w:w="576" w:type="dxa"/>
          </w:tcPr>
          <w:p w14:paraId="272DBFCC" w14:textId="3E08D04D" w:rsidR="00EA196C" w:rsidRDefault="00EA196C" w:rsidP="00EA196C">
            <w:r>
              <w:t>9</w:t>
            </w:r>
          </w:p>
        </w:tc>
        <w:tc>
          <w:tcPr>
            <w:tcW w:w="1268" w:type="dxa"/>
          </w:tcPr>
          <w:p w14:paraId="096C7194" w14:textId="72AB0D65" w:rsidR="00EA196C" w:rsidRPr="00A97138" w:rsidRDefault="00EA196C" w:rsidP="00EA196C">
            <w:proofErr w:type="spellStart"/>
            <w:r>
              <w:t>Bayesian</w:t>
            </w:r>
            <w:proofErr w:type="spellEnd"/>
            <w:r>
              <w:t xml:space="preserve"> </w:t>
            </w:r>
          </w:p>
        </w:tc>
        <w:tc>
          <w:tcPr>
            <w:tcW w:w="552" w:type="dxa"/>
          </w:tcPr>
          <w:p w14:paraId="204DF942" w14:textId="77777777" w:rsidR="00EA196C" w:rsidRDefault="00EA196C" w:rsidP="00EA196C">
            <w:r>
              <w:t>7</w:t>
            </w:r>
          </w:p>
        </w:tc>
        <w:tc>
          <w:tcPr>
            <w:tcW w:w="589" w:type="dxa"/>
          </w:tcPr>
          <w:p w14:paraId="6A601F2F" w14:textId="77777777" w:rsidR="00EA196C" w:rsidRDefault="00EA196C" w:rsidP="00EA196C">
            <w:r>
              <w:t>416</w:t>
            </w:r>
          </w:p>
        </w:tc>
        <w:tc>
          <w:tcPr>
            <w:tcW w:w="2594" w:type="dxa"/>
          </w:tcPr>
          <w:p w14:paraId="04992F7C" w14:textId="77777777" w:rsidR="00EA196C" w:rsidRDefault="00EA196C" w:rsidP="00EA196C">
            <w:r w:rsidRPr="008441D8">
              <w:t>0.0001</w:t>
            </w:r>
          </w:p>
        </w:tc>
        <w:tc>
          <w:tcPr>
            <w:tcW w:w="547" w:type="dxa"/>
          </w:tcPr>
          <w:p w14:paraId="03BF609F" w14:textId="77777777" w:rsidR="00EA196C" w:rsidRDefault="00EA196C" w:rsidP="00EA196C">
            <w:r>
              <w:t>0.4</w:t>
            </w:r>
          </w:p>
        </w:tc>
        <w:tc>
          <w:tcPr>
            <w:tcW w:w="547" w:type="dxa"/>
          </w:tcPr>
          <w:p w14:paraId="5FEA6C8E" w14:textId="77777777" w:rsidR="00EA196C" w:rsidRDefault="00EA196C" w:rsidP="00EA196C">
            <w:r>
              <w:t>0.0</w:t>
            </w:r>
          </w:p>
        </w:tc>
        <w:tc>
          <w:tcPr>
            <w:tcW w:w="547" w:type="dxa"/>
          </w:tcPr>
          <w:p w14:paraId="3F5377A6" w14:textId="77777777" w:rsidR="00EA196C" w:rsidRDefault="00EA196C" w:rsidP="00EA196C">
            <w:r>
              <w:t>32</w:t>
            </w:r>
          </w:p>
        </w:tc>
        <w:tc>
          <w:tcPr>
            <w:tcW w:w="547" w:type="dxa"/>
          </w:tcPr>
          <w:p w14:paraId="00220302" w14:textId="77777777" w:rsidR="00EA196C" w:rsidRDefault="00EA196C" w:rsidP="00EA196C">
            <w:r>
              <w:t>10</w:t>
            </w:r>
          </w:p>
        </w:tc>
        <w:tc>
          <w:tcPr>
            <w:tcW w:w="2338" w:type="dxa"/>
          </w:tcPr>
          <w:p w14:paraId="33DA2630" w14:textId="77777777" w:rsidR="00EA196C" w:rsidRDefault="00EA196C" w:rsidP="00EA196C">
            <w:r w:rsidRPr="008441D8">
              <w:t>0.08343570679426193</w:t>
            </w:r>
          </w:p>
        </w:tc>
      </w:tr>
      <w:tr w:rsidR="00EA196C" w14:paraId="692D3269" w14:textId="77777777" w:rsidTr="009F634B">
        <w:trPr>
          <w:trHeight w:val="527"/>
        </w:trPr>
        <w:tc>
          <w:tcPr>
            <w:tcW w:w="576" w:type="dxa"/>
          </w:tcPr>
          <w:p w14:paraId="73E427AC" w14:textId="732BDED4" w:rsidR="00EA196C" w:rsidRDefault="00EA196C" w:rsidP="00EA196C">
            <w:r>
              <w:t>10</w:t>
            </w:r>
          </w:p>
        </w:tc>
        <w:tc>
          <w:tcPr>
            <w:tcW w:w="1268" w:type="dxa"/>
          </w:tcPr>
          <w:p w14:paraId="0A00F139" w14:textId="2123C25D" w:rsidR="00EA196C" w:rsidRPr="00A97138" w:rsidRDefault="00EA196C" w:rsidP="00EA196C">
            <w:proofErr w:type="spellStart"/>
            <w:r>
              <w:t>Bayesian</w:t>
            </w:r>
            <w:proofErr w:type="spellEnd"/>
          </w:p>
        </w:tc>
        <w:tc>
          <w:tcPr>
            <w:tcW w:w="552" w:type="dxa"/>
          </w:tcPr>
          <w:p w14:paraId="6132DF56" w14:textId="77777777" w:rsidR="00EA196C" w:rsidRDefault="00EA196C" w:rsidP="00EA196C">
            <w:r>
              <w:t>14</w:t>
            </w:r>
          </w:p>
        </w:tc>
        <w:tc>
          <w:tcPr>
            <w:tcW w:w="589" w:type="dxa"/>
          </w:tcPr>
          <w:p w14:paraId="77AED8F4" w14:textId="77777777" w:rsidR="00EA196C" w:rsidRDefault="00EA196C" w:rsidP="00EA196C">
            <w:r>
              <w:t>224</w:t>
            </w:r>
          </w:p>
        </w:tc>
        <w:tc>
          <w:tcPr>
            <w:tcW w:w="2594" w:type="dxa"/>
          </w:tcPr>
          <w:p w14:paraId="09C60C5E" w14:textId="77777777" w:rsidR="00EA196C" w:rsidRDefault="00EA196C" w:rsidP="00EA196C">
            <w:r w:rsidRPr="008441D8">
              <w:t>0.0002981287960783473</w:t>
            </w:r>
          </w:p>
        </w:tc>
        <w:tc>
          <w:tcPr>
            <w:tcW w:w="547" w:type="dxa"/>
          </w:tcPr>
          <w:p w14:paraId="0DD53237" w14:textId="77777777" w:rsidR="00EA196C" w:rsidRDefault="00EA196C" w:rsidP="00EA196C">
            <w:r>
              <w:t>0.1</w:t>
            </w:r>
          </w:p>
        </w:tc>
        <w:tc>
          <w:tcPr>
            <w:tcW w:w="547" w:type="dxa"/>
          </w:tcPr>
          <w:p w14:paraId="46F42712" w14:textId="77777777" w:rsidR="00EA196C" w:rsidRDefault="00EA196C" w:rsidP="00EA196C">
            <w:r>
              <w:t>0.4</w:t>
            </w:r>
          </w:p>
        </w:tc>
        <w:tc>
          <w:tcPr>
            <w:tcW w:w="547" w:type="dxa"/>
          </w:tcPr>
          <w:p w14:paraId="1F8BB522" w14:textId="77777777" w:rsidR="00EA196C" w:rsidRDefault="00EA196C" w:rsidP="00EA196C">
            <w:r>
              <w:t>32</w:t>
            </w:r>
          </w:p>
        </w:tc>
        <w:tc>
          <w:tcPr>
            <w:tcW w:w="547" w:type="dxa"/>
          </w:tcPr>
          <w:p w14:paraId="4DB099CA" w14:textId="77777777" w:rsidR="00EA196C" w:rsidRDefault="00EA196C" w:rsidP="00EA196C">
            <w:r>
              <w:t>10</w:t>
            </w:r>
          </w:p>
        </w:tc>
        <w:tc>
          <w:tcPr>
            <w:tcW w:w="2338" w:type="dxa"/>
          </w:tcPr>
          <w:p w14:paraId="0B08BC51" w14:textId="77777777" w:rsidR="00EA196C" w:rsidRDefault="00EA196C" w:rsidP="00EA196C">
            <w:r w:rsidRPr="008441D8">
              <w:t>0.08396006375551224</w:t>
            </w:r>
          </w:p>
        </w:tc>
      </w:tr>
      <w:tr w:rsidR="00EA196C" w14:paraId="6D4B47BE" w14:textId="77777777" w:rsidTr="009F634B">
        <w:trPr>
          <w:trHeight w:val="527"/>
        </w:trPr>
        <w:tc>
          <w:tcPr>
            <w:tcW w:w="576" w:type="dxa"/>
          </w:tcPr>
          <w:p w14:paraId="41C27C5B" w14:textId="75106871" w:rsidR="00EA196C" w:rsidRDefault="00EA196C" w:rsidP="00EA196C">
            <w:r>
              <w:t>11</w:t>
            </w:r>
          </w:p>
        </w:tc>
        <w:tc>
          <w:tcPr>
            <w:tcW w:w="1268" w:type="dxa"/>
          </w:tcPr>
          <w:p w14:paraId="05F3CED3" w14:textId="12D2F30A" w:rsidR="00EA196C" w:rsidRPr="00A97138" w:rsidRDefault="00EA196C" w:rsidP="00EA196C">
            <w:proofErr w:type="spellStart"/>
            <w:r>
              <w:t>Bayesian</w:t>
            </w:r>
            <w:proofErr w:type="spellEnd"/>
          </w:p>
        </w:tc>
        <w:tc>
          <w:tcPr>
            <w:tcW w:w="552" w:type="dxa"/>
          </w:tcPr>
          <w:p w14:paraId="75521E9C" w14:textId="77777777" w:rsidR="00EA196C" w:rsidRDefault="00EA196C" w:rsidP="00EA196C">
            <w:r>
              <w:t>21</w:t>
            </w:r>
          </w:p>
        </w:tc>
        <w:tc>
          <w:tcPr>
            <w:tcW w:w="589" w:type="dxa"/>
          </w:tcPr>
          <w:p w14:paraId="6A6D3C15" w14:textId="77777777" w:rsidR="00EA196C" w:rsidRDefault="00EA196C" w:rsidP="00EA196C">
            <w:r>
              <w:t>512</w:t>
            </w:r>
          </w:p>
        </w:tc>
        <w:tc>
          <w:tcPr>
            <w:tcW w:w="2594" w:type="dxa"/>
          </w:tcPr>
          <w:p w14:paraId="7BA6E3BE" w14:textId="77777777" w:rsidR="00EA196C" w:rsidRDefault="00EA196C" w:rsidP="00EA196C">
            <w:r w:rsidRPr="008441D8">
              <w:t>0.0008669517422511968</w:t>
            </w:r>
          </w:p>
        </w:tc>
        <w:tc>
          <w:tcPr>
            <w:tcW w:w="547" w:type="dxa"/>
          </w:tcPr>
          <w:p w14:paraId="4C7BE25D" w14:textId="77777777" w:rsidR="00EA196C" w:rsidRDefault="00EA196C" w:rsidP="00EA196C">
            <w:r>
              <w:t>0.3</w:t>
            </w:r>
          </w:p>
        </w:tc>
        <w:tc>
          <w:tcPr>
            <w:tcW w:w="547" w:type="dxa"/>
          </w:tcPr>
          <w:p w14:paraId="47A7EAD1" w14:textId="77777777" w:rsidR="00EA196C" w:rsidRDefault="00EA196C" w:rsidP="00EA196C">
            <w:r>
              <w:t>0.2</w:t>
            </w:r>
          </w:p>
        </w:tc>
        <w:tc>
          <w:tcPr>
            <w:tcW w:w="547" w:type="dxa"/>
          </w:tcPr>
          <w:p w14:paraId="0FE83663" w14:textId="77777777" w:rsidR="00EA196C" w:rsidRDefault="00EA196C" w:rsidP="00EA196C">
            <w:r>
              <w:t>32</w:t>
            </w:r>
          </w:p>
        </w:tc>
        <w:tc>
          <w:tcPr>
            <w:tcW w:w="547" w:type="dxa"/>
          </w:tcPr>
          <w:p w14:paraId="5A7B1B00" w14:textId="77777777" w:rsidR="00EA196C" w:rsidRDefault="00EA196C" w:rsidP="00EA196C">
            <w:r>
              <w:t>10</w:t>
            </w:r>
          </w:p>
        </w:tc>
        <w:tc>
          <w:tcPr>
            <w:tcW w:w="2338" w:type="dxa"/>
          </w:tcPr>
          <w:p w14:paraId="3FC7C131" w14:textId="77777777" w:rsidR="00EA196C" w:rsidRDefault="00EA196C" w:rsidP="00EA196C">
            <w:r w:rsidRPr="008441D8">
              <w:t>0.07924449443817139</w:t>
            </w:r>
          </w:p>
        </w:tc>
      </w:tr>
      <w:tr w:rsidR="00EA196C" w14:paraId="79F6745B" w14:textId="77777777" w:rsidTr="009F634B">
        <w:trPr>
          <w:trHeight w:val="527"/>
        </w:trPr>
        <w:tc>
          <w:tcPr>
            <w:tcW w:w="576" w:type="dxa"/>
          </w:tcPr>
          <w:p w14:paraId="1ED18195" w14:textId="1183B9F4" w:rsidR="00EA196C" w:rsidRDefault="00EA196C" w:rsidP="00EA196C">
            <w:r>
              <w:t>12</w:t>
            </w:r>
          </w:p>
        </w:tc>
        <w:tc>
          <w:tcPr>
            <w:tcW w:w="1268" w:type="dxa"/>
          </w:tcPr>
          <w:p w14:paraId="7C0C4725" w14:textId="5D2991F6" w:rsidR="00EA196C" w:rsidRPr="00A97138" w:rsidRDefault="00EA196C" w:rsidP="00EA196C">
            <w:proofErr w:type="spellStart"/>
            <w:r>
              <w:t>Bayesian</w:t>
            </w:r>
            <w:proofErr w:type="spellEnd"/>
          </w:p>
        </w:tc>
        <w:tc>
          <w:tcPr>
            <w:tcW w:w="552" w:type="dxa"/>
          </w:tcPr>
          <w:p w14:paraId="7E1251D8" w14:textId="77777777" w:rsidR="00EA196C" w:rsidRDefault="00EA196C" w:rsidP="00EA196C">
            <w:r>
              <w:t>28</w:t>
            </w:r>
          </w:p>
        </w:tc>
        <w:tc>
          <w:tcPr>
            <w:tcW w:w="589" w:type="dxa"/>
          </w:tcPr>
          <w:p w14:paraId="1FDAD1F8" w14:textId="77777777" w:rsidR="00EA196C" w:rsidRDefault="00EA196C" w:rsidP="00EA196C">
            <w:r>
              <w:t>256</w:t>
            </w:r>
          </w:p>
        </w:tc>
        <w:tc>
          <w:tcPr>
            <w:tcW w:w="2594" w:type="dxa"/>
          </w:tcPr>
          <w:p w14:paraId="28B5CC5F" w14:textId="77777777" w:rsidR="00EA196C" w:rsidRDefault="00EA196C" w:rsidP="00EA196C">
            <w:r w:rsidRPr="008441D8">
              <w:t>0.0001</w:t>
            </w:r>
          </w:p>
        </w:tc>
        <w:tc>
          <w:tcPr>
            <w:tcW w:w="547" w:type="dxa"/>
          </w:tcPr>
          <w:p w14:paraId="616E119B" w14:textId="77777777" w:rsidR="00EA196C" w:rsidRDefault="00EA196C" w:rsidP="00EA196C">
            <w:r>
              <w:t>0.0</w:t>
            </w:r>
          </w:p>
        </w:tc>
        <w:tc>
          <w:tcPr>
            <w:tcW w:w="547" w:type="dxa"/>
          </w:tcPr>
          <w:p w14:paraId="56A650E2" w14:textId="77777777" w:rsidR="00EA196C" w:rsidRDefault="00EA196C" w:rsidP="00EA196C">
            <w:r>
              <w:t>0.3</w:t>
            </w:r>
          </w:p>
        </w:tc>
        <w:tc>
          <w:tcPr>
            <w:tcW w:w="547" w:type="dxa"/>
          </w:tcPr>
          <w:p w14:paraId="4579C551" w14:textId="77777777" w:rsidR="00EA196C" w:rsidRDefault="00EA196C" w:rsidP="00EA196C">
            <w:r>
              <w:t>32</w:t>
            </w:r>
          </w:p>
        </w:tc>
        <w:tc>
          <w:tcPr>
            <w:tcW w:w="547" w:type="dxa"/>
          </w:tcPr>
          <w:p w14:paraId="6B939EBF" w14:textId="77777777" w:rsidR="00EA196C" w:rsidRDefault="00EA196C" w:rsidP="00EA196C">
            <w:r>
              <w:t>10</w:t>
            </w:r>
          </w:p>
        </w:tc>
        <w:tc>
          <w:tcPr>
            <w:tcW w:w="2338" w:type="dxa"/>
          </w:tcPr>
          <w:p w14:paraId="193DFBED" w14:textId="77777777" w:rsidR="00EA196C" w:rsidRDefault="00EA196C" w:rsidP="00EA196C">
            <w:r w:rsidRPr="008441D8">
              <w:t>0.07861771434545517</w:t>
            </w:r>
          </w:p>
        </w:tc>
      </w:tr>
    </w:tbl>
    <w:p w14:paraId="7EDACF46" w14:textId="10815AC7" w:rsidR="00533DDD" w:rsidRDefault="00533DDD" w:rsidP="00533DDD">
      <w:r w:rsidRPr="00BC05A7">
        <w:rPr>
          <w:highlight w:val="yellow"/>
        </w:rPr>
        <w:t xml:space="preserve">Tabla 5 Pruebas de Algoritmos de Afinamiento de </w:t>
      </w:r>
      <w:proofErr w:type="spellStart"/>
      <w:r w:rsidRPr="00BC05A7">
        <w:rPr>
          <w:highlight w:val="yellow"/>
        </w:rPr>
        <w:t>Hiperparametros</w:t>
      </w:r>
      <w:proofErr w:type="spellEnd"/>
      <w:r w:rsidRPr="00BC05A7">
        <w:rPr>
          <w:highlight w:val="yellow"/>
        </w:rPr>
        <w:t>.</w:t>
      </w:r>
    </w:p>
    <w:p w14:paraId="2B4EB953" w14:textId="77777777" w:rsidR="00533DDD" w:rsidRDefault="00533DDD" w:rsidP="00533DDD"/>
    <w:p w14:paraId="4E4E3BDE" w14:textId="02275765" w:rsidR="00533DDD" w:rsidRPr="0078061A" w:rsidRDefault="00533DDD" w:rsidP="005B35A2">
      <w:r>
        <w:t xml:space="preserve">En la tabla 5 </w:t>
      </w:r>
      <w:r w:rsidR="005B35A2">
        <w:t xml:space="preserve">la columna 1 son el </w:t>
      </w:r>
      <w:proofErr w:type="spellStart"/>
      <w:r w:rsidR="005B35A2">
        <w:t>Numero</w:t>
      </w:r>
      <w:proofErr w:type="spellEnd"/>
      <w:r w:rsidR="005B35A2">
        <w:t xml:space="preserve"> de Unidades, la columna 2 es el </w:t>
      </w:r>
      <w:proofErr w:type="spellStart"/>
      <w:r w:rsidRPr="005B35A2">
        <w:rPr>
          <w:i/>
        </w:rPr>
        <w:t>Dropout</w:t>
      </w:r>
      <w:proofErr w:type="spellEnd"/>
      <w:r w:rsidR="005B35A2">
        <w:t>, la columna 3</w:t>
      </w:r>
      <w:r w:rsidR="005B35A2" w:rsidRPr="005B35A2">
        <w:t xml:space="preserve"> </w:t>
      </w:r>
      <w:r w:rsidR="005B35A2">
        <w:t xml:space="preserve">es el </w:t>
      </w:r>
      <w:proofErr w:type="spellStart"/>
      <w:r w:rsidR="005B35A2" w:rsidRPr="005B35A2">
        <w:rPr>
          <w:i/>
        </w:rPr>
        <w:t>Recurrent</w:t>
      </w:r>
      <w:proofErr w:type="spellEnd"/>
      <w:r w:rsidR="005B35A2" w:rsidRPr="005B35A2">
        <w:rPr>
          <w:i/>
        </w:rPr>
        <w:t xml:space="preserve"> </w:t>
      </w:r>
      <w:proofErr w:type="spellStart"/>
      <w:r w:rsidR="005B35A2" w:rsidRPr="005B35A2">
        <w:rPr>
          <w:i/>
        </w:rPr>
        <w:t>Dropout</w:t>
      </w:r>
      <w:proofErr w:type="spellEnd"/>
      <w:r w:rsidR="005B35A2">
        <w:t xml:space="preserve">, la columna 4 es el </w:t>
      </w:r>
      <w:proofErr w:type="spellStart"/>
      <w:r w:rsidR="005B35A2">
        <w:t>Batch</w:t>
      </w:r>
      <w:proofErr w:type="spellEnd"/>
      <w:r w:rsidR="005B35A2">
        <w:t xml:space="preserve"> </w:t>
      </w:r>
      <w:proofErr w:type="spellStart"/>
      <w:r w:rsidR="005B35A2">
        <w:t>Size</w:t>
      </w:r>
      <w:proofErr w:type="spellEnd"/>
      <w:r w:rsidR="005B35A2">
        <w:t>, la columna 5 es la</w:t>
      </w:r>
      <w:r w:rsidR="005B35A2" w:rsidRPr="005B35A2">
        <w:t xml:space="preserve"> </w:t>
      </w:r>
      <w:r w:rsidR="005B35A2">
        <w:t>Paciencia de Parada</w:t>
      </w:r>
      <w:r w:rsidR="005709AC">
        <w:t xml:space="preserve">, se puede ver que la prueba con mejor rendimiento fue la número 8 con el algoritmo </w:t>
      </w:r>
      <w:proofErr w:type="spellStart"/>
      <w:r w:rsidR="005709AC">
        <w:t>Hyperband</w:t>
      </w:r>
      <w:proofErr w:type="spellEnd"/>
      <w:r w:rsidR="005709AC">
        <w:t>.</w:t>
      </w:r>
    </w:p>
    <w:p w14:paraId="3A4BAF18" w14:textId="77777777" w:rsidR="005B35A2" w:rsidRDefault="005B35A2" w:rsidP="00533DDD"/>
    <w:p w14:paraId="0F0B0FF7" w14:textId="685D72DD" w:rsidR="00533DDD" w:rsidRDefault="005B35A2" w:rsidP="00533DDD">
      <w:r>
        <w:t xml:space="preserve">En todos los modelos </w:t>
      </w:r>
      <w:r w:rsidRPr="004D29E2">
        <w:t xml:space="preserve">probados </w:t>
      </w:r>
      <w:r>
        <w:t>si se</w:t>
      </w:r>
      <w:r w:rsidRPr="004D29E2">
        <w:t xml:space="preserve"> toma 28 días anteriores como entrada</w:t>
      </w:r>
      <w:r>
        <w:t>,</w:t>
      </w:r>
      <w:r w:rsidRPr="004D29E2">
        <w:t xml:space="preserve"> </w:t>
      </w:r>
      <w:r>
        <w:t>se</w:t>
      </w:r>
      <w:r w:rsidRPr="004D29E2">
        <w:t xml:space="preserve"> tiene mejor desempeño en todos los algoritmos.</w:t>
      </w:r>
    </w:p>
    <w:p w14:paraId="640C747B" w14:textId="77777777" w:rsidR="005B35A2" w:rsidRPr="004D29E2" w:rsidRDefault="005B35A2" w:rsidP="00533DDD">
      <w:pPr>
        <w:rPr>
          <w:b/>
        </w:rPr>
      </w:pPr>
    </w:p>
    <w:tbl>
      <w:tblPr>
        <w:tblStyle w:val="Tablaconcuadrcula"/>
        <w:tblW w:w="0" w:type="auto"/>
        <w:tblLook w:val="04A0" w:firstRow="1" w:lastRow="0" w:firstColumn="1" w:lastColumn="0" w:noHBand="0" w:noVBand="1"/>
      </w:tblPr>
      <w:tblGrid>
        <w:gridCol w:w="4105"/>
        <w:gridCol w:w="4106"/>
      </w:tblGrid>
      <w:tr w:rsidR="00533DDD" w:rsidRPr="004D29E2" w14:paraId="6FABD4FF" w14:textId="77777777" w:rsidTr="00EA196C">
        <w:tc>
          <w:tcPr>
            <w:tcW w:w="4105" w:type="dxa"/>
          </w:tcPr>
          <w:p w14:paraId="367023B0" w14:textId="77777777" w:rsidR="00533DDD" w:rsidRPr="004D29E2" w:rsidRDefault="00533DDD" w:rsidP="00EA196C">
            <w:r w:rsidRPr="004D29E2">
              <w:t>Algoritmo</w:t>
            </w:r>
          </w:p>
        </w:tc>
        <w:tc>
          <w:tcPr>
            <w:tcW w:w="4106" w:type="dxa"/>
          </w:tcPr>
          <w:p w14:paraId="0715F02E" w14:textId="77777777" w:rsidR="00533DDD" w:rsidRPr="004D29E2" w:rsidRDefault="00533DDD" w:rsidP="00EA196C">
            <w:r w:rsidRPr="004D29E2">
              <w:t>Desempeño en SMAPE</w:t>
            </w:r>
          </w:p>
        </w:tc>
      </w:tr>
      <w:tr w:rsidR="00533DDD" w:rsidRPr="004D29E2" w14:paraId="2C7A1715" w14:textId="77777777" w:rsidTr="00EA196C">
        <w:tc>
          <w:tcPr>
            <w:tcW w:w="4105" w:type="dxa"/>
          </w:tcPr>
          <w:p w14:paraId="2E1734FF" w14:textId="77777777" w:rsidR="00533DDD" w:rsidRPr="004D29E2" w:rsidRDefault="00533DDD" w:rsidP="00EA196C">
            <w:proofErr w:type="spellStart"/>
            <w:r w:rsidRPr="004D29E2">
              <w:t>Hyperband</w:t>
            </w:r>
            <w:proofErr w:type="spellEnd"/>
          </w:p>
        </w:tc>
        <w:tc>
          <w:tcPr>
            <w:tcW w:w="4106" w:type="dxa"/>
          </w:tcPr>
          <w:p w14:paraId="4B58E5F0" w14:textId="77777777" w:rsidR="00533DDD" w:rsidRPr="004D29E2" w:rsidRDefault="00533DDD" w:rsidP="00EA196C">
            <w:r w:rsidRPr="004D29E2">
              <w:t>0.07861421257257462</w:t>
            </w:r>
          </w:p>
        </w:tc>
      </w:tr>
      <w:tr w:rsidR="00533DDD" w:rsidRPr="004D29E2" w14:paraId="24ADC6B7" w14:textId="77777777" w:rsidTr="00EA196C">
        <w:tc>
          <w:tcPr>
            <w:tcW w:w="4105" w:type="dxa"/>
          </w:tcPr>
          <w:p w14:paraId="62D453DF" w14:textId="77777777" w:rsidR="00533DDD" w:rsidRPr="004D29E2" w:rsidRDefault="00533DDD" w:rsidP="00EA196C">
            <w:proofErr w:type="spellStart"/>
            <w:r w:rsidRPr="004D29E2">
              <w:t>Bayesian</w:t>
            </w:r>
            <w:proofErr w:type="spellEnd"/>
          </w:p>
        </w:tc>
        <w:tc>
          <w:tcPr>
            <w:tcW w:w="4106" w:type="dxa"/>
          </w:tcPr>
          <w:p w14:paraId="06A28AA6" w14:textId="77777777" w:rsidR="00533DDD" w:rsidRPr="004D29E2" w:rsidRDefault="00533DDD" w:rsidP="00EA196C">
            <w:r w:rsidRPr="00720630">
              <w:t>0.07861771434545517</w:t>
            </w:r>
          </w:p>
        </w:tc>
      </w:tr>
      <w:tr w:rsidR="00533DDD" w:rsidRPr="004D29E2" w14:paraId="60CCD654" w14:textId="77777777" w:rsidTr="00EA196C">
        <w:tc>
          <w:tcPr>
            <w:tcW w:w="4105" w:type="dxa"/>
          </w:tcPr>
          <w:p w14:paraId="39AD2E1A" w14:textId="77777777" w:rsidR="00533DDD" w:rsidRPr="004D29E2" w:rsidRDefault="00533DDD" w:rsidP="00EA196C">
            <w:proofErr w:type="spellStart"/>
            <w:r w:rsidRPr="004D29E2">
              <w:t>Random</w:t>
            </w:r>
            <w:proofErr w:type="spellEnd"/>
            <w:r w:rsidRPr="004D29E2">
              <w:t xml:space="preserve"> </w:t>
            </w:r>
            <w:proofErr w:type="spellStart"/>
            <w:r w:rsidRPr="004D29E2">
              <w:t>Search</w:t>
            </w:r>
            <w:proofErr w:type="spellEnd"/>
          </w:p>
        </w:tc>
        <w:tc>
          <w:tcPr>
            <w:tcW w:w="4106" w:type="dxa"/>
          </w:tcPr>
          <w:p w14:paraId="43CE6A32" w14:textId="77777777" w:rsidR="00533DDD" w:rsidRPr="004D29E2" w:rsidRDefault="00533DDD" w:rsidP="00EA196C">
            <w:r w:rsidRPr="007C0BEA">
              <w:t>0.07861848175525665</w:t>
            </w:r>
          </w:p>
        </w:tc>
      </w:tr>
    </w:tbl>
    <w:p w14:paraId="2D475060" w14:textId="77777777" w:rsidR="00533DDD" w:rsidRPr="004D29E2" w:rsidRDefault="00533DDD" w:rsidP="00533DDD"/>
    <w:p w14:paraId="23E33005" w14:textId="29FC9C07" w:rsidR="00533DDD" w:rsidRDefault="00533DDD" w:rsidP="005B35A2">
      <w:pPr>
        <w:jc w:val="center"/>
      </w:pPr>
      <w:r>
        <w:t xml:space="preserve">Tabla 6 </w:t>
      </w:r>
      <w:r w:rsidR="005B35A2">
        <w:t xml:space="preserve"> Resumen de mejores d</w:t>
      </w:r>
      <w:r>
        <w:t>esempeño</w:t>
      </w:r>
      <w:r w:rsidR="005B35A2">
        <w:t>s</w:t>
      </w:r>
      <w:r>
        <w:t xml:space="preserve"> de algoritmos </w:t>
      </w:r>
      <w:r w:rsidR="005B35A2">
        <w:t>de Tabla 5</w:t>
      </w:r>
    </w:p>
    <w:p w14:paraId="35A7809C" w14:textId="29700DEC" w:rsidR="00EF6274" w:rsidRDefault="00EF6274">
      <w:pPr>
        <w:spacing w:after="160" w:line="259" w:lineRule="auto"/>
      </w:pPr>
      <w:r>
        <w:br w:type="page"/>
      </w:r>
    </w:p>
    <w:p w14:paraId="67AAA490" w14:textId="129919FD" w:rsidR="00986CB5" w:rsidRDefault="00986CB5" w:rsidP="004833B4">
      <w:r>
        <w:lastRenderedPageBreak/>
        <w:t xml:space="preserve">Dado que </w:t>
      </w:r>
      <w:proofErr w:type="spellStart"/>
      <w:r>
        <w:t>hyperband</w:t>
      </w:r>
      <w:proofErr w:type="spellEnd"/>
      <w:r>
        <w:t xml:space="preserve"> fue el mejor algoritmo con N-</w:t>
      </w:r>
      <w:r w:rsidR="0022512C">
        <w:t>Días</w:t>
      </w:r>
      <w:r>
        <w:t xml:space="preserve"> como 28 se ejecutó el mejor modelo del mejor algoritmo aumentando el </w:t>
      </w:r>
      <w:proofErr w:type="spellStart"/>
      <w:r w:rsidRPr="00AE09E7">
        <w:rPr>
          <w:i/>
        </w:rPr>
        <w:t>early</w:t>
      </w:r>
      <w:proofErr w:type="spellEnd"/>
      <w:r w:rsidRPr="00AE09E7">
        <w:rPr>
          <w:i/>
        </w:rPr>
        <w:t xml:space="preserve"> </w:t>
      </w:r>
      <w:proofErr w:type="spellStart"/>
      <w:r w:rsidRPr="00AE09E7">
        <w:rPr>
          <w:i/>
        </w:rPr>
        <w:t>stopping</w:t>
      </w:r>
      <w:proofErr w:type="spellEnd"/>
      <w:r>
        <w:t xml:space="preserve"> de 10 a 50 y aumentando las épocas a 150.</w:t>
      </w:r>
    </w:p>
    <w:p w14:paraId="5A9A57D2" w14:textId="77777777" w:rsidR="00986CB5" w:rsidRDefault="00986CB5" w:rsidP="004833B4"/>
    <w:tbl>
      <w:tblPr>
        <w:tblStyle w:val="Tablaconcuadrcula"/>
        <w:tblW w:w="13081" w:type="dxa"/>
        <w:tblInd w:w="-1565" w:type="dxa"/>
        <w:tblLook w:val="04A0" w:firstRow="1" w:lastRow="0" w:firstColumn="1" w:lastColumn="0" w:noHBand="0" w:noVBand="1"/>
      </w:tblPr>
      <w:tblGrid>
        <w:gridCol w:w="696"/>
        <w:gridCol w:w="1283"/>
        <w:gridCol w:w="656"/>
        <w:gridCol w:w="1123"/>
        <w:gridCol w:w="2796"/>
        <w:gridCol w:w="1016"/>
        <w:gridCol w:w="1163"/>
        <w:gridCol w:w="776"/>
        <w:gridCol w:w="1136"/>
        <w:gridCol w:w="2436"/>
      </w:tblGrid>
      <w:tr w:rsidR="00EA196C" w:rsidRPr="008441D8" w14:paraId="30EB4747" w14:textId="77777777" w:rsidTr="00EA196C">
        <w:trPr>
          <w:trHeight w:val="527"/>
        </w:trPr>
        <w:tc>
          <w:tcPr>
            <w:tcW w:w="696" w:type="dxa"/>
          </w:tcPr>
          <w:p w14:paraId="726F6E5D" w14:textId="4D476223" w:rsidR="00EA196C" w:rsidRDefault="005709AC" w:rsidP="00986CB5">
            <w:r>
              <w:t>#</w:t>
            </w:r>
          </w:p>
        </w:tc>
        <w:tc>
          <w:tcPr>
            <w:tcW w:w="1283" w:type="dxa"/>
          </w:tcPr>
          <w:p w14:paraId="14A00638" w14:textId="58AFFC50" w:rsidR="00EA196C" w:rsidRPr="008441D8" w:rsidRDefault="00EA196C" w:rsidP="00986CB5">
            <w:pPr>
              <w:rPr>
                <w:highlight w:val="green"/>
              </w:rPr>
            </w:pPr>
            <w:r>
              <w:t>Algoritmo</w:t>
            </w:r>
          </w:p>
        </w:tc>
        <w:tc>
          <w:tcPr>
            <w:tcW w:w="656" w:type="dxa"/>
          </w:tcPr>
          <w:p w14:paraId="5A1B6211" w14:textId="3C0DCA8D" w:rsidR="00EA196C" w:rsidRPr="008441D8" w:rsidRDefault="00EA196C" w:rsidP="00986CB5">
            <w:pPr>
              <w:rPr>
                <w:highlight w:val="green"/>
              </w:rPr>
            </w:pPr>
            <w:r>
              <w:t>N-Días</w:t>
            </w:r>
          </w:p>
        </w:tc>
        <w:tc>
          <w:tcPr>
            <w:tcW w:w="1123" w:type="dxa"/>
          </w:tcPr>
          <w:p w14:paraId="678E0A34" w14:textId="7820562A" w:rsidR="00EA196C" w:rsidRPr="008441D8" w:rsidRDefault="00EA196C" w:rsidP="00986CB5">
            <w:pPr>
              <w:rPr>
                <w:rFonts w:ascii="var(--colab-code-font-family)" w:hAnsi="var(--colab-code-font-family)"/>
                <w:color w:val="212121"/>
                <w:highlight w:val="green"/>
                <w:lang w:val="en-US"/>
              </w:rPr>
            </w:pPr>
            <w:r w:rsidRPr="0078061A">
              <w:t>Unidades</w:t>
            </w:r>
          </w:p>
        </w:tc>
        <w:tc>
          <w:tcPr>
            <w:tcW w:w="2796" w:type="dxa"/>
          </w:tcPr>
          <w:p w14:paraId="4F2A5989" w14:textId="0B968C63" w:rsidR="00EA196C" w:rsidRPr="008441D8" w:rsidRDefault="00EA196C" w:rsidP="00986CB5">
            <w:pPr>
              <w:rPr>
                <w:rFonts w:ascii="var(--colab-code-font-family)" w:hAnsi="var(--colab-code-font-family)"/>
                <w:color w:val="212121"/>
                <w:highlight w:val="green"/>
                <w:lang w:val="en-US"/>
              </w:rPr>
            </w:pPr>
            <w:r>
              <w:t>Ratio de Aprendizaje</w:t>
            </w:r>
          </w:p>
        </w:tc>
        <w:tc>
          <w:tcPr>
            <w:tcW w:w="1016" w:type="dxa"/>
          </w:tcPr>
          <w:p w14:paraId="299460A6" w14:textId="77777777" w:rsidR="00EA196C" w:rsidRPr="0078061A" w:rsidRDefault="00EA196C" w:rsidP="00986CB5">
            <w:proofErr w:type="spellStart"/>
            <w:r w:rsidRPr="0078061A">
              <w:t>Dropout</w:t>
            </w:r>
            <w:proofErr w:type="spellEnd"/>
          </w:p>
          <w:p w14:paraId="26B9C526" w14:textId="77777777" w:rsidR="00EA196C" w:rsidRPr="008441D8" w:rsidRDefault="00EA196C" w:rsidP="00986CB5">
            <w:pPr>
              <w:rPr>
                <w:highlight w:val="green"/>
              </w:rPr>
            </w:pPr>
          </w:p>
        </w:tc>
        <w:tc>
          <w:tcPr>
            <w:tcW w:w="1163" w:type="dxa"/>
          </w:tcPr>
          <w:p w14:paraId="3FCCF741" w14:textId="3C4C7A00" w:rsidR="00EA196C" w:rsidRPr="008441D8" w:rsidRDefault="00EA196C" w:rsidP="00986CB5">
            <w:pPr>
              <w:rPr>
                <w:highlight w:val="green"/>
              </w:rPr>
            </w:pPr>
            <w:proofErr w:type="spellStart"/>
            <w:r w:rsidRPr="0078061A">
              <w:t>Recurrent</w:t>
            </w:r>
            <w:proofErr w:type="spellEnd"/>
            <w:r w:rsidRPr="0078061A">
              <w:t xml:space="preserve"> </w:t>
            </w:r>
            <w:proofErr w:type="spellStart"/>
            <w:r w:rsidRPr="0078061A">
              <w:t>Dropout</w:t>
            </w:r>
            <w:proofErr w:type="spellEnd"/>
          </w:p>
        </w:tc>
        <w:tc>
          <w:tcPr>
            <w:tcW w:w="776" w:type="dxa"/>
          </w:tcPr>
          <w:p w14:paraId="35365826" w14:textId="5CF12698" w:rsidR="00EA196C" w:rsidRPr="008441D8" w:rsidRDefault="00EA196C" w:rsidP="00986CB5">
            <w:pPr>
              <w:rPr>
                <w:highlight w:val="green"/>
              </w:rPr>
            </w:pPr>
            <w:proofErr w:type="spellStart"/>
            <w:r>
              <w:t>Batch</w:t>
            </w:r>
            <w:proofErr w:type="spellEnd"/>
            <w:r>
              <w:t xml:space="preserve"> </w:t>
            </w:r>
            <w:proofErr w:type="spellStart"/>
            <w:r>
              <w:t>Size</w:t>
            </w:r>
            <w:proofErr w:type="spellEnd"/>
          </w:p>
        </w:tc>
        <w:tc>
          <w:tcPr>
            <w:tcW w:w="1136" w:type="dxa"/>
          </w:tcPr>
          <w:p w14:paraId="2A6271D5" w14:textId="77777777" w:rsidR="00EA196C" w:rsidRDefault="00EA196C" w:rsidP="00986CB5">
            <w:r>
              <w:t xml:space="preserve">Paciencia </w:t>
            </w:r>
          </w:p>
          <w:p w14:paraId="00E073FD" w14:textId="1DB5BF57" w:rsidR="00EA196C" w:rsidRPr="008441D8" w:rsidRDefault="00EA196C" w:rsidP="00986CB5">
            <w:pPr>
              <w:rPr>
                <w:highlight w:val="green"/>
              </w:rPr>
            </w:pPr>
            <w:r>
              <w:t>de Parada</w:t>
            </w:r>
          </w:p>
        </w:tc>
        <w:tc>
          <w:tcPr>
            <w:tcW w:w="2436" w:type="dxa"/>
          </w:tcPr>
          <w:p w14:paraId="3DCE5DA5" w14:textId="607A209B" w:rsidR="00EA196C" w:rsidRPr="008441D8" w:rsidRDefault="00EA196C" w:rsidP="00986CB5">
            <w:pPr>
              <w:rPr>
                <w:highlight w:val="green"/>
              </w:rPr>
            </w:pPr>
            <w:r>
              <w:t>SMAPE</w:t>
            </w:r>
          </w:p>
        </w:tc>
      </w:tr>
      <w:tr w:rsidR="00EA196C" w:rsidRPr="00986CB5" w14:paraId="0F42D478" w14:textId="77777777" w:rsidTr="00EA196C">
        <w:trPr>
          <w:trHeight w:val="527"/>
        </w:trPr>
        <w:tc>
          <w:tcPr>
            <w:tcW w:w="696" w:type="dxa"/>
          </w:tcPr>
          <w:p w14:paraId="20BC0898" w14:textId="2D08BAD8" w:rsidR="00EA196C" w:rsidRPr="00986CB5" w:rsidRDefault="005709AC" w:rsidP="00986CB5">
            <w:r>
              <w:t>13</w:t>
            </w:r>
          </w:p>
        </w:tc>
        <w:tc>
          <w:tcPr>
            <w:tcW w:w="1283" w:type="dxa"/>
          </w:tcPr>
          <w:p w14:paraId="3C895341" w14:textId="37E9D5CE" w:rsidR="00EA196C" w:rsidRPr="00986CB5" w:rsidRDefault="00EA196C" w:rsidP="00986CB5">
            <w:proofErr w:type="spellStart"/>
            <w:r w:rsidRPr="00986CB5">
              <w:t>Hyperband</w:t>
            </w:r>
            <w:proofErr w:type="spellEnd"/>
          </w:p>
        </w:tc>
        <w:tc>
          <w:tcPr>
            <w:tcW w:w="656" w:type="dxa"/>
          </w:tcPr>
          <w:p w14:paraId="7B4BB2FC" w14:textId="77777777" w:rsidR="00EA196C" w:rsidRPr="00986CB5" w:rsidRDefault="00EA196C" w:rsidP="00986CB5">
            <w:r w:rsidRPr="00986CB5">
              <w:t>28</w:t>
            </w:r>
          </w:p>
        </w:tc>
        <w:tc>
          <w:tcPr>
            <w:tcW w:w="1123" w:type="dxa"/>
          </w:tcPr>
          <w:p w14:paraId="221E6D9A" w14:textId="77777777" w:rsidR="00EA196C" w:rsidRPr="00986CB5" w:rsidRDefault="00EA196C" w:rsidP="00986CB5">
            <w:r w:rsidRPr="00986CB5">
              <w:t>416</w:t>
            </w:r>
          </w:p>
        </w:tc>
        <w:tc>
          <w:tcPr>
            <w:tcW w:w="2796" w:type="dxa"/>
          </w:tcPr>
          <w:p w14:paraId="045F70C2" w14:textId="77777777" w:rsidR="00EA196C" w:rsidRPr="00986CB5" w:rsidRDefault="00EA196C" w:rsidP="00986CB5">
            <w:r w:rsidRPr="00986CB5">
              <w:t>0.0015323427281788212</w:t>
            </w:r>
          </w:p>
        </w:tc>
        <w:tc>
          <w:tcPr>
            <w:tcW w:w="1016" w:type="dxa"/>
          </w:tcPr>
          <w:p w14:paraId="5C7584B6" w14:textId="77777777" w:rsidR="00EA196C" w:rsidRPr="00986CB5" w:rsidRDefault="00EA196C" w:rsidP="00986CB5">
            <w:r w:rsidRPr="00986CB5">
              <w:t>0.1</w:t>
            </w:r>
          </w:p>
        </w:tc>
        <w:tc>
          <w:tcPr>
            <w:tcW w:w="1163" w:type="dxa"/>
          </w:tcPr>
          <w:p w14:paraId="237129D6" w14:textId="77777777" w:rsidR="00EA196C" w:rsidRPr="00986CB5" w:rsidRDefault="00EA196C" w:rsidP="00986CB5">
            <w:r w:rsidRPr="00986CB5">
              <w:t>0.1</w:t>
            </w:r>
          </w:p>
        </w:tc>
        <w:tc>
          <w:tcPr>
            <w:tcW w:w="776" w:type="dxa"/>
          </w:tcPr>
          <w:p w14:paraId="475EC9EA" w14:textId="77777777" w:rsidR="00EA196C" w:rsidRPr="00986CB5" w:rsidRDefault="00EA196C" w:rsidP="00986CB5">
            <w:r w:rsidRPr="00986CB5">
              <w:t>32</w:t>
            </w:r>
          </w:p>
        </w:tc>
        <w:tc>
          <w:tcPr>
            <w:tcW w:w="1136" w:type="dxa"/>
          </w:tcPr>
          <w:p w14:paraId="1A74E150" w14:textId="37ED1975" w:rsidR="00EA196C" w:rsidRPr="00986CB5" w:rsidRDefault="00EA196C" w:rsidP="00986CB5">
            <w:r>
              <w:t>5</w:t>
            </w:r>
            <w:r w:rsidRPr="00986CB5">
              <w:t>0</w:t>
            </w:r>
          </w:p>
        </w:tc>
        <w:tc>
          <w:tcPr>
            <w:tcW w:w="2436" w:type="dxa"/>
          </w:tcPr>
          <w:p w14:paraId="10F48299" w14:textId="2B7E045C" w:rsidR="00EA196C" w:rsidRPr="00986CB5" w:rsidRDefault="00EA196C" w:rsidP="00986CB5">
            <w:r w:rsidRPr="00CD7C7A">
              <w:t>0.07860194146633148</w:t>
            </w:r>
          </w:p>
        </w:tc>
      </w:tr>
    </w:tbl>
    <w:p w14:paraId="597B29C5" w14:textId="77777777" w:rsidR="00986CB5" w:rsidRDefault="00986CB5" w:rsidP="004833B4"/>
    <w:p w14:paraId="0C05BF43" w14:textId="7C511374" w:rsidR="00986CB5" w:rsidRDefault="003A34F5" w:rsidP="004833B4">
      <w:r>
        <w:t>Tabla 7</w:t>
      </w:r>
      <w:r w:rsidR="00AE09E7">
        <w:t xml:space="preserve"> Prueba del mejor Modelo aumentando las épocas y el </w:t>
      </w:r>
      <w:proofErr w:type="spellStart"/>
      <w:r w:rsidR="00AE09E7" w:rsidRPr="00AE09E7">
        <w:rPr>
          <w:i/>
        </w:rPr>
        <w:t>early</w:t>
      </w:r>
      <w:proofErr w:type="spellEnd"/>
      <w:r w:rsidR="00AE09E7" w:rsidRPr="00AE09E7">
        <w:rPr>
          <w:i/>
        </w:rPr>
        <w:t xml:space="preserve"> </w:t>
      </w:r>
      <w:proofErr w:type="spellStart"/>
      <w:r w:rsidR="00AE09E7" w:rsidRPr="00AE09E7">
        <w:rPr>
          <w:i/>
        </w:rPr>
        <w:t>stopping</w:t>
      </w:r>
      <w:proofErr w:type="spellEnd"/>
      <w:r w:rsidR="00AE09E7" w:rsidRPr="00AE09E7">
        <w:t>.</w:t>
      </w:r>
    </w:p>
    <w:p w14:paraId="51FFEFCB" w14:textId="77777777" w:rsidR="005709AC" w:rsidRDefault="005709AC" w:rsidP="004833B4"/>
    <w:p w14:paraId="412B9CD2" w14:textId="3E9E1645" w:rsidR="005709AC" w:rsidRDefault="005709AC" w:rsidP="005709AC">
      <w:r>
        <w:t xml:space="preserve">En la tabla 7 se puede ver el mejor modelo </w:t>
      </w:r>
      <w:proofErr w:type="spellStart"/>
      <w:r>
        <w:t>Hyperband</w:t>
      </w:r>
      <w:proofErr w:type="spellEnd"/>
      <w:r>
        <w:t xml:space="preserve"> obtenido desde la prueba 8, se aumentó la cantidad </w:t>
      </w:r>
      <w:r w:rsidRPr="009F634B">
        <w:t>de paciencia para la parada</w:t>
      </w:r>
      <w:r>
        <w:t xml:space="preserve">, y se le reentrenó por más épocas, siendo 150 épocas, este modelo tendría un desempeño de </w:t>
      </w:r>
      <w:r w:rsidRPr="00CD7C7A">
        <w:t>0.07860194146633148</w:t>
      </w:r>
      <w:r>
        <w:t xml:space="preserve"> SMAPE, dado que la mejora fue ínfima este último se considera el mejor modelo obtenido y </w:t>
      </w:r>
      <w:proofErr w:type="spellStart"/>
      <w:r>
        <w:t>nose</w:t>
      </w:r>
      <w:proofErr w:type="spellEnd"/>
      <w:r>
        <w:t xml:space="preserve"> decide entrenar con más épocas.</w:t>
      </w:r>
    </w:p>
    <w:p w14:paraId="20E66B9A" w14:textId="77777777" w:rsidR="005709AC" w:rsidRDefault="005709AC" w:rsidP="005709AC"/>
    <w:p w14:paraId="115AE332" w14:textId="77777777" w:rsidR="005709AC" w:rsidRDefault="005709AC" w:rsidP="005709AC"/>
    <w:p w14:paraId="66CAC2B6" w14:textId="77777777" w:rsidR="005709AC" w:rsidRDefault="005709AC" w:rsidP="005709AC">
      <w:r>
        <w:rPr>
          <w:noProof/>
        </w:rPr>
        <w:drawing>
          <wp:inline distT="0" distB="0" distL="0" distR="0" wp14:anchorId="5EC6BCFF" wp14:editId="094D7847">
            <wp:extent cx="4993420" cy="3865291"/>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7953" t="25667" r="50378" b="16962"/>
                    <a:stretch/>
                  </pic:blipFill>
                  <pic:spPr bwMode="auto">
                    <a:xfrm>
                      <a:off x="0" y="0"/>
                      <a:ext cx="4993420" cy="3865291"/>
                    </a:xfrm>
                    <a:prstGeom prst="rect">
                      <a:avLst/>
                    </a:prstGeom>
                    <a:ln>
                      <a:noFill/>
                    </a:ln>
                    <a:extLst>
                      <a:ext uri="{53640926-AAD7-44D8-BBD7-CCE9431645EC}">
                        <a14:shadowObscured xmlns:a14="http://schemas.microsoft.com/office/drawing/2010/main"/>
                      </a:ext>
                    </a:extLst>
                  </pic:spPr>
                </pic:pic>
              </a:graphicData>
            </a:graphic>
          </wp:inline>
        </w:drawing>
      </w:r>
    </w:p>
    <w:p w14:paraId="0B9CC040" w14:textId="0B06001D" w:rsidR="005709AC" w:rsidRDefault="005709AC" w:rsidP="005709AC">
      <w:pPr>
        <w:jc w:val="center"/>
        <w:rPr>
          <w:rFonts w:eastAsiaTheme="majorEastAsia"/>
        </w:rPr>
      </w:pPr>
      <w:r>
        <w:rPr>
          <w:rFonts w:eastAsiaTheme="majorEastAsia"/>
        </w:rPr>
        <w:t xml:space="preserve">Figura 4 Rendimiento por </w:t>
      </w:r>
      <w:proofErr w:type="spellStart"/>
      <w:r>
        <w:rPr>
          <w:rFonts w:eastAsiaTheme="majorEastAsia"/>
        </w:rPr>
        <w:t>Epoca</w:t>
      </w:r>
      <w:proofErr w:type="spellEnd"/>
      <w:r>
        <w:rPr>
          <w:rFonts w:eastAsiaTheme="majorEastAsia"/>
        </w:rPr>
        <w:t xml:space="preserve"> dela prueba 13(</w:t>
      </w:r>
      <w:r w:rsidRPr="005709AC">
        <w:rPr>
          <w:rFonts w:eastAsiaTheme="majorEastAsia"/>
          <w:highlight w:val="yellow"/>
        </w:rPr>
        <w:t>revisar</w:t>
      </w:r>
      <w:r>
        <w:rPr>
          <w:rFonts w:eastAsiaTheme="majorEastAsia"/>
        </w:rPr>
        <w:t>)</w:t>
      </w:r>
    </w:p>
    <w:p w14:paraId="1787FB98" w14:textId="77777777" w:rsidR="005709AC" w:rsidRDefault="005709AC" w:rsidP="005709AC"/>
    <w:p w14:paraId="56CBAD5D" w14:textId="77777777" w:rsidR="005709AC" w:rsidRDefault="005709AC" w:rsidP="005709AC">
      <w:r>
        <w:t>En la Figura 4 se puede ver que desde la época 57 no mejora el rendimiento entonces cortó el entrenamiento en la época 107</w:t>
      </w:r>
    </w:p>
    <w:p w14:paraId="42BABFBF" w14:textId="77777777" w:rsidR="005709AC" w:rsidRDefault="005709AC" w:rsidP="005709AC"/>
    <w:p w14:paraId="46B40913" w14:textId="77777777" w:rsidR="005B35A2" w:rsidRDefault="005B35A2" w:rsidP="005B35A2"/>
    <w:p w14:paraId="412C0D1D" w14:textId="77777777" w:rsidR="005709AC" w:rsidRDefault="005709AC" w:rsidP="005B35A2"/>
    <w:p w14:paraId="03CD0ADA" w14:textId="7380A7D5" w:rsidR="005B35A2" w:rsidRDefault="005B35A2" w:rsidP="005B35A2">
      <w:r w:rsidRPr="00E46C25">
        <w:rPr>
          <w:highlight w:val="yellow"/>
        </w:rPr>
        <w:t>También se probó el mod</w:t>
      </w:r>
      <w:r w:rsidR="005709AC">
        <w:rPr>
          <w:highlight w:val="yellow"/>
        </w:rPr>
        <w:t xml:space="preserve">elo sin pasar por el predictor </w:t>
      </w:r>
      <w:proofErr w:type="spellStart"/>
      <w:r w:rsidR="005709AC">
        <w:rPr>
          <w:highlight w:val="yellow"/>
        </w:rPr>
        <w:t>F</w:t>
      </w:r>
      <w:r w:rsidRPr="00E46C25">
        <w:rPr>
          <w:highlight w:val="yellow"/>
        </w:rPr>
        <w:t>lag</w:t>
      </w:r>
      <w:proofErr w:type="spellEnd"/>
      <w:r w:rsidRPr="00E46C25">
        <w:rPr>
          <w:highlight w:val="yellow"/>
        </w:rPr>
        <w:t>.</w:t>
      </w:r>
    </w:p>
    <w:p w14:paraId="6C2604B7" w14:textId="77777777" w:rsidR="005B35A2" w:rsidRDefault="005B35A2" w:rsidP="005B35A2"/>
    <w:tbl>
      <w:tblPr>
        <w:tblStyle w:val="Tablaconcuadrcula"/>
        <w:tblW w:w="12721" w:type="dxa"/>
        <w:tblInd w:w="-1718" w:type="dxa"/>
        <w:tblLook w:val="04A0" w:firstRow="1" w:lastRow="0" w:firstColumn="1" w:lastColumn="0" w:noHBand="0" w:noVBand="1"/>
      </w:tblPr>
      <w:tblGrid>
        <w:gridCol w:w="576"/>
        <w:gridCol w:w="1283"/>
        <w:gridCol w:w="656"/>
        <w:gridCol w:w="1123"/>
        <w:gridCol w:w="2676"/>
        <w:gridCol w:w="1016"/>
        <w:gridCol w:w="1163"/>
        <w:gridCol w:w="776"/>
        <w:gridCol w:w="1136"/>
        <w:gridCol w:w="2316"/>
      </w:tblGrid>
      <w:tr w:rsidR="00EA196C" w14:paraId="6937517C" w14:textId="77777777" w:rsidTr="00EA196C">
        <w:trPr>
          <w:trHeight w:val="1423"/>
        </w:trPr>
        <w:tc>
          <w:tcPr>
            <w:tcW w:w="576" w:type="dxa"/>
          </w:tcPr>
          <w:p w14:paraId="5625C464" w14:textId="0E6531C8" w:rsidR="00EA196C" w:rsidRDefault="00EA196C" w:rsidP="00EA196C">
            <w:r>
              <w:t>#</w:t>
            </w:r>
          </w:p>
        </w:tc>
        <w:tc>
          <w:tcPr>
            <w:tcW w:w="1283" w:type="dxa"/>
          </w:tcPr>
          <w:p w14:paraId="098FD12D" w14:textId="4AA279C1" w:rsidR="00EA196C" w:rsidRDefault="00EA196C" w:rsidP="00EA196C">
            <w:r>
              <w:t>Algoritmo</w:t>
            </w:r>
          </w:p>
        </w:tc>
        <w:tc>
          <w:tcPr>
            <w:tcW w:w="656" w:type="dxa"/>
          </w:tcPr>
          <w:p w14:paraId="6D586604" w14:textId="77777777" w:rsidR="00EA196C" w:rsidRDefault="00EA196C" w:rsidP="00EA196C">
            <w:r>
              <w:t>N-Días</w:t>
            </w:r>
          </w:p>
        </w:tc>
        <w:tc>
          <w:tcPr>
            <w:tcW w:w="1123" w:type="dxa"/>
          </w:tcPr>
          <w:p w14:paraId="734E89E8" w14:textId="77777777" w:rsidR="00EA196C" w:rsidRDefault="00EA196C" w:rsidP="00EA196C">
            <w:r w:rsidRPr="0078061A">
              <w:t>Unidades</w:t>
            </w:r>
          </w:p>
        </w:tc>
        <w:tc>
          <w:tcPr>
            <w:tcW w:w="2676" w:type="dxa"/>
          </w:tcPr>
          <w:p w14:paraId="270D7D32" w14:textId="77777777" w:rsidR="00EA196C" w:rsidRDefault="00EA196C" w:rsidP="00EA196C">
            <w:r>
              <w:t>Ratio de Aprendizaje</w:t>
            </w:r>
          </w:p>
        </w:tc>
        <w:tc>
          <w:tcPr>
            <w:tcW w:w="1016" w:type="dxa"/>
          </w:tcPr>
          <w:p w14:paraId="4B88C101" w14:textId="77777777" w:rsidR="00EA196C" w:rsidRPr="0078061A" w:rsidRDefault="00EA196C" w:rsidP="00EA196C">
            <w:proofErr w:type="spellStart"/>
            <w:r w:rsidRPr="0078061A">
              <w:t>Dropout</w:t>
            </w:r>
            <w:proofErr w:type="spellEnd"/>
          </w:p>
          <w:p w14:paraId="58611509" w14:textId="77777777" w:rsidR="00EA196C" w:rsidRDefault="00EA196C" w:rsidP="00EA196C"/>
        </w:tc>
        <w:tc>
          <w:tcPr>
            <w:tcW w:w="1163" w:type="dxa"/>
          </w:tcPr>
          <w:p w14:paraId="1F70D3A9" w14:textId="77777777" w:rsidR="00EA196C" w:rsidRDefault="00EA196C" w:rsidP="00EA196C">
            <w:proofErr w:type="spellStart"/>
            <w:r w:rsidRPr="0078061A">
              <w:t>Recurrent</w:t>
            </w:r>
            <w:proofErr w:type="spellEnd"/>
            <w:r w:rsidRPr="0078061A">
              <w:t xml:space="preserve"> </w:t>
            </w:r>
            <w:proofErr w:type="spellStart"/>
            <w:r w:rsidRPr="0078061A">
              <w:t>Dropout</w:t>
            </w:r>
            <w:proofErr w:type="spellEnd"/>
          </w:p>
        </w:tc>
        <w:tc>
          <w:tcPr>
            <w:tcW w:w="776" w:type="dxa"/>
          </w:tcPr>
          <w:p w14:paraId="4674C89F" w14:textId="77777777" w:rsidR="00EA196C" w:rsidRDefault="00EA196C" w:rsidP="00EA196C">
            <w:proofErr w:type="spellStart"/>
            <w:r>
              <w:t>Batch</w:t>
            </w:r>
            <w:proofErr w:type="spellEnd"/>
            <w:r>
              <w:t xml:space="preserve"> </w:t>
            </w:r>
            <w:proofErr w:type="spellStart"/>
            <w:r>
              <w:t>Size</w:t>
            </w:r>
            <w:proofErr w:type="spellEnd"/>
          </w:p>
        </w:tc>
        <w:tc>
          <w:tcPr>
            <w:tcW w:w="1136" w:type="dxa"/>
          </w:tcPr>
          <w:p w14:paraId="09414785" w14:textId="77777777" w:rsidR="00EA196C" w:rsidRDefault="00EA196C" w:rsidP="00EA196C">
            <w:r>
              <w:t xml:space="preserve">Paciencia </w:t>
            </w:r>
          </w:p>
          <w:p w14:paraId="28615EEF" w14:textId="77777777" w:rsidR="00EA196C" w:rsidRDefault="00EA196C" w:rsidP="00EA196C">
            <w:r>
              <w:t>de Parada</w:t>
            </w:r>
          </w:p>
        </w:tc>
        <w:tc>
          <w:tcPr>
            <w:tcW w:w="2316" w:type="dxa"/>
          </w:tcPr>
          <w:p w14:paraId="3A83B158" w14:textId="77777777" w:rsidR="00EA196C" w:rsidRDefault="00EA196C" w:rsidP="00EA196C">
            <w:r>
              <w:t>SMAPE</w:t>
            </w:r>
          </w:p>
        </w:tc>
      </w:tr>
      <w:tr w:rsidR="00EA196C" w14:paraId="3066B34E" w14:textId="77777777" w:rsidTr="00EA196C">
        <w:trPr>
          <w:trHeight w:val="465"/>
        </w:trPr>
        <w:tc>
          <w:tcPr>
            <w:tcW w:w="576" w:type="dxa"/>
          </w:tcPr>
          <w:p w14:paraId="5B2E98AD" w14:textId="65C7D05D" w:rsidR="00EA196C" w:rsidRDefault="005709AC" w:rsidP="00EA196C">
            <w:r>
              <w:t>14</w:t>
            </w:r>
          </w:p>
        </w:tc>
        <w:tc>
          <w:tcPr>
            <w:tcW w:w="1283" w:type="dxa"/>
          </w:tcPr>
          <w:p w14:paraId="0A3DFE0F" w14:textId="01EC2406" w:rsidR="00EA196C" w:rsidRDefault="00EA196C" w:rsidP="00EA196C">
            <w:proofErr w:type="spellStart"/>
            <w:r>
              <w:t>Hyperband</w:t>
            </w:r>
            <w:proofErr w:type="spellEnd"/>
          </w:p>
        </w:tc>
        <w:tc>
          <w:tcPr>
            <w:tcW w:w="656" w:type="dxa"/>
          </w:tcPr>
          <w:p w14:paraId="07482A2B" w14:textId="77777777" w:rsidR="00EA196C" w:rsidRDefault="00EA196C" w:rsidP="00EA196C">
            <w:r>
              <w:t>7</w:t>
            </w:r>
          </w:p>
        </w:tc>
        <w:tc>
          <w:tcPr>
            <w:tcW w:w="1123" w:type="dxa"/>
          </w:tcPr>
          <w:p w14:paraId="7686673E" w14:textId="77777777" w:rsidR="00EA196C" w:rsidRDefault="00EA196C" w:rsidP="00EA196C">
            <w:r w:rsidRPr="00E46C25">
              <w:t>480</w:t>
            </w:r>
          </w:p>
        </w:tc>
        <w:tc>
          <w:tcPr>
            <w:tcW w:w="2676" w:type="dxa"/>
          </w:tcPr>
          <w:p w14:paraId="1D33BB7F" w14:textId="77777777" w:rsidR="00EA196C" w:rsidRDefault="00EA196C" w:rsidP="00EA196C">
            <w:r w:rsidRPr="00E46C25">
              <w:t>0.0003396472862594332</w:t>
            </w:r>
          </w:p>
        </w:tc>
        <w:tc>
          <w:tcPr>
            <w:tcW w:w="1016" w:type="dxa"/>
          </w:tcPr>
          <w:p w14:paraId="64ACC848" w14:textId="77777777" w:rsidR="00EA196C" w:rsidRDefault="00EA196C" w:rsidP="00EA196C">
            <w:r w:rsidRPr="00E46C25">
              <w:t>0.1</w:t>
            </w:r>
          </w:p>
        </w:tc>
        <w:tc>
          <w:tcPr>
            <w:tcW w:w="1163" w:type="dxa"/>
          </w:tcPr>
          <w:p w14:paraId="538C677E" w14:textId="77777777" w:rsidR="00EA196C" w:rsidRDefault="00EA196C" w:rsidP="00EA196C">
            <w:r w:rsidRPr="00E46C25">
              <w:t>0.4</w:t>
            </w:r>
          </w:p>
        </w:tc>
        <w:tc>
          <w:tcPr>
            <w:tcW w:w="776" w:type="dxa"/>
          </w:tcPr>
          <w:p w14:paraId="4C6B37D8" w14:textId="77777777" w:rsidR="00EA196C" w:rsidRDefault="00EA196C" w:rsidP="00EA196C">
            <w:r w:rsidRPr="00E46C25">
              <w:t>32</w:t>
            </w:r>
          </w:p>
        </w:tc>
        <w:tc>
          <w:tcPr>
            <w:tcW w:w="1136" w:type="dxa"/>
          </w:tcPr>
          <w:p w14:paraId="484A48F6" w14:textId="77777777" w:rsidR="00EA196C" w:rsidRDefault="00EA196C" w:rsidP="00EA196C">
            <w:r>
              <w:t>10</w:t>
            </w:r>
          </w:p>
        </w:tc>
        <w:tc>
          <w:tcPr>
            <w:tcW w:w="2316" w:type="dxa"/>
          </w:tcPr>
          <w:p w14:paraId="64DDE9FE" w14:textId="77777777" w:rsidR="00EA196C" w:rsidRDefault="00EA196C" w:rsidP="00EA196C">
            <w:r w:rsidRPr="000639CA">
              <w:t>0.61905437707901</w:t>
            </w:r>
          </w:p>
        </w:tc>
      </w:tr>
      <w:tr w:rsidR="00EA196C" w14:paraId="7E2075C1" w14:textId="77777777" w:rsidTr="00EA196C">
        <w:trPr>
          <w:trHeight w:val="465"/>
        </w:trPr>
        <w:tc>
          <w:tcPr>
            <w:tcW w:w="576" w:type="dxa"/>
          </w:tcPr>
          <w:p w14:paraId="1F043366" w14:textId="0CDD38A7" w:rsidR="00EA196C" w:rsidRDefault="005709AC" w:rsidP="00EA196C">
            <w:r>
              <w:t>15</w:t>
            </w:r>
          </w:p>
        </w:tc>
        <w:tc>
          <w:tcPr>
            <w:tcW w:w="1283" w:type="dxa"/>
          </w:tcPr>
          <w:p w14:paraId="6EF97EBD" w14:textId="25A3FBEB" w:rsidR="00EA196C" w:rsidRDefault="00EA196C" w:rsidP="00EA196C">
            <w:proofErr w:type="spellStart"/>
            <w:r>
              <w:t>Hyperband</w:t>
            </w:r>
            <w:proofErr w:type="spellEnd"/>
            <w:r>
              <w:t xml:space="preserve">   </w:t>
            </w:r>
          </w:p>
        </w:tc>
        <w:tc>
          <w:tcPr>
            <w:tcW w:w="656" w:type="dxa"/>
          </w:tcPr>
          <w:p w14:paraId="74801CD5" w14:textId="77777777" w:rsidR="00EA196C" w:rsidRDefault="00EA196C" w:rsidP="00EA196C">
            <w:r>
              <w:t>14</w:t>
            </w:r>
          </w:p>
        </w:tc>
        <w:tc>
          <w:tcPr>
            <w:tcW w:w="1123" w:type="dxa"/>
          </w:tcPr>
          <w:p w14:paraId="71DF011A" w14:textId="77777777" w:rsidR="00EA196C" w:rsidRDefault="00EA196C" w:rsidP="00EA196C">
            <w:r w:rsidRPr="00E46C25">
              <w:t>480</w:t>
            </w:r>
          </w:p>
        </w:tc>
        <w:tc>
          <w:tcPr>
            <w:tcW w:w="2676" w:type="dxa"/>
          </w:tcPr>
          <w:p w14:paraId="133A27AD" w14:textId="77777777" w:rsidR="00EA196C" w:rsidRDefault="00EA196C" w:rsidP="00EA196C">
            <w:r w:rsidRPr="00E46C25">
              <w:t>0.003732448879534993</w:t>
            </w:r>
          </w:p>
        </w:tc>
        <w:tc>
          <w:tcPr>
            <w:tcW w:w="1016" w:type="dxa"/>
          </w:tcPr>
          <w:p w14:paraId="3910DA9C" w14:textId="77777777" w:rsidR="00EA196C" w:rsidRDefault="00EA196C" w:rsidP="00EA196C">
            <w:r w:rsidRPr="00E46C25">
              <w:t>0.2</w:t>
            </w:r>
          </w:p>
        </w:tc>
        <w:tc>
          <w:tcPr>
            <w:tcW w:w="1163" w:type="dxa"/>
          </w:tcPr>
          <w:p w14:paraId="569F6671" w14:textId="77777777" w:rsidR="00EA196C" w:rsidRDefault="00EA196C" w:rsidP="00EA196C">
            <w:r w:rsidRPr="00E46C25">
              <w:t>0.2</w:t>
            </w:r>
          </w:p>
        </w:tc>
        <w:tc>
          <w:tcPr>
            <w:tcW w:w="776" w:type="dxa"/>
          </w:tcPr>
          <w:p w14:paraId="3C29D9BD" w14:textId="77777777" w:rsidR="00EA196C" w:rsidRDefault="00EA196C" w:rsidP="00EA196C">
            <w:r w:rsidRPr="00E46C25">
              <w:t>32</w:t>
            </w:r>
          </w:p>
        </w:tc>
        <w:tc>
          <w:tcPr>
            <w:tcW w:w="1136" w:type="dxa"/>
          </w:tcPr>
          <w:p w14:paraId="2C92F596" w14:textId="77777777" w:rsidR="00EA196C" w:rsidRDefault="00EA196C" w:rsidP="00EA196C">
            <w:r>
              <w:t>10</w:t>
            </w:r>
          </w:p>
        </w:tc>
        <w:tc>
          <w:tcPr>
            <w:tcW w:w="2316" w:type="dxa"/>
          </w:tcPr>
          <w:p w14:paraId="1CE451BD" w14:textId="77777777" w:rsidR="00EA196C" w:rsidRDefault="00EA196C" w:rsidP="00EA196C">
            <w:r w:rsidRPr="000639CA">
              <w:t>0.6086962223052979</w:t>
            </w:r>
          </w:p>
        </w:tc>
      </w:tr>
      <w:tr w:rsidR="00EA196C" w14:paraId="3B69AE13" w14:textId="77777777" w:rsidTr="00EA196C">
        <w:trPr>
          <w:trHeight w:val="465"/>
        </w:trPr>
        <w:tc>
          <w:tcPr>
            <w:tcW w:w="576" w:type="dxa"/>
          </w:tcPr>
          <w:p w14:paraId="20D419F9" w14:textId="46B0B880" w:rsidR="00EA196C" w:rsidRDefault="005709AC" w:rsidP="00EA196C">
            <w:r>
              <w:t>16</w:t>
            </w:r>
          </w:p>
        </w:tc>
        <w:tc>
          <w:tcPr>
            <w:tcW w:w="1283" w:type="dxa"/>
          </w:tcPr>
          <w:p w14:paraId="3E5272DC" w14:textId="7F349F66" w:rsidR="00EA196C" w:rsidRDefault="00EA196C" w:rsidP="00EA196C">
            <w:proofErr w:type="spellStart"/>
            <w:r>
              <w:t>Hyperband</w:t>
            </w:r>
            <w:proofErr w:type="spellEnd"/>
          </w:p>
        </w:tc>
        <w:tc>
          <w:tcPr>
            <w:tcW w:w="656" w:type="dxa"/>
          </w:tcPr>
          <w:p w14:paraId="7C0D4499" w14:textId="77777777" w:rsidR="00EA196C" w:rsidRDefault="00EA196C" w:rsidP="00EA196C">
            <w:r>
              <w:t>21</w:t>
            </w:r>
          </w:p>
        </w:tc>
        <w:tc>
          <w:tcPr>
            <w:tcW w:w="1123" w:type="dxa"/>
          </w:tcPr>
          <w:p w14:paraId="240DAA41" w14:textId="77777777" w:rsidR="00EA196C" w:rsidRDefault="00EA196C" w:rsidP="00EA196C">
            <w:r w:rsidRPr="00E46C25">
              <w:t>416</w:t>
            </w:r>
          </w:p>
        </w:tc>
        <w:tc>
          <w:tcPr>
            <w:tcW w:w="2676" w:type="dxa"/>
          </w:tcPr>
          <w:p w14:paraId="3B493F14" w14:textId="77777777" w:rsidR="00EA196C" w:rsidRDefault="00EA196C" w:rsidP="00EA196C">
            <w:r w:rsidRPr="00E46C25">
              <w:t>0.003401869192259701</w:t>
            </w:r>
          </w:p>
        </w:tc>
        <w:tc>
          <w:tcPr>
            <w:tcW w:w="1016" w:type="dxa"/>
          </w:tcPr>
          <w:p w14:paraId="0405B657" w14:textId="77777777" w:rsidR="00EA196C" w:rsidRDefault="00EA196C" w:rsidP="00EA196C">
            <w:r>
              <w:t>0.0</w:t>
            </w:r>
          </w:p>
        </w:tc>
        <w:tc>
          <w:tcPr>
            <w:tcW w:w="1163" w:type="dxa"/>
          </w:tcPr>
          <w:p w14:paraId="6A30D370" w14:textId="77777777" w:rsidR="00EA196C" w:rsidRDefault="00EA196C" w:rsidP="00EA196C">
            <w:r w:rsidRPr="00E46C25">
              <w:t>0.1</w:t>
            </w:r>
          </w:p>
        </w:tc>
        <w:tc>
          <w:tcPr>
            <w:tcW w:w="776" w:type="dxa"/>
          </w:tcPr>
          <w:p w14:paraId="6E2C537D" w14:textId="77777777" w:rsidR="00EA196C" w:rsidRDefault="00EA196C" w:rsidP="00EA196C">
            <w:r w:rsidRPr="00E46C25">
              <w:t>96</w:t>
            </w:r>
          </w:p>
        </w:tc>
        <w:tc>
          <w:tcPr>
            <w:tcW w:w="1136" w:type="dxa"/>
          </w:tcPr>
          <w:p w14:paraId="358BE084" w14:textId="77777777" w:rsidR="00EA196C" w:rsidRDefault="00EA196C" w:rsidP="00EA196C">
            <w:r>
              <w:t>10</w:t>
            </w:r>
          </w:p>
        </w:tc>
        <w:tc>
          <w:tcPr>
            <w:tcW w:w="2316" w:type="dxa"/>
          </w:tcPr>
          <w:p w14:paraId="5230F667" w14:textId="77777777" w:rsidR="00EA196C" w:rsidRDefault="00EA196C" w:rsidP="00EA196C">
            <w:r w:rsidRPr="00E46C25">
              <w:t>0.6049731969833374</w:t>
            </w:r>
          </w:p>
        </w:tc>
      </w:tr>
      <w:tr w:rsidR="00EA196C" w14:paraId="712D2E77" w14:textId="77777777" w:rsidTr="00EA196C">
        <w:trPr>
          <w:trHeight w:val="465"/>
        </w:trPr>
        <w:tc>
          <w:tcPr>
            <w:tcW w:w="576" w:type="dxa"/>
          </w:tcPr>
          <w:p w14:paraId="6CF8586D" w14:textId="76A7E53B" w:rsidR="00EA196C" w:rsidRDefault="005709AC" w:rsidP="00EA196C">
            <w:r>
              <w:t>17</w:t>
            </w:r>
          </w:p>
        </w:tc>
        <w:tc>
          <w:tcPr>
            <w:tcW w:w="1283" w:type="dxa"/>
          </w:tcPr>
          <w:p w14:paraId="6047F4E1" w14:textId="03F51A23" w:rsidR="00EA196C" w:rsidRDefault="00EA196C" w:rsidP="00EA196C">
            <w:proofErr w:type="spellStart"/>
            <w:r>
              <w:t>Hyperband</w:t>
            </w:r>
            <w:proofErr w:type="spellEnd"/>
          </w:p>
        </w:tc>
        <w:tc>
          <w:tcPr>
            <w:tcW w:w="656" w:type="dxa"/>
          </w:tcPr>
          <w:p w14:paraId="438A3DBF" w14:textId="77777777" w:rsidR="00EA196C" w:rsidRDefault="00EA196C" w:rsidP="00EA196C">
            <w:r>
              <w:t>28</w:t>
            </w:r>
          </w:p>
        </w:tc>
        <w:tc>
          <w:tcPr>
            <w:tcW w:w="1123" w:type="dxa"/>
          </w:tcPr>
          <w:p w14:paraId="296F9258" w14:textId="77777777" w:rsidR="00EA196C" w:rsidRDefault="00EA196C" w:rsidP="00EA196C">
            <w:r w:rsidRPr="00E46C25">
              <w:t>352</w:t>
            </w:r>
          </w:p>
        </w:tc>
        <w:tc>
          <w:tcPr>
            <w:tcW w:w="2676" w:type="dxa"/>
          </w:tcPr>
          <w:p w14:paraId="384DF829" w14:textId="77777777" w:rsidR="00EA196C" w:rsidRDefault="00EA196C" w:rsidP="00EA196C">
            <w:r w:rsidRPr="00E46C25">
              <w:t>0.0038812620867338375</w:t>
            </w:r>
          </w:p>
        </w:tc>
        <w:tc>
          <w:tcPr>
            <w:tcW w:w="1016" w:type="dxa"/>
          </w:tcPr>
          <w:p w14:paraId="22360D98" w14:textId="77777777" w:rsidR="00EA196C" w:rsidRDefault="00EA196C" w:rsidP="00EA196C">
            <w:r w:rsidRPr="00E46C25">
              <w:t>0.1</w:t>
            </w:r>
          </w:p>
        </w:tc>
        <w:tc>
          <w:tcPr>
            <w:tcW w:w="1163" w:type="dxa"/>
          </w:tcPr>
          <w:p w14:paraId="0EB44BC0" w14:textId="77777777" w:rsidR="00EA196C" w:rsidRDefault="00EA196C" w:rsidP="00EA196C">
            <w:r>
              <w:t>0.2</w:t>
            </w:r>
          </w:p>
        </w:tc>
        <w:tc>
          <w:tcPr>
            <w:tcW w:w="776" w:type="dxa"/>
          </w:tcPr>
          <w:p w14:paraId="35CABBD3" w14:textId="77777777" w:rsidR="00EA196C" w:rsidRDefault="00EA196C" w:rsidP="00EA196C">
            <w:r w:rsidRPr="00E46C25">
              <w:t>32</w:t>
            </w:r>
          </w:p>
        </w:tc>
        <w:tc>
          <w:tcPr>
            <w:tcW w:w="1136" w:type="dxa"/>
          </w:tcPr>
          <w:p w14:paraId="3D945489" w14:textId="77777777" w:rsidR="00EA196C" w:rsidRDefault="00EA196C" w:rsidP="00EA196C">
            <w:r>
              <w:t>10</w:t>
            </w:r>
          </w:p>
        </w:tc>
        <w:tc>
          <w:tcPr>
            <w:tcW w:w="2316" w:type="dxa"/>
          </w:tcPr>
          <w:p w14:paraId="7E7BDF29" w14:textId="77777777" w:rsidR="00EA196C" w:rsidRDefault="00EA196C" w:rsidP="00EA196C">
            <w:r w:rsidRPr="00E46C25">
              <w:t>0.5994085073471069</w:t>
            </w:r>
          </w:p>
        </w:tc>
      </w:tr>
    </w:tbl>
    <w:p w14:paraId="755BC990" w14:textId="19DA781A" w:rsidR="003A34F5" w:rsidRDefault="003A34F5" w:rsidP="003A34F5">
      <w:r>
        <w:t>Tabla 8 Pruebas de M</w:t>
      </w:r>
      <w:r w:rsidRPr="00AE09E7">
        <w:t xml:space="preserve">odelo sin pasar por el predictor </w:t>
      </w:r>
      <w:proofErr w:type="spellStart"/>
      <w:r w:rsidRPr="00AE09E7">
        <w:t>flag</w:t>
      </w:r>
      <w:proofErr w:type="spellEnd"/>
      <w:r>
        <w:t>.</w:t>
      </w:r>
    </w:p>
    <w:p w14:paraId="70335FA1" w14:textId="77777777" w:rsidR="0022512C" w:rsidRDefault="0022512C" w:rsidP="004833B4"/>
    <w:p w14:paraId="12D48E03" w14:textId="77777777" w:rsidR="00986CB5" w:rsidRDefault="00986CB5" w:rsidP="004833B4"/>
    <w:p w14:paraId="0B57EC11" w14:textId="77777777" w:rsidR="00986CB5" w:rsidRDefault="00986CB5" w:rsidP="004833B4"/>
    <w:tbl>
      <w:tblPr>
        <w:tblStyle w:val="Tablaconcuadrcula"/>
        <w:tblW w:w="0" w:type="auto"/>
        <w:tblLook w:val="04A0" w:firstRow="1" w:lastRow="0" w:firstColumn="1" w:lastColumn="0" w:noHBand="0" w:noVBand="1"/>
      </w:tblPr>
      <w:tblGrid>
        <w:gridCol w:w="704"/>
        <w:gridCol w:w="2893"/>
        <w:gridCol w:w="2015"/>
        <w:gridCol w:w="2599"/>
      </w:tblGrid>
      <w:tr w:rsidR="00EA196C" w14:paraId="7F05FF56" w14:textId="77777777" w:rsidTr="00EA196C">
        <w:tc>
          <w:tcPr>
            <w:tcW w:w="704" w:type="dxa"/>
          </w:tcPr>
          <w:p w14:paraId="08998F1A" w14:textId="225A3ECB" w:rsidR="00EA196C" w:rsidRDefault="00EA196C" w:rsidP="004833B4">
            <w:r>
              <w:t>#</w:t>
            </w:r>
          </w:p>
        </w:tc>
        <w:tc>
          <w:tcPr>
            <w:tcW w:w="2893" w:type="dxa"/>
          </w:tcPr>
          <w:p w14:paraId="33FDE53F" w14:textId="679635C4" w:rsidR="00EA196C" w:rsidRDefault="00EA196C" w:rsidP="004833B4">
            <w:r>
              <w:t>Prueba</w:t>
            </w:r>
          </w:p>
        </w:tc>
        <w:tc>
          <w:tcPr>
            <w:tcW w:w="2015" w:type="dxa"/>
          </w:tcPr>
          <w:p w14:paraId="2E506373" w14:textId="1213EABE" w:rsidR="00EA196C" w:rsidRDefault="00EA196C" w:rsidP="004833B4">
            <w:r>
              <w:t>Variación %</w:t>
            </w:r>
          </w:p>
        </w:tc>
        <w:tc>
          <w:tcPr>
            <w:tcW w:w="2599" w:type="dxa"/>
          </w:tcPr>
          <w:p w14:paraId="5D040A24" w14:textId="03ED521A" w:rsidR="00EA196C" w:rsidRDefault="00EA196C" w:rsidP="004833B4">
            <w:r>
              <w:t>SMAPE</w:t>
            </w:r>
          </w:p>
        </w:tc>
      </w:tr>
      <w:tr w:rsidR="00EA196C" w14:paraId="4F950B5D" w14:textId="77777777" w:rsidTr="00EA196C">
        <w:tc>
          <w:tcPr>
            <w:tcW w:w="704" w:type="dxa"/>
          </w:tcPr>
          <w:p w14:paraId="35EEB9CA" w14:textId="2A6075B0" w:rsidR="00EA196C" w:rsidRDefault="005709AC" w:rsidP="004833B4">
            <w:r>
              <w:t>18</w:t>
            </w:r>
          </w:p>
        </w:tc>
        <w:tc>
          <w:tcPr>
            <w:tcW w:w="2893" w:type="dxa"/>
          </w:tcPr>
          <w:p w14:paraId="2421748A" w14:textId="6DA32CDB" w:rsidR="00EA196C" w:rsidRDefault="009F634B" w:rsidP="004833B4">
            <w:r>
              <w:t>Modelo de la prueba 13</w:t>
            </w:r>
            <w:r w:rsidR="00EA196C">
              <w:t xml:space="preserve"> Variación %</w:t>
            </w:r>
          </w:p>
        </w:tc>
        <w:tc>
          <w:tcPr>
            <w:tcW w:w="2015" w:type="dxa"/>
          </w:tcPr>
          <w:p w14:paraId="328093FF" w14:textId="385946FD" w:rsidR="00EA196C" w:rsidRDefault="00EA196C" w:rsidP="004833B4">
            <w:r>
              <w:t xml:space="preserve">De 20% a 30% </w:t>
            </w:r>
            <w:r w:rsidRPr="009F634B">
              <w:rPr>
                <w:i/>
              </w:rPr>
              <w:t>Test</w:t>
            </w:r>
          </w:p>
        </w:tc>
        <w:tc>
          <w:tcPr>
            <w:tcW w:w="2599" w:type="dxa"/>
          </w:tcPr>
          <w:p w14:paraId="09BA6A84" w14:textId="7DFC9784" w:rsidR="00EA196C" w:rsidRDefault="00EA196C" w:rsidP="004833B4">
            <w:r w:rsidRPr="00986CB5">
              <w:t>0.06345754861831665</w:t>
            </w:r>
          </w:p>
        </w:tc>
      </w:tr>
    </w:tbl>
    <w:p w14:paraId="4707F369" w14:textId="77777777" w:rsidR="00986CB5" w:rsidRDefault="00986CB5" w:rsidP="004833B4"/>
    <w:p w14:paraId="7DCBB50F" w14:textId="16451011" w:rsidR="00AE09E7" w:rsidRDefault="00AE09E7" w:rsidP="00AE09E7">
      <w:pPr>
        <w:jc w:val="center"/>
      </w:pPr>
      <w:r>
        <w:t>Tabla 9 Prueba del mejor Modelo Variando el Porcentaje</w:t>
      </w:r>
      <w:r w:rsidRPr="00AE09E7">
        <w:t>.</w:t>
      </w:r>
    </w:p>
    <w:p w14:paraId="5BD9A241" w14:textId="77777777" w:rsidR="003A34F5" w:rsidRDefault="003A34F5" w:rsidP="00AE09E7">
      <w:pPr>
        <w:jc w:val="center"/>
      </w:pPr>
    </w:p>
    <w:p w14:paraId="6D3E43BA" w14:textId="53CAA9F1" w:rsidR="003A34F5" w:rsidRDefault="003A34F5">
      <w:pPr>
        <w:spacing w:after="160" w:line="259" w:lineRule="auto"/>
      </w:pPr>
      <w:r>
        <w:t>La Tabla 9 muestra el mejor resultado del mejor mode</w:t>
      </w:r>
      <w:r w:rsidR="005709AC">
        <w:t xml:space="preserve">lo obtenido para </w:t>
      </w:r>
      <w:proofErr w:type="spellStart"/>
      <w:r w:rsidR="005709AC">
        <w:t>Tum</w:t>
      </w:r>
      <w:proofErr w:type="spellEnd"/>
      <w:r w:rsidR="005709AC">
        <w:t xml:space="preserve"> </w:t>
      </w:r>
      <w:proofErr w:type="spellStart"/>
      <w:r w:rsidR="005709AC">
        <w:t>Transmedia</w:t>
      </w:r>
      <w:proofErr w:type="spellEnd"/>
      <w:r w:rsidR="005709AC">
        <w:t xml:space="preserve"> desde la prueba número 13.</w:t>
      </w:r>
    </w:p>
    <w:p w14:paraId="152EC077" w14:textId="77777777" w:rsidR="00DE2438" w:rsidRDefault="00DE2438">
      <w:pPr>
        <w:spacing w:after="160" w:line="259" w:lineRule="auto"/>
      </w:pPr>
    </w:p>
    <w:p w14:paraId="10C80E3F" w14:textId="1C42B608" w:rsidR="0022512C" w:rsidRDefault="0022512C" w:rsidP="004833B4">
      <w:r>
        <w:t xml:space="preserve">Dado que el Algoritmo </w:t>
      </w:r>
      <w:proofErr w:type="spellStart"/>
      <w:r>
        <w:t>Hyperband</w:t>
      </w:r>
      <w:proofErr w:type="spellEnd"/>
      <w:r>
        <w:t xml:space="preserve"> tuvo mejor rendimiento en N-</w:t>
      </w:r>
      <w:proofErr w:type="spellStart"/>
      <w:r>
        <w:t>Days</w:t>
      </w:r>
      <w:proofErr w:type="spellEnd"/>
      <w:r>
        <w:t xml:space="preserve"> como 28</w:t>
      </w:r>
    </w:p>
    <w:p w14:paraId="1C8499CE" w14:textId="3A142B92" w:rsidR="00986CB5" w:rsidRDefault="00DE2438" w:rsidP="004833B4">
      <w:proofErr w:type="gramStart"/>
      <w:r>
        <w:t>y</w:t>
      </w:r>
      <w:proofErr w:type="gramEnd"/>
      <w:r w:rsidR="0022512C">
        <w:t xml:space="preserve"> ese fue el límite superior que se probó, también se decidieron hacer pruebas aumentando la variable N-</w:t>
      </w:r>
      <w:proofErr w:type="spellStart"/>
      <w:r w:rsidR="0022512C">
        <w:t>Days</w:t>
      </w:r>
      <w:proofErr w:type="spellEnd"/>
      <w:r w:rsidR="0022512C">
        <w:t>.</w:t>
      </w:r>
    </w:p>
    <w:p w14:paraId="14D6BC7E" w14:textId="77777777" w:rsidR="0022512C" w:rsidRDefault="0022512C" w:rsidP="004833B4"/>
    <w:tbl>
      <w:tblPr>
        <w:tblStyle w:val="Tablaconcuadrcula"/>
        <w:tblW w:w="12961" w:type="dxa"/>
        <w:tblInd w:w="-1565" w:type="dxa"/>
        <w:tblLook w:val="04A0" w:firstRow="1" w:lastRow="0" w:firstColumn="1" w:lastColumn="0" w:noHBand="0" w:noVBand="1"/>
      </w:tblPr>
      <w:tblGrid>
        <w:gridCol w:w="576"/>
        <w:gridCol w:w="1283"/>
        <w:gridCol w:w="656"/>
        <w:gridCol w:w="1123"/>
        <w:gridCol w:w="2796"/>
        <w:gridCol w:w="1016"/>
        <w:gridCol w:w="1163"/>
        <w:gridCol w:w="776"/>
        <w:gridCol w:w="1136"/>
        <w:gridCol w:w="2436"/>
      </w:tblGrid>
      <w:tr w:rsidR="00DE2438" w:rsidRPr="008441D8" w14:paraId="5C8284E4" w14:textId="77777777" w:rsidTr="00DE2438">
        <w:trPr>
          <w:trHeight w:val="527"/>
        </w:trPr>
        <w:tc>
          <w:tcPr>
            <w:tcW w:w="576" w:type="dxa"/>
          </w:tcPr>
          <w:p w14:paraId="7E6F533D" w14:textId="030DE199" w:rsidR="00DE2438" w:rsidRDefault="00DE2438" w:rsidP="007C2972">
            <w:r>
              <w:t>#</w:t>
            </w:r>
          </w:p>
        </w:tc>
        <w:tc>
          <w:tcPr>
            <w:tcW w:w="1283" w:type="dxa"/>
          </w:tcPr>
          <w:p w14:paraId="7444280B" w14:textId="1C7638D7" w:rsidR="00DE2438" w:rsidRPr="008441D8" w:rsidRDefault="00DE2438" w:rsidP="007C2972">
            <w:pPr>
              <w:rPr>
                <w:highlight w:val="green"/>
              </w:rPr>
            </w:pPr>
            <w:r>
              <w:t>Algoritmo</w:t>
            </w:r>
          </w:p>
        </w:tc>
        <w:tc>
          <w:tcPr>
            <w:tcW w:w="656" w:type="dxa"/>
          </w:tcPr>
          <w:p w14:paraId="75C11BEA" w14:textId="77777777" w:rsidR="00DE2438" w:rsidRPr="008441D8" w:rsidRDefault="00DE2438" w:rsidP="007C2972">
            <w:pPr>
              <w:rPr>
                <w:highlight w:val="green"/>
              </w:rPr>
            </w:pPr>
            <w:r>
              <w:t>N-Días</w:t>
            </w:r>
          </w:p>
        </w:tc>
        <w:tc>
          <w:tcPr>
            <w:tcW w:w="1123" w:type="dxa"/>
          </w:tcPr>
          <w:p w14:paraId="0C58D75F" w14:textId="77777777" w:rsidR="00DE2438" w:rsidRPr="008441D8" w:rsidRDefault="00DE2438" w:rsidP="007C2972">
            <w:pPr>
              <w:rPr>
                <w:rFonts w:ascii="var(--colab-code-font-family)" w:hAnsi="var(--colab-code-font-family)"/>
                <w:color w:val="212121"/>
                <w:highlight w:val="green"/>
                <w:lang w:val="en-US"/>
              </w:rPr>
            </w:pPr>
            <w:r w:rsidRPr="0078061A">
              <w:t>Unidades</w:t>
            </w:r>
          </w:p>
        </w:tc>
        <w:tc>
          <w:tcPr>
            <w:tcW w:w="2796" w:type="dxa"/>
          </w:tcPr>
          <w:p w14:paraId="474B18A0" w14:textId="77777777" w:rsidR="00DE2438" w:rsidRPr="008441D8" w:rsidRDefault="00DE2438" w:rsidP="007C2972">
            <w:pPr>
              <w:rPr>
                <w:rFonts w:ascii="var(--colab-code-font-family)" w:hAnsi="var(--colab-code-font-family)"/>
                <w:color w:val="212121"/>
                <w:highlight w:val="green"/>
                <w:lang w:val="en-US"/>
              </w:rPr>
            </w:pPr>
            <w:r>
              <w:t>Ratio de Aprendizaje</w:t>
            </w:r>
          </w:p>
        </w:tc>
        <w:tc>
          <w:tcPr>
            <w:tcW w:w="1016" w:type="dxa"/>
          </w:tcPr>
          <w:p w14:paraId="26FC860C" w14:textId="77777777" w:rsidR="00DE2438" w:rsidRPr="0078061A" w:rsidRDefault="00DE2438" w:rsidP="007C2972">
            <w:proofErr w:type="spellStart"/>
            <w:r w:rsidRPr="0078061A">
              <w:t>Dropout</w:t>
            </w:r>
            <w:proofErr w:type="spellEnd"/>
          </w:p>
          <w:p w14:paraId="40AF3E9F" w14:textId="77777777" w:rsidR="00DE2438" w:rsidRPr="008441D8" w:rsidRDefault="00DE2438" w:rsidP="007C2972">
            <w:pPr>
              <w:rPr>
                <w:highlight w:val="green"/>
              </w:rPr>
            </w:pPr>
          </w:p>
        </w:tc>
        <w:tc>
          <w:tcPr>
            <w:tcW w:w="1163" w:type="dxa"/>
          </w:tcPr>
          <w:p w14:paraId="1E021F73" w14:textId="77777777" w:rsidR="00DE2438" w:rsidRPr="008441D8" w:rsidRDefault="00DE2438" w:rsidP="007C2972">
            <w:pPr>
              <w:rPr>
                <w:highlight w:val="green"/>
              </w:rPr>
            </w:pPr>
            <w:proofErr w:type="spellStart"/>
            <w:r w:rsidRPr="0078061A">
              <w:t>Recurrent</w:t>
            </w:r>
            <w:proofErr w:type="spellEnd"/>
            <w:r w:rsidRPr="0078061A">
              <w:t xml:space="preserve"> </w:t>
            </w:r>
            <w:proofErr w:type="spellStart"/>
            <w:r w:rsidRPr="0078061A">
              <w:t>Dropout</w:t>
            </w:r>
            <w:proofErr w:type="spellEnd"/>
          </w:p>
        </w:tc>
        <w:tc>
          <w:tcPr>
            <w:tcW w:w="776" w:type="dxa"/>
          </w:tcPr>
          <w:p w14:paraId="527D2F68" w14:textId="77777777" w:rsidR="00DE2438" w:rsidRPr="008441D8" w:rsidRDefault="00DE2438" w:rsidP="007C2972">
            <w:pPr>
              <w:rPr>
                <w:highlight w:val="green"/>
              </w:rPr>
            </w:pPr>
            <w:proofErr w:type="spellStart"/>
            <w:r>
              <w:t>Batch</w:t>
            </w:r>
            <w:proofErr w:type="spellEnd"/>
            <w:r>
              <w:t xml:space="preserve"> </w:t>
            </w:r>
            <w:proofErr w:type="spellStart"/>
            <w:r>
              <w:t>Size</w:t>
            </w:r>
            <w:proofErr w:type="spellEnd"/>
          </w:p>
        </w:tc>
        <w:tc>
          <w:tcPr>
            <w:tcW w:w="1136" w:type="dxa"/>
          </w:tcPr>
          <w:p w14:paraId="27907E34" w14:textId="77777777" w:rsidR="00DE2438" w:rsidRDefault="00DE2438" w:rsidP="007C2972">
            <w:r>
              <w:t xml:space="preserve">Paciencia </w:t>
            </w:r>
          </w:p>
          <w:p w14:paraId="6D464710" w14:textId="77777777" w:rsidR="00DE2438" w:rsidRPr="008441D8" w:rsidRDefault="00DE2438" w:rsidP="007C2972">
            <w:pPr>
              <w:rPr>
                <w:highlight w:val="green"/>
              </w:rPr>
            </w:pPr>
            <w:r>
              <w:t>de Parada</w:t>
            </w:r>
          </w:p>
        </w:tc>
        <w:tc>
          <w:tcPr>
            <w:tcW w:w="2436" w:type="dxa"/>
          </w:tcPr>
          <w:p w14:paraId="3C21172A" w14:textId="77777777" w:rsidR="00DE2438" w:rsidRPr="008441D8" w:rsidRDefault="00DE2438" w:rsidP="007C2972">
            <w:pPr>
              <w:rPr>
                <w:highlight w:val="green"/>
              </w:rPr>
            </w:pPr>
            <w:r>
              <w:t>SMAPE</w:t>
            </w:r>
          </w:p>
        </w:tc>
      </w:tr>
      <w:tr w:rsidR="00DE2438" w:rsidRPr="00986CB5" w14:paraId="686FD07B" w14:textId="77777777" w:rsidTr="00DE2438">
        <w:trPr>
          <w:trHeight w:val="527"/>
        </w:trPr>
        <w:tc>
          <w:tcPr>
            <w:tcW w:w="576" w:type="dxa"/>
          </w:tcPr>
          <w:p w14:paraId="1CBD1117" w14:textId="46946972" w:rsidR="00DE2438" w:rsidRPr="00986CB5" w:rsidRDefault="00DE2438" w:rsidP="007C2972">
            <w:r>
              <w:t>19</w:t>
            </w:r>
          </w:p>
        </w:tc>
        <w:tc>
          <w:tcPr>
            <w:tcW w:w="1283" w:type="dxa"/>
          </w:tcPr>
          <w:p w14:paraId="1631087B" w14:textId="0FD941C6" w:rsidR="00DE2438" w:rsidRPr="00986CB5" w:rsidRDefault="00DE2438" w:rsidP="007C2972">
            <w:proofErr w:type="spellStart"/>
            <w:r w:rsidRPr="00986CB5">
              <w:t>Hyperband</w:t>
            </w:r>
            <w:proofErr w:type="spellEnd"/>
          </w:p>
        </w:tc>
        <w:tc>
          <w:tcPr>
            <w:tcW w:w="656" w:type="dxa"/>
          </w:tcPr>
          <w:p w14:paraId="721F0E81" w14:textId="6C7C9B80" w:rsidR="00DE2438" w:rsidRPr="00986CB5" w:rsidRDefault="00DE2438" w:rsidP="007C2972">
            <w:r>
              <w:t>35</w:t>
            </w:r>
          </w:p>
        </w:tc>
        <w:tc>
          <w:tcPr>
            <w:tcW w:w="1123" w:type="dxa"/>
          </w:tcPr>
          <w:p w14:paraId="2C7C5111" w14:textId="47DF4B82" w:rsidR="00DE2438" w:rsidRPr="00986CB5" w:rsidRDefault="00DE2438" w:rsidP="007C2972">
            <w:r w:rsidRPr="00BB7C29">
              <w:t>288</w:t>
            </w:r>
          </w:p>
        </w:tc>
        <w:tc>
          <w:tcPr>
            <w:tcW w:w="2796" w:type="dxa"/>
          </w:tcPr>
          <w:p w14:paraId="383EC9B9" w14:textId="72581D7E" w:rsidR="00DE2438" w:rsidRPr="00986CB5" w:rsidRDefault="00DE2438" w:rsidP="007C2972">
            <w:r w:rsidRPr="00BB7C29">
              <w:t>0.0001687328693742953</w:t>
            </w:r>
          </w:p>
        </w:tc>
        <w:tc>
          <w:tcPr>
            <w:tcW w:w="1016" w:type="dxa"/>
          </w:tcPr>
          <w:p w14:paraId="5BCDA229" w14:textId="397063F0" w:rsidR="00DE2438" w:rsidRPr="00986CB5" w:rsidRDefault="00DE2438" w:rsidP="007C2972">
            <w:r>
              <w:t>0.1</w:t>
            </w:r>
          </w:p>
        </w:tc>
        <w:tc>
          <w:tcPr>
            <w:tcW w:w="1163" w:type="dxa"/>
          </w:tcPr>
          <w:p w14:paraId="7AD2E492" w14:textId="27B6ADA7" w:rsidR="00DE2438" w:rsidRPr="00986CB5" w:rsidRDefault="00DE2438" w:rsidP="007C2972">
            <w:r>
              <w:t>0.0.</w:t>
            </w:r>
          </w:p>
        </w:tc>
        <w:tc>
          <w:tcPr>
            <w:tcW w:w="776" w:type="dxa"/>
          </w:tcPr>
          <w:p w14:paraId="0797A18A" w14:textId="11DB545E" w:rsidR="00DE2438" w:rsidRPr="00986CB5" w:rsidRDefault="00DE2438" w:rsidP="007C2972">
            <w:r w:rsidRPr="00BB7C29">
              <w:t>32</w:t>
            </w:r>
          </w:p>
        </w:tc>
        <w:tc>
          <w:tcPr>
            <w:tcW w:w="1136" w:type="dxa"/>
          </w:tcPr>
          <w:p w14:paraId="5F1CDF35" w14:textId="27A2C412" w:rsidR="00DE2438" w:rsidRPr="00986CB5" w:rsidRDefault="00DE2438" w:rsidP="007C2972">
            <w:r>
              <w:t>10</w:t>
            </w:r>
          </w:p>
        </w:tc>
        <w:tc>
          <w:tcPr>
            <w:tcW w:w="2436" w:type="dxa"/>
          </w:tcPr>
          <w:p w14:paraId="71ABD74E" w14:textId="0387E007" w:rsidR="00DE2438" w:rsidRPr="00986CB5" w:rsidRDefault="00DE2438" w:rsidP="007C2972">
            <w:r w:rsidRPr="0022512C">
              <w:t>0.0804145559668541</w:t>
            </w:r>
          </w:p>
        </w:tc>
      </w:tr>
      <w:tr w:rsidR="00DE2438" w:rsidRPr="00986CB5" w14:paraId="5968DDD9" w14:textId="77777777" w:rsidTr="00DE2438">
        <w:trPr>
          <w:trHeight w:val="527"/>
        </w:trPr>
        <w:tc>
          <w:tcPr>
            <w:tcW w:w="576" w:type="dxa"/>
          </w:tcPr>
          <w:p w14:paraId="2A11AC5B" w14:textId="469E2377" w:rsidR="00DE2438" w:rsidRPr="00986CB5" w:rsidRDefault="00DE2438" w:rsidP="007C2972">
            <w:r>
              <w:t>20</w:t>
            </w:r>
          </w:p>
        </w:tc>
        <w:tc>
          <w:tcPr>
            <w:tcW w:w="1283" w:type="dxa"/>
          </w:tcPr>
          <w:p w14:paraId="7E00ED5B" w14:textId="1C454FC3" w:rsidR="00DE2438" w:rsidRPr="00986CB5" w:rsidRDefault="00DE2438" w:rsidP="007C2972">
            <w:proofErr w:type="spellStart"/>
            <w:r w:rsidRPr="00986CB5">
              <w:t>Hyperband</w:t>
            </w:r>
            <w:proofErr w:type="spellEnd"/>
          </w:p>
        </w:tc>
        <w:tc>
          <w:tcPr>
            <w:tcW w:w="656" w:type="dxa"/>
          </w:tcPr>
          <w:p w14:paraId="049EBC31" w14:textId="036662F5" w:rsidR="00DE2438" w:rsidRPr="00986CB5" w:rsidRDefault="00DE2438" w:rsidP="007C2972">
            <w:r>
              <w:t>42</w:t>
            </w:r>
          </w:p>
        </w:tc>
        <w:tc>
          <w:tcPr>
            <w:tcW w:w="1123" w:type="dxa"/>
          </w:tcPr>
          <w:p w14:paraId="58A6484A" w14:textId="524D0A8F" w:rsidR="00DE2438" w:rsidRPr="00986CB5" w:rsidRDefault="00DE2438" w:rsidP="007C2972">
            <w:r w:rsidRPr="00BB7C29">
              <w:t>288</w:t>
            </w:r>
          </w:p>
        </w:tc>
        <w:tc>
          <w:tcPr>
            <w:tcW w:w="2796" w:type="dxa"/>
          </w:tcPr>
          <w:p w14:paraId="7E302A54" w14:textId="777600D2" w:rsidR="00DE2438" w:rsidRPr="00986CB5" w:rsidRDefault="00DE2438" w:rsidP="007C2972">
            <w:r w:rsidRPr="00BB7C29">
              <w:t>0.0006199627420337139</w:t>
            </w:r>
          </w:p>
        </w:tc>
        <w:tc>
          <w:tcPr>
            <w:tcW w:w="1016" w:type="dxa"/>
          </w:tcPr>
          <w:p w14:paraId="18D4C47D" w14:textId="050A786C" w:rsidR="00DE2438" w:rsidRPr="00986CB5" w:rsidRDefault="00DE2438" w:rsidP="007C2972">
            <w:r>
              <w:t>0.1</w:t>
            </w:r>
          </w:p>
        </w:tc>
        <w:tc>
          <w:tcPr>
            <w:tcW w:w="1163" w:type="dxa"/>
          </w:tcPr>
          <w:p w14:paraId="3582BF82" w14:textId="7DBA6BB9" w:rsidR="00DE2438" w:rsidRPr="00986CB5" w:rsidRDefault="00DE2438" w:rsidP="007C2972">
            <w:r>
              <w:t>0.4</w:t>
            </w:r>
          </w:p>
        </w:tc>
        <w:tc>
          <w:tcPr>
            <w:tcW w:w="776" w:type="dxa"/>
          </w:tcPr>
          <w:p w14:paraId="73F9BEBB" w14:textId="37CBFC81" w:rsidR="00DE2438" w:rsidRPr="00986CB5" w:rsidRDefault="00DE2438" w:rsidP="007C2972">
            <w:r w:rsidRPr="00BB7C29">
              <w:t>32</w:t>
            </w:r>
          </w:p>
        </w:tc>
        <w:tc>
          <w:tcPr>
            <w:tcW w:w="1136" w:type="dxa"/>
          </w:tcPr>
          <w:p w14:paraId="4F170A56" w14:textId="2A48ACE6" w:rsidR="00DE2438" w:rsidRDefault="00DE2438" w:rsidP="007C2972">
            <w:r>
              <w:t>10</w:t>
            </w:r>
          </w:p>
        </w:tc>
        <w:tc>
          <w:tcPr>
            <w:tcW w:w="2436" w:type="dxa"/>
          </w:tcPr>
          <w:p w14:paraId="41F46F91" w14:textId="10FF0D62" w:rsidR="00DE2438" w:rsidRPr="00CD7C7A" w:rsidRDefault="00DE2438" w:rsidP="007C2972">
            <w:r w:rsidRPr="00BB7C29">
              <w:t>0.08229460567235947</w:t>
            </w:r>
          </w:p>
        </w:tc>
      </w:tr>
    </w:tbl>
    <w:p w14:paraId="4DA61659" w14:textId="77777777" w:rsidR="0022512C" w:rsidRDefault="0022512C" w:rsidP="004833B4"/>
    <w:p w14:paraId="1C80866E" w14:textId="5F02B0E8" w:rsidR="00AE09E7" w:rsidRDefault="00AE09E7" w:rsidP="00AE09E7">
      <w:pPr>
        <w:jc w:val="center"/>
      </w:pPr>
      <w:r>
        <w:t>Tabla 10 Prueba de</w:t>
      </w:r>
      <w:r w:rsidR="00A64279">
        <w:t xml:space="preserve">l algoritmo </w:t>
      </w:r>
      <w:proofErr w:type="spellStart"/>
      <w:r w:rsidR="00A64279">
        <w:t>Hyperband</w:t>
      </w:r>
      <w:proofErr w:type="spellEnd"/>
      <w:r w:rsidR="00A64279">
        <w:t xml:space="preserve"> en 35 y 42 N-Días.</w:t>
      </w:r>
    </w:p>
    <w:p w14:paraId="55F2C699" w14:textId="77777777" w:rsidR="0022512C" w:rsidRDefault="0022512C" w:rsidP="004833B4"/>
    <w:p w14:paraId="3D9A609C" w14:textId="6BDBA331" w:rsidR="00DE2438" w:rsidRDefault="00DE2438" w:rsidP="00DE2438">
      <w:pPr>
        <w:spacing w:after="160" w:line="259" w:lineRule="auto"/>
      </w:pPr>
      <w:r>
        <w:t xml:space="preserve">En la tabla 10 se puede ver las pruebas con el algoritmo </w:t>
      </w:r>
      <w:proofErr w:type="spellStart"/>
      <w:r>
        <w:t>Hyperband</w:t>
      </w:r>
      <w:proofErr w:type="spellEnd"/>
      <w:r>
        <w:t xml:space="preserve"> aumentando la cantidad de días que tomaría como entrada en 35 y 42, los modelos resultantes </w:t>
      </w:r>
      <w:r>
        <w:lastRenderedPageBreak/>
        <w:t>tuvieron un peor desempeño comparado con los mejores resultados de la prueba número 19.</w:t>
      </w:r>
    </w:p>
    <w:p w14:paraId="23ED931D" w14:textId="77777777" w:rsidR="003A34F5" w:rsidRDefault="003A34F5" w:rsidP="004833B4"/>
    <w:p w14:paraId="6C318C09" w14:textId="77777777" w:rsidR="003A34F5" w:rsidRDefault="003A34F5" w:rsidP="004833B4"/>
    <w:p w14:paraId="021A1D57" w14:textId="010CF896" w:rsidR="003A34F5" w:rsidRDefault="003A34F5" w:rsidP="003A34F5">
      <w:r>
        <w:t>Dado que</w:t>
      </w:r>
      <w:r w:rsidR="00DE2438">
        <w:t xml:space="preserve"> en</w:t>
      </w:r>
      <w:r>
        <w:t xml:space="preserve"> la página web la mayoría de los días caían dentro de la primera etiqueta del predictor </w:t>
      </w:r>
      <w:proofErr w:type="spellStart"/>
      <w:r w:rsidR="00DE2438">
        <w:t>F</w:t>
      </w:r>
      <w:r>
        <w:t>lag</w:t>
      </w:r>
      <w:proofErr w:type="spellEnd"/>
      <w:r>
        <w:t xml:space="preserve"> de 35, esto hace que el modelo pronostique 35 como salida, por lo tanto para confirmar que no sea un error del entrenamiento.</w:t>
      </w:r>
    </w:p>
    <w:p w14:paraId="5F3849E7" w14:textId="0918765A" w:rsidR="00BB7C29" w:rsidRDefault="003A34F5" w:rsidP="006A0BD4">
      <w:r>
        <w:t>Se realizaron otras pruebas donde se variaron los datos de entrenamiento y prueba respecto al tiempo donde se descartaron partes de los datos que eran solo 35 y se entrenó con partes de los datos dond</w:t>
      </w:r>
      <w:r w:rsidR="00DE2438">
        <w:t xml:space="preserve">e las vistas eran mayores a 35. Además dado que los datos de entrenamiento-prueba eran secuenciales estas </w:t>
      </w:r>
      <w:r w:rsidR="00BB7C29">
        <w:t>pruebas</w:t>
      </w:r>
      <w:r w:rsidR="00DE2438">
        <w:t xml:space="preserve"> sirven para variar </w:t>
      </w:r>
      <w:r w:rsidR="00BB7C29">
        <w:t>el orde</w:t>
      </w:r>
      <w:r w:rsidR="00A64279">
        <w:t>n de los datos de entrenamiento-</w:t>
      </w:r>
      <w:r w:rsidR="00BB7C29">
        <w:t xml:space="preserve">prueba en fecha, esto es, variando el orden de las fechas, donde no necesariamente las fechas del 20%  </w:t>
      </w:r>
      <w:r w:rsidR="00361E7C">
        <w:t xml:space="preserve">de </w:t>
      </w:r>
      <w:r w:rsidR="00BB7C29" w:rsidRPr="00361E7C">
        <w:rPr>
          <w:i/>
        </w:rPr>
        <w:t>test</w:t>
      </w:r>
      <w:r w:rsidR="00BB7C29">
        <w:t xml:space="preserve"> tiene que ser el último 20% del conjunto de datos</w:t>
      </w:r>
      <w:r w:rsidR="006A0BD4">
        <w:t xml:space="preserve"> con N-Días en 28 y Paciencia de Parada en 10</w:t>
      </w:r>
      <w:r w:rsidR="00BB7C29">
        <w:t>.</w:t>
      </w:r>
    </w:p>
    <w:p w14:paraId="0D780A19" w14:textId="77777777" w:rsidR="00BB7C29" w:rsidRDefault="00BB7C29" w:rsidP="004833B4"/>
    <w:tbl>
      <w:tblPr>
        <w:tblStyle w:val="Tablaconcuadrcula"/>
        <w:tblW w:w="12908" w:type="dxa"/>
        <w:tblInd w:w="-1613" w:type="dxa"/>
        <w:tblLook w:val="04A0" w:firstRow="1" w:lastRow="0" w:firstColumn="1" w:lastColumn="0" w:noHBand="0" w:noVBand="1"/>
      </w:tblPr>
      <w:tblGrid>
        <w:gridCol w:w="456"/>
        <w:gridCol w:w="1283"/>
        <w:gridCol w:w="656"/>
        <w:gridCol w:w="1123"/>
        <w:gridCol w:w="2863"/>
        <w:gridCol w:w="1016"/>
        <w:gridCol w:w="1163"/>
        <w:gridCol w:w="776"/>
        <w:gridCol w:w="1136"/>
        <w:gridCol w:w="2436"/>
      </w:tblGrid>
      <w:tr w:rsidR="00DE2438" w14:paraId="5FCBE3E3" w14:textId="41D6D551" w:rsidTr="00DE2438">
        <w:trPr>
          <w:trHeight w:val="343"/>
        </w:trPr>
        <w:tc>
          <w:tcPr>
            <w:tcW w:w="456" w:type="dxa"/>
          </w:tcPr>
          <w:p w14:paraId="2EC3718A" w14:textId="0B99DE63" w:rsidR="00DE2438" w:rsidRDefault="00DE2438" w:rsidP="004F06EE">
            <w:r>
              <w:t>#</w:t>
            </w:r>
          </w:p>
        </w:tc>
        <w:tc>
          <w:tcPr>
            <w:tcW w:w="1283" w:type="dxa"/>
          </w:tcPr>
          <w:p w14:paraId="0AE3CA13" w14:textId="5655A5B8" w:rsidR="00DE2438" w:rsidRDefault="00DE2438" w:rsidP="004F06EE">
            <w:r>
              <w:t>Algoritmo</w:t>
            </w:r>
          </w:p>
        </w:tc>
        <w:tc>
          <w:tcPr>
            <w:tcW w:w="656" w:type="dxa"/>
          </w:tcPr>
          <w:p w14:paraId="7CB3BF00" w14:textId="4A368622" w:rsidR="00DE2438" w:rsidRDefault="00DE2438" w:rsidP="004F06EE">
            <w:r>
              <w:t>N-Días</w:t>
            </w:r>
          </w:p>
        </w:tc>
        <w:tc>
          <w:tcPr>
            <w:tcW w:w="1123" w:type="dxa"/>
          </w:tcPr>
          <w:p w14:paraId="7A3F8D2A" w14:textId="28C491E2" w:rsidR="00DE2438" w:rsidRDefault="00DE2438" w:rsidP="004F06EE">
            <w:r w:rsidRPr="0078061A">
              <w:t>Unidades</w:t>
            </w:r>
          </w:p>
        </w:tc>
        <w:tc>
          <w:tcPr>
            <w:tcW w:w="2863" w:type="dxa"/>
          </w:tcPr>
          <w:p w14:paraId="208CE43D" w14:textId="181D422D" w:rsidR="00DE2438" w:rsidRDefault="00DE2438" w:rsidP="004F06EE">
            <w:r>
              <w:t>Ratio de Aprendizaje</w:t>
            </w:r>
          </w:p>
        </w:tc>
        <w:tc>
          <w:tcPr>
            <w:tcW w:w="1016" w:type="dxa"/>
          </w:tcPr>
          <w:p w14:paraId="35807F3B" w14:textId="77777777" w:rsidR="00DE2438" w:rsidRPr="0078061A" w:rsidRDefault="00DE2438" w:rsidP="004F06EE">
            <w:proofErr w:type="spellStart"/>
            <w:r w:rsidRPr="0078061A">
              <w:t>Dropout</w:t>
            </w:r>
            <w:proofErr w:type="spellEnd"/>
          </w:p>
          <w:p w14:paraId="628CC29E" w14:textId="77777777" w:rsidR="00DE2438" w:rsidRDefault="00DE2438" w:rsidP="004F06EE"/>
        </w:tc>
        <w:tc>
          <w:tcPr>
            <w:tcW w:w="1163" w:type="dxa"/>
          </w:tcPr>
          <w:p w14:paraId="35118414" w14:textId="1D9DCDD5" w:rsidR="00DE2438" w:rsidRDefault="00DE2438" w:rsidP="004F06EE">
            <w:proofErr w:type="spellStart"/>
            <w:r w:rsidRPr="0078061A">
              <w:t>Recurrent</w:t>
            </w:r>
            <w:proofErr w:type="spellEnd"/>
            <w:r w:rsidRPr="0078061A">
              <w:t xml:space="preserve"> </w:t>
            </w:r>
            <w:proofErr w:type="spellStart"/>
            <w:r w:rsidRPr="0078061A">
              <w:t>Dropout</w:t>
            </w:r>
            <w:proofErr w:type="spellEnd"/>
          </w:p>
        </w:tc>
        <w:tc>
          <w:tcPr>
            <w:tcW w:w="776" w:type="dxa"/>
          </w:tcPr>
          <w:p w14:paraId="23BDA4E6" w14:textId="49EE1E39" w:rsidR="00DE2438" w:rsidRDefault="00DE2438" w:rsidP="004F06EE">
            <w:proofErr w:type="spellStart"/>
            <w:r>
              <w:t>Batch</w:t>
            </w:r>
            <w:proofErr w:type="spellEnd"/>
            <w:r>
              <w:t xml:space="preserve"> </w:t>
            </w:r>
            <w:proofErr w:type="spellStart"/>
            <w:r>
              <w:t>Size</w:t>
            </w:r>
            <w:proofErr w:type="spellEnd"/>
          </w:p>
        </w:tc>
        <w:tc>
          <w:tcPr>
            <w:tcW w:w="1136" w:type="dxa"/>
          </w:tcPr>
          <w:p w14:paraId="4F0A533D" w14:textId="77777777" w:rsidR="00DE2438" w:rsidRDefault="00DE2438" w:rsidP="004F06EE">
            <w:r>
              <w:t xml:space="preserve">Paciencia </w:t>
            </w:r>
          </w:p>
          <w:p w14:paraId="4B1C8FA3" w14:textId="5A281F87" w:rsidR="00DE2438" w:rsidRDefault="00DE2438" w:rsidP="004F06EE">
            <w:r>
              <w:t>de Parada</w:t>
            </w:r>
          </w:p>
        </w:tc>
        <w:tc>
          <w:tcPr>
            <w:tcW w:w="2436" w:type="dxa"/>
          </w:tcPr>
          <w:p w14:paraId="69C25545" w14:textId="2B19211C" w:rsidR="00DE2438" w:rsidRDefault="00DE2438" w:rsidP="004F06EE">
            <w:r>
              <w:t>SMAPE</w:t>
            </w:r>
          </w:p>
        </w:tc>
      </w:tr>
      <w:tr w:rsidR="00DE2438" w14:paraId="57652B3B" w14:textId="5F4E37E4" w:rsidTr="00DE2438">
        <w:trPr>
          <w:trHeight w:val="1050"/>
        </w:trPr>
        <w:tc>
          <w:tcPr>
            <w:tcW w:w="456" w:type="dxa"/>
          </w:tcPr>
          <w:p w14:paraId="40D7EB4D" w14:textId="3BC37009" w:rsidR="00DE2438" w:rsidRDefault="00DE2438" w:rsidP="004F06EE">
            <w:r>
              <w:t>20</w:t>
            </w:r>
          </w:p>
        </w:tc>
        <w:tc>
          <w:tcPr>
            <w:tcW w:w="1283" w:type="dxa"/>
          </w:tcPr>
          <w:p w14:paraId="3F9BCF1C" w14:textId="1AE791FA" w:rsidR="00DE2438" w:rsidRDefault="00DE2438" w:rsidP="004F06EE">
            <w:proofErr w:type="spellStart"/>
            <w:r>
              <w:t>Hyperband</w:t>
            </w:r>
            <w:proofErr w:type="spellEnd"/>
          </w:p>
        </w:tc>
        <w:tc>
          <w:tcPr>
            <w:tcW w:w="656" w:type="dxa"/>
          </w:tcPr>
          <w:p w14:paraId="790EA95C" w14:textId="6C4D712D" w:rsidR="00DE2438" w:rsidRPr="004F06EE" w:rsidRDefault="00DE2438" w:rsidP="004F06EE">
            <w:r>
              <w:t>28</w:t>
            </w:r>
          </w:p>
        </w:tc>
        <w:tc>
          <w:tcPr>
            <w:tcW w:w="1123" w:type="dxa"/>
          </w:tcPr>
          <w:p w14:paraId="66DA24DA" w14:textId="29242FE0" w:rsidR="00DE2438" w:rsidRPr="004F06EE" w:rsidRDefault="00DE2438" w:rsidP="004F06EE">
            <w:r w:rsidRPr="00A14C01">
              <w:t>288</w:t>
            </w:r>
          </w:p>
        </w:tc>
        <w:tc>
          <w:tcPr>
            <w:tcW w:w="2863" w:type="dxa"/>
          </w:tcPr>
          <w:p w14:paraId="5F251B8F" w14:textId="30A6B61A" w:rsidR="00DE2438" w:rsidRPr="004F06EE" w:rsidRDefault="00DE2438" w:rsidP="004F06EE">
            <w:r w:rsidRPr="00A14C01">
              <w:t>0.0016406586383193105</w:t>
            </w:r>
          </w:p>
        </w:tc>
        <w:tc>
          <w:tcPr>
            <w:tcW w:w="1016" w:type="dxa"/>
          </w:tcPr>
          <w:p w14:paraId="29AF0525" w14:textId="77777777" w:rsidR="00DE2438" w:rsidRPr="00A14C01" w:rsidRDefault="00DE2438" w:rsidP="004F06EE">
            <w:r w:rsidRPr="00A14C01">
              <w:t>0.1</w:t>
            </w:r>
          </w:p>
          <w:p w14:paraId="716D616D" w14:textId="77777777" w:rsidR="00DE2438" w:rsidRPr="004F06EE" w:rsidRDefault="00DE2438" w:rsidP="004F06EE"/>
        </w:tc>
        <w:tc>
          <w:tcPr>
            <w:tcW w:w="1163" w:type="dxa"/>
          </w:tcPr>
          <w:p w14:paraId="3F5631E0" w14:textId="77777777" w:rsidR="00DE2438" w:rsidRPr="00A14C01" w:rsidRDefault="00DE2438" w:rsidP="004F06EE">
            <w:r w:rsidRPr="00A14C01">
              <w:t>0.4</w:t>
            </w:r>
          </w:p>
          <w:p w14:paraId="608AC77A" w14:textId="77777777" w:rsidR="00DE2438" w:rsidRPr="004F06EE" w:rsidRDefault="00DE2438" w:rsidP="004F06EE"/>
        </w:tc>
        <w:tc>
          <w:tcPr>
            <w:tcW w:w="776" w:type="dxa"/>
          </w:tcPr>
          <w:p w14:paraId="6E1E52F1" w14:textId="4AA7A7E9" w:rsidR="00DE2438" w:rsidRPr="004F06EE" w:rsidRDefault="00DE2438" w:rsidP="004F06EE">
            <w:r w:rsidRPr="00A14C01">
              <w:t>64</w:t>
            </w:r>
          </w:p>
        </w:tc>
        <w:tc>
          <w:tcPr>
            <w:tcW w:w="1136" w:type="dxa"/>
          </w:tcPr>
          <w:p w14:paraId="3DD5B745" w14:textId="5BC22777" w:rsidR="00DE2438" w:rsidRPr="004F06EE" w:rsidRDefault="00DE2438" w:rsidP="004F06EE">
            <w:r>
              <w:t>10</w:t>
            </w:r>
          </w:p>
        </w:tc>
        <w:tc>
          <w:tcPr>
            <w:tcW w:w="2436" w:type="dxa"/>
          </w:tcPr>
          <w:p w14:paraId="56C32162" w14:textId="7E17EDBC" w:rsidR="00DE2438" w:rsidRPr="004F06EE" w:rsidRDefault="00DE2438" w:rsidP="004F06EE">
            <w:r w:rsidRPr="004F06EE">
              <w:t>0.18816892802715302</w:t>
            </w:r>
          </w:p>
        </w:tc>
      </w:tr>
      <w:tr w:rsidR="00DE2438" w14:paraId="16EE9BC1" w14:textId="16E49A99" w:rsidTr="00DE2438">
        <w:trPr>
          <w:trHeight w:val="1050"/>
        </w:trPr>
        <w:tc>
          <w:tcPr>
            <w:tcW w:w="456" w:type="dxa"/>
          </w:tcPr>
          <w:p w14:paraId="3A64245A" w14:textId="53ADE102" w:rsidR="00DE2438" w:rsidRDefault="00DE2438" w:rsidP="004F06EE">
            <w:r>
              <w:t>22</w:t>
            </w:r>
          </w:p>
        </w:tc>
        <w:tc>
          <w:tcPr>
            <w:tcW w:w="1283" w:type="dxa"/>
          </w:tcPr>
          <w:p w14:paraId="7B8420E3" w14:textId="366ACDC1" w:rsidR="00DE2438" w:rsidRPr="00986CB5" w:rsidRDefault="00DE2438" w:rsidP="004F06EE">
            <w:proofErr w:type="spellStart"/>
            <w:r>
              <w:t>Hyperband</w:t>
            </w:r>
            <w:proofErr w:type="spellEnd"/>
          </w:p>
        </w:tc>
        <w:tc>
          <w:tcPr>
            <w:tcW w:w="656" w:type="dxa"/>
          </w:tcPr>
          <w:p w14:paraId="653C9397" w14:textId="71FBAC27" w:rsidR="00DE2438" w:rsidRPr="004F06EE" w:rsidRDefault="00DE2438" w:rsidP="004F06EE">
            <w:r>
              <w:t>28</w:t>
            </w:r>
          </w:p>
        </w:tc>
        <w:tc>
          <w:tcPr>
            <w:tcW w:w="1123" w:type="dxa"/>
          </w:tcPr>
          <w:p w14:paraId="6AAD8C35" w14:textId="1FB78D48" w:rsidR="00DE2438" w:rsidRPr="004F06EE" w:rsidRDefault="00DE2438" w:rsidP="004F06EE">
            <w:r>
              <w:t>160</w:t>
            </w:r>
          </w:p>
        </w:tc>
        <w:tc>
          <w:tcPr>
            <w:tcW w:w="2863" w:type="dxa"/>
          </w:tcPr>
          <w:p w14:paraId="4B8A916F" w14:textId="538E9359" w:rsidR="00DE2438" w:rsidRPr="004F06EE" w:rsidRDefault="00DE2438" w:rsidP="004F06EE">
            <w:r w:rsidRPr="00A14C01">
              <w:t>0.0007479781936524693</w:t>
            </w:r>
          </w:p>
        </w:tc>
        <w:tc>
          <w:tcPr>
            <w:tcW w:w="1016" w:type="dxa"/>
          </w:tcPr>
          <w:p w14:paraId="7DAA9752" w14:textId="58C834B1" w:rsidR="00DE2438" w:rsidRPr="004F06EE" w:rsidRDefault="00DE2438" w:rsidP="004F06EE">
            <w:r>
              <w:t>0.3</w:t>
            </w:r>
          </w:p>
        </w:tc>
        <w:tc>
          <w:tcPr>
            <w:tcW w:w="1163" w:type="dxa"/>
          </w:tcPr>
          <w:p w14:paraId="525D6C64" w14:textId="139A60EA" w:rsidR="00DE2438" w:rsidRPr="004F06EE" w:rsidRDefault="00DE2438" w:rsidP="004F06EE">
            <w:r>
              <w:t>0.2</w:t>
            </w:r>
          </w:p>
        </w:tc>
        <w:tc>
          <w:tcPr>
            <w:tcW w:w="776" w:type="dxa"/>
          </w:tcPr>
          <w:p w14:paraId="4871B948" w14:textId="2484B917" w:rsidR="00DE2438" w:rsidRPr="004F06EE" w:rsidRDefault="00DE2438" w:rsidP="004F06EE">
            <w:r>
              <w:t>32</w:t>
            </w:r>
          </w:p>
        </w:tc>
        <w:tc>
          <w:tcPr>
            <w:tcW w:w="1136" w:type="dxa"/>
          </w:tcPr>
          <w:p w14:paraId="41B2144F" w14:textId="4270F844" w:rsidR="00DE2438" w:rsidRPr="004F06EE" w:rsidRDefault="00DE2438" w:rsidP="004F06EE">
            <w:r>
              <w:t>10</w:t>
            </w:r>
          </w:p>
        </w:tc>
        <w:tc>
          <w:tcPr>
            <w:tcW w:w="2436" w:type="dxa"/>
          </w:tcPr>
          <w:p w14:paraId="5B0BABEF" w14:textId="770838D5" w:rsidR="00DE2438" w:rsidRPr="004F06EE" w:rsidRDefault="00DE2438" w:rsidP="004F06EE">
            <w:r w:rsidRPr="004F06EE">
              <w:t>0.18816962838172913</w:t>
            </w:r>
          </w:p>
        </w:tc>
      </w:tr>
      <w:tr w:rsidR="00DE2438" w14:paraId="1B59C14A" w14:textId="69CFCD2F" w:rsidTr="00DE2438">
        <w:trPr>
          <w:trHeight w:val="1030"/>
        </w:trPr>
        <w:tc>
          <w:tcPr>
            <w:tcW w:w="456" w:type="dxa"/>
          </w:tcPr>
          <w:p w14:paraId="016B4745" w14:textId="509DFE77" w:rsidR="00DE2438" w:rsidRDefault="00DE2438" w:rsidP="004F06EE">
            <w:r>
              <w:t>23</w:t>
            </w:r>
          </w:p>
        </w:tc>
        <w:tc>
          <w:tcPr>
            <w:tcW w:w="1283" w:type="dxa"/>
          </w:tcPr>
          <w:p w14:paraId="0BB434C9" w14:textId="2ED37639" w:rsidR="00DE2438" w:rsidRPr="00986CB5" w:rsidRDefault="00DE2438" w:rsidP="004F06EE">
            <w:proofErr w:type="spellStart"/>
            <w:r>
              <w:t>Hyperband</w:t>
            </w:r>
            <w:proofErr w:type="spellEnd"/>
          </w:p>
        </w:tc>
        <w:tc>
          <w:tcPr>
            <w:tcW w:w="656" w:type="dxa"/>
          </w:tcPr>
          <w:p w14:paraId="1FB2BF04" w14:textId="5F084815" w:rsidR="00DE2438" w:rsidRPr="004F06EE" w:rsidRDefault="00DE2438" w:rsidP="004F06EE">
            <w:r>
              <w:t>28</w:t>
            </w:r>
          </w:p>
        </w:tc>
        <w:tc>
          <w:tcPr>
            <w:tcW w:w="1123" w:type="dxa"/>
          </w:tcPr>
          <w:p w14:paraId="643B91E1" w14:textId="1A7379C9" w:rsidR="00DE2438" w:rsidRPr="004F06EE" w:rsidRDefault="00DE2438" w:rsidP="004F06EE">
            <w:r w:rsidRPr="00A14C01">
              <w:t>192</w:t>
            </w:r>
          </w:p>
        </w:tc>
        <w:tc>
          <w:tcPr>
            <w:tcW w:w="2863" w:type="dxa"/>
          </w:tcPr>
          <w:p w14:paraId="20ED433A" w14:textId="7E2242D4" w:rsidR="00DE2438" w:rsidRPr="004F06EE" w:rsidRDefault="00DE2438" w:rsidP="004F06EE">
            <w:r w:rsidRPr="00A14C01">
              <w:t>0.0028156208463983876</w:t>
            </w:r>
          </w:p>
        </w:tc>
        <w:tc>
          <w:tcPr>
            <w:tcW w:w="1016" w:type="dxa"/>
          </w:tcPr>
          <w:p w14:paraId="783126C6" w14:textId="173B7C47" w:rsidR="00DE2438" w:rsidRPr="004F06EE" w:rsidRDefault="00DE2438" w:rsidP="004F06EE">
            <w:r>
              <w:t>0.0</w:t>
            </w:r>
          </w:p>
        </w:tc>
        <w:tc>
          <w:tcPr>
            <w:tcW w:w="1163" w:type="dxa"/>
          </w:tcPr>
          <w:p w14:paraId="4CB69C8E" w14:textId="601B77B9" w:rsidR="00DE2438" w:rsidRPr="004F06EE" w:rsidRDefault="00DE2438" w:rsidP="004F06EE">
            <w:r>
              <w:t>0.0</w:t>
            </w:r>
          </w:p>
        </w:tc>
        <w:tc>
          <w:tcPr>
            <w:tcW w:w="776" w:type="dxa"/>
          </w:tcPr>
          <w:p w14:paraId="546A0E55" w14:textId="53FFCBD5" w:rsidR="00DE2438" w:rsidRPr="004F06EE" w:rsidRDefault="00DE2438" w:rsidP="004F06EE">
            <w:r w:rsidRPr="00A14C01">
              <w:t>32</w:t>
            </w:r>
          </w:p>
        </w:tc>
        <w:tc>
          <w:tcPr>
            <w:tcW w:w="1136" w:type="dxa"/>
          </w:tcPr>
          <w:p w14:paraId="13A76826" w14:textId="02F12219" w:rsidR="00DE2438" w:rsidRPr="004F06EE" w:rsidRDefault="00DE2438" w:rsidP="004F06EE">
            <w:r>
              <w:t>10</w:t>
            </w:r>
          </w:p>
        </w:tc>
        <w:tc>
          <w:tcPr>
            <w:tcW w:w="2436" w:type="dxa"/>
          </w:tcPr>
          <w:p w14:paraId="63FF6A59" w14:textId="1179472E" w:rsidR="00DE2438" w:rsidRPr="004F06EE" w:rsidRDefault="00DE2438" w:rsidP="004F06EE">
            <w:r w:rsidRPr="004F06EE">
              <w:t>0.1882011443376541</w:t>
            </w:r>
          </w:p>
        </w:tc>
      </w:tr>
    </w:tbl>
    <w:p w14:paraId="310298E6" w14:textId="77777777" w:rsidR="00BB7C29" w:rsidRDefault="00BB7C29" w:rsidP="004833B4"/>
    <w:p w14:paraId="727945F2" w14:textId="04239523" w:rsidR="00A64279" w:rsidRDefault="00A64279" w:rsidP="00A64279">
      <w:pPr>
        <w:jc w:val="center"/>
      </w:pPr>
      <w:r>
        <w:t xml:space="preserve">Tabla 11 Prueba del algoritmo </w:t>
      </w:r>
      <w:proofErr w:type="spellStart"/>
      <w:r>
        <w:t>Hyperband</w:t>
      </w:r>
      <w:proofErr w:type="spellEnd"/>
      <w:r>
        <w:t xml:space="preserve">  variando fechas.</w:t>
      </w:r>
    </w:p>
    <w:p w14:paraId="317D5C50" w14:textId="77777777" w:rsidR="00A64279" w:rsidRDefault="00A64279" w:rsidP="004833B4"/>
    <w:p w14:paraId="4BB075B0" w14:textId="14687780" w:rsidR="00BB7C29" w:rsidRDefault="00DE2438" w:rsidP="004833B4">
      <w:r>
        <w:t>Para m</w:t>
      </w:r>
      <w:r w:rsidR="008420F1">
        <w:t xml:space="preserve">ás detalle </w:t>
      </w:r>
      <w:r>
        <w:t xml:space="preserve">sobre las configuraciones de las pruebas de la tabla11 </w:t>
      </w:r>
      <w:r w:rsidR="008420F1">
        <w:t>en anexo.</w:t>
      </w:r>
    </w:p>
    <w:p w14:paraId="3750D4B0" w14:textId="77777777" w:rsidR="00DE2438" w:rsidRDefault="00DE2438" w:rsidP="004833B4"/>
    <w:p w14:paraId="3A2F4DDD" w14:textId="3AF4AF11" w:rsidR="00DE2438" w:rsidRDefault="00DE2438">
      <w:pPr>
        <w:spacing w:after="160" w:line="259" w:lineRule="auto"/>
      </w:pPr>
      <w:r>
        <w:br w:type="page"/>
      </w:r>
    </w:p>
    <w:p w14:paraId="57ECED1A" w14:textId="77777777" w:rsidR="0022512C" w:rsidRDefault="0022512C" w:rsidP="004833B4"/>
    <w:p w14:paraId="0A810B54" w14:textId="65F0D438" w:rsidR="00DE2438" w:rsidRPr="00FA1763" w:rsidRDefault="00FA1763" w:rsidP="00FA1763">
      <w:pPr>
        <w:pStyle w:val="Ttulo3"/>
      </w:pPr>
      <w:bookmarkStart w:id="65" w:name="_Toc164369674"/>
      <w:r w:rsidRPr="00FA1763">
        <w:t>4.</w:t>
      </w:r>
      <w:r>
        <w:t>5.5</w:t>
      </w:r>
      <w:r w:rsidRPr="00FA1763">
        <w:t xml:space="preserve"> </w:t>
      </w:r>
      <w:r w:rsidR="00DE2438" w:rsidRPr="00FA1763">
        <w:t>Pruebas Editorial Universitaria</w:t>
      </w:r>
      <w:bookmarkEnd w:id="65"/>
      <w:r w:rsidR="00DE2438" w:rsidRPr="00FA1763">
        <w:t xml:space="preserve"> </w:t>
      </w:r>
    </w:p>
    <w:p w14:paraId="56C5EB9C" w14:textId="77777777" w:rsidR="00DE2438" w:rsidRDefault="00DE2438" w:rsidP="004833B4"/>
    <w:p w14:paraId="757D27CB" w14:textId="1788273C" w:rsidR="00F31FDF" w:rsidRDefault="003A34F5" w:rsidP="004833B4">
      <w:r>
        <w:t xml:space="preserve">Concluidas las pruebas en </w:t>
      </w:r>
      <w:proofErr w:type="spellStart"/>
      <w:r>
        <w:t>T</w:t>
      </w:r>
      <w:r w:rsidR="00F31FDF">
        <w:t>um</w:t>
      </w:r>
      <w:proofErr w:type="spellEnd"/>
      <w:r w:rsidR="00F31FDF">
        <w:t xml:space="preserve"> </w:t>
      </w:r>
      <w:proofErr w:type="spellStart"/>
      <w:r w:rsidR="00F31FDF">
        <w:t>transmedia</w:t>
      </w:r>
      <w:proofErr w:type="spellEnd"/>
      <w:r w:rsidR="00F31FDF">
        <w:t xml:space="preserve"> se seleccionaron los 2 modelos con mejor rendimiento y se pasaron a probar con los datos la página web de ed</w:t>
      </w:r>
      <w:r w:rsidR="00AB43DC">
        <w:t>itorial</w:t>
      </w:r>
      <w:r w:rsidR="00DE2438">
        <w:t xml:space="preserve"> </w:t>
      </w:r>
      <w:proofErr w:type="spellStart"/>
      <w:r w:rsidR="00DE2438">
        <w:t>unam</w:t>
      </w:r>
      <w:proofErr w:type="spellEnd"/>
      <w:r w:rsidR="00343EBF">
        <w:t>.</w:t>
      </w:r>
    </w:p>
    <w:p w14:paraId="75F99951" w14:textId="77777777" w:rsidR="00343EBF" w:rsidRDefault="00343EBF" w:rsidP="004833B4"/>
    <w:p w14:paraId="3B52D6A7" w14:textId="79CC546A" w:rsidR="00343EBF" w:rsidRDefault="00343EBF" w:rsidP="004833B4">
      <w:r>
        <w:rPr>
          <w:noProof/>
        </w:rPr>
        <w:drawing>
          <wp:inline distT="0" distB="0" distL="0" distR="0" wp14:anchorId="255046D2" wp14:editId="3C2F3335">
            <wp:extent cx="5219700" cy="3762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3762375"/>
                    </a:xfrm>
                    <a:prstGeom prst="rect">
                      <a:avLst/>
                    </a:prstGeom>
                    <a:noFill/>
                    <a:ln>
                      <a:noFill/>
                    </a:ln>
                  </pic:spPr>
                </pic:pic>
              </a:graphicData>
            </a:graphic>
          </wp:inline>
        </w:drawing>
      </w:r>
    </w:p>
    <w:p w14:paraId="5515037B" w14:textId="77777777" w:rsidR="00745A91" w:rsidRDefault="00745A91" w:rsidP="004833B4"/>
    <w:p w14:paraId="2F2D99FA" w14:textId="60150117" w:rsidR="00343EBF" w:rsidRDefault="00343EBF" w:rsidP="00343EBF">
      <w:pPr>
        <w:jc w:val="center"/>
        <w:rPr>
          <w:rFonts w:eastAsiaTheme="majorEastAsia"/>
        </w:rPr>
      </w:pPr>
      <w:r>
        <w:rPr>
          <w:rFonts w:eastAsiaTheme="majorEastAsia"/>
        </w:rPr>
        <w:t xml:space="preserve">Figura 5: Distancia Promedio de los 7 Vecinos más cercanos para cada fila del </w:t>
      </w:r>
      <w:proofErr w:type="spellStart"/>
      <w:r w:rsidRPr="003A34F5">
        <w:rPr>
          <w:rFonts w:eastAsiaTheme="majorEastAsia"/>
          <w:i/>
        </w:rPr>
        <w:t>dataset</w:t>
      </w:r>
      <w:proofErr w:type="spellEnd"/>
      <w:r>
        <w:rPr>
          <w:rFonts w:eastAsiaTheme="majorEastAsia"/>
        </w:rPr>
        <w:t xml:space="preserve"> de Editorial </w:t>
      </w:r>
      <w:proofErr w:type="gramStart"/>
      <w:r>
        <w:rPr>
          <w:rFonts w:eastAsiaTheme="majorEastAsia"/>
        </w:rPr>
        <w:t>Universitaria(</w:t>
      </w:r>
      <w:proofErr w:type="gramEnd"/>
      <w:r>
        <w:rPr>
          <w:rFonts w:eastAsiaTheme="majorEastAsia"/>
        </w:rPr>
        <w:t>3).</w:t>
      </w:r>
    </w:p>
    <w:p w14:paraId="49F5CD6A" w14:textId="77777777" w:rsidR="00343EBF" w:rsidRDefault="00343EBF" w:rsidP="00343EBF">
      <w:pPr>
        <w:rPr>
          <w:rFonts w:eastAsiaTheme="majorEastAsia"/>
        </w:rPr>
      </w:pPr>
    </w:p>
    <w:p w14:paraId="75D63964" w14:textId="03C30B49" w:rsidR="00343EBF" w:rsidRDefault="00343EBF" w:rsidP="00343EBF">
      <w:pPr>
        <w:rPr>
          <w:rFonts w:eastAsiaTheme="majorEastAsia"/>
        </w:rPr>
      </w:pPr>
      <w:r>
        <w:rPr>
          <w:rFonts w:eastAsiaTheme="majorEastAsia"/>
        </w:rPr>
        <w:t xml:space="preserve">Se procedió a reentrenar los 2 mejores modelos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con los datos de Editorial Universitaria de UA.</w:t>
      </w:r>
    </w:p>
    <w:p w14:paraId="280CA78B" w14:textId="77777777" w:rsidR="00745A91" w:rsidRDefault="00745A91" w:rsidP="004833B4"/>
    <w:tbl>
      <w:tblPr>
        <w:tblStyle w:val="Tablaconcuadrcula"/>
        <w:tblW w:w="0" w:type="auto"/>
        <w:tblLook w:val="04A0" w:firstRow="1" w:lastRow="0" w:firstColumn="1" w:lastColumn="0" w:noHBand="0" w:noVBand="1"/>
      </w:tblPr>
      <w:tblGrid>
        <w:gridCol w:w="456"/>
        <w:gridCol w:w="5102"/>
        <w:gridCol w:w="2653"/>
      </w:tblGrid>
      <w:tr w:rsidR="00343EBF" w14:paraId="07D7A66B" w14:textId="77777777" w:rsidTr="009F634B">
        <w:tc>
          <w:tcPr>
            <w:tcW w:w="456" w:type="dxa"/>
          </w:tcPr>
          <w:p w14:paraId="54D7E887" w14:textId="542D3D89" w:rsidR="00343EBF" w:rsidRDefault="00343EBF" w:rsidP="004833B4">
            <w:r>
              <w:t>#</w:t>
            </w:r>
          </w:p>
        </w:tc>
        <w:tc>
          <w:tcPr>
            <w:tcW w:w="5102" w:type="dxa"/>
          </w:tcPr>
          <w:p w14:paraId="09693374" w14:textId="22E20B4A" w:rsidR="00343EBF" w:rsidRDefault="00343EBF" w:rsidP="004833B4">
            <w:r>
              <w:t>Prueba</w:t>
            </w:r>
          </w:p>
        </w:tc>
        <w:tc>
          <w:tcPr>
            <w:tcW w:w="2653" w:type="dxa"/>
          </w:tcPr>
          <w:p w14:paraId="23E79F51" w14:textId="201E6AD9" w:rsidR="00343EBF" w:rsidRDefault="00343EBF" w:rsidP="004833B4">
            <w:r>
              <w:t>Rendimiento</w:t>
            </w:r>
          </w:p>
        </w:tc>
      </w:tr>
      <w:tr w:rsidR="00343EBF" w14:paraId="41CD06F9" w14:textId="77777777" w:rsidTr="009F634B">
        <w:tc>
          <w:tcPr>
            <w:tcW w:w="456" w:type="dxa"/>
          </w:tcPr>
          <w:p w14:paraId="7CFAA49F" w14:textId="1E027899" w:rsidR="00343EBF" w:rsidRDefault="009F634B" w:rsidP="004833B4">
            <w:r>
              <w:t>24</w:t>
            </w:r>
          </w:p>
        </w:tc>
        <w:tc>
          <w:tcPr>
            <w:tcW w:w="5102" w:type="dxa"/>
          </w:tcPr>
          <w:p w14:paraId="77180EFD" w14:textId="1E31F60D" w:rsidR="00343EBF" w:rsidRDefault="00343EBF" w:rsidP="004833B4">
            <w:r>
              <w:t xml:space="preserve">Mejor algoritmo </w:t>
            </w:r>
            <w:proofErr w:type="spellStart"/>
            <w:r>
              <w:t>Hyperband</w:t>
            </w:r>
            <w:proofErr w:type="spellEnd"/>
            <w:r>
              <w:t xml:space="preserve"> 70-30</w:t>
            </w:r>
            <w:r w:rsidR="009F634B">
              <w:t xml:space="preserve"> – prueba 18</w:t>
            </w:r>
          </w:p>
        </w:tc>
        <w:tc>
          <w:tcPr>
            <w:tcW w:w="2653" w:type="dxa"/>
          </w:tcPr>
          <w:p w14:paraId="710401FC" w14:textId="77DC30E4" w:rsidR="00343EBF" w:rsidRDefault="00343EBF" w:rsidP="004833B4">
            <w:r w:rsidRPr="00343EBF">
              <w:t>0.29426494240760803</w:t>
            </w:r>
          </w:p>
        </w:tc>
      </w:tr>
      <w:tr w:rsidR="00343EBF" w14:paraId="5EBF83A3" w14:textId="77777777" w:rsidTr="009F634B">
        <w:tc>
          <w:tcPr>
            <w:tcW w:w="456" w:type="dxa"/>
          </w:tcPr>
          <w:p w14:paraId="75649041" w14:textId="5FD95292" w:rsidR="00343EBF" w:rsidRDefault="00343EBF" w:rsidP="004833B4">
            <w:r>
              <w:t>2</w:t>
            </w:r>
            <w:r w:rsidR="009F634B">
              <w:t>5</w:t>
            </w:r>
          </w:p>
        </w:tc>
        <w:tc>
          <w:tcPr>
            <w:tcW w:w="5102" w:type="dxa"/>
          </w:tcPr>
          <w:p w14:paraId="719163FB" w14:textId="7E19F181" w:rsidR="00343EBF" w:rsidRDefault="00343EBF" w:rsidP="004833B4">
            <w:r>
              <w:t xml:space="preserve">Mejor algoritmo </w:t>
            </w:r>
            <w:proofErr w:type="spellStart"/>
            <w:r>
              <w:t>Hyperband</w:t>
            </w:r>
            <w:proofErr w:type="spellEnd"/>
            <w:r>
              <w:t xml:space="preserve"> 80-20</w:t>
            </w:r>
            <w:r w:rsidR="009F634B">
              <w:t xml:space="preserve"> – prueba 13</w:t>
            </w:r>
          </w:p>
        </w:tc>
        <w:tc>
          <w:tcPr>
            <w:tcW w:w="2653" w:type="dxa"/>
          </w:tcPr>
          <w:p w14:paraId="71B5991B" w14:textId="7BD3F3F5" w:rsidR="00343EBF" w:rsidRDefault="00343EBF" w:rsidP="004833B4">
            <w:r w:rsidRPr="00343EBF">
              <w:t>0.34444767236709595</w:t>
            </w:r>
          </w:p>
        </w:tc>
      </w:tr>
    </w:tbl>
    <w:p w14:paraId="74110319" w14:textId="4184435F" w:rsidR="00343EBF" w:rsidRDefault="009F634B" w:rsidP="009F634B">
      <w:pPr>
        <w:jc w:val="center"/>
      </w:pPr>
      <w:r>
        <w:t>Tabla 12 Prueba</w:t>
      </w:r>
      <w:r w:rsidR="003F69E0">
        <w:t>s de</w:t>
      </w:r>
      <w:r>
        <w:t xml:space="preserve"> </w:t>
      </w:r>
      <w:r w:rsidR="003F69E0">
        <w:rPr>
          <w:rFonts w:eastAsiaTheme="majorEastAsia"/>
        </w:rPr>
        <w:t>Editorial Universitaria de UA</w:t>
      </w:r>
    </w:p>
    <w:p w14:paraId="0D0E621D" w14:textId="77777777" w:rsidR="00803ACC" w:rsidRDefault="00803ACC" w:rsidP="004833B4"/>
    <w:p w14:paraId="5297AE4E" w14:textId="2006B949" w:rsidR="00D115C2" w:rsidRDefault="00D115C2">
      <w:pPr>
        <w:spacing w:after="160" w:line="259" w:lineRule="auto"/>
      </w:pPr>
      <w:r>
        <w:br w:type="page"/>
      </w:r>
    </w:p>
    <w:p w14:paraId="3CFEDBEB" w14:textId="459D7AAD" w:rsidR="00D115C2" w:rsidRDefault="00FA1763" w:rsidP="00D115C2">
      <w:pPr>
        <w:pStyle w:val="Ttulo3"/>
      </w:pPr>
      <w:bookmarkStart w:id="66" w:name="_Toc164369675"/>
      <w:r w:rsidRPr="00FA1763">
        <w:lastRenderedPageBreak/>
        <w:t>4.</w:t>
      </w:r>
      <w:r>
        <w:t>5.6</w:t>
      </w:r>
      <w:r w:rsidRPr="00FA1763">
        <w:t xml:space="preserve"> </w:t>
      </w:r>
      <w:r w:rsidR="00D115C2">
        <w:t xml:space="preserve">Conversión de Modelos de UA a GA4 de </w:t>
      </w:r>
      <w:proofErr w:type="spellStart"/>
      <w:r w:rsidR="00D115C2">
        <w:t>Tum</w:t>
      </w:r>
      <w:proofErr w:type="spellEnd"/>
      <w:r w:rsidR="00D115C2">
        <w:t xml:space="preserve"> </w:t>
      </w:r>
      <w:proofErr w:type="spellStart"/>
      <w:r w:rsidR="00D115C2">
        <w:t>Transmedia</w:t>
      </w:r>
      <w:bookmarkEnd w:id="66"/>
      <w:proofErr w:type="spellEnd"/>
    </w:p>
    <w:p w14:paraId="0E1C51D4" w14:textId="77777777" w:rsidR="00D115C2" w:rsidRDefault="00D115C2" w:rsidP="004833B4">
      <w:pPr>
        <w:rPr>
          <w:rFonts w:eastAsiaTheme="majorEastAsia"/>
        </w:rPr>
      </w:pPr>
    </w:p>
    <w:p w14:paraId="6F7BE87C" w14:textId="77777777" w:rsidR="00D115C2" w:rsidRDefault="00D115C2" w:rsidP="004833B4"/>
    <w:p w14:paraId="1B2E279D" w14:textId="5F09910C" w:rsidR="00803ACC" w:rsidRDefault="00803ACC" w:rsidP="00803ACC">
      <w:pPr>
        <w:rPr>
          <w:rFonts w:eastAsiaTheme="majorEastAsia"/>
        </w:rPr>
      </w:pPr>
      <w:r>
        <w:rPr>
          <w:rFonts w:eastAsiaTheme="majorEastAsia"/>
        </w:rPr>
        <w:t xml:space="preserve">Se procedió a reentrenar los 2 mejores modelos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UA con los datos de</w:t>
      </w:r>
      <w:r w:rsidRPr="00803ACC">
        <w:rPr>
          <w:rFonts w:eastAsiaTheme="majorEastAsia"/>
        </w:rPr>
        <w:t xml:space="preserv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GA4.</w:t>
      </w:r>
    </w:p>
    <w:p w14:paraId="0D430A46" w14:textId="77777777" w:rsidR="00343EBF" w:rsidRDefault="00343EBF" w:rsidP="004833B4"/>
    <w:p w14:paraId="5FEDD41A" w14:textId="77777777" w:rsidR="00343EBF" w:rsidRDefault="00343EBF" w:rsidP="004833B4"/>
    <w:tbl>
      <w:tblPr>
        <w:tblStyle w:val="Tablaconcuadrcula"/>
        <w:tblW w:w="0" w:type="auto"/>
        <w:tblLook w:val="04A0" w:firstRow="1" w:lastRow="0" w:firstColumn="1" w:lastColumn="0" w:noHBand="0" w:noVBand="1"/>
      </w:tblPr>
      <w:tblGrid>
        <w:gridCol w:w="456"/>
        <w:gridCol w:w="5108"/>
        <w:gridCol w:w="2647"/>
      </w:tblGrid>
      <w:tr w:rsidR="00803ACC" w14:paraId="572B15FB" w14:textId="77777777" w:rsidTr="003F69E0">
        <w:tc>
          <w:tcPr>
            <w:tcW w:w="456" w:type="dxa"/>
          </w:tcPr>
          <w:p w14:paraId="1768813E" w14:textId="77777777" w:rsidR="00803ACC" w:rsidRDefault="00803ACC" w:rsidP="00172FBB">
            <w:r>
              <w:t>#</w:t>
            </w:r>
          </w:p>
        </w:tc>
        <w:tc>
          <w:tcPr>
            <w:tcW w:w="5108" w:type="dxa"/>
          </w:tcPr>
          <w:p w14:paraId="1F32DAED" w14:textId="77777777" w:rsidR="00803ACC" w:rsidRDefault="00803ACC" w:rsidP="00172FBB">
            <w:r>
              <w:t>Prueba</w:t>
            </w:r>
          </w:p>
        </w:tc>
        <w:tc>
          <w:tcPr>
            <w:tcW w:w="2647" w:type="dxa"/>
          </w:tcPr>
          <w:p w14:paraId="7D0580CC" w14:textId="77777777" w:rsidR="00803ACC" w:rsidRDefault="00803ACC" w:rsidP="00172FBB">
            <w:r>
              <w:t>Rendimiento</w:t>
            </w:r>
          </w:p>
        </w:tc>
      </w:tr>
      <w:tr w:rsidR="00803ACC" w14:paraId="55A5AB17" w14:textId="77777777" w:rsidTr="003F69E0">
        <w:tc>
          <w:tcPr>
            <w:tcW w:w="456" w:type="dxa"/>
          </w:tcPr>
          <w:p w14:paraId="2AF73266" w14:textId="005B4477" w:rsidR="00803ACC" w:rsidRDefault="009F634B" w:rsidP="00172FBB">
            <w:r>
              <w:t>26</w:t>
            </w:r>
          </w:p>
        </w:tc>
        <w:tc>
          <w:tcPr>
            <w:tcW w:w="5108" w:type="dxa"/>
          </w:tcPr>
          <w:p w14:paraId="68554254" w14:textId="77777777" w:rsidR="00803ACC" w:rsidRDefault="00803ACC" w:rsidP="00172FBB">
            <w:r>
              <w:t xml:space="preserve">Mejor algoritmo </w:t>
            </w:r>
            <w:proofErr w:type="spellStart"/>
            <w:r>
              <w:t>Hyperband</w:t>
            </w:r>
            <w:proofErr w:type="spellEnd"/>
            <w:r>
              <w:t xml:space="preserve"> 70-30</w:t>
            </w:r>
          </w:p>
        </w:tc>
        <w:tc>
          <w:tcPr>
            <w:tcW w:w="2647" w:type="dxa"/>
          </w:tcPr>
          <w:p w14:paraId="29DE711A" w14:textId="240C85DC" w:rsidR="00803ACC" w:rsidRDefault="00036B2C" w:rsidP="00036B2C">
            <w:r w:rsidRPr="00036B2C">
              <w:t>0.447075</w:t>
            </w:r>
          </w:p>
        </w:tc>
      </w:tr>
      <w:tr w:rsidR="00803ACC" w14:paraId="4F2CC4D5" w14:textId="77777777" w:rsidTr="003F69E0">
        <w:tc>
          <w:tcPr>
            <w:tcW w:w="456" w:type="dxa"/>
          </w:tcPr>
          <w:p w14:paraId="4FA1777B" w14:textId="60129708" w:rsidR="00803ACC" w:rsidRDefault="00803ACC" w:rsidP="00172FBB">
            <w:r>
              <w:t>2</w:t>
            </w:r>
            <w:r w:rsidR="009F634B">
              <w:t>7</w:t>
            </w:r>
          </w:p>
        </w:tc>
        <w:tc>
          <w:tcPr>
            <w:tcW w:w="5108" w:type="dxa"/>
          </w:tcPr>
          <w:p w14:paraId="007199A1" w14:textId="77777777" w:rsidR="00803ACC" w:rsidRDefault="00803ACC" w:rsidP="00172FBB">
            <w:r>
              <w:t xml:space="preserve">Mejor algoritmo </w:t>
            </w:r>
            <w:proofErr w:type="spellStart"/>
            <w:r>
              <w:t>Hyperband</w:t>
            </w:r>
            <w:proofErr w:type="spellEnd"/>
            <w:r>
              <w:t xml:space="preserve"> 80-20</w:t>
            </w:r>
          </w:p>
        </w:tc>
        <w:tc>
          <w:tcPr>
            <w:tcW w:w="2647" w:type="dxa"/>
          </w:tcPr>
          <w:p w14:paraId="211F7734" w14:textId="68DD9160" w:rsidR="00803ACC" w:rsidRDefault="00036B2C" w:rsidP="00036B2C">
            <w:r w:rsidRPr="00036B2C">
              <w:t>0.441963</w:t>
            </w:r>
          </w:p>
        </w:tc>
      </w:tr>
    </w:tbl>
    <w:p w14:paraId="3459E2AE" w14:textId="15984A72" w:rsidR="003F69E0" w:rsidRDefault="003F69E0" w:rsidP="003F69E0">
      <w:pPr>
        <w:jc w:val="center"/>
      </w:pPr>
      <w:r>
        <w:t xml:space="preserve">Tabla 13 Pruebas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con datos de UA a  GA4.</w:t>
      </w:r>
    </w:p>
    <w:p w14:paraId="0387F48A" w14:textId="77777777" w:rsidR="00803ACC" w:rsidRDefault="00803ACC" w:rsidP="00803ACC"/>
    <w:p w14:paraId="301C9735" w14:textId="0ECB2524" w:rsidR="00036B2C" w:rsidRDefault="00036B2C" w:rsidP="00036B2C">
      <w:pPr>
        <w:rPr>
          <w:rFonts w:eastAsiaTheme="majorEastAsia"/>
        </w:rPr>
      </w:pPr>
      <w:r>
        <w:rPr>
          <w:noProof/>
        </w:rPr>
        <w:drawing>
          <wp:inline distT="0" distB="0" distL="0" distR="0" wp14:anchorId="225C8F8D" wp14:editId="53FBD3E9">
            <wp:extent cx="4486275" cy="350028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820" t="39218" r="62077" b="16231"/>
                    <a:stretch/>
                  </pic:blipFill>
                  <pic:spPr bwMode="auto">
                    <a:xfrm>
                      <a:off x="0" y="0"/>
                      <a:ext cx="4488831" cy="3502274"/>
                    </a:xfrm>
                    <a:prstGeom prst="rect">
                      <a:avLst/>
                    </a:prstGeom>
                    <a:ln>
                      <a:noFill/>
                    </a:ln>
                    <a:extLst>
                      <a:ext uri="{53640926-AAD7-44D8-BBD7-CCE9431645EC}">
                        <a14:shadowObscured xmlns:a14="http://schemas.microsoft.com/office/drawing/2010/main"/>
                      </a:ext>
                    </a:extLst>
                  </pic:spPr>
                </pic:pic>
              </a:graphicData>
            </a:graphic>
          </wp:inline>
        </w:drawing>
      </w:r>
    </w:p>
    <w:p w14:paraId="4D43B50B" w14:textId="0737F5F3" w:rsidR="00036B2C" w:rsidRDefault="00036B2C" w:rsidP="00036B2C">
      <w:pPr>
        <w:jc w:val="center"/>
        <w:rPr>
          <w:rFonts w:eastAsiaTheme="majorEastAsia"/>
        </w:rPr>
      </w:pPr>
      <w:r>
        <w:rPr>
          <w:rFonts w:eastAsiaTheme="majorEastAsia"/>
        </w:rPr>
        <w:t xml:space="preserve">Figura 6: Rendimiento por época del Modelo </w:t>
      </w:r>
      <w:r w:rsidR="00DE2438">
        <w:rPr>
          <w:rFonts w:eastAsiaTheme="majorEastAsia"/>
        </w:rPr>
        <w:t>de la prueba 24</w:t>
      </w:r>
      <w:r>
        <w:rPr>
          <w:rFonts w:eastAsiaTheme="majorEastAsia"/>
        </w:rPr>
        <w:t xml:space="preserve"> con datos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w:t>
      </w:r>
      <w:proofErr w:type="gramStart"/>
      <w:r>
        <w:rPr>
          <w:rFonts w:eastAsiaTheme="majorEastAsia"/>
        </w:rPr>
        <w:t>GA4(</w:t>
      </w:r>
      <w:proofErr w:type="gramEnd"/>
      <w:r>
        <w:rPr>
          <w:rFonts w:eastAsiaTheme="majorEastAsia"/>
        </w:rPr>
        <w:t>3).</w:t>
      </w:r>
    </w:p>
    <w:p w14:paraId="7EFD7A9E" w14:textId="77777777" w:rsidR="00036B2C" w:rsidRDefault="00036B2C" w:rsidP="00036B2C">
      <w:pPr>
        <w:rPr>
          <w:rFonts w:eastAsiaTheme="majorEastAsia"/>
        </w:rPr>
      </w:pPr>
    </w:p>
    <w:p w14:paraId="4BE1E378" w14:textId="685288E9" w:rsidR="00036B2C" w:rsidRDefault="00FA1763" w:rsidP="00D115C2">
      <w:pPr>
        <w:pStyle w:val="Ttulo3"/>
      </w:pPr>
      <w:bookmarkStart w:id="67" w:name="_Toc164369676"/>
      <w:r w:rsidRPr="00FA1763">
        <w:t>4.</w:t>
      </w:r>
      <w:r>
        <w:t>5.7</w:t>
      </w:r>
      <w:r w:rsidRPr="00FA1763">
        <w:t xml:space="preserve"> </w:t>
      </w:r>
      <w:r w:rsidR="00D115C2">
        <w:t>Conversión de Modelos de UA a GA4 de Editorial Universitaria</w:t>
      </w:r>
      <w:bookmarkEnd w:id="67"/>
    </w:p>
    <w:p w14:paraId="53E18C2B" w14:textId="77777777" w:rsidR="00036B2C" w:rsidRDefault="00036B2C" w:rsidP="00036B2C">
      <w:pPr>
        <w:rPr>
          <w:rFonts w:eastAsiaTheme="majorEastAsia"/>
        </w:rPr>
      </w:pPr>
    </w:p>
    <w:p w14:paraId="0E3BBEF3" w14:textId="5F197BB7" w:rsidR="00036B2C" w:rsidRDefault="00036B2C" w:rsidP="00036B2C">
      <w:pPr>
        <w:rPr>
          <w:rFonts w:eastAsiaTheme="majorEastAsia"/>
        </w:rPr>
      </w:pPr>
      <w:r>
        <w:rPr>
          <w:rFonts w:eastAsiaTheme="majorEastAsia"/>
        </w:rPr>
        <w:t>Se procedió a reentrenar los 2 mejores modelos de Editorial Universitaria UA con los datos de</w:t>
      </w:r>
      <w:r w:rsidRPr="00803ACC">
        <w:rPr>
          <w:rFonts w:eastAsiaTheme="majorEastAsia"/>
        </w:rPr>
        <w:t xml:space="preserve"> </w:t>
      </w:r>
      <w:r>
        <w:rPr>
          <w:rFonts w:eastAsiaTheme="majorEastAsia"/>
        </w:rPr>
        <w:t>Editorial Universitaria GA4.</w:t>
      </w:r>
    </w:p>
    <w:p w14:paraId="251925DA" w14:textId="77777777" w:rsidR="00036B2C" w:rsidRDefault="00036B2C" w:rsidP="00036B2C"/>
    <w:p w14:paraId="50CDF12A" w14:textId="77777777" w:rsidR="00036B2C" w:rsidRDefault="00036B2C" w:rsidP="00036B2C"/>
    <w:tbl>
      <w:tblPr>
        <w:tblStyle w:val="Tablaconcuadrcula"/>
        <w:tblW w:w="0" w:type="auto"/>
        <w:tblLook w:val="04A0" w:firstRow="1" w:lastRow="0" w:firstColumn="1" w:lastColumn="0" w:noHBand="0" w:noVBand="1"/>
      </w:tblPr>
      <w:tblGrid>
        <w:gridCol w:w="456"/>
        <w:gridCol w:w="5103"/>
        <w:gridCol w:w="2652"/>
      </w:tblGrid>
      <w:tr w:rsidR="00036B2C" w14:paraId="65411C0F" w14:textId="77777777" w:rsidTr="003F69E0">
        <w:tc>
          <w:tcPr>
            <w:tcW w:w="456" w:type="dxa"/>
          </w:tcPr>
          <w:p w14:paraId="07A9B15A" w14:textId="77777777" w:rsidR="00036B2C" w:rsidRDefault="00036B2C" w:rsidP="00172FBB">
            <w:r>
              <w:t>#</w:t>
            </w:r>
          </w:p>
        </w:tc>
        <w:tc>
          <w:tcPr>
            <w:tcW w:w="5103" w:type="dxa"/>
          </w:tcPr>
          <w:p w14:paraId="14057C0D" w14:textId="77777777" w:rsidR="00036B2C" w:rsidRDefault="00036B2C" w:rsidP="00172FBB">
            <w:r>
              <w:t>Prueba</w:t>
            </w:r>
          </w:p>
        </w:tc>
        <w:tc>
          <w:tcPr>
            <w:tcW w:w="2652" w:type="dxa"/>
          </w:tcPr>
          <w:p w14:paraId="3174B499" w14:textId="77777777" w:rsidR="00036B2C" w:rsidRDefault="00036B2C" w:rsidP="00172FBB">
            <w:r>
              <w:t>Rendimiento</w:t>
            </w:r>
          </w:p>
        </w:tc>
      </w:tr>
      <w:tr w:rsidR="00036B2C" w14:paraId="77B4BF39" w14:textId="77777777" w:rsidTr="003F69E0">
        <w:tc>
          <w:tcPr>
            <w:tcW w:w="456" w:type="dxa"/>
          </w:tcPr>
          <w:p w14:paraId="0DDE5A6C" w14:textId="59C2B228" w:rsidR="00036B2C" w:rsidRDefault="009F634B" w:rsidP="00172FBB">
            <w:r>
              <w:t>28</w:t>
            </w:r>
          </w:p>
        </w:tc>
        <w:tc>
          <w:tcPr>
            <w:tcW w:w="5103" w:type="dxa"/>
          </w:tcPr>
          <w:p w14:paraId="263F9516" w14:textId="500C71E9" w:rsidR="00036B2C" w:rsidRDefault="00036B2C" w:rsidP="00172FBB">
            <w:r>
              <w:t xml:space="preserve">Mejor algoritmo </w:t>
            </w:r>
            <w:proofErr w:type="spellStart"/>
            <w:r>
              <w:t>Hyperband</w:t>
            </w:r>
            <w:proofErr w:type="spellEnd"/>
            <w:r>
              <w:t xml:space="preserve"> 70-30</w:t>
            </w:r>
            <w:r w:rsidR="003F69E0">
              <w:t xml:space="preserve"> – prueba 24</w:t>
            </w:r>
          </w:p>
        </w:tc>
        <w:tc>
          <w:tcPr>
            <w:tcW w:w="2652" w:type="dxa"/>
          </w:tcPr>
          <w:p w14:paraId="70473B24" w14:textId="6B73FAB2" w:rsidR="00036B2C" w:rsidRDefault="00036B2C" w:rsidP="00036B2C">
            <w:r w:rsidRPr="00036B2C">
              <w:t>0.590801</w:t>
            </w:r>
          </w:p>
        </w:tc>
      </w:tr>
      <w:tr w:rsidR="00036B2C" w14:paraId="37B418F6" w14:textId="77777777" w:rsidTr="003F69E0">
        <w:tc>
          <w:tcPr>
            <w:tcW w:w="456" w:type="dxa"/>
          </w:tcPr>
          <w:p w14:paraId="6C18E451" w14:textId="43597C07" w:rsidR="00036B2C" w:rsidRDefault="00036B2C" w:rsidP="00172FBB">
            <w:r>
              <w:t>2</w:t>
            </w:r>
            <w:r w:rsidR="009F634B">
              <w:t>9</w:t>
            </w:r>
          </w:p>
        </w:tc>
        <w:tc>
          <w:tcPr>
            <w:tcW w:w="5103" w:type="dxa"/>
          </w:tcPr>
          <w:p w14:paraId="11FBE5F3" w14:textId="6C048A9E" w:rsidR="00036B2C" w:rsidRDefault="00036B2C" w:rsidP="00172FBB">
            <w:r>
              <w:t xml:space="preserve">Mejor algoritmo </w:t>
            </w:r>
            <w:proofErr w:type="spellStart"/>
            <w:r>
              <w:t>Hyperband</w:t>
            </w:r>
            <w:proofErr w:type="spellEnd"/>
            <w:r>
              <w:t xml:space="preserve"> 80-20</w:t>
            </w:r>
            <w:r w:rsidR="003F69E0">
              <w:t xml:space="preserve"> – prueba 25</w:t>
            </w:r>
          </w:p>
        </w:tc>
        <w:tc>
          <w:tcPr>
            <w:tcW w:w="2652" w:type="dxa"/>
          </w:tcPr>
          <w:p w14:paraId="07B14BC2" w14:textId="44D5DDEA" w:rsidR="00036B2C" w:rsidRDefault="00036B2C" w:rsidP="00036B2C">
            <w:r w:rsidRPr="00036B2C">
              <w:t>0.5983048677444458</w:t>
            </w:r>
          </w:p>
        </w:tc>
      </w:tr>
    </w:tbl>
    <w:p w14:paraId="2AAD3908" w14:textId="7AEA52BA" w:rsidR="003F69E0" w:rsidRDefault="003F69E0" w:rsidP="003F69E0">
      <w:pPr>
        <w:jc w:val="center"/>
      </w:pPr>
      <w:r>
        <w:t xml:space="preserve">Tabla 13 Pruebas de </w:t>
      </w:r>
      <w:r>
        <w:rPr>
          <w:rFonts w:eastAsiaTheme="majorEastAsia"/>
        </w:rPr>
        <w:t xml:space="preserve">Editorial </w:t>
      </w:r>
      <w:proofErr w:type="spellStart"/>
      <w:r>
        <w:rPr>
          <w:rFonts w:eastAsiaTheme="majorEastAsia"/>
        </w:rPr>
        <w:t>Univeristaria</w:t>
      </w:r>
      <w:proofErr w:type="spellEnd"/>
      <w:r>
        <w:rPr>
          <w:rFonts w:eastAsiaTheme="majorEastAsia"/>
        </w:rPr>
        <w:t xml:space="preserve"> con datos de UA a  GA4.</w:t>
      </w:r>
    </w:p>
    <w:p w14:paraId="132E53C9" w14:textId="77777777" w:rsidR="00036B2C" w:rsidRDefault="00036B2C" w:rsidP="00036B2C"/>
    <w:p w14:paraId="4BB0D7B5" w14:textId="77777777" w:rsidR="00343EBF" w:rsidRDefault="00343EBF" w:rsidP="004833B4"/>
    <w:p w14:paraId="73510542" w14:textId="31F6BC46" w:rsidR="00036B2C" w:rsidRDefault="00036B2C" w:rsidP="004833B4">
      <w:r>
        <w:rPr>
          <w:noProof/>
        </w:rPr>
        <w:lastRenderedPageBreak/>
        <w:drawing>
          <wp:inline distT="0" distB="0" distL="0" distR="0" wp14:anchorId="61A19D0C" wp14:editId="78A516A5">
            <wp:extent cx="5220335" cy="388949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0335" cy="3889493"/>
                    </a:xfrm>
                    <a:prstGeom prst="rect">
                      <a:avLst/>
                    </a:prstGeom>
                  </pic:spPr>
                </pic:pic>
              </a:graphicData>
            </a:graphic>
          </wp:inline>
        </w:drawing>
      </w:r>
    </w:p>
    <w:p w14:paraId="2CB68F2C" w14:textId="53988AE1" w:rsidR="007E6A68" w:rsidRDefault="00036B2C" w:rsidP="00036B2C">
      <w:pPr>
        <w:jc w:val="center"/>
        <w:rPr>
          <w:rFonts w:eastAsiaTheme="majorEastAsia"/>
        </w:rPr>
      </w:pPr>
      <w:r>
        <w:rPr>
          <w:rFonts w:eastAsiaTheme="majorEastAsia"/>
        </w:rPr>
        <w:t xml:space="preserve">Figura 7: Rendimiento por época del Modelo </w:t>
      </w:r>
      <w:r w:rsidRPr="00EE184C">
        <w:rPr>
          <w:rFonts w:eastAsiaTheme="majorEastAsia"/>
          <w:highlight w:val="yellow"/>
        </w:rPr>
        <w:t>80-20</w:t>
      </w:r>
      <w:r>
        <w:rPr>
          <w:rFonts w:eastAsiaTheme="majorEastAsia"/>
        </w:rPr>
        <w:t xml:space="preserve"> con datos de Editorial Universitaria </w:t>
      </w:r>
      <w:proofErr w:type="gramStart"/>
      <w:r>
        <w:rPr>
          <w:rFonts w:eastAsiaTheme="majorEastAsia"/>
        </w:rPr>
        <w:t>GA4(</w:t>
      </w:r>
      <w:proofErr w:type="gramEnd"/>
      <w:r>
        <w:rPr>
          <w:rFonts w:eastAsiaTheme="majorEastAsia"/>
        </w:rPr>
        <w:t>3).</w:t>
      </w:r>
    </w:p>
    <w:p w14:paraId="1E14C364" w14:textId="77777777" w:rsidR="007E6A68" w:rsidRDefault="007E6A68">
      <w:pPr>
        <w:spacing w:after="160" w:line="259" w:lineRule="auto"/>
        <w:rPr>
          <w:rFonts w:eastAsiaTheme="majorEastAsia"/>
        </w:rPr>
      </w:pPr>
      <w:r>
        <w:rPr>
          <w:rFonts w:eastAsiaTheme="majorEastAsia"/>
        </w:rPr>
        <w:br w:type="page"/>
      </w:r>
    </w:p>
    <w:p w14:paraId="0884458F" w14:textId="26114D93" w:rsidR="00745A91" w:rsidRDefault="00036B2C" w:rsidP="004833B4">
      <w:r>
        <w:rPr>
          <w:noProof/>
        </w:rPr>
        <w:lastRenderedPageBreak/>
        <w:drawing>
          <wp:inline distT="0" distB="0" distL="0" distR="0" wp14:anchorId="00D9B7A1" wp14:editId="76FD12E5">
            <wp:extent cx="5220335" cy="373956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0335" cy="3739567"/>
                    </a:xfrm>
                    <a:prstGeom prst="rect">
                      <a:avLst/>
                    </a:prstGeom>
                  </pic:spPr>
                </pic:pic>
              </a:graphicData>
            </a:graphic>
          </wp:inline>
        </w:drawing>
      </w:r>
    </w:p>
    <w:p w14:paraId="719C8FFA" w14:textId="0BB868CE" w:rsidR="00036B2C" w:rsidRDefault="00036B2C" w:rsidP="00036B2C">
      <w:pPr>
        <w:jc w:val="center"/>
        <w:rPr>
          <w:rFonts w:eastAsiaTheme="majorEastAsia"/>
        </w:rPr>
      </w:pPr>
      <w:r>
        <w:rPr>
          <w:rFonts w:eastAsiaTheme="majorEastAsia"/>
        </w:rPr>
        <w:t xml:space="preserve">Figura 8: Rendimiento por época del Modelo </w:t>
      </w:r>
      <w:r w:rsidRPr="00EE184C">
        <w:rPr>
          <w:rFonts w:eastAsiaTheme="majorEastAsia"/>
          <w:highlight w:val="yellow"/>
        </w:rPr>
        <w:t>80-20</w:t>
      </w:r>
      <w:r>
        <w:rPr>
          <w:rFonts w:eastAsiaTheme="majorEastAsia"/>
        </w:rPr>
        <w:t xml:space="preserve"> con datos de Editorial Universitaria </w:t>
      </w:r>
      <w:proofErr w:type="gramStart"/>
      <w:r>
        <w:rPr>
          <w:rFonts w:eastAsiaTheme="majorEastAsia"/>
        </w:rPr>
        <w:t>GA4(</w:t>
      </w:r>
      <w:proofErr w:type="gramEnd"/>
      <w:r>
        <w:rPr>
          <w:rFonts w:eastAsiaTheme="majorEastAsia"/>
        </w:rPr>
        <w:t>3).</w:t>
      </w:r>
    </w:p>
    <w:p w14:paraId="76369B81" w14:textId="77777777" w:rsidR="00036B2C" w:rsidRDefault="00036B2C" w:rsidP="004833B4"/>
    <w:tbl>
      <w:tblPr>
        <w:tblStyle w:val="Tablaconcuadrcula"/>
        <w:tblW w:w="0" w:type="auto"/>
        <w:tblLook w:val="04A0" w:firstRow="1" w:lastRow="0" w:firstColumn="1" w:lastColumn="0" w:noHBand="0" w:noVBand="1"/>
      </w:tblPr>
      <w:tblGrid>
        <w:gridCol w:w="1129"/>
        <w:gridCol w:w="4464"/>
        <w:gridCol w:w="2618"/>
      </w:tblGrid>
      <w:tr w:rsidR="009F634B" w14:paraId="030C88A3" w14:textId="77777777" w:rsidTr="009F634B">
        <w:tc>
          <w:tcPr>
            <w:tcW w:w="1129" w:type="dxa"/>
          </w:tcPr>
          <w:p w14:paraId="47177009" w14:textId="521CDEEE" w:rsidR="009F634B" w:rsidRDefault="009F634B" w:rsidP="003E678D">
            <w:r>
              <w:t>Prueba #</w:t>
            </w:r>
          </w:p>
        </w:tc>
        <w:tc>
          <w:tcPr>
            <w:tcW w:w="4464" w:type="dxa"/>
          </w:tcPr>
          <w:p w14:paraId="6931F5C3" w14:textId="6B86FBA0" w:rsidR="009F634B" w:rsidRDefault="009F634B" w:rsidP="009F634B">
            <w:pPr>
              <w:ind w:firstLine="708"/>
            </w:pPr>
            <w:r>
              <w:t>Conjunto de Datos</w:t>
            </w:r>
          </w:p>
        </w:tc>
        <w:tc>
          <w:tcPr>
            <w:tcW w:w="2618" w:type="dxa"/>
          </w:tcPr>
          <w:p w14:paraId="3CAE3AA4" w14:textId="6491D7C2" w:rsidR="009F634B" w:rsidRDefault="003F69E0" w:rsidP="003E678D">
            <w:r>
              <w:t>SMAPE</w:t>
            </w:r>
          </w:p>
        </w:tc>
      </w:tr>
      <w:tr w:rsidR="009F634B" w14:paraId="026654BE" w14:textId="77777777" w:rsidTr="009F634B">
        <w:tc>
          <w:tcPr>
            <w:tcW w:w="1129" w:type="dxa"/>
          </w:tcPr>
          <w:p w14:paraId="12E28DA4" w14:textId="422D4B55" w:rsidR="009F634B" w:rsidRDefault="003F69E0" w:rsidP="003E678D">
            <w:r>
              <w:t>18</w:t>
            </w:r>
          </w:p>
        </w:tc>
        <w:tc>
          <w:tcPr>
            <w:tcW w:w="4464" w:type="dxa"/>
          </w:tcPr>
          <w:p w14:paraId="18607771" w14:textId="69F49056" w:rsidR="009F634B" w:rsidRDefault="003F69E0" w:rsidP="003E678D">
            <w:proofErr w:type="spellStart"/>
            <w:r>
              <w:t>Tum</w:t>
            </w:r>
            <w:proofErr w:type="spellEnd"/>
            <w:r>
              <w:t xml:space="preserve"> </w:t>
            </w:r>
            <w:proofErr w:type="spellStart"/>
            <w:r>
              <w:t>Transmedia</w:t>
            </w:r>
            <w:proofErr w:type="spellEnd"/>
            <w:r>
              <w:t xml:space="preserve"> UA</w:t>
            </w:r>
          </w:p>
        </w:tc>
        <w:tc>
          <w:tcPr>
            <w:tcW w:w="2618" w:type="dxa"/>
          </w:tcPr>
          <w:p w14:paraId="47D2F0A2" w14:textId="1663D308" w:rsidR="009F634B" w:rsidRDefault="003F69E0" w:rsidP="003E678D">
            <w:r w:rsidRPr="00986CB5">
              <w:t>0.06345754861831665</w:t>
            </w:r>
          </w:p>
        </w:tc>
      </w:tr>
      <w:tr w:rsidR="003F69E0" w14:paraId="30534C6D" w14:textId="77777777" w:rsidTr="009F634B">
        <w:tc>
          <w:tcPr>
            <w:tcW w:w="1129" w:type="dxa"/>
          </w:tcPr>
          <w:p w14:paraId="2ACDA0FE" w14:textId="3E2E6E81" w:rsidR="003F69E0" w:rsidRDefault="003F69E0" w:rsidP="003F69E0">
            <w:r>
              <w:t>13</w:t>
            </w:r>
          </w:p>
        </w:tc>
        <w:tc>
          <w:tcPr>
            <w:tcW w:w="4464" w:type="dxa"/>
          </w:tcPr>
          <w:p w14:paraId="2DA5EAF2" w14:textId="45BDCEA7" w:rsidR="003F69E0" w:rsidRDefault="003F69E0" w:rsidP="003F69E0">
            <w:proofErr w:type="spellStart"/>
            <w:r>
              <w:t>Tum</w:t>
            </w:r>
            <w:proofErr w:type="spellEnd"/>
            <w:r>
              <w:t xml:space="preserve"> </w:t>
            </w:r>
            <w:proofErr w:type="spellStart"/>
            <w:r>
              <w:t>Transmedia</w:t>
            </w:r>
            <w:proofErr w:type="spellEnd"/>
            <w:r>
              <w:t xml:space="preserve"> UA</w:t>
            </w:r>
          </w:p>
        </w:tc>
        <w:tc>
          <w:tcPr>
            <w:tcW w:w="2618" w:type="dxa"/>
          </w:tcPr>
          <w:p w14:paraId="51331902" w14:textId="39AD0891" w:rsidR="003F69E0" w:rsidRDefault="003F69E0" w:rsidP="003F69E0">
            <w:r w:rsidRPr="00CD7C7A">
              <w:t>0.07860194146633148</w:t>
            </w:r>
          </w:p>
        </w:tc>
      </w:tr>
      <w:tr w:rsidR="003F69E0" w14:paraId="05F365FF" w14:textId="77777777" w:rsidTr="009F634B">
        <w:tc>
          <w:tcPr>
            <w:tcW w:w="1129" w:type="dxa"/>
          </w:tcPr>
          <w:p w14:paraId="0634F2E2" w14:textId="141D143B" w:rsidR="003F69E0" w:rsidRDefault="003F69E0" w:rsidP="003F69E0">
            <w:r>
              <w:t>24</w:t>
            </w:r>
          </w:p>
        </w:tc>
        <w:tc>
          <w:tcPr>
            <w:tcW w:w="4464" w:type="dxa"/>
          </w:tcPr>
          <w:p w14:paraId="38568AB7" w14:textId="42AC3B1E" w:rsidR="003F69E0" w:rsidRDefault="003F69E0" w:rsidP="003F69E0">
            <w:r>
              <w:t xml:space="preserve">Editorial </w:t>
            </w:r>
            <w:proofErr w:type="spellStart"/>
            <w:r>
              <w:t>Univeristaria</w:t>
            </w:r>
            <w:proofErr w:type="spellEnd"/>
            <w:r>
              <w:t xml:space="preserve"> UA</w:t>
            </w:r>
          </w:p>
        </w:tc>
        <w:tc>
          <w:tcPr>
            <w:tcW w:w="2618" w:type="dxa"/>
          </w:tcPr>
          <w:p w14:paraId="6B145450" w14:textId="41E5488D" w:rsidR="003F69E0" w:rsidRPr="00036B2C" w:rsidRDefault="003F69E0" w:rsidP="003F69E0">
            <w:r w:rsidRPr="00343EBF">
              <w:t>0.29426494240760803</w:t>
            </w:r>
          </w:p>
        </w:tc>
      </w:tr>
      <w:tr w:rsidR="003F69E0" w14:paraId="5DBCAF7C" w14:textId="77777777" w:rsidTr="009F634B">
        <w:tc>
          <w:tcPr>
            <w:tcW w:w="1129" w:type="dxa"/>
          </w:tcPr>
          <w:p w14:paraId="7363C075" w14:textId="34A8052F" w:rsidR="003F69E0" w:rsidRDefault="003F69E0" w:rsidP="003F69E0">
            <w:r>
              <w:t>25</w:t>
            </w:r>
          </w:p>
        </w:tc>
        <w:tc>
          <w:tcPr>
            <w:tcW w:w="4464" w:type="dxa"/>
          </w:tcPr>
          <w:p w14:paraId="54DB4BB4" w14:textId="172F342D" w:rsidR="003F69E0" w:rsidRDefault="003F69E0" w:rsidP="003F69E0">
            <w:r>
              <w:t xml:space="preserve">Editorial </w:t>
            </w:r>
            <w:proofErr w:type="spellStart"/>
            <w:r>
              <w:t>Univeristaria</w:t>
            </w:r>
            <w:proofErr w:type="spellEnd"/>
            <w:r>
              <w:t xml:space="preserve"> UA</w:t>
            </w:r>
          </w:p>
        </w:tc>
        <w:tc>
          <w:tcPr>
            <w:tcW w:w="2618" w:type="dxa"/>
          </w:tcPr>
          <w:p w14:paraId="7BF41453" w14:textId="6ED9CD5B" w:rsidR="003F69E0" w:rsidRPr="00036B2C" w:rsidRDefault="003F69E0" w:rsidP="003F69E0">
            <w:r w:rsidRPr="00343EBF">
              <w:t>0.34444767236709595</w:t>
            </w:r>
          </w:p>
        </w:tc>
      </w:tr>
    </w:tbl>
    <w:p w14:paraId="3C9B88F4" w14:textId="69AF38B7" w:rsidR="003F69E0" w:rsidRDefault="003F69E0" w:rsidP="003F69E0">
      <w:pPr>
        <w:jc w:val="center"/>
      </w:pPr>
      <w:r>
        <w:t>Tabla 1</w:t>
      </w:r>
      <w:r w:rsidR="00B13C86">
        <w:t>4</w:t>
      </w:r>
      <w:r>
        <w:t xml:space="preserve"> </w:t>
      </w:r>
      <w:r w:rsidR="00B13C86">
        <w:t xml:space="preserve">Resumen Pruebas con Mejores Resultados con datos de </w:t>
      </w:r>
      <w:r>
        <w:rPr>
          <w:rFonts w:eastAsiaTheme="majorEastAsia"/>
        </w:rPr>
        <w:t>UA</w:t>
      </w:r>
      <w:r w:rsidR="00B13C86">
        <w:rPr>
          <w:rFonts w:eastAsiaTheme="majorEastAsia"/>
        </w:rPr>
        <w:t>.</w:t>
      </w:r>
    </w:p>
    <w:p w14:paraId="7074995A" w14:textId="77777777" w:rsidR="00FA1763" w:rsidRDefault="00FA1763" w:rsidP="00883FE8"/>
    <w:p w14:paraId="1FEA3F21" w14:textId="2AB34ABC" w:rsidR="009F634B" w:rsidRDefault="003F69E0" w:rsidP="00883FE8">
      <w:r>
        <w:t>La tabla 1</w:t>
      </w:r>
      <w:r w:rsidR="00B13C86">
        <w:t>4</w:t>
      </w:r>
      <w:r>
        <w:t xml:space="preserve"> resume los 2 mejores modelos  de las páginas web con los datos de UA, s</w:t>
      </w:r>
      <w:r w:rsidR="00636329">
        <w:t xml:space="preserve">iendo los modelos </w:t>
      </w:r>
      <w:r w:rsidR="009F634B">
        <w:t xml:space="preserve">de UA de </w:t>
      </w:r>
      <w:proofErr w:type="spellStart"/>
      <w:r w:rsidR="009F634B">
        <w:t>Tum</w:t>
      </w:r>
      <w:proofErr w:type="spellEnd"/>
      <w:r w:rsidR="009F634B">
        <w:t xml:space="preserve"> </w:t>
      </w:r>
      <w:proofErr w:type="spellStart"/>
      <w:r w:rsidR="009F634B">
        <w:t>transmedia</w:t>
      </w:r>
      <w:proofErr w:type="spellEnd"/>
      <w:r w:rsidR="009F634B">
        <w:t xml:space="preserve"> los modelos de las pruebas 13 y 18, siendo el mejor modelo el de la prueba 18, y para la página web Editorial Universitaria con los datos de UA el modelo de la prueba 25.</w:t>
      </w:r>
    </w:p>
    <w:p w14:paraId="636DF8CE" w14:textId="77777777" w:rsidR="009F634B" w:rsidRDefault="009F634B" w:rsidP="00883FE8"/>
    <w:p w14:paraId="43D90B37" w14:textId="77777777" w:rsidR="009F634B" w:rsidRDefault="009F634B" w:rsidP="00883FE8"/>
    <w:p w14:paraId="0FFE08B3" w14:textId="77777777" w:rsidR="009F634B" w:rsidRDefault="009F634B" w:rsidP="00883FE8"/>
    <w:p w14:paraId="1FA06836" w14:textId="77777777" w:rsidR="009F634B" w:rsidRDefault="009F634B" w:rsidP="00883FE8"/>
    <w:p w14:paraId="67CAA765" w14:textId="77777777" w:rsidR="009F634B" w:rsidRDefault="009F634B" w:rsidP="00883FE8"/>
    <w:p w14:paraId="00E022BC" w14:textId="78848C0F" w:rsidR="00AA1F8D" w:rsidRPr="00986CB5" w:rsidRDefault="00AA1F8D" w:rsidP="00883FE8">
      <w:r w:rsidRPr="00986CB5">
        <w:br w:type="page"/>
      </w:r>
    </w:p>
    <w:p w14:paraId="310C34D1" w14:textId="0D64F1BB" w:rsidR="00AA1F8D" w:rsidRDefault="00AA1F8D" w:rsidP="00AA1F8D">
      <w:pPr>
        <w:pStyle w:val="Ttulo1"/>
      </w:pPr>
      <w:bookmarkStart w:id="68" w:name="_Toc164369677"/>
      <w:r>
        <w:lastRenderedPageBreak/>
        <w:t>Capítulo 5</w:t>
      </w:r>
      <w:bookmarkEnd w:id="68"/>
    </w:p>
    <w:p w14:paraId="3C531276" w14:textId="77777777" w:rsidR="00AA1F8D" w:rsidRDefault="00AA1F8D" w:rsidP="008C43B3"/>
    <w:p w14:paraId="3257B07D" w14:textId="77777777" w:rsidR="008C43B3" w:rsidRDefault="008C43B3" w:rsidP="008C43B3"/>
    <w:p w14:paraId="691A8CE4" w14:textId="77777777" w:rsidR="008C43B3" w:rsidRDefault="008C43B3" w:rsidP="008C43B3"/>
    <w:p w14:paraId="3A9BECBB" w14:textId="77777777" w:rsidR="008C43B3" w:rsidRDefault="008C43B3" w:rsidP="008C43B3"/>
    <w:p w14:paraId="0AD59CFA" w14:textId="77777777" w:rsidR="008C43B3" w:rsidRDefault="008C43B3" w:rsidP="008C43B3"/>
    <w:p w14:paraId="3FF3CA88" w14:textId="77777777" w:rsidR="008C43B3" w:rsidRPr="00E0707D" w:rsidRDefault="008C43B3" w:rsidP="00AA1F8D">
      <w:pPr>
        <w:rPr>
          <w:sz w:val="52"/>
          <w:szCs w:val="52"/>
        </w:rPr>
      </w:pPr>
    </w:p>
    <w:p w14:paraId="59F81F38" w14:textId="131AF2F5" w:rsidR="00AA1F8D" w:rsidRDefault="00AA1F8D" w:rsidP="00AA1F8D">
      <w:pPr>
        <w:pStyle w:val="Ttulo1"/>
      </w:pPr>
      <w:bookmarkStart w:id="69" w:name="_Toc164369678"/>
      <w:r>
        <w:t>Conclusión</w:t>
      </w:r>
      <w:bookmarkEnd w:id="69"/>
    </w:p>
    <w:p w14:paraId="42D80575" w14:textId="74563331" w:rsidR="00AA1F8D" w:rsidRDefault="00AA1F8D">
      <w:pPr>
        <w:spacing w:after="160" w:line="259" w:lineRule="auto"/>
      </w:pPr>
      <w:r>
        <w:br w:type="page"/>
      </w:r>
    </w:p>
    <w:p w14:paraId="45F08A1C" w14:textId="2ACDF0C0" w:rsidR="00745A91" w:rsidRPr="00A64279" w:rsidRDefault="00A64279" w:rsidP="00A64279">
      <w:pPr>
        <w:pStyle w:val="Ttulo2"/>
      </w:pPr>
      <w:bookmarkStart w:id="70" w:name="_Toc164369679"/>
      <w:r w:rsidRPr="00A64279">
        <w:lastRenderedPageBreak/>
        <w:t xml:space="preserve">5.1 </w:t>
      </w:r>
      <w:r w:rsidRPr="00A64279">
        <w:rPr>
          <w:rStyle w:val="Ttulo2Car"/>
          <w:b/>
        </w:rPr>
        <w:t>Conclusiones</w:t>
      </w:r>
      <w:bookmarkEnd w:id="70"/>
    </w:p>
    <w:p w14:paraId="37EF1EE0" w14:textId="77777777" w:rsidR="00745A91" w:rsidRDefault="00745A91" w:rsidP="00AA1F8D"/>
    <w:p w14:paraId="7320FD2F" w14:textId="11D8088F" w:rsidR="008513BF" w:rsidRDefault="00A64279" w:rsidP="00AA1F8D">
      <w:r>
        <w:t xml:space="preserve">El desarrollo de este trabajo aporta a la </w:t>
      </w:r>
      <w:proofErr w:type="spellStart"/>
      <w:r>
        <w:t>U.Na.M</w:t>
      </w:r>
      <w:proofErr w:type="spellEnd"/>
      <w:r>
        <w:t xml:space="preserve"> modelos de </w:t>
      </w:r>
      <w:r w:rsidR="00FB6A53">
        <w:t>Pronóstico</w:t>
      </w:r>
      <w:r>
        <w:t xml:space="preserve"> de Tr</w:t>
      </w:r>
      <w:r w:rsidR="00EA196C">
        <w:t>á</w:t>
      </w:r>
      <w:r>
        <w:t>fico Web</w:t>
      </w:r>
      <w:r w:rsidR="003E06F0">
        <w:t xml:space="preserve"> para las páginas institucionales </w:t>
      </w:r>
      <w:proofErr w:type="spellStart"/>
      <w:r w:rsidR="003E06F0">
        <w:t>Tum</w:t>
      </w:r>
      <w:proofErr w:type="spellEnd"/>
      <w:r w:rsidR="003E06F0">
        <w:t xml:space="preserve"> </w:t>
      </w:r>
      <w:proofErr w:type="spellStart"/>
      <w:r w:rsidR="003E06F0">
        <w:t>Transmedia</w:t>
      </w:r>
      <w:proofErr w:type="spellEnd"/>
      <w:r w:rsidR="003E06F0">
        <w:t xml:space="preserve"> y Editorial Universitaria. </w:t>
      </w:r>
      <w:r w:rsidR="008513BF">
        <w:t xml:space="preserve">Para la página web de </w:t>
      </w:r>
      <w:proofErr w:type="spellStart"/>
      <w:r w:rsidR="008513BF">
        <w:t>Tum</w:t>
      </w:r>
      <w:proofErr w:type="spellEnd"/>
      <w:r w:rsidR="008513BF">
        <w:t xml:space="preserve"> </w:t>
      </w:r>
      <w:proofErr w:type="spellStart"/>
      <w:r w:rsidR="008513BF">
        <w:t>Transmedia</w:t>
      </w:r>
      <w:proofErr w:type="spellEnd"/>
      <w:r w:rsidR="008513BF">
        <w:t>, e</w:t>
      </w:r>
      <w:r w:rsidR="00FB6A53">
        <w:t xml:space="preserve">l mejor modelo </w:t>
      </w:r>
      <w:r w:rsidR="008C64D3">
        <w:t xml:space="preserve">con los datos </w:t>
      </w:r>
      <w:r w:rsidR="00FB6A53">
        <w:t xml:space="preserve">de UA tiene un SMAPE de </w:t>
      </w:r>
      <w:r w:rsidR="00FB6A53" w:rsidRPr="00FB6A53">
        <w:t>0.06345754861831665</w:t>
      </w:r>
      <w:r w:rsidR="00FB6A53">
        <w:t xml:space="preserve">, mientras que </w:t>
      </w:r>
      <w:r w:rsidR="008C64D3">
        <w:t xml:space="preserve">el mejor modelo </w:t>
      </w:r>
      <w:r w:rsidR="00FB6A53">
        <w:t>en el documento científico</w:t>
      </w:r>
      <w:r w:rsidR="008C64D3">
        <w:fldChar w:fldCharType="begin" w:fldLock="1"/>
      </w:r>
      <w:r w:rsidR="00E32A06">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C64D3">
        <w:fldChar w:fldCharType="separate"/>
      </w:r>
      <w:r w:rsidR="008C64D3" w:rsidRPr="008C64D3">
        <w:rPr>
          <w:noProof/>
        </w:rPr>
        <w:t>[1]</w:t>
      </w:r>
      <w:r w:rsidR="008C64D3">
        <w:fldChar w:fldCharType="end"/>
      </w:r>
      <w:r w:rsidR="00FB6A53">
        <w:t xml:space="preserve"> </w:t>
      </w:r>
      <w:r w:rsidR="008C64D3">
        <w:t xml:space="preserve">donde se pronostican páginas web de Wikipedia, </w:t>
      </w:r>
      <w:r w:rsidR="00FB6A53">
        <w:t xml:space="preserve">tiene un SMAPE de </w:t>
      </w:r>
      <w:r w:rsidR="00FB6A53" w:rsidRPr="00FB6A53">
        <w:t>0.349</w:t>
      </w:r>
      <w:r w:rsidR="00FB6A53">
        <w:t>,</w:t>
      </w:r>
      <w:r w:rsidR="008C64D3">
        <w:t xml:space="preserve"> dado que menores números de SMAPE se traducen en un mejor</w:t>
      </w:r>
      <w:r w:rsidR="008513BF">
        <w:t>es</w:t>
      </w:r>
      <w:r w:rsidR="008C64D3">
        <w:t xml:space="preserve"> resultado</w:t>
      </w:r>
      <w:r w:rsidR="008513BF">
        <w:t>s</w:t>
      </w:r>
      <w:r w:rsidR="008C64D3">
        <w:t xml:space="preserve">, </w:t>
      </w:r>
      <w:r w:rsidR="00FB6A53">
        <w:t>conclu</w:t>
      </w:r>
      <w:r w:rsidR="008513BF">
        <w:t xml:space="preserve">yo </w:t>
      </w:r>
      <w:r w:rsidR="00FB6A53">
        <w:t xml:space="preserve">que es </w:t>
      </w:r>
      <w:r w:rsidR="008C64D3">
        <w:t xml:space="preserve">un buen resultado el </w:t>
      </w:r>
      <w:r w:rsidR="008513BF">
        <w:t xml:space="preserve">rendimiento del </w:t>
      </w:r>
      <w:r w:rsidR="008C64D3">
        <w:t>modelo obtenido</w:t>
      </w:r>
      <w:r w:rsidR="008513BF">
        <w:t>.</w:t>
      </w:r>
    </w:p>
    <w:p w14:paraId="6983C9A6" w14:textId="77777777" w:rsidR="008513BF" w:rsidRDefault="008513BF" w:rsidP="00AA1F8D"/>
    <w:p w14:paraId="7AD322F6" w14:textId="77777777" w:rsidR="008513BF" w:rsidRDefault="008513BF" w:rsidP="00AA1F8D">
      <w:r>
        <w:t>Para la página web de la Editorial Universitaria t</w:t>
      </w:r>
      <w:r w:rsidR="008C64D3">
        <w:t xml:space="preserve">enemos el mejor modelo </w:t>
      </w:r>
      <w:r>
        <w:t>generado</w:t>
      </w:r>
      <w:r w:rsidR="008C64D3">
        <w:t xml:space="preserve">, este modelo tiene un SMAPE de </w:t>
      </w:r>
      <w:r w:rsidR="008C64D3" w:rsidRPr="00343EBF">
        <w:t>0.34444767236709595</w:t>
      </w:r>
      <w:r w:rsidR="008C64D3">
        <w:t>, un valor bas</w:t>
      </w:r>
      <w:r w:rsidR="000A3B8E">
        <w:t>tante similar en</w:t>
      </w:r>
      <w:r w:rsidR="008C64D3">
        <w:t xml:space="preserve"> el</w:t>
      </w:r>
      <w:r w:rsidR="000A3B8E">
        <w:t xml:space="preserve"> que se menciona se obtuvo en el</w:t>
      </w:r>
      <w:r w:rsidR="008C64D3">
        <w:t xml:space="preserve"> documento científico</w:t>
      </w:r>
      <w:r w:rsidR="008C64D3">
        <w:fldChar w:fldCharType="begin" w:fldLock="1"/>
      </w:r>
      <w:r w:rsidR="00E32A06">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C64D3">
        <w:fldChar w:fldCharType="separate"/>
      </w:r>
      <w:r w:rsidR="008C64D3" w:rsidRPr="008C64D3">
        <w:rPr>
          <w:noProof/>
        </w:rPr>
        <w:t>[1]</w:t>
      </w:r>
      <w:r w:rsidR="008C64D3">
        <w:fldChar w:fldCharType="end"/>
      </w:r>
      <w:r>
        <w:t>.</w:t>
      </w:r>
    </w:p>
    <w:p w14:paraId="1032D645" w14:textId="77777777" w:rsidR="008513BF" w:rsidRDefault="008513BF" w:rsidP="00AA1F8D"/>
    <w:p w14:paraId="7CE7A780" w14:textId="45A05C50" w:rsidR="008C64D3" w:rsidRDefault="008513BF" w:rsidP="00AA1F8D">
      <w:r>
        <w:t>S</w:t>
      </w:r>
      <w:r w:rsidR="008C64D3">
        <w:t>e realizaron pruebas de pasar los modelos con los datos de UA a GA4 dichos modelos tuvieron un peor rendimiento, probablemente debido a que GA</w:t>
      </w:r>
      <w:r w:rsidR="00342D81">
        <w:t>4 registra de manera distinta los datos que en UA, si bien se tomaron columnas que en significado son lo mismo, las formas de medir los datos en GA4 cambian, también si vemos los datos</w:t>
      </w:r>
      <w:r w:rsidR="000A3B8E">
        <w:t>,</w:t>
      </w:r>
      <w:r w:rsidR="00342D81">
        <w:t xml:space="preserve"> UA toma dato</w:t>
      </w:r>
      <w:r w:rsidR="000A3B8E">
        <w:t>s desde 2018</w:t>
      </w:r>
      <w:r w:rsidR="00342D81">
        <w:t xml:space="preserve"> pre-pandemia, y GA4 desde 2022 pos-pandemia, esto también pudo influenciar en los resultados y un modelo que aprendió con datos pre-pandemia tal vez no pudo ni siquiera re-entrenado </w:t>
      </w:r>
      <w:r w:rsidR="000A3B8E">
        <w:t>captar las características nuevas pos-pandemia, dado que los modelos de GA4 reentrenados tuvieron un conjunto reducido de datos, está la posibilidad de que si contáramos con una mayor cantidad de datos, pudiéramos tener un mejor rendimiento en el pronóstico.</w:t>
      </w:r>
    </w:p>
    <w:p w14:paraId="1F6E09C4" w14:textId="77777777" w:rsidR="00A64279" w:rsidRDefault="00A64279" w:rsidP="00AA1F8D"/>
    <w:p w14:paraId="5B796610" w14:textId="77777777" w:rsidR="00A64279" w:rsidRDefault="00A64279" w:rsidP="00AA1F8D"/>
    <w:p w14:paraId="558147EA" w14:textId="77777777" w:rsidR="008A184D" w:rsidRPr="00AA1F8D" w:rsidRDefault="008A184D" w:rsidP="004833B4"/>
    <w:p w14:paraId="0EFDBCB1" w14:textId="77777777" w:rsidR="00586985" w:rsidRDefault="00586985" w:rsidP="004833B4"/>
    <w:p w14:paraId="405811A8" w14:textId="03C2F709" w:rsidR="00992BA7" w:rsidRDefault="00A64279" w:rsidP="00A64279">
      <w:pPr>
        <w:pStyle w:val="Ttulo2"/>
      </w:pPr>
      <w:bookmarkStart w:id="71" w:name="_Toc164369680"/>
      <w:r>
        <w:t>5</w:t>
      </w:r>
      <w:r w:rsidRPr="00A64279">
        <w:t>.2 Futuras líneas de investigación</w:t>
      </w:r>
      <w:bookmarkEnd w:id="71"/>
    </w:p>
    <w:p w14:paraId="0DAA21AB" w14:textId="77777777" w:rsidR="00992BA7" w:rsidRDefault="00992BA7" w:rsidP="004833B4"/>
    <w:p w14:paraId="52DA431C" w14:textId="030F1F84" w:rsidR="00992BA7" w:rsidRDefault="000A3B8E" w:rsidP="000A3B8E">
      <w:r>
        <w:t>A partir del desarrollo de esta Tesis surgen varias líneas de trabajo que se enumeradas a continuación:</w:t>
      </w:r>
    </w:p>
    <w:p w14:paraId="71964483" w14:textId="77777777" w:rsidR="00F1585A" w:rsidRDefault="00F1585A" w:rsidP="000A3B8E"/>
    <w:p w14:paraId="2CCF4AEE" w14:textId="104C832E" w:rsidR="00F1585A" w:rsidRDefault="00F1585A" w:rsidP="000A3B8E">
      <w:pPr>
        <w:pStyle w:val="Prrafodelista"/>
        <w:numPr>
          <w:ilvl w:val="0"/>
          <w:numId w:val="21"/>
        </w:numPr>
      </w:pPr>
      <w:r>
        <w:t>Desarrollar un sistema que realice el pronóstico de series de tiempo de tráfico web en tiempo real.</w:t>
      </w:r>
    </w:p>
    <w:p w14:paraId="1E55D929" w14:textId="77777777" w:rsidR="00F1585A" w:rsidRDefault="00F1585A" w:rsidP="00F1585A">
      <w:pPr>
        <w:pStyle w:val="Prrafodelista"/>
      </w:pPr>
    </w:p>
    <w:p w14:paraId="21359FF3" w14:textId="03BAF40F" w:rsidR="00757315" w:rsidRDefault="00757315" w:rsidP="000A3B8E">
      <w:pPr>
        <w:pStyle w:val="Prrafodelista"/>
        <w:numPr>
          <w:ilvl w:val="0"/>
          <w:numId w:val="21"/>
        </w:numPr>
      </w:pPr>
      <w:r>
        <w:t xml:space="preserve">Realizar un estudio de caso comparativo de </w:t>
      </w:r>
      <w:r w:rsidR="00CC70D1">
        <w:t>diferentes</w:t>
      </w:r>
      <w:r>
        <w:t xml:space="preserve"> </w:t>
      </w:r>
      <w:proofErr w:type="spellStart"/>
      <w:r>
        <w:t>IAs</w:t>
      </w:r>
      <w:proofErr w:type="spellEnd"/>
      <w:r>
        <w:t xml:space="preserve"> con los datos de las páginas web de la </w:t>
      </w:r>
      <w:proofErr w:type="spellStart"/>
      <w:r>
        <w:t>U.Na.M</w:t>
      </w:r>
      <w:proofErr w:type="spellEnd"/>
      <w:r w:rsidR="00CC70D1">
        <w:t>.</w:t>
      </w:r>
    </w:p>
    <w:p w14:paraId="16E7F881" w14:textId="77777777" w:rsidR="007678C0" w:rsidRDefault="007678C0" w:rsidP="007678C0">
      <w:pPr>
        <w:pStyle w:val="Prrafodelista"/>
      </w:pPr>
    </w:p>
    <w:p w14:paraId="1A4D6689" w14:textId="440BE1F3" w:rsidR="00992BA7" w:rsidRDefault="00757315" w:rsidP="000A3B8E">
      <w:pPr>
        <w:pStyle w:val="Prrafodelista"/>
        <w:numPr>
          <w:ilvl w:val="0"/>
          <w:numId w:val="21"/>
        </w:numPr>
      </w:pPr>
      <w:r>
        <w:t xml:space="preserve">Generar nuevos modelos </w:t>
      </w:r>
      <w:r w:rsidR="00CC70D1">
        <w:t>agregando</w:t>
      </w:r>
      <w:r>
        <w:t xml:space="preserve"> nuevos datos que solo </w:t>
      </w:r>
      <w:r w:rsidR="007678C0">
        <w:t>se miden</w:t>
      </w:r>
      <w:r>
        <w:t xml:space="preserve"> en GA4 que no se medían en UA.</w:t>
      </w:r>
    </w:p>
    <w:p w14:paraId="5C351C71" w14:textId="77777777" w:rsidR="007678C0" w:rsidRDefault="007678C0" w:rsidP="007678C0">
      <w:pPr>
        <w:pStyle w:val="Prrafodelista"/>
      </w:pPr>
    </w:p>
    <w:p w14:paraId="747CD0D4" w14:textId="7DBD3DCD" w:rsidR="00757315" w:rsidRDefault="00757315" w:rsidP="000A3B8E">
      <w:pPr>
        <w:pStyle w:val="Prrafodelista"/>
        <w:numPr>
          <w:ilvl w:val="0"/>
          <w:numId w:val="21"/>
        </w:numPr>
      </w:pPr>
      <w:r>
        <w:t>Utilizar los resultados del Pronóstico de Series de Tiempo de T</w:t>
      </w:r>
      <w:r w:rsidR="00F1585A">
        <w:t>rá</w:t>
      </w:r>
      <w:r>
        <w:t xml:space="preserve">fico Web para pronosticar </w:t>
      </w:r>
      <w:r w:rsidR="00CC70D1">
        <w:t>el uso de</w:t>
      </w:r>
      <w:r>
        <w:t xml:space="preserve"> recursos de hardware.</w:t>
      </w:r>
    </w:p>
    <w:p w14:paraId="313864E9" w14:textId="77777777" w:rsidR="007678C0" w:rsidRDefault="007678C0" w:rsidP="007678C0">
      <w:pPr>
        <w:pStyle w:val="Prrafodelista"/>
      </w:pPr>
    </w:p>
    <w:p w14:paraId="49BB1EC0" w14:textId="59C18EF5" w:rsidR="00CC70D1" w:rsidRDefault="00CC70D1" w:rsidP="000A3B8E">
      <w:pPr>
        <w:pStyle w:val="Prrafodelista"/>
        <w:numPr>
          <w:ilvl w:val="0"/>
          <w:numId w:val="21"/>
        </w:numPr>
      </w:pPr>
      <w:r>
        <w:t>P</w:t>
      </w:r>
      <w:r w:rsidR="00F1585A">
        <w:t xml:space="preserve">robar los </w:t>
      </w:r>
      <w:r>
        <w:t xml:space="preserve">Modelos </w:t>
      </w:r>
      <w:r w:rsidR="00F1585A">
        <w:t>g</w:t>
      </w:r>
      <w:r>
        <w:t xml:space="preserve">enerados con otras páginas </w:t>
      </w:r>
      <w:r w:rsidR="00F1585A">
        <w:t>w</w:t>
      </w:r>
      <w:r>
        <w:t xml:space="preserve">eb de la </w:t>
      </w:r>
      <w:proofErr w:type="spellStart"/>
      <w:r>
        <w:t>U.Na.M</w:t>
      </w:r>
      <w:proofErr w:type="spellEnd"/>
      <w:r>
        <w:t>.</w:t>
      </w:r>
    </w:p>
    <w:p w14:paraId="402122C8" w14:textId="77777777" w:rsidR="007678C0" w:rsidRDefault="007678C0" w:rsidP="007678C0">
      <w:pPr>
        <w:pStyle w:val="Prrafodelista"/>
      </w:pPr>
    </w:p>
    <w:p w14:paraId="4BF1C5F2" w14:textId="1060C873" w:rsidR="003F41E6" w:rsidRDefault="007678C0" w:rsidP="00742D5D">
      <w:pPr>
        <w:pStyle w:val="Prrafodelista"/>
        <w:numPr>
          <w:ilvl w:val="0"/>
          <w:numId w:val="21"/>
        </w:numPr>
      </w:pPr>
      <w:r>
        <w:t>Realizar un estudio estadístico para comprobar que los datos de GA4 son parecidos a los de UA.</w:t>
      </w:r>
    </w:p>
    <w:p w14:paraId="6ED6019E" w14:textId="77777777" w:rsidR="003F41E6" w:rsidRDefault="003F41E6" w:rsidP="003F41E6">
      <w:pPr>
        <w:pStyle w:val="Prrafodelista"/>
      </w:pPr>
    </w:p>
    <w:p w14:paraId="6BF69C45" w14:textId="7FA8CECF" w:rsidR="003F41E6" w:rsidRDefault="003F41E6" w:rsidP="00742D5D">
      <w:pPr>
        <w:pStyle w:val="Prrafodelista"/>
        <w:numPr>
          <w:ilvl w:val="0"/>
          <w:numId w:val="21"/>
        </w:numPr>
      </w:pPr>
      <w:r>
        <w:t>Entrenar modelos de pronóstico de series de tiempo de tráfico web cuando se tengan una mayor cantidad de datos de GA4.</w:t>
      </w:r>
    </w:p>
    <w:p w14:paraId="630A711B" w14:textId="77777777" w:rsidR="00F1585A" w:rsidRDefault="00F1585A" w:rsidP="00F1585A">
      <w:pPr>
        <w:pStyle w:val="Prrafodelista"/>
      </w:pPr>
    </w:p>
    <w:p w14:paraId="443291A6" w14:textId="77777777" w:rsidR="00F1585A" w:rsidRDefault="00F1585A" w:rsidP="00F1585A">
      <w:pPr>
        <w:pStyle w:val="Prrafodelista"/>
      </w:pPr>
    </w:p>
    <w:p w14:paraId="717FFCF0" w14:textId="77777777" w:rsidR="007678C0" w:rsidRDefault="007678C0" w:rsidP="007678C0"/>
    <w:p w14:paraId="266355AF" w14:textId="41195411" w:rsidR="00992BA7" w:rsidRDefault="00992BA7" w:rsidP="00757315">
      <w:pPr>
        <w:pStyle w:val="Prrafodelista"/>
      </w:pPr>
    </w:p>
    <w:p w14:paraId="4BDAF217" w14:textId="77777777" w:rsidR="00992BA7" w:rsidRDefault="00992BA7" w:rsidP="004833B4"/>
    <w:p w14:paraId="29863C31" w14:textId="1DBFE37E" w:rsidR="00992BA7" w:rsidRDefault="00992BA7">
      <w:pPr>
        <w:spacing w:after="160" w:line="259" w:lineRule="auto"/>
      </w:pPr>
      <w:r>
        <w:br w:type="page"/>
      </w:r>
    </w:p>
    <w:p w14:paraId="0B326ACD" w14:textId="77777777" w:rsidR="00992BA7" w:rsidRPr="001D52E7" w:rsidRDefault="00992BA7" w:rsidP="00992BA7">
      <w:pPr>
        <w:pStyle w:val="Ttulo1"/>
      </w:pPr>
      <w:bookmarkStart w:id="72" w:name="_Toc164369681"/>
      <w:r w:rsidRPr="001D52E7">
        <w:lastRenderedPageBreak/>
        <w:t>Anexo</w:t>
      </w:r>
      <w:bookmarkEnd w:id="72"/>
    </w:p>
    <w:p w14:paraId="2837F90A" w14:textId="77777777" w:rsidR="00992BA7" w:rsidRPr="001D52E7" w:rsidRDefault="00992BA7" w:rsidP="00992BA7"/>
    <w:p w14:paraId="0659C1D0" w14:textId="77777777" w:rsidR="00992BA7" w:rsidRPr="001D52E7" w:rsidRDefault="00992BA7" w:rsidP="00992BA7"/>
    <w:p w14:paraId="3C6CFF7C" w14:textId="77777777" w:rsidR="00992BA7" w:rsidRPr="003A222A" w:rsidRDefault="00992BA7" w:rsidP="00992BA7">
      <w:r w:rsidRPr="003A222A">
        <w:t xml:space="preserve">Detalle de pruebas </w:t>
      </w:r>
      <w:r>
        <w:t>donde se variaron el orden de los datos de entrenamiento prueba en fecha.</w:t>
      </w:r>
    </w:p>
    <w:p w14:paraId="3C92175B" w14:textId="77777777" w:rsidR="00992BA7" w:rsidRPr="003A222A" w:rsidRDefault="00992BA7" w:rsidP="00992BA7"/>
    <w:p w14:paraId="4B96D9B2" w14:textId="77777777" w:rsidR="00992BA7" w:rsidRPr="003A222A" w:rsidRDefault="00992BA7" w:rsidP="00992BA7"/>
    <w:p w14:paraId="752A611F" w14:textId="77777777" w:rsidR="00992BA7" w:rsidRDefault="00992BA7" w:rsidP="00992BA7">
      <w:pPr>
        <w:pStyle w:val="Prrafodelista"/>
        <w:numPr>
          <w:ilvl w:val="0"/>
          <w:numId w:val="18"/>
        </w:numPr>
      </w:pPr>
      <w:r>
        <w:t>Prueba 1 variando las fechas de entrenamiento y prueba</w:t>
      </w:r>
    </w:p>
    <w:p w14:paraId="75DCCBD5" w14:textId="77777777" w:rsidR="00992BA7" w:rsidRDefault="00992BA7" w:rsidP="00992BA7"/>
    <w:p w14:paraId="3284A809" w14:textId="77777777" w:rsidR="00992BA7" w:rsidRDefault="00992BA7" w:rsidP="00992BA7"/>
    <w:p w14:paraId="262F2C46"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proofErr w:type="spellStart"/>
      <w:r w:rsidRPr="00CF5EDD">
        <w:rPr>
          <w:rFonts w:ascii="Courier New" w:hAnsi="Courier New" w:cs="Courier New"/>
          <w:color w:val="000000"/>
          <w:sz w:val="21"/>
          <w:szCs w:val="21"/>
          <w:lang w:val="en-US"/>
        </w:rPr>
        <w:t>train_df</w:t>
      </w:r>
      <w:proofErr w:type="gramStart"/>
      <w:r w:rsidRPr="00CF5EDD">
        <w:rPr>
          <w:rFonts w:ascii="Courier New" w:hAnsi="Courier New" w:cs="Courier New"/>
          <w:color w:val="000000"/>
          <w:sz w:val="21"/>
          <w:szCs w:val="21"/>
          <w:lang w:val="en-US"/>
        </w:rPr>
        <w:t>,test</w:t>
      </w:r>
      <w:proofErr w:type="gramEnd"/>
      <w:r w:rsidRPr="00CF5EDD">
        <w:rPr>
          <w:rFonts w:ascii="Courier New" w:hAnsi="Courier New" w:cs="Courier New"/>
          <w:color w:val="000000"/>
          <w:sz w:val="21"/>
          <w:szCs w:val="21"/>
          <w:lang w:val="en-US"/>
        </w:rPr>
        <w:t>_df</w:t>
      </w:r>
      <w:proofErr w:type="spellEnd"/>
      <w:r w:rsidRPr="00CF5EDD">
        <w:rPr>
          <w:rFonts w:ascii="Courier New" w:hAnsi="Courier New" w:cs="Courier New"/>
          <w:color w:val="000000"/>
          <w:sz w:val="21"/>
          <w:szCs w:val="21"/>
          <w:lang w:val="en-US"/>
        </w:rPr>
        <w:t xml:space="preserve"> = dataset[</w:t>
      </w:r>
      <w:r w:rsidRPr="00CF5EDD">
        <w:rPr>
          <w:rFonts w:ascii="Courier New" w:hAnsi="Courier New" w:cs="Courier New"/>
          <w:color w:val="116644"/>
          <w:sz w:val="21"/>
          <w:szCs w:val="21"/>
          <w:lang w:val="en-US"/>
        </w:rPr>
        <w:t>1</w:t>
      </w:r>
      <w:r w:rsidRPr="00CF5EDD">
        <w:rPr>
          <w:rFonts w:ascii="Courier New" w:hAnsi="Courier New" w:cs="Courier New"/>
          <w:color w:val="000000"/>
          <w:sz w:val="21"/>
          <w:szCs w:val="21"/>
          <w:lang w:val="en-US"/>
        </w:rPr>
        <w:t>:</w:t>
      </w:r>
      <w:r w:rsidRPr="00CF5EDD">
        <w:rPr>
          <w:rFonts w:ascii="Courier New" w:hAnsi="Courier New" w:cs="Courier New"/>
          <w:color w:val="116644"/>
          <w:sz w:val="21"/>
          <w:szCs w:val="21"/>
          <w:lang w:val="en-US"/>
        </w:rPr>
        <w:t>950</w:t>
      </w:r>
      <w:r w:rsidRPr="00CF5EDD">
        <w:rPr>
          <w:rFonts w:ascii="Courier New" w:hAnsi="Courier New" w:cs="Courier New"/>
          <w:color w:val="000000"/>
          <w:sz w:val="21"/>
          <w:szCs w:val="21"/>
          <w:lang w:val="en-US"/>
        </w:rPr>
        <w:t>], dataset[</w:t>
      </w:r>
      <w:r w:rsidRPr="00CF5EDD">
        <w:rPr>
          <w:rFonts w:ascii="Courier New" w:hAnsi="Courier New" w:cs="Courier New"/>
          <w:color w:val="116644"/>
          <w:sz w:val="21"/>
          <w:szCs w:val="21"/>
          <w:lang w:val="en-US"/>
        </w:rPr>
        <w:t>950</w:t>
      </w:r>
      <w:r w:rsidRPr="00CF5EDD">
        <w:rPr>
          <w:rFonts w:ascii="Courier New" w:hAnsi="Courier New" w:cs="Courier New"/>
          <w:color w:val="000000"/>
          <w:sz w:val="21"/>
          <w:szCs w:val="21"/>
          <w:lang w:val="en-US"/>
        </w:rPr>
        <w:t>:</w:t>
      </w:r>
      <w:r w:rsidRPr="00CF5EDD">
        <w:rPr>
          <w:rFonts w:ascii="Courier New" w:hAnsi="Courier New" w:cs="Courier New"/>
          <w:color w:val="116644"/>
          <w:sz w:val="21"/>
          <w:szCs w:val="21"/>
          <w:lang w:val="en-US"/>
        </w:rPr>
        <w:t>1250</w:t>
      </w:r>
      <w:r w:rsidRPr="00CF5EDD">
        <w:rPr>
          <w:rFonts w:ascii="Courier New" w:hAnsi="Courier New" w:cs="Courier New"/>
          <w:color w:val="000000"/>
          <w:sz w:val="21"/>
          <w:szCs w:val="21"/>
          <w:lang w:val="en-US"/>
        </w:rPr>
        <w:t>]</w:t>
      </w:r>
    </w:p>
    <w:p w14:paraId="7AC24C72"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116644"/>
          <w:sz w:val="21"/>
          <w:szCs w:val="21"/>
          <w:lang w:val="en-US"/>
        </w:rPr>
        <w:t>1250</w:t>
      </w:r>
      <w:r w:rsidRPr="00CF5EDD">
        <w:rPr>
          <w:rFonts w:ascii="Courier New" w:hAnsi="Courier New" w:cs="Courier New"/>
          <w:color w:val="000000"/>
          <w:sz w:val="21"/>
          <w:szCs w:val="21"/>
          <w:lang w:val="en-US"/>
        </w:rPr>
        <w:t>:</w:t>
      </w:r>
      <w:r w:rsidRPr="00CF5EDD">
        <w:rPr>
          <w:rFonts w:ascii="Courier New" w:hAnsi="Courier New" w:cs="Courier New"/>
          <w:color w:val="116644"/>
          <w:sz w:val="21"/>
          <w:szCs w:val="21"/>
          <w:lang w:val="en-US"/>
        </w:rPr>
        <w:t>1670</w:t>
      </w:r>
      <w:r w:rsidRPr="00CF5EDD">
        <w:rPr>
          <w:rFonts w:ascii="Courier New" w:hAnsi="Courier New" w:cs="Courier New"/>
          <w:color w:val="000000"/>
          <w:sz w:val="21"/>
          <w:szCs w:val="21"/>
          <w:lang w:val="en-US"/>
        </w:rPr>
        <w:t>]</w:t>
      </w:r>
    </w:p>
    <w:p w14:paraId="0AFBBB83"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test_df2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116644"/>
          <w:sz w:val="21"/>
          <w:szCs w:val="21"/>
          <w:lang w:val="en-US"/>
        </w:rPr>
        <w:t>1670</w:t>
      </w:r>
      <w:r w:rsidRPr="00CF5EDD">
        <w:rPr>
          <w:rFonts w:ascii="Courier New" w:hAnsi="Courier New" w:cs="Courier New"/>
          <w:color w:val="000000"/>
          <w:sz w:val="21"/>
          <w:szCs w:val="21"/>
          <w:lang w:val="en-US"/>
        </w:rPr>
        <w:t>:]</w:t>
      </w:r>
    </w:p>
    <w:p w14:paraId="76553B12" w14:textId="77777777" w:rsidR="00992BA7" w:rsidRPr="003A222A" w:rsidRDefault="00992BA7" w:rsidP="00992BA7">
      <w:pPr>
        <w:ind w:left="360"/>
      </w:pPr>
      <w:r w:rsidRPr="00CF5EDD">
        <w:rPr>
          <w:lang w:val="en-US"/>
        </w:rPr>
        <w:tab/>
      </w:r>
      <w:proofErr w:type="spellStart"/>
      <w:r w:rsidRPr="003A222A">
        <w:t>Hyperparameters</w:t>
      </w:r>
      <w:proofErr w:type="spellEnd"/>
      <w:r w:rsidRPr="003A222A">
        <w:t>:</w:t>
      </w:r>
    </w:p>
    <w:p w14:paraId="3EC8215E" w14:textId="77777777" w:rsidR="00992BA7" w:rsidRPr="003A222A" w:rsidRDefault="00992BA7" w:rsidP="00992BA7">
      <w:pPr>
        <w:ind w:left="709"/>
      </w:pPr>
      <w:r>
        <w:t>Unidades</w:t>
      </w:r>
      <w:r w:rsidRPr="003A222A">
        <w:t>: 288</w:t>
      </w:r>
    </w:p>
    <w:p w14:paraId="1EB4E87E" w14:textId="77777777" w:rsidR="00992BA7" w:rsidRPr="003A222A" w:rsidRDefault="00992BA7" w:rsidP="00992BA7">
      <w:pPr>
        <w:ind w:left="709"/>
      </w:pPr>
      <w:r>
        <w:t>Ratio de Aprendizaje</w:t>
      </w:r>
      <w:r w:rsidRPr="003A222A">
        <w:t>: 0.0016406586383193105</w:t>
      </w:r>
    </w:p>
    <w:p w14:paraId="1D47FF58" w14:textId="77777777" w:rsidR="00992BA7" w:rsidRPr="00CF5EDD" w:rsidRDefault="00992BA7" w:rsidP="00992BA7">
      <w:pPr>
        <w:ind w:left="709"/>
        <w:rPr>
          <w:lang w:val="en-US"/>
        </w:rPr>
      </w:pPr>
      <w:r w:rsidRPr="00CF5EDD">
        <w:rPr>
          <w:i/>
          <w:lang w:val="en-US"/>
        </w:rPr>
        <w:t>Dropout</w:t>
      </w:r>
      <w:r w:rsidRPr="00CF5EDD">
        <w:rPr>
          <w:lang w:val="en-US"/>
        </w:rPr>
        <w:t>: 0.1</w:t>
      </w:r>
    </w:p>
    <w:p w14:paraId="6E1B9713" w14:textId="77777777" w:rsidR="00992BA7" w:rsidRPr="00CF5EDD" w:rsidRDefault="00992BA7" w:rsidP="00992BA7">
      <w:pPr>
        <w:ind w:left="709"/>
        <w:rPr>
          <w:lang w:val="en-US"/>
        </w:rPr>
      </w:pPr>
      <w:r w:rsidRPr="00CF5EDD">
        <w:rPr>
          <w:i/>
          <w:lang w:val="en-US"/>
        </w:rPr>
        <w:t>Recurrent Dropout</w:t>
      </w:r>
      <w:r w:rsidRPr="00CF5EDD">
        <w:rPr>
          <w:lang w:val="en-US"/>
        </w:rPr>
        <w:t>: 0.4</w:t>
      </w:r>
    </w:p>
    <w:p w14:paraId="337FB860" w14:textId="77777777" w:rsidR="00992BA7" w:rsidRPr="00CF5EDD" w:rsidRDefault="00992BA7" w:rsidP="00992BA7">
      <w:pPr>
        <w:ind w:left="709"/>
        <w:rPr>
          <w:lang w:val="en-US"/>
        </w:rPr>
      </w:pPr>
      <w:r w:rsidRPr="00CF5EDD">
        <w:rPr>
          <w:i/>
          <w:lang w:val="en-US"/>
        </w:rPr>
        <w:t>Batch size</w:t>
      </w:r>
      <w:r w:rsidRPr="00CF5EDD">
        <w:rPr>
          <w:lang w:val="en-US"/>
        </w:rPr>
        <w:t>: 64</w:t>
      </w:r>
    </w:p>
    <w:p w14:paraId="45D11A1C" w14:textId="77777777" w:rsidR="00992BA7" w:rsidRPr="008C64D3" w:rsidRDefault="00992BA7" w:rsidP="00992BA7">
      <w:pPr>
        <w:ind w:left="709"/>
      </w:pPr>
      <w:r w:rsidRPr="008C64D3">
        <w:rPr>
          <w:i/>
        </w:rPr>
        <w:t>Score</w:t>
      </w:r>
      <w:r w:rsidRPr="008C64D3">
        <w:t>: 0.18816892802715302</w:t>
      </w:r>
    </w:p>
    <w:p w14:paraId="01E378D8" w14:textId="77777777" w:rsidR="00992BA7" w:rsidRPr="008C64D3" w:rsidRDefault="00992BA7" w:rsidP="00992BA7">
      <w:pPr>
        <w:pStyle w:val="Prrafodelista"/>
      </w:pPr>
    </w:p>
    <w:p w14:paraId="0E9FB3B0" w14:textId="77777777" w:rsidR="00992BA7" w:rsidRDefault="00992BA7" w:rsidP="00992BA7">
      <w:pPr>
        <w:pStyle w:val="Prrafodelista"/>
        <w:numPr>
          <w:ilvl w:val="0"/>
          <w:numId w:val="18"/>
        </w:numPr>
      </w:pPr>
      <w:r>
        <w:t>Prueba 2 variando las fechas de entrenamiento y prueba</w:t>
      </w:r>
    </w:p>
    <w:p w14:paraId="1FBD29C7"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proofErr w:type="spellStart"/>
      <w:r w:rsidRPr="00CF5EDD">
        <w:rPr>
          <w:rFonts w:ascii="Courier New" w:hAnsi="Courier New" w:cs="Courier New"/>
          <w:color w:val="000000"/>
          <w:sz w:val="21"/>
          <w:szCs w:val="21"/>
          <w:lang w:val="en-US"/>
        </w:rPr>
        <w:t>train_df</w:t>
      </w:r>
      <w:proofErr w:type="gramStart"/>
      <w:r w:rsidRPr="00CF5EDD">
        <w:rPr>
          <w:rFonts w:ascii="Courier New" w:hAnsi="Courier New" w:cs="Courier New"/>
          <w:color w:val="000000"/>
          <w:sz w:val="21"/>
          <w:szCs w:val="21"/>
          <w:lang w:val="en-US"/>
        </w:rPr>
        <w:t>,test</w:t>
      </w:r>
      <w:proofErr w:type="gramEnd"/>
      <w:r w:rsidRPr="00CF5EDD">
        <w:rPr>
          <w:rFonts w:ascii="Courier New" w:hAnsi="Courier New" w:cs="Courier New"/>
          <w:color w:val="000000"/>
          <w:sz w:val="21"/>
          <w:szCs w:val="21"/>
          <w:lang w:val="en-US"/>
        </w:rPr>
        <w:t>_df</w:t>
      </w:r>
      <w:proofErr w:type="spellEnd"/>
      <w:r w:rsidRPr="00CF5EDD">
        <w:rPr>
          <w:rFonts w:ascii="Courier New" w:hAnsi="Courier New" w:cs="Courier New"/>
          <w:color w:val="000000"/>
          <w:sz w:val="21"/>
          <w:szCs w:val="21"/>
          <w:lang w:val="en-US"/>
        </w:rPr>
        <w:t xml:space="preserve"> = dataset[1:950], dataset[950:1250]</w:t>
      </w:r>
    </w:p>
    <w:p w14:paraId="36F882AC"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1250:1670]</w:t>
      </w:r>
    </w:p>
    <w:p w14:paraId="76B9CFFB"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test_df2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1670:]</w:t>
      </w:r>
    </w:p>
    <w:p w14:paraId="516CC5AC" w14:textId="77777777" w:rsidR="00992BA7" w:rsidRDefault="00992BA7" w:rsidP="00992BA7">
      <w:pPr>
        <w:ind w:left="709"/>
      </w:pPr>
      <w:r w:rsidRPr="003A222A">
        <w:t xml:space="preserve">Misma configuración de datos </w:t>
      </w:r>
      <w:proofErr w:type="spellStart"/>
      <w:r w:rsidRPr="003A222A">
        <w:t>train</w:t>
      </w:r>
      <w:proofErr w:type="spellEnd"/>
      <w:r>
        <w:t>-</w:t>
      </w:r>
      <w:r w:rsidRPr="003A222A">
        <w:t>test que el anterior pero con más épocas</w:t>
      </w:r>
      <w:r>
        <w:t>.</w:t>
      </w:r>
    </w:p>
    <w:p w14:paraId="54E82A21" w14:textId="666C5A52" w:rsidR="00992BA7" w:rsidRDefault="0085754F" w:rsidP="00992BA7">
      <w:pPr>
        <w:ind w:left="709"/>
      </w:pPr>
      <w:proofErr w:type="spellStart"/>
      <w:r>
        <w:t>Hiperparametros</w:t>
      </w:r>
      <w:proofErr w:type="spellEnd"/>
      <w:r w:rsidR="00992BA7">
        <w:t>:</w:t>
      </w:r>
    </w:p>
    <w:p w14:paraId="69A51B3D" w14:textId="77777777" w:rsidR="00992BA7" w:rsidRPr="001D52E7" w:rsidRDefault="00992BA7" w:rsidP="00992BA7">
      <w:pPr>
        <w:ind w:left="709"/>
      </w:pPr>
      <w:r>
        <w:t>Unidades</w:t>
      </w:r>
      <w:r w:rsidRPr="001D52E7">
        <w:t>: 160</w:t>
      </w:r>
    </w:p>
    <w:p w14:paraId="7E12D889" w14:textId="77777777" w:rsidR="00992BA7" w:rsidRPr="001D52E7" w:rsidRDefault="00992BA7" w:rsidP="00992BA7">
      <w:pPr>
        <w:ind w:left="709"/>
      </w:pPr>
      <w:r>
        <w:t>Ratio de Aprendizaje</w:t>
      </w:r>
      <w:r w:rsidRPr="001D52E7">
        <w:t>: 0.0007479781936524693</w:t>
      </w:r>
    </w:p>
    <w:p w14:paraId="3409F6C2" w14:textId="77777777" w:rsidR="00992BA7" w:rsidRPr="00CF5EDD" w:rsidRDefault="00992BA7" w:rsidP="00992BA7">
      <w:pPr>
        <w:ind w:left="709"/>
        <w:rPr>
          <w:lang w:val="en-US"/>
        </w:rPr>
      </w:pPr>
      <w:r w:rsidRPr="00CF5EDD">
        <w:rPr>
          <w:i/>
          <w:lang w:val="en-US"/>
        </w:rPr>
        <w:t>Dropout</w:t>
      </w:r>
      <w:r w:rsidRPr="00CF5EDD">
        <w:rPr>
          <w:lang w:val="en-US"/>
        </w:rPr>
        <w:t>: 0.30000000000000004</w:t>
      </w:r>
    </w:p>
    <w:p w14:paraId="7D4C3508" w14:textId="77777777" w:rsidR="00992BA7" w:rsidRPr="00CF5EDD" w:rsidRDefault="00992BA7" w:rsidP="00992BA7">
      <w:pPr>
        <w:ind w:left="709"/>
        <w:rPr>
          <w:lang w:val="en-US"/>
        </w:rPr>
      </w:pPr>
      <w:r w:rsidRPr="00CF5EDD">
        <w:rPr>
          <w:i/>
          <w:lang w:val="en-US"/>
        </w:rPr>
        <w:t>Recurrent</w:t>
      </w:r>
      <w:r w:rsidRPr="00CF5EDD">
        <w:rPr>
          <w:lang w:val="en-US"/>
        </w:rPr>
        <w:t xml:space="preserve"> </w:t>
      </w:r>
      <w:r w:rsidRPr="00CF5EDD">
        <w:rPr>
          <w:i/>
          <w:lang w:val="en-US"/>
        </w:rPr>
        <w:t>Dropout</w:t>
      </w:r>
      <w:r w:rsidRPr="00CF5EDD">
        <w:rPr>
          <w:lang w:val="en-US"/>
        </w:rPr>
        <w:t>: 0.2</w:t>
      </w:r>
    </w:p>
    <w:p w14:paraId="6F9B7BD3" w14:textId="77777777" w:rsidR="00992BA7" w:rsidRPr="00CF5EDD" w:rsidRDefault="00992BA7" w:rsidP="00992BA7">
      <w:pPr>
        <w:ind w:left="709"/>
        <w:rPr>
          <w:lang w:val="en-US"/>
        </w:rPr>
      </w:pPr>
      <w:r w:rsidRPr="00CF5EDD">
        <w:rPr>
          <w:i/>
          <w:lang w:val="en-US"/>
        </w:rPr>
        <w:t>Batch size</w:t>
      </w:r>
      <w:r w:rsidRPr="00CF5EDD">
        <w:rPr>
          <w:lang w:val="en-US"/>
        </w:rPr>
        <w:t>: 32</w:t>
      </w:r>
    </w:p>
    <w:p w14:paraId="3AEA3AAC" w14:textId="77777777" w:rsidR="00992BA7" w:rsidRPr="008C64D3" w:rsidRDefault="00992BA7" w:rsidP="00992BA7">
      <w:pPr>
        <w:ind w:left="709"/>
      </w:pPr>
      <w:r w:rsidRPr="008C64D3">
        <w:t>Epocas</w:t>
      </w:r>
      <w:proofErr w:type="gramStart"/>
      <w:r w:rsidRPr="008C64D3">
        <w:t>:200</w:t>
      </w:r>
      <w:proofErr w:type="gramEnd"/>
    </w:p>
    <w:p w14:paraId="46D9BD6A" w14:textId="77777777" w:rsidR="00992BA7" w:rsidRPr="008C64D3" w:rsidRDefault="00992BA7" w:rsidP="00992BA7">
      <w:pPr>
        <w:ind w:left="709"/>
      </w:pPr>
      <w:r w:rsidRPr="008C64D3">
        <w:rPr>
          <w:i/>
        </w:rPr>
        <w:t>Score</w:t>
      </w:r>
      <w:r w:rsidRPr="008C64D3">
        <w:t>: 0.18816962838172913</w:t>
      </w:r>
    </w:p>
    <w:p w14:paraId="2A4458B0" w14:textId="77777777" w:rsidR="00992BA7" w:rsidRPr="008C64D3" w:rsidRDefault="00992BA7" w:rsidP="00992BA7">
      <w:pPr>
        <w:ind w:left="709"/>
      </w:pPr>
    </w:p>
    <w:p w14:paraId="1B0B0EDD" w14:textId="77777777" w:rsidR="00992BA7" w:rsidRPr="008C64D3" w:rsidRDefault="00992BA7" w:rsidP="00992BA7">
      <w:pPr>
        <w:ind w:left="709"/>
      </w:pPr>
    </w:p>
    <w:p w14:paraId="1245ED3C" w14:textId="77777777" w:rsidR="00992BA7" w:rsidRPr="00340CE9" w:rsidRDefault="00992BA7" w:rsidP="00992BA7">
      <w:pPr>
        <w:pStyle w:val="Prrafodelista"/>
        <w:numPr>
          <w:ilvl w:val="0"/>
          <w:numId w:val="18"/>
        </w:numPr>
        <w:rPr>
          <w:rFonts w:ascii="Courier New" w:hAnsi="Courier New" w:cs="Courier New"/>
          <w:color w:val="000000"/>
          <w:sz w:val="21"/>
          <w:szCs w:val="21"/>
        </w:rPr>
      </w:pPr>
      <w:r>
        <w:t>Prueba 3 variando las fechas de entrenamiento y prueba</w:t>
      </w:r>
    </w:p>
    <w:p w14:paraId="1FAACC13"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proofErr w:type="spellStart"/>
      <w:r w:rsidRPr="00CF5EDD">
        <w:rPr>
          <w:rFonts w:ascii="Courier New" w:hAnsi="Courier New" w:cs="Courier New"/>
          <w:color w:val="000000"/>
          <w:sz w:val="21"/>
          <w:szCs w:val="21"/>
          <w:lang w:val="en-US"/>
        </w:rPr>
        <w:t>train_df</w:t>
      </w:r>
      <w:proofErr w:type="gramStart"/>
      <w:r w:rsidRPr="00CF5EDD">
        <w:rPr>
          <w:rFonts w:ascii="Courier New" w:hAnsi="Courier New" w:cs="Courier New"/>
          <w:color w:val="000000"/>
          <w:sz w:val="21"/>
          <w:szCs w:val="21"/>
          <w:lang w:val="en-US"/>
        </w:rPr>
        <w:t>,test</w:t>
      </w:r>
      <w:proofErr w:type="gramEnd"/>
      <w:r w:rsidRPr="00CF5EDD">
        <w:rPr>
          <w:rFonts w:ascii="Courier New" w:hAnsi="Courier New" w:cs="Courier New"/>
          <w:color w:val="000000"/>
          <w:sz w:val="21"/>
          <w:szCs w:val="21"/>
          <w:lang w:val="en-US"/>
        </w:rPr>
        <w:t>_df</w:t>
      </w:r>
      <w:proofErr w:type="spellEnd"/>
      <w:r w:rsidRPr="00CF5EDD">
        <w:rPr>
          <w:rFonts w:ascii="Courier New" w:hAnsi="Courier New" w:cs="Courier New"/>
          <w:color w:val="000000"/>
          <w:sz w:val="21"/>
          <w:szCs w:val="21"/>
          <w:lang w:val="en-US"/>
        </w:rPr>
        <w:t xml:space="preserve"> = dataset[0:100], dataset[950:1250]</w:t>
      </w:r>
    </w:p>
    <w:p w14:paraId="7663ADFF"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250:500]</w:t>
      </w:r>
    </w:p>
    <w:p w14:paraId="6916F935"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train_df3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1360:1490]#dataset[1250:1670]</w:t>
      </w:r>
    </w:p>
    <w:p w14:paraId="316363E9" w14:textId="77777777" w:rsidR="00992BA7" w:rsidRPr="00992BA7" w:rsidRDefault="00992BA7" w:rsidP="00992BA7">
      <w:pPr>
        <w:shd w:val="clear" w:color="auto" w:fill="F7F7F7"/>
        <w:spacing w:line="285" w:lineRule="atLeast"/>
        <w:ind w:left="709"/>
      </w:pPr>
      <w:r w:rsidRPr="00992BA7">
        <w:rPr>
          <w:rFonts w:ascii="Courier New" w:hAnsi="Courier New" w:cs="Courier New"/>
          <w:color w:val="000000"/>
          <w:sz w:val="21"/>
          <w:szCs w:val="21"/>
        </w:rPr>
        <w:t xml:space="preserve">test_df2 = </w:t>
      </w:r>
      <w:proofErr w:type="spellStart"/>
      <w:proofErr w:type="gramStart"/>
      <w:r w:rsidRPr="00992BA7">
        <w:rPr>
          <w:rFonts w:ascii="Courier New" w:hAnsi="Courier New" w:cs="Courier New"/>
          <w:color w:val="000000"/>
          <w:sz w:val="21"/>
          <w:szCs w:val="21"/>
        </w:rPr>
        <w:t>dataset</w:t>
      </w:r>
      <w:proofErr w:type="spellEnd"/>
      <w:r w:rsidRPr="00992BA7">
        <w:rPr>
          <w:rFonts w:ascii="Courier New" w:hAnsi="Courier New" w:cs="Courier New"/>
          <w:color w:val="000000"/>
          <w:sz w:val="21"/>
          <w:szCs w:val="21"/>
        </w:rPr>
        <w:t>[</w:t>
      </w:r>
      <w:proofErr w:type="gramEnd"/>
      <w:r w:rsidRPr="00992BA7">
        <w:rPr>
          <w:rFonts w:ascii="Courier New" w:hAnsi="Courier New" w:cs="Courier New"/>
          <w:color w:val="000000"/>
          <w:sz w:val="21"/>
          <w:szCs w:val="21"/>
        </w:rPr>
        <w:t>1670:]</w:t>
      </w:r>
      <w:r w:rsidRPr="00992BA7">
        <w:t xml:space="preserve"> </w:t>
      </w:r>
    </w:p>
    <w:p w14:paraId="4CFCAC93" w14:textId="4372544F" w:rsidR="00992BA7" w:rsidRPr="001D52E7" w:rsidRDefault="0085754F" w:rsidP="00992BA7">
      <w:pPr>
        <w:ind w:left="709"/>
      </w:pPr>
      <w:proofErr w:type="spellStart"/>
      <w:r>
        <w:t>Hiperparametros</w:t>
      </w:r>
      <w:proofErr w:type="spellEnd"/>
      <w:r w:rsidR="00992BA7" w:rsidRPr="001D52E7">
        <w:t>:</w:t>
      </w:r>
    </w:p>
    <w:p w14:paraId="14754F75" w14:textId="77777777" w:rsidR="00992BA7" w:rsidRPr="001D52E7" w:rsidRDefault="00992BA7" w:rsidP="00992BA7">
      <w:pPr>
        <w:ind w:left="709"/>
      </w:pPr>
      <w:r>
        <w:t>Unidades</w:t>
      </w:r>
      <w:r w:rsidRPr="001D52E7">
        <w:t>: 192</w:t>
      </w:r>
    </w:p>
    <w:p w14:paraId="7375FCFD" w14:textId="77777777" w:rsidR="00992BA7" w:rsidRPr="001D52E7" w:rsidRDefault="00992BA7" w:rsidP="00992BA7">
      <w:pPr>
        <w:ind w:left="709"/>
      </w:pPr>
      <w:r>
        <w:t>Ratio de Aprendizaje</w:t>
      </w:r>
      <w:r w:rsidRPr="001D52E7">
        <w:t>: 0.0028156208463983876</w:t>
      </w:r>
    </w:p>
    <w:p w14:paraId="10776CAD" w14:textId="77777777" w:rsidR="00992BA7" w:rsidRPr="00992BA7" w:rsidRDefault="00992BA7" w:rsidP="00992BA7">
      <w:pPr>
        <w:ind w:left="709"/>
      </w:pPr>
      <w:proofErr w:type="spellStart"/>
      <w:r w:rsidRPr="00992BA7">
        <w:rPr>
          <w:i/>
        </w:rPr>
        <w:t>Dropout</w:t>
      </w:r>
      <w:proofErr w:type="spellEnd"/>
      <w:r w:rsidRPr="00992BA7">
        <w:t>: 0.0</w:t>
      </w:r>
    </w:p>
    <w:p w14:paraId="5090D894" w14:textId="77777777" w:rsidR="00992BA7" w:rsidRPr="00992BA7" w:rsidRDefault="00992BA7" w:rsidP="00992BA7">
      <w:pPr>
        <w:ind w:left="709"/>
      </w:pPr>
      <w:proofErr w:type="spellStart"/>
      <w:r w:rsidRPr="00992BA7">
        <w:rPr>
          <w:i/>
        </w:rPr>
        <w:t>Recurrent</w:t>
      </w:r>
      <w:proofErr w:type="spellEnd"/>
      <w:r w:rsidRPr="00992BA7">
        <w:rPr>
          <w:i/>
        </w:rPr>
        <w:t xml:space="preserve"> </w:t>
      </w:r>
      <w:proofErr w:type="spellStart"/>
      <w:r w:rsidRPr="00992BA7">
        <w:rPr>
          <w:i/>
        </w:rPr>
        <w:t>Dropout</w:t>
      </w:r>
      <w:proofErr w:type="spellEnd"/>
      <w:r w:rsidRPr="00992BA7">
        <w:t>: 0.0</w:t>
      </w:r>
    </w:p>
    <w:p w14:paraId="5FD1744A" w14:textId="77777777" w:rsidR="00992BA7" w:rsidRPr="00FA1763" w:rsidRDefault="00992BA7" w:rsidP="00992BA7">
      <w:pPr>
        <w:ind w:left="709"/>
        <w:rPr>
          <w:lang w:val="en-US"/>
        </w:rPr>
      </w:pPr>
      <w:r w:rsidRPr="00FA1763">
        <w:rPr>
          <w:i/>
          <w:lang w:val="en-US"/>
        </w:rPr>
        <w:lastRenderedPageBreak/>
        <w:t>Batch size</w:t>
      </w:r>
      <w:r w:rsidRPr="00FA1763">
        <w:rPr>
          <w:lang w:val="en-US"/>
        </w:rPr>
        <w:t>: 32</w:t>
      </w:r>
    </w:p>
    <w:p w14:paraId="01672283" w14:textId="77777777" w:rsidR="00992BA7" w:rsidRPr="00FA1763" w:rsidRDefault="00992BA7" w:rsidP="00992BA7">
      <w:pPr>
        <w:ind w:left="709"/>
        <w:rPr>
          <w:lang w:val="en-US"/>
        </w:rPr>
      </w:pPr>
      <w:r w:rsidRPr="00FA1763">
        <w:rPr>
          <w:i/>
          <w:lang w:val="en-US"/>
        </w:rPr>
        <w:t>Score</w:t>
      </w:r>
      <w:r w:rsidRPr="00FA1763">
        <w:rPr>
          <w:lang w:val="en-US"/>
        </w:rPr>
        <w:t>: 0.1882011443376541</w:t>
      </w:r>
    </w:p>
    <w:p w14:paraId="65871B62" w14:textId="77777777" w:rsidR="00992BA7" w:rsidRPr="00FA1763" w:rsidRDefault="00992BA7" w:rsidP="004833B4">
      <w:pPr>
        <w:rPr>
          <w:lang w:val="en-US"/>
        </w:rPr>
      </w:pPr>
    </w:p>
    <w:p w14:paraId="2BEFF6FD" w14:textId="77777777" w:rsidR="00883FE8" w:rsidRPr="00FA1763" w:rsidRDefault="00883FE8" w:rsidP="004833B4">
      <w:pPr>
        <w:rPr>
          <w:lang w:val="en-US"/>
        </w:rPr>
      </w:pPr>
    </w:p>
    <w:p w14:paraId="2FE3067A" w14:textId="77777777" w:rsidR="00883FE8" w:rsidRPr="00FA1763" w:rsidRDefault="00883FE8" w:rsidP="004833B4">
      <w:pPr>
        <w:rPr>
          <w:lang w:val="en-US"/>
        </w:rPr>
      </w:pPr>
    </w:p>
    <w:p w14:paraId="41363C6C" w14:textId="77777777" w:rsidR="00883FE8" w:rsidRPr="00FA1763" w:rsidRDefault="00883FE8" w:rsidP="00883FE8">
      <w:pPr>
        <w:rPr>
          <w:lang w:val="en-US"/>
        </w:rPr>
      </w:pPr>
      <w:r w:rsidRPr="00FA1763">
        <w:rPr>
          <w:lang w:val="en-US"/>
        </w:rPr>
        <w:t>To do</w:t>
      </w:r>
    </w:p>
    <w:p w14:paraId="58B8DA8B" w14:textId="77777777" w:rsidR="00883FE8" w:rsidRPr="00FA1763" w:rsidRDefault="00883FE8" w:rsidP="00883FE8">
      <w:pPr>
        <w:rPr>
          <w:highlight w:val="yellow"/>
          <w:lang w:val="en-US"/>
        </w:rPr>
      </w:pPr>
      <w:proofErr w:type="spellStart"/>
      <w:r w:rsidRPr="00FA1763">
        <w:rPr>
          <w:highlight w:val="yellow"/>
          <w:lang w:val="en-US"/>
        </w:rPr>
        <w:t>Hacer</w:t>
      </w:r>
      <w:proofErr w:type="spellEnd"/>
      <w:r w:rsidRPr="00FA1763">
        <w:rPr>
          <w:highlight w:val="yellow"/>
          <w:lang w:val="en-US"/>
        </w:rPr>
        <w:t xml:space="preserve"> </w:t>
      </w:r>
      <w:proofErr w:type="spellStart"/>
      <w:r w:rsidRPr="00FA1763">
        <w:rPr>
          <w:highlight w:val="yellow"/>
          <w:lang w:val="en-US"/>
        </w:rPr>
        <w:t>c</w:t>
      </w:r>
      <w:r w:rsidRPr="00FA1763">
        <w:rPr>
          <w:highlight w:val="lightGray"/>
          <w:lang w:val="en-US"/>
        </w:rPr>
        <w:t>onclusiones</w:t>
      </w:r>
      <w:proofErr w:type="spellEnd"/>
    </w:p>
    <w:p w14:paraId="46A4E222" w14:textId="77777777" w:rsidR="00883FE8" w:rsidRPr="0030456E" w:rsidRDefault="00883FE8" w:rsidP="00883FE8">
      <w:pPr>
        <w:rPr>
          <w:highlight w:val="lightGray"/>
        </w:rPr>
      </w:pPr>
      <w:r w:rsidRPr="0030456E">
        <w:rPr>
          <w:highlight w:val="lightGray"/>
        </w:rPr>
        <w:t xml:space="preserve">Hacer Futuras </w:t>
      </w:r>
      <w:proofErr w:type="spellStart"/>
      <w:r w:rsidRPr="0030456E">
        <w:rPr>
          <w:highlight w:val="lightGray"/>
        </w:rPr>
        <w:t>lineas</w:t>
      </w:r>
      <w:proofErr w:type="spellEnd"/>
      <w:r w:rsidRPr="0030456E">
        <w:rPr>
          <w:highlight w:val="lightGray"/>
        </w:rPr>
        <w:t xml:space="preserve"> de investigación</w:t>
      </w:r>
    </w:p>
    <w:p w14:paraId="3E8411D0" w14:textId="77777777" w:rsidR="00883FE8" w:rsidRDefault="00883FE8" w:rsidP="00883FE8">
      <w:pPr>
        <w:rPr>
          <w:highlight w:val="yellow"/>
        </w:rPr>
      </w:pPr>
      <w:r>
        <w:rPr>
          <w:highlight w:val="yellow"/>
        </w:rPr>
        <w:t xml:space="preserve">Poner en alguna parte lo de replicar el modelo </w:t>
      </w:r>
    </w:p>
    <w:p w14:paraId="6BAC1BC5" w14:textId="77777777" w:rsidR="00883FE8" w:rsidRPr="00883FE8" w:rsidRDefault="00883FE8" w:rsidP="00883FE8">
      <w:pPr>
        <w:rPr>
          <w:highlight w:val="green"/>
        </w:rPr>
      </w:pPr>
      <w:r w:rsidRPr="00883FE8">
        <w:rPr>
          <w:highlight w:val="green"/>
        </w:rPr>
        <w:t xml:space="preserve">Citar </w:t>
      </w:r>
      <w:proofErr w:type="spellStart"/>
      <w:r w:rsidRPr="00883FE8">
        <w:rPr>
          <w:highlight w:val="green"/>
        </w:rPr>
        <w:t>outliers</w:t>
      </w:r>
      <w:proofErr w:type="spellEnd"/>
      <w:r w:rsidRPr="00883FE8">
        <w:rPr>
          <w:highlight w:val="green"/>
        </w:rPr>
        <w:t xml:space="preserve"> </w:t>
      </w:r>
    </w:p>
    <w:p w14:paraId="44B25225" w14:textId="77777777" w:rsidR="00883FE8" w:rsidRPr="00883FE8" w:rsidRDefault="00883FE8" w:rsidP="00883FE8">
      <w:pPr>
        <w:rPr>
          <w:highlight w:val="green"/>
        </w:rPr>
      </w:pPr>
      <w:r w:rsidRPr="00883FE8">
        <w:rPr>
          <w:highlight w:val="green"/>
        </w:rPr>
        <w:t xml:space="preserve">Citar predictor </w:t>
      </w:r>
      <w:proofErr w:type="spellStart"/>
      <w:r w:rsidRPr="00883FE8">
        <w:rPr>
          <w:highlight w:val="green"/>
        </w:rPr>
        <w:t>flag</w:t>
      </w:r>
      <w:proofErr w:type="spellEnd"/>
    </w:p>
    <w:p w14:paraId="08063FC5" w14:textId="77777777" w:rsidR="00883FE8" w:rsidRPr="00AC10E4" w:rsidRDefault="00883FE8" w:rsidP="00883FE8">
      <w:pPr>
        <w:rPr>
          <w:highlight w:val="yellow"/>
        </w:rPr>
      </w:pPr>
      <w:r>
        <w:rPr>
          <w:highlight w:val="yellow"/>
        </w:rPr>
        <w:t xml:space="preserve">Donde pongo el código, y cito qué parte de código, saqué de qué </w:t>
      </w:r>
      <w:proofErr w:type="spellStart"/>
      <w:r>
        <w:rPr>
          <w:highlight w:val="yellow"/>
        </w:rPr>
        <w:t>paginas</w:t>
      </w:r>
      <w:proofErr w:type="spellEnd"/>
      <w:r>
        <w:rPr>
          <w:highlight w:val="yellow"/>
        </w:rPr>
        <w:t xml:space="preserve"> webs</w:t>
      </w:r>
    </w:p>
    <w:p w14:paraId="337C437F" w14:textId="77777777" w:rsidR="00883FE8" w:rsidRPr="00471E51" w:rsidRDefault="00883FE8" w:rsidP="004833B4"/>
    <w:p w14:paraId="2E745004" w14:textId="77777777" w:rsidR="00745A91" w:rsidRPr="00471E51" w:rsidRDefault="00745A91" w:rsidP="004833B4"/>
    <w:p w14:paraId="3F2E6E50" w14:textId="009BEF87" w:rsidR="00745A91" w:rsidRPr="00471E51" w:rsidRDefault="00745A91" w:rsidP="004833B4">
      <w:pPr>
        <w:rPr>
          <w:highlight w:val="yellow"/>
        </w:rPr>
      </w:pPr>
      <w:r w:rsidRPr="00471E51">
        <w:rPr>
          <w:highlight w:val="yellow"/>
        </w:rPr>
        <w:t>Pruebas con datos de GA4</w:t>
      </w:r>
    </w:p>
    <w:p w14:paraId="373C7C43" w14:textId="77777777" w:rsidR="00586985" w:rsidRPr="00471E51" w:rsidRDefault="00586985" w:rsidP="004833B4">
      <w:pPr>
        <w:rPr>
          <w:highlight w:val="yellow"/>
        </w:rPr>
      </w:pPr>
    </w:p>
    <w:p w14:paraId="7CB6118D" w14:textId="77777777" w:rsidR="00803ACC" w:rsidRPr="00471E51" w:rsidRDefault="00803ACC" w:rsidP="004833B4">
      <w:pPr>
        <w:rPr>
          <w:highlight w:val="yellow"/>
        </w:rPr>
      </w:pPr>
    </w:p>
    <w:p w14:paraId="6FCC4090" w14:textId="47356275" w:rsidR="00803ACC" w:rsidRDefault="00803ACC" w:rsidP="004833B4">
      <w:r w:rsidRPr="00803ACC">
        <w:rPr>
          <w:highlight w:val="yellow"/>
        </w:rPr>
        <w:t xml:space="preserve">Agregar anexo de </w:t>
      </w:r>
      <w:proofErr w:type="spellStart"/>
      <w:r w:rsidRPr="00803ACC">
        <w:rPr>
          <w:highlight w:val="yellow"/>
        </w:rPr>
        <w:t>preprocesamiento</w:t>
      </w:r>
      <w:proofErr w:type="spellEnd"/>
      <w:r w:rsidRPr="00803ACC">
        <w:rPr>
          <w:highlight w:val="yellow"/>
        </w:rPr>
        <w:t xml:space="preserve"> de datos de UA a  GA4</w:t>
      </w:r>
    </w:p>
    <w:p w14:paraId="12CF1293" w14:textId="646D4EFF" w:rsidR="00803ACC" w:rsidRDefault="00803ACC" w:rsidP="004833B4">
      <w:r>
        <w:t xml:space="preserve">Agregar </w:t>
      </w:r>
      <w:proofErr w:type="spellStart"/>
      <w:r>
        <w:t>knn</w:t>
      </w:r>
      <w:proofErr w:type="spellEnd"/>
      <w:r>
        <w:t xml:space="preserve"> de Ga4 </w:t>
      </w:r>
      <w:proofErr w:type="spellStart"/>
      <w:r>
        <w:t>tum</w:t>
      </w:r>
      <w:proofErr w:type="spellEnd"/>
      <w:r>
        <w:t xml:space="preserve"> y editorial</w:t>
      </w:r>
    </w:p>
    <w:p w14:paraId="0D463F20" w14:textId="77777777" w:rsidR="00883FE8" w:rsidRDefault="00883FE8" w:rsidP="004833B4"/>
    <w:p w14:paraId="691F05C3" w14:textId="4AD8595C" w:rsidR="0031231B" w:rsidRDefault="0031231B" w:rsidP="004833B4">
      <w:r>
        <w:t xml:space="preserve">Agregar </w:t>
      </w:r>
      <w:proofErr w:type="spellStart"/>
      <w:r>
        <w:t>knn</w:t>
      </w:r>
      <w:proofErr w:type="spellEnd"/>
      <w:r>
        <w:t xml:space="preserve"> de 5 en vez de 7 para mostrar que se probó con diferentes valores</w:t>
      </w:r>
    </w:p>
    <w:p w14:paraId="1AC54EE8" w14:textId="77777777" w:rsidR="00210393" w:rsidRDefault="00210393" w:rsidP="004833B4"/>
    <w:p w14:paraId="1E70DF5E" w14:textId="6AD8687E" w:rsidR="00210393" w:rsidRDefault="00210393" w:rsidP="004833B4">
      <w:r>
        <w:t>Agregar comparación de UA con GA4</w:t>
      </w:r>
    </w:p>
    <w:p w14:paraId="5AF06565" w14:textId="77777777" w:rsidR="00883FE8" w:rsidRDefault="00883FE8" w:rsidP="004833B4"/>
    <w:p w14:paraId="1C59DE66" w14:textId="11E6F4D1" w:rsidR="00883FE8" w:rsidRDefault="00883FE8" w:rsidP="004833B4">
      <w:r>
        <w:t xml:space="preserve">Agregar </w:t>
      </w:r>
      <w:proofErr w:type="spellStart"/>
      <w:r>
        <w:t>lof</w:t>
      </w:r>
      <w:proofErr w:type="spellEnd"/>
      <w:r>
        <w:t xml:space="preserve"> y agregar promedio y desvió </w:t>
      </w:r>
      <w:proofErr w:type="gramStart"/>
      <w:r>
        <w:t>estándar ?</w:t>
      </w:r>
      <w:proofErr w:type="gramEnd"/>
    </w:p>
    <w:p w14:paraId="7AB43D4D" w14:textId="77777777" w:rsidR="00883FE8" w:rsidRDefault="00883FE8" w:rsidP="004833B4"/>
    <w:p w14:paraId="570C4685" w14:textId="19AB5FFD" w:rsidR="00883FE8" w:rsidRDefault="00883FE8" w:rsidP="004833B4">
      <w:r>
        <w:t>Agregar las columnas que se quitan  de GA4?</w:t>
      </w:r>
    </w:p>
    <w:p w14:paraId="776232DD" w14:textId="77777777" w:rsidR="00883FE8" w:rsidRPr="00803ACC" w:rsidRDefault="00883FE8" w:rsidP="004833B4"/>
    <w:p w14:paraId="314E0D6B" w14:textId="77777777" w:rsidR="00883FE8" w:rsidRDefault="00883FE8" w:rsidP="00883FE8">
      <w:r>
        <w:t>Preguntas</w:t>
      </w:r>
    </w:p>
    <w:p w14:paraId="1A6585C2" w14:textId="77777777" w:rsidR="00883FE8" w:rsidRDefault="00883FE8" w:rsidP="00883FE8">
      <w:pPr>
        <w:pStyle w:val="Prrafodelista"/>
        <w:numPr>
          <w:ilvl w:val="0"/>
          <w:numId w:val="19"/>
        </w:numPr>
      </w:pPr>
      <w:r>
        <w:t xml:space="preserve">Corregir todos al formato español – acrónimo (nombre en inglés) </w:t>
      </w:r>
      <w:r w:rsidRPr="00D727FF">
        <w:rPr>
          <w:highlight w:val="yellow"/>
        </w:rPr>
        <w:t>si</w:t>
      </w:r>
      <w:r>
        <w:t>-no</w:t>
      </w:r>
    </w:p>
    <w:p w14:paraId="43C92CAE" w14:textId="77777777" w:rsidR="00883FE8" w:rsidRDefault="00883FE8" w:rsidP="00883FE8">
      <w:pPr>
        <w:pStyle w:val="Prrafodelista"/>
        <w:numPr>
          <w:ilvl w:val="0"/>
          <w:numId w:val="19"/>
        </w:numPr>
      </w:pPr>
      <w:proofErr w:type="spellStart"/>
      <w:r>
        <w:t>Deberia</w:t>
      </w:r>
      <w:proofErr w:type="spellEnd"/>
      <w:r>
        <w:t xml:space="preserve"> explicar </w:t>
      </w:r>
      <w:proofErr w:type="spellStart"/>
      <w:r>
        <w:t>mas</w:t>
      </w:r>
      <w:proofErr w:type="spellEnd"/>
      <w:r>
        <w:t xml:space="preserve"> en detalle los algoritmos de </w:t>
      </w:r>
      <w:proofErr w:type="spellStart"/>
      <w:r>
        <w:t>hypertuner</w:t>
      </w:r>
      <w:proofErr w:type="spellEnd"/>
      <w:r>
        <w:t xml:space="preserve">? </w:t>
      </w:r>
      <w:r w:rsidRPr="00D727FF">
        <w:t>si</w:t>
      </w:r>
      <w:r>
        <w:t>-</w:t>
      </w:r>
      <w:r w:rsidRPr="00604F28">
        <w:rPr>
          <w:highlight w:val="yellow"/>
        </w:rPr>
        <w:t>no</w:t>
      </w:r>
    </w:p>
    <w:p w14:paraId="17C3FAD0" w14:textId="77777777" w:rsidR="00883FE8" w:rsidRDefault="00883FE8" w:rsidP="00883FE8">
      <w:pPr>
        <w:pStyle w:val="Prrafodelista"/>
        <w:numPr>
          <w:ilvl w:val="0"/>
          <w:numId w:val="19"/>
        </w:numPr>
      </w:pPr>
      <w:r>
        <w:t>Debería de citar antes las variables que se afinaron</w:t>
      </w:r>
      <w:proofErr w:type="gramStart"/>
      <w:r>
        <w:t>?</w:t>
      </w:r>
      <w:proofErr w:type="gramEnd"/>
      <w:r>
        <w:t xml:space="preserve"> </w:t>
      </w:r>
    </w:p>
    <w:p w14:paraId="493DE8C8" w14:textId="5479AABE" w:rsidR="00C9563E" w:rsidRPr="00803ACC" w:rsidRDefault="00883FE8" w:rsidP="00883FE8">
      <w:r>
        <w:t>Dado que para las pruebas utilizo la palabra prueba; mientras que para entrenamiento y prueba también utilizo la palabra prueba debería de cambiar la palabra</w:t>
      </w:r>
      <w:proofErr w:type="gramStart"/>
      <w:r>
        <w:t>?</w:t>
      </w:r>
      <w:proofErr w:type="gramEnd"/>
    </w:p>
    <w:p w14:paraId="510CFEF1" w14:textId="7A9D4986" w:rsidR="004833B4" w:rsidRPr="00803ACC" w:rsidRDefault="004833B4">
      <w:pPr>
        <w:spacing w:after="160" w:line="259" w:lineRule="auto"/>
      </w:pPr>
      <w:r w:rsidRPr="00803ACC">
        <w:br w:type="page"/>
      </w:r>
    </w:p>
    <w:p w14:paraId="3BC796AD" w14:textId="3D1EF5D4" w:rsidR="004833B4" w:rsidRPr="00210393" w:rsidRDefault="00C016C7" w:rsidP="004833B4">
      <w:pPr>
        <w:pStyle w:val="Ttulo1"/>
        <w:rPr>
          <w:lang w:val="en-US"/>
        </w:rPr>
      </w:pPr>
      <w:bookmarkStart w:id="73" w:name="_Toc164369682"/>
      <w:proofErr w:type="spellStart"/>
      <w:r w:rsidRPr="00210393">
        <w:rPr>
          <w:lang w:val="en-US"/>
        </w:rPr>
        <w:lastRenderedPageBreak/>
        <w:t>Bibliografía</w:t>
      </w:r>
      <w:bookmarkEnd w:id="73"/>
      <w:proofErr w:type="spellEnd"/>
    </w:p>
    <w:p w14:paraId="67C9A925" w14:textId="77777777" w:rsidR="00C016C7" w:rsidRPr="00210393" w:rsidRDefault="00C016C7" w:rsidP="00C016C7">
      <w:pPr>
        <w:rPr>
          <w:lang w:val="en-US"/>
        </w:rPr>
      </w:pPr>
    </w:p>
    <w:p w14:paraId="670DC15C" w14:textId="35E087E8" w:rsidR="00A357A8" w:rsidRPr="00FA1763" w:rsidRDefault="008B2A42" w:rsidP="00A357A8">
      <w:pPr>
        <w:widowControl w:val="0"/>
        <w:autoSpaceDE w:val="0"/>
        <w:autoSpaceDN w:val="0"/>
        <w:adjustRightInd w:val="0"/>
        <w:ind w:left="640" w:hanging="640"/>
        <w:rPr>
          <w:noProof/>
          <w:lang w:val="en-US"/>
        </w:rPr>
      </w:pPr>
      <w:ins w:id="74" w:author="enrique gauto sand" w:date="2022-10-07T17:52:00Z">
        <w:r>
          <w:rPr>
            <w:lang w:val="en-US"/>
          </w:rPr>
          <w:fldChar w:fldCharType="begin" w:fldLock="1"/>
        </w:r>
        <w:r w:rsidRPr="00210393">
          <w:rPr>
            <w:lang w:val="en-US"/>
          </w:rPr>
          <w:instrText>ADDIN Mendeley Bi</w:instrText>
        </w:r>
        <w:r>
          <w:rPr>
            <w:lang w:val="en-US"/>
          </w:rPr>
          <w:instrText xml:space="preserve">bliography CSL_BIBLIOGRAPHY </w:instrText>
        </w:r>
      </w:ins>
      <w:r>
        <w:rPr>
          <w:lang w:val="en-US"/>
        </w:rPr>
        <w:fldChar w:fldCharType="separate"/>
      </w:r>
      <w:r w:rsidR="00A357A8" w:rsidRPr="00FA1763">
        <w:rPr>
          <w:noProof/>
          <w:lang w:val="en-US"/>
        </w:rPr>
        <w:t>[1]</w:t>
      </w:r>
      <w:r w:rsidR="00A357A8" w:rsidRPr="00FA1763">
        <w:rPr>
          <w:noProof/>
          <w:lang w:val="en-US"/>
        </w:rPr>
        <w:tab/>
        <w:t xml:space="preserve">N. Petluri and E. Al-Masri, “Web Traffic Prediction of Wikipedia Pages,” </w:t>
      </w:r>
      <w:r w:rsidR="00A357A8" w:rsidRPr="00FA1763">
        <w:rPr>
          <w:i/>
          <w:iCs/>
          <w:noProof/>
          <w:lang w:val="en-US"/>
        </w:rPr>
        <w:t>Proc. - 2018 IEEE Int. Conf. Big Data, Big Data 2018</w:t>
      </w:r>
      <w:r w:rsidR="00A357A8" w:rsidRPr="00FA1763">
        <w:rPr>
          <w:noProof/>
          <w:lang w:val="en-US"/>
        </w:rPr>
        <w:t>, pp. 5427–5429, 2019.</w:t>
      </w:r>
    </w:p>
    <w:p w14:paraId="15BFCDE7"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w:t>
      </w:r>
      <w:r w:rsidRPr="00FA1763">
        <w:rPr>
          <w:noProof/>
          <w:lang w:val="en-US"/>
        </w:rPr>
        <w:tab/>
        <w:t xml:space="preserve">D. Quoc Nguyen, M. Nguyet Phan, and I. Zelinka, “Periodic Time Series Forecasting with Bidirectional Long Short-Term Memory: Periodic Time Series Forecasting with Bidirectional LSTM,” </w:t>
      </w:r>
      <w:r w:rsidRPr="00FA1763">
        <w:rPr>
          <w:i/>
          <w:iCs/>
          <w:noProof/>
          <w:lang w:val="en-US"/>
        </w:rPr>
        <w:t>ACM Int. Conf. Proceeding Ser.</w:t>
      </w:r>
      <w:r w:rsidRPr="00FA1763">
        <w:rPr>
          <w:noProof/>
          <w:lang w:val="en-US"/>
        </w:rPr>
        <w:t>, pp. 60–64, 2021.</w:t>
      </w:r>
    </w:p>
    <w:p w14:paraId="7A4AC479"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w:t>
      </w:r>
      <w:r w:rsidRPr="00FA1763">
        <w:rPr>
          <w:noProof/>
          <w:lang w:val="en-US"/>
        </w:rPr>
        <w:tab/>
        <w:t>V. Kotu and B. Deshpande, “Chapter 12 - Time Series Forecasting,” V. Kotu and B. B. T.-D. S. (Second E. Deshpande, Eds. Morgan Kaufmann, 2019, pp. 395–445.</w:t>
      </w:r>
    </w:p>
    <w:p w14:paraId="21604095"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[4]</w:t>
      </w:r>
      <w:r w:rsidRPr="00FA1763">
        <w:rPr>
          <w:noProof/>
          <w:lang w:val="en-US"/>
        </w:rPr>
        <w:tab/>
        <w:t xml:space="preserve">K. Zhou, W. Wang, L. Huang, and B. Liu, “Comparative study on the time series forecasting of web traffic based on statistical model and Generative Adversarial model,” </w:t>
      </w:r>
      <w:r w:rsidRPr="00FA1763">
        <w:rPr>
          <w:i/>
          <w:iCs/>
          <w:noProof/>
          <w:lang w:val="en-US"/>
        </w:rPr>
        <w:t>Knowledge-Based Syst.</w:t>
      </w:r>
      <w:r w:rsidRPr="00FA1763">
        <w:rPr>
          <w:noProof/>
          <w:lang w:val="en-US"/>
        </w:rPr>
        <w:t>, vol. 213, p. 106467, Feb. 2021.</w:t>
      </w:r>
    </w:p>
    <w:p w14:paraId="049A59E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[5]</w:t>
      </w:r>
      <w:r w:rsidRPr="00FA1763">
        <w:rPr>
          <w:noProof/>
          <w:lang w:val="en-US"/>
        </w:rPr>
        <w:tab/>
        <w:t xml:space="preserve">S. Hochreiter and J. Schmidhuber, “Long Short-Term Memory,” </w:t>
      </w:r>
      <w:r w:rsidRPr="00FA1763">
        <w:rPr>
          <w:i/>
          <w:iCs/>
          <w:noProof/>
          <w:lang w:val="en-US"/>
        </w:rPr>
        <w:t>Neural Comput.</w:t>
      </w:r>
      <w:r w:rsidRPr="00FA1763">
        <w:rPr>
          <w:noProof/>
          <w:lang w:val="en-US"/>
        </w:rPr>
        <w:t>, vol. 9, no. 8, pp. 1735–1780, Nov. 1997.</w:t>
      </w:r>
    </w:p>
    <w:p w14:paraId="3077376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[6]</w:t>
      </w:r>
      <w:r w:rsidRPr="00FA1763">
        <w:rPr>
          <w:noProof/>
          <w:lang w:val="en-US"/>
        </w:rPr>
        <w:tab/>
        <w:t xml:space="preserve">K. Zhou, W. Wang, L. Huang, and B. Liu, “Comparative study on the time series forecasting of web traffic based on statistical model and Generative Adversarial model,” </w:t>
      </w:r>
      <w:r w:rsidRPr="00FA1763">
        <w:rPr>
          <w:i/>
          <w:iCs/>
          <w:noProof/>
          <w:lang w:val="en-US"/>
        </w:rPr>
        <w:t>Knowledge-Based Syst.</w:t>
      </w:r>
      <w:r w:rsidRPr="00FA1763">
        <w:rPr>
          <w:noProof/>
          <w:lang w:val="en-US"/>
        </w:rPr>
        <w:t>, vol. 213, Feb. 2021.</w:t>
      </w:r>
    </w:p>
    <w:p w14:paraId="689621E5"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[7]</w:t>
      </w:r>
      <w:r w:rsidRPr="00FA1763">
        <w:rPr>
          <w:noProof/>
          <w:lang w:val="en-US"/>
        </w:rPr>
        <w:tab/>
        <w:t>“Prophet: forecasting at scale.” [Online]. Available: https://research.facebook.com/blog/2017/2/prophet-forecasting-at-scale/. [Accessed: 24-Oct-2020].</w:t>
      </w:r>
    </w:p>
    <w:p w14:paraId="629F2B1A"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[8]</w:t>
      </w:r>
      <w:r w:rsidRPr="00FA1763">
        <w:rPr>
          <w:noProof/>
          <w:lang w:val="en-US"/>
        </w:rPr>
        <w:tab/>
        <w:t xml:space="preserve">R. Casado-Vara, A. M. del Rey, D. Pérez-Palau, L. De-La-fuente-valentín, and J. M. Corchado, “Web Traffic Time Series Forecasting Using LSTM Neural Networks with Distributed Asynchronous Training,” </w:t>
      </w:r>
      <w:r w:rsidRPr="00FA1763">
        <w:rPr>
          <w:i/>
          <w:iCs/>
          <w:noProof/>
          <w:lang w:val="en-US"/>
        </w:rPr>
        <w:t>Math. 2021, Vol. 9, Page 421</w:t>
      </w:r>
      <w:r w:rsidRPr="00FA1763">
        <w:rPr>
          <w:noProof/>
          <w:lang w:val="en-US"/>
        </w:rPr>
        <w:t>, vol. 9, no. 4, p. 421, Feb. 2021.</w:t>
      </w:r>
    </w:p>
    <w:p w14:paraId="0F456747"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[9]</w:t>
      </w:r>
      <w:r w:rsidRPr="00FA1763">
        <w:rPr>
          <w:noProof/>
          <w:lang w:val="en-US"/>
        </w:rPr>
        <w:tab/>
        <w:t xml:space="preserve">W. Wang and Y. Lu, “Analysis of the Mean Absolute Error (MAE) and the Root Mean Square Error (RMSE) in Assessing Rounding Model,” in </w:t>
      </w:r>
      <w:r w:rsidRPr="00FA1763">
        <w:rPr>
          <w:i/>
          <w:iCs/>
          <w:noProof/>
          <w:lang w:val="en-US"/>
        </w:rPr>
        <w:t>IOP Conference Series: Materials Science and Engineering</w:t>
      </w:r>
      <w:r w:rsidRPr="00FA1763">
        <w:rPr>
          <w:noProof/>
          <w:lang w:val="en-US"/>
        </w:rPr>
        <w:t>, 2018, vol. 324, no. 1.</w:t>
      </w:r>
    </w:p>
    <w:p w14:paraId="7497D8AB"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[10]</w:t>
      </w:r>
      <w:r w:rsidRPr="00FA1763">
        <w:rPr>
          <w:noProof/>
          <w:lang w:val="en-US"/>
        </w:rPr>
        <w:tab/>
        <w:t xml:space="preserve">G. P. Meyer, “An Alternative Probabilistic Interpretation of the Huber Loss,” in </w:t>
      </w:r>
      <w:r w:rsidRPr="00FA1763">
        <w:rPr>
          <w:i/>
          <w:iCs/>
          <w:noProof/>
          <w:lang w:val="en-US"/>
        </w:rPr>
        <w:t>Proceedings of the IEEE Computer Society Conference on Computer Vision and Pattern Recognition</w:t>
      </w:r>
      <w:r w:rsidRPr="00FA1763">
        <w:rPr>
          <w:noProof/>
          <w:lang w:val="en-US"/>
        </w:rPr>
        <w:t>, 2021, pp. 5257–5265.</w:t>
      </w:r>
    </w:p>
    <w:p w14:paraId="00601C13"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[11]</w:t>
      </w:r>
      <w:r w:rsidRPr="00FA1763">
        <w:rPr>
          <w:noProof/>
          <w:lang w:val="en-US"/>
        </w:rPr>
        <w:tab/>
        <w:t xml:space="preserve">K. Cho </w:t>
      </w:r>
      <w:r w:rsidRPr="00FA1763">
        <w:rPr>
          <w:i/>
          <w:iCs/>
          <w:noProof/>
          <w:lang w:val="en-US"/>
        </w:rPr>
        <w:t>et al.</w:t>
      </w:r>
      <w:r w:rsidRPr="00FA1763">
        <w:rPr>
          <w:noProof/>
          <w:lang w:val="en-US"/>
        </w:rPr>
        <w:t xml:space="preserve">, “Learning phrase representations using RNN encoder-decoder for statistical machine translation,” in </w:t>
      </w:r>
      <w:r w:rsidRPr="00FA1763">
        <w:rPr>
          <w:i/>
          <w:iCs/>
          <w:noProof/>
          <w:lang w:val="en-US"/>
        </w:rPr>
        <w:t>EMNLP 2014 - 2014 Conference on Empirical Methods in Natural Language Processing, Proceedings of the Conference</w:t>
      </w:r>
      <w:r w:rsidRPr="00FA1763">
        <w:rPr>
          <w:noProof/>
          <w:lang w:val="en-US"/>
        </w:rPr>
        <w:t>, 2014, pp. 1724–1734.</w:t>
      </w:r>
    </w:p>
    <w:p w14:paraId="0221B370"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[12]</w:t>
      </w:r>
      <w:r w:rsidRPr="00FA1763">
        <w:rPr>
          <w:noProof/>
          <w:lang w:val="en-US"/>
        </w:rPr>
        <w:tab/>
        <w:t>“Web Traffic Time Series Forecasting,” 2017. [Online]. Available: https://www.kaggle.com/c/web-traffic-time-series-forecasting/discussion/39367. [Accessed: 12-Oct-2022].</w:t>
      </w:r>
    </w:p>
    <w:p w14:paraId="61ED7B72"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[13]</w:t>
      </w:r>
      <w:r w:rsidRPr="00FA1763">
        <w:rPr>
          <w:noProof/>
          <w:lang w:val="en-US"/>
        </w:rPr>
        <w:tab/>
        <w:t>“Choosing the correct error metric: MAPE vs. sMAPE,” 2020. [Online]. Available: https://towardsdatascience.com/choosing-the-correct-error-metric-mape-vs-smape-5328dec53fac. [Accessed: 12-Oct-2022].</w:t>
      </w:r>
    </w:p>
    <w:p w14:paraId="6EA5AF9F"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[14]</w:t>
      </w:r>
      <w:r w:rsidRPr="00FA1763">
        <w:rPr>
          <w:noProof/>
          <w:lang w:val="en-US"/>
        </w:rPr>
        <w:tab/>
        <w:t xml:space="preserve">C. Kuranga and N. Pillay, “A comparative study of nonlinear regression and autoregressive techniques in hybrid with particle swarm optimization for time-series forecasting,” </w:t>
      </w:r>
      <w:r w:rsidRPr="00FA1763">
        <w:rPr>
          <w:i/>
          <w:iCs/>
          <w:noProof/>
          <w:lang w:val="en-US"/>
        </w:rPr>
        <w:t>Expert Syst. Appl.</w:t>
      </w:r>
      <w:r w:rsidRPr="00FA1763">
        <w:rPr>
          <w:noProof/>
          <w:lang w:val="en-US"/>
        </w:rPr>
        <w:t>, vol. 190, Mar. 2022.</w:t>
      </w:r>
    </w:p>
    <w:p w14:paraId="654F644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[15]</w:t>
      </w:r>
      <w:r w:rsidRPr="00FA1763">
        <w:rPr>
          <w:noProof/>
          <w:lang w:val="en-US"/>
        </w:rPr>
        <w:tab/>
        <w:t xml:space="preserve">P. Khanarsa, A. Luangsodsai, K. Sinapiromsaran, I. F. Astachova, K. A. </w:t>
      </w:r>
      <w:r w:rsidRPr="00FA1763">
        <w:rPr>
          <w:noProof/>
          <w:lang w:val="en-US"/>
        </w:rPr>
        <w:lastRenderedPageBreak/>
        <w:t xml:space="preserve">Makoviy, and Y. V Khitskova, “Possibilities for predicting the state of usability web resources,” </w:t>
      </w:r>
      <w:r w:rsidRPr="00FA1763">
        <w:rPr>
          <w:i/>
          <w:iCs/>
          <w:noProof/>
          <w:lang w:val="en-US"/>
        </w:rPr>
        <w:t>J. Phys. Conf. Ser.</w:t>
      </w:r>
      <w:r w:rsidRPr="00FA1763">
        <w:rPr>
          <w:noProof/>
          <w:lang w:val="en-US"/>
        </w:rPr>
        <w:t>, vol. 1902, no. 1, p. 012029, May 2021.</w:t>
      </w:r>
    </w:p>
    <w:p w14:paraId="31C66822"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[16]</w:t>
      </w:r>
      <w:r w:rsidRPr="00FA1763">
        <w:rPr>
          <w:noProof/>
          <w:lang w:val="en-US"/>
        </w:rPr>
        <w:tab/>
        <w:t>D. Deng, F. Karl, F. Hutter, B. Bischl, and M. Lindauer, “Efficient Automated Deep Learning for Time Series Forecasting,” 2022.</w:t>
      </w:r>
    </w:p>
    <w:p w14:paraId="2395BB9E"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[17]</w:t>
      </w:r>
      <w:r w:rsidRPr="00FA1763">
        <w:rPr>
          <w:noProof/>
          <w:lang w:val="en-US"/>
        </w:rPr>
        <w:tab/>
        <w:t xml:space="preserve">S. Xu, C. Han, and C. Ran, “A Time Series Combined Forecasting Model Based on Prophet-LGBM,” </w:t>
      </w:r>
      <w:r w:rsidRPr="00FA1763">
        <w:rPr>
          <w:i/>
          <w:iCs/>
          <w:noProof/>
          <w:lang w:val="en-US"/>
        </w:rPr>
        <w:t>ACM Int. Conf. Proceeding Ser.</w:t>
      </w:r>
      <w:r w:rsidRPr="00FA1763">
        <w:rPr>
          <w:noProof/>
          <w:lang w:val="en-US"/>
        </w:rPr>
        <w:t>, May 2021.</w:t>
      </w:r>
    </w:p>
    <w:p w14:paraId="424B590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[18]</w:t>
      </w:r>
      <w:r w:rsidRPr="00FA1763">
        <w:rPr>
          <w:noProof/>
          <w:lang w:val="en-US"/>
        </w:rPr>
        <w:tab/>
        <w:t>“The M3-Competition Database.” [Online]. Available: https://forecasters.org/resources/time-series-data/m3-competition/. [Accessed: 18-Oct-2022].</w:t>
      </w:r>
    </w:p>
    <w:p w14:paraId="5FA2C64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[19]</w:t>
      </w:r>
      <w:r w:rsidRPr="00FA1763">
        <w:rPr>
          <w:noProof/>
          <w:lang w:val="en-US"/>
        </w:rPr>
        <w:tab/>
        <w:t>A. Botchkarev, “Performance Metrics (Error Measures) in Machine Learning Regression, Forecasting and Prognostics: Properties and Typology,” 2018.</w:t>
      </w:r>
    </w:p>
    <w:p w14:paraId="029D1A6A"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[20]</w:t>
      </w:r>
      <w:r w:rsidRPr="00FA1763">
        <w:rPr>
          <w:noProof/>
          <w:lang w:val="en-US"/>
        </w:rPr>
        <w:tab/>
        <w:t xml:space="preserve">P. Chapman </w:t>
      </w:r>
      <w:r w:rsidRPr="00FA1763">
        <w:rPr>
          <w:i/>
          <w:iCs/>
          <w:noProof/>
          <w:lang w:val="en-US"/>
        </w:rPr>
        <w:t>et al.</w:t>
      </w:r>
      <w:r w:rsidRPr="00FA1763">
        <w:rPr>
          <w:noProof/>
          <w:lang w:val="en-US"/>
        </w:rPr>
        <w:t xml:space="preserve">, “CRISP-DM 1.0: Step-by-step data mining guide,” </w:t>
      </w:r>
      <w:r w:rsidRPr="00FA1763">
        <w:rPr>
          <w:i/>
          <w:iCs/>
          <w:noProof/>
          <w:lang w:val="en-US"/>
        </w:rPr>
        <w:t>SPSS inc</w:t>
      </w:r>
      <w:r w:rsidRPr="00FA1763">
        <w:rPr>
          <w:noProof/>
          <w:lang w:val="en-US"/>
        </w:rPr>
        <w:t>, vol. 9, no. 13, pp. 1–73, 2000.</w:t>
      </w:r>
    </w:p>
    <w:p w14:paraId="600B03B6"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[21]</w:t>
      </w:r>
      <w:r w:rsidRPr="00FA1763">
        <w:rPr>
          <w:noProof/>
          <w:lang w:val="en-US"/>
        </w:rPr>
        <w:tab/>
        <w:t xml:space="preserve">C. Schröer, F. Kruse, and J. M. Gómez, “A systematic literature review on applying CRISP-DM process model,” </w:t>
      </w:r>
      <w:r w:rsidRPr="00FA1763">
        <w:rPr>
          <w:i/>
          <w:iCs/>
          <w:noProof/>
          <w:lang w:val="en-US"/>
        </w:rPr>
        <w:t>Procedia Comput. Sci.</w:t>
      </w:r>
      <w:r w:rsidRPr="00FA1763">
        <w:rPr>
          <w:noProof/>
          <w:lang w:val="en-US"/>
        </w:rPr>
        <w:t>, vol. 181, pp. 526–534, 2021.</w:t>
      </w:r>
    </w:p>
    <w:p w14:paraId="219A4798"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[22]</w:t>
      </w:r>
      <w:r w:rsidRPr="00FA1763">
        <w:rPr>
          <w:noProof/>
          <w:lang w:val="en-US"/>
        </w:rPr>
        <w:tab/>
        <w:t xml:space="preserve">W. Rüdiger and J. Hipp, “CRISP-DM : Towards a Standard Process Model for Data Mining,” </w:t>
      </w:r>
      <w:r w:rsidRPr="00FA1763">
        <w:rPr>
          <w:i/>
          <w:iCs/>
          <w:noProof/>
          <w:lang w:val="en-US"/>
        </w:rPr>
        <w:t>Proc. Fourth Int. Conf. Pract. Appl. Knowl. Discov. Data Min.</w:t>
      </w:r>
      <w:r w:rsidRPr="00FA1763">
        <w:rPr>
          <w:noProof/>
          <w:lang w:val="en-US"/>
        </w:rPr>
        <w:t>, no. 24959, pp. 29–39, 2000.</w:t>
      </w:r>
    </w:p>
    <w:p w14:paraId="36B960F8" w14:textId="77777777" w:rsidR="00A357A8" w:rsidRPr="00A357A8" w:rsidRDefault="00A357A8" w:rsidP="00A357A8">
      <w:pPr>
        <w:widowControl w:val="0"/>
        <w:autoSpaceDE w:val="0"/>
        <w:autoSpaceDN w:val="0"/>
        <w:adjustRightInd w:val="0"/>
        <w:ind w:left="640" w:hanging="640"/>
        <w:rPr>
          <w:noProof/>
        </w:rPr>
      </w:pPr>
      <w:r w:rsidRPr="00FA1763">
        <w:rPr>
          <w:noProof/>
          <w:lang w:val="en-US"/>
        </w:rPr>
        <w:t>[23]</w:t>
      </w:r>
      <w:r w:rsidRPr="00FA1763">
        <w:rPr>
          <w:noProof/>
          <w:lang w:val="en-US"/>
        </w:rPr>
        <w:tab/>
        <w:t xml:space="preserve">Python Software Foundation, “Python 3.12.1 documentation.” [Online]. Available: https://docs.python.org/3/. </w:t>
      </w:r>
      <w:r w:rsidRPr="00A357A8">
        <w:rPr>
          <w:noProof/>
        </w:rPr>
        <w:t>[Accessed: 02-Feb-2024].</w:t>
      </w:r>
    </w:p>
    <w:p w14:paraId="00C9E044"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[24]</w:t>
      </w:r>
      <w:r w:rsidRPr="00A357A8">
        <w:rPr>
          <w:noProof/>
        </w:rPr>
        <w:tab/>
        <w:t xml:space="preserve">Google, “Plataforma de archivos compartidos y almacenamiento personal en la nube - Google.” </w:t>
      </w:r>
      <w:r w:rsidRPr="00FA1763">
        <w:rPr>
          <w:noProof/>
          <w:lang w:val="en-US"/>
        </w:rPr>
        <w:t>[Online]. Available: https://www.google.com/intl/es-419_ar/drive/. [Accessed: 02-Feb-2024].</w:t>
      </w:r>
    </w:p>
    <w:p w14:paraId="5BAD3FD5" w14:textId="77777777" w:rsidR="00A357A8" w:rsidRPr="00A357A8" w:rsidRDefault="00A357A8" w:rsidP="00A357A8">
      <w:pPr>
        <w:widowControl w:val="0"/>
        <w:autoSpaceDE w:val="0"/>
        <w:autoSpaceDN w:val="0"/>
        <w:adjustRightInd w:val="0"/>
        <w:ind w:left="640" w:hanging="640"/>
        <w:rPr>
          <w:noProof/>
        </w:rPr>
      </w:pPr>
      <w:r w:rsidRPr="00FA1763">
        <w:rPr>
          <w:noProof/>
          <w:lang w:val="en-US"/>
        </w:rPr>
        <w:t>[25]</w:t>
      </w:r>
      <w:r w:rsidRPr="00FA1763">
        <w:rPr>
          <w:noProof/>
          <w:lang w:val="en-US"/>
        </w:rPr>
        <w:tab/>
        <w:t xml:space="preserve">Google, “Ayuda de Google.” [Online]. Available: https://support.google.com/. </w:t>
      </w:r>
      <w:r w:rsidRPr="00A357A8">
        <w:rPr>
          <w:noProof/>
        </w:rPr>
        <w:t>[Accessed: 02-Feb-2024].</w:t>
      </w:r>
    </w:p>
    <w:p w14:paraId="2076B1E3"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[26]</w:t>
      </w:r>
      <w:r w:rsidRPr="00A357A8">
        <w:rPr>
          <w:noProof/>
        </w:rPr>
        <w:tab/>
        <w:t xml:space="preserve">Google Lcc, “Ayuda de Google,” </w:t>
      </w:r>
      <w:r w:rsidRPr="00A357A8">
        <w:rPr>
          <w:i/>
          <w:iCs/>
          <w:noProof/>
        </w:rPr>
        <w:t>Ayuda de Google</w:t>
      </w:r>
      <w:r w:rsidRPr="00A357A8">
        <w:rPr>
          <w:noProof/>
        </w:rPr>
        <w:t xml:space="preserve">, 2023. </w:t>
      </w:r>
      <w:r w:rsidRPr="00FA1763">
        <w:rPr>
          <w:noProof/>
          <w:lang w:val="en-US"/>
        </w:rPr>
        <w:t>[Online]. Available: https://support.google.com/.</w:t>
      </w:r>
    </w:p>
    <w:p w14:paraId="049318CD"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[27]</w:t>
      </w:r>
      <w:r w:rsidRPr="00A357A8">
        <w:rPr>
          <w:noProof/>
        </w:rPr>
        <w:tab/>
        <w:t xml:space="preserve">“Microsoft: Nube, aplicaciones y juegos.” </w:t>
      </w:r>
      <w:r w:rsidRPr="00FA1763">
        <w:rPr>
          <w:noProof/>
          <w:lang w:val="en-US"/>
        </w:rPr>
        <w:t>[Online]. Available: https://www.microsoft.com/es-ar/. [Accessed: 16-Apr-2024].</w:t>
      </w:r>
    </w:p>
    <w:p w14:paraId="1A2B20F4" w14:textId="77777777" w:rsidR="00A357A8" w:rsidRPr="00A357A8" w:rsidRDefault="00A357A8" w:rsidP="00A357A8">
      <w:pPr>
        <w:widowControl w:val="0"/>
        <w:autoSpaceDE w:val="0"/>
        <w:autoSpaceDN w:val="0"/>
        <w:adjustRightInd w:val="0"/>
        <w:ind w:left="640" w:hanging="640"/>
        <w:rPr>
          <w:noProof/>
        </w:rPr>
      </w:pPr>
      <w:r w:rsidRPr="00FA1763">
        <w:rPr>
          <w:noProof/>
          <w:lang w:val="en-US"/>
        </w:rPr>
        <w:t>[28]</w:t>
      </w:r>
      <w:r w:rsidRPr="00FA1763">
        <w:rPr>
          <w:noProof/>
          <w:lang w:val="en-US"/>
        </w:rPr>
        <w:tab/>
        <w:t xml:space="preserve">Numpy.org, “NumPy Documentation.” [Online]. Available: https://numpy.org/doc/. </w:t>
      </w:r>
      <w:r w:rsidRPr="00A357A8">
        <w:rPr>
          <w:noProof/>
        </w:rPr>
        <w:t>[Accessed: 05-Feb-2024].</w:t>
      </w:r>
    </w:p>
    <w:p w14:paraId="039BF820"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[29]</w:t>
      </w:r>
      <w:r w:rsidRPr="00A357A8">
        <w:rPr>
          <w:noProof/>
        </w:rPr>
        <w:tab/>
        <w:t xml:space="preserve">Google Lcc, “TensorFlow es una plataforma de código abierto de extremo a extremo para el aprendizaje automático.” </w:t>
      </w:r>
      <w:r w:rsidRPr="00FA1763">
        <w:rPr>
          <w:noProof/>
          <w:lang w:val="en-US"/>
        </w:rPr>
        <w:t>[Online]. Available: https://www.tensorflow.org/. [Accessed: 05-Feb-2024].</w:t>
      </w:r>
    </w:p>
    <w:p w14:paraId="118AA20B"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[30]</w:t>
      </w:r>
      <w:r w:rsidRPr="00FA1763">
        <w:rPr>
          <w:noProof/>
          <w:lang w:val="en-US"/>
        </w:rPr>
        <w:tab/>
        <w:t>“About pandas.” [Online]. Available: https://pandas.pydata.org/about/. [Accessed: 06-Feb-2024].</w:t>
      </w:r>
    </w:p>
    <w:p w14:paraId="0E773F3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[31]</w:t>
      </w:r>
      <w:r w:rsidRPr="00FA1763">
        <w:rPr>
          <w:noProof/>
          <w:lang w:val="en-US"/>
        </w:rPr>
        <w:tab/>
        <w:t>“https://matplotlib.org/.” [Online]. Available: https://matplotlib.org/. [Accessed: 06-Feb-2024].</w:t>
      </w:r>
    </w:p>
    <w:p w14:paraId="0FC1C65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[32]</w:t>
      </w:r>
      <w:r w:rsidRPr="00FA1763">
        <w:rPr>
          <w:noProof/>
          <w:lang w:val="en-US"/>
        </w:rPr>
        <w:tab/>
        <w:t>Google, “Google Colab.” [Online]. Available: https://research.google.com/colaboratory. [Accessed: 02-Feb-2024].</w:t>
      </w:r>
    </w:p>
    <w:p w14:paraId="17E23CB7"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[33]</w:t>
      </w:r>
      <w:r w:rsidRPr="00FA1763">
        <w:rPr>
          <w:noProof/>
          <w:lang w:val="en-US"/>
        </w:rPr>
        <w:tab/>
        <w:t>GitHub, “Acerca de Git.” [Online]. Available: https://docs.github.com/es/get-started/using-git/about-git. [Accessed: 06-Feb-2024].</w:t>
      </w:r>
    </w:p>
    <w:p w14:paraId="5D3FF4CC"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[34]</w:t>
      </w:r>
      <w:r w:rsidRPr="00FA1763">
        <w:rPr>
          <w:noProof/>
          <w:lang w:val="en-US"/>
        </w:rPr>
        <w:tab/>
        <w:t>“Introduction to the Keras Tuner.” [Online]. Available: https://www.tensorflow.org/tutorials/keras/keras_tuner. [Accessed: 15-Feb-2024].</w:t>
      </w:r>
    </w:p>
    <w:p w14:paraId="799F1869"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lastRenderedPageBreak/>
        <w:t>[35]</w:t>
      </w:r>
      <w:r w:rsidRPr="00FA1763">
        <w:rPr>
          <w:noProof/>
          <w:lang w:val="en-US"/>
        </w:rPr>
        <w:tab/>
        <w:t>“Keras FAQ.” [Online]. Available: https://keras.io/getting_started/faq/#. [Accessed: 15-Feb-2024].</w:t>
      </w:r>
    </w:p>
    <w:p w14:paraId="67788055"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[36]</w:t>
      </w:r>
      <w:r w:rsidRPr="00FA1763">
        <w:rPr>
          <w:noProof/>
          <w:lang w:val="en-US"/>
        </w:rPr>
        <w:tab/>
        <w:t>“The base Tuner class.” [Online]. Available: https://keras.io/api/keras_tuner/tuners/base_tuner/. [Accessed: 15-Feb-2024].</w:t>
      </w:r>
    </w:p>
    <w:p w14:paraId="14E0376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[37]</w:t>
      </w:r>
      <w:r w:rsidRPr="00FA1763">
        <w:rPr>
          <w:noProof/>
          <w:lang w:val="en-US"/>
        </w:rPr>
        <w:tab/>
        <w:t xml:space="preserve">J. Snoek, H. Larochelle, and R. P. Adams, “Practical Bayesian Optimization of Machine Learning Algorithms,” </w:t>
      </w:r>
      <w:r w:rsidRPr="00FA1763">
        <w:rPr>
          <w:i/>
          <w:iCs/>
          <w:noProof/>
          <w:lang w:val="en-US"/>
        </w:rPr>
        <w:t>Adv. Neural Inf. Process. Syst.</w:t>
      </w:r>
      <w:r w:rsidRPr="00FA1763">
        <w:rPr>
          <w:noProof/>
          <w:lang w:val="en-US"/>
        </w:rPr>
        <w:t>, vol. 25, 2012.</w:t>
      </w:r>
    </w:p>
    <w:p w14:paraId="78B9AA20"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[38]</w:t>
      </w:r>
      <w:r w:rsidRPr="00FA1763">
        <w:rPr>
          <w:noProof/>
          <w:lang w:val="en-US"/>
        </w:rPr>
        <w:tab/>
        <w:t xml:space="preserve">L. Li, K. Jamieson, G. DeSalvo, A. Rostamizadeh, and A. Talwalkar, “Hyperband: A novel bandit-based approach to hyperparameter optimization,” </w:t>
      </w:r>
      <w:r w:rsidRPr="00FA1763">
        <w:rPr>
          <w:i/>
          <w:iCs/>
          <w:noProof/>
          <w:lang w:val="en-US"/>
        </w:rPr>
        <w:t>J. Mach. Learn. Res.</w:t>
      </w:r>
      <w:r w:rsidRPr="00FA1763">
        <w:rPr>
          <w:noProof/>
          <w:lang w:val="en-US"/>
        </w:rPr>
        <w:t>, vol. 18, pp. 1–52, 2018.</w:t>
      </w:r>
    </w:p>
    <w:p w14:paraId="05C093A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[39]</w:t>
      </w:r>
      <w:r w:rsidRPr="00FA1763">
        <w:rPr>
          <w:noProof/>
          <w:lang w:val="en-US"/>
        </w:rPr>
        <w:tab/>
        <w:t xml:space="preserve">J. Bergstra and B. Yoshua, “Random search for hyper-parameter optimization,” </w:t>
      </w:r>
      <w:r w:rsidRPr="00FA1763">
        <w:rPr>
          <w:i/>
          <w:iCs/>
          <w:noProof/>
          <w:lang w:val="en-US"/>
        </w:rPr>
        <w:t>J. Mach. Learn. Res.</w:t>
      </w:r>
      <w:r w:rsidRPr="00FA1763">
        <w:rPr>
          <w:noProof/>
          <w:lang w:val="en-US"/>
        </w:rPr>
        <w:t>, vol. 13, no. 10, pp. 281–305, 2012.</w:t>
      </w:r>
    </w:p>
    <w:p w14:paraId="47EE05A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[40]</w:t>
      </w:r>
      <w:r w:rsidRPr="00FA1763">
        <w:rPr>
          <w:noProof/>
          <w:lang w:val="en-US"/>
        </w:rPr>
        <w:tab/>
        <w:t xml:space="preserve">A. Baghbanpourasl, E. Lughofer, P. Meyer-Heye, H. Zorrer, and C. Eitzinger, “Virtual quality control using bidirectional lstm networks and gradient boosting,” in </w:t>
      </w:r>
      <w:r w:rsidRPr="00FA1763">
        <w:rPr>
          <w:i/>
          <w:iCs/>
          <w:noProof/>
          <w:lang w:val="en-US"/>
        </w:rPr>
        <w:t>IEEE International Conference on Industrial Informatics (INDIN)</w:t>
      </w:r>
      <w:r w:rsidRPr="00FA1763">
        <w:rPr>
          <w:noProof/>
          <w:lang w:val="en-US"/>
        </w:rPr>
        <w:t>, 2019, vol. 2019-July, pp. 1638–1643.</w:t>
      </w:r>
    </w:p>
    <w:p w14:paraId="115C8FAC"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[41]</w:t>
      </w:r>
      <w:r w:rsidRPr="00FA1763">
        <w:rPr>
          <w:noProof/>
          <w:lang w:val="en-US"/>
        </w:rPr>
        <w:tab/>
        <w:t xml:space="preserve">J. Tourille, O. Ferret, X. Tannier, and A. L. Nvol, “Neural architecture for temporal relation extraction: A Bi-LSTM approach for detecting narrative containers,” in </w:t>
      </w:r>
      <w:r w:rsidRPr="00FA1763">
        <w:rPr>
          <w:i/>
          <w:iCs/>
          <w:noProof/>
          <w:lang w:val="en-US"/>
        </w:rPr>
        <w:t>ACL 2017 - 55th Annual Meeting of the Association for Computational Linguistics, Proceedings of the Conference (Long Papers)</w:t>
      </w:r>
      <w:r w:rsidRPr="00FA1763">
        <w:rPr>
          <w:noProof/>
          <w:lang w:val="en-US"/>
        </w:rPr>
        <w:t>, 2017, vol. 2, pp. 224–230.</w:t>
      </w:r>
    </w:p>
    <w:p w14:paraId="27007A73" w14:textId="77777777" w:rsidR="00A357A8" w:rsidRPr="00A357A8" w:rsidRDefault="00A357A8" w:rsidP="00A357A8">
      <w:pPr>
        <w:widowControl w:val="0"/>
        <w:autoSpaceDE w:val="0"/>
        <w:autoSpaceDN w:val="0"/>
        <w:adjustRightInd w:val="0"/>
        <w:ind w:left="640" w:hanging="640"/>
        <w:rPr>
          <w:noProof/>
        </w:rPr>
      </w:pPr>
      <w:r w:rsidRPr="00A357A8">
        <w:rPr>
          <w:noProof/>
        </w:rPr>
        <w:t>[42]</w:t>
      </w:r>
      <w:r w:rsidRPr="00A357A8">
        <w:rPr>
          <w:noProof/>
        </w:rPr>
        <w:tab/>
        <w:t xml:space="preserve">“[UA] Información sobre las agrupaciones de canales.” </w:t>
      </w:r>
      <w:r w:rsidRPr="00FA1763">
        <w:rPr>
          <w:noProof/>
          <w:lang w:val="en-US"/>
        </w:rPr>
        <w:t xml:space="preserve">[Online]. Available: https://support.google.com/analytics/answer/6010097. </w:t>
      </w:r>
      <w:r w:rsidRPr="00A357A8">
        <w:rPr>
          <w:noProof/>
        </w:rPr>
        <w:t>[Accessed: 07-Feb-2024].</w:t>
      </w:r>
    </w:p>
    <w:p w14:paraId="586653C2" w14:textId="77777777" w:rsidR="00A357A8" w:rsidRPr="00FA1763" w:rsidRDefault="00A357A8" w:rsidP="00A357A8">
      <w:pPr>
        <w:widowControl w:val="0"/>
        <w:autoSpaceDE w:val="0"/>
        <w:autoSpaceDN w:val="0"/>
        <w:adjustRightInd w:val="0"/>
        <w:ind w:left="640" w:hanging="640"/>
        <w:rPr>
          <w:noProof/>
          <w:lang w:val="en-US"/>
        </w:rPr>
      </w:pPr>
      <w:r w:rsidRPr="00A357A8">
        <w:rPr>
          <w:noProof/>
        </w:rPr>
        <w:t>[43]</w:t>
      </w:r>
      <w:r w:rsidRPr="00A357A8">
        <w:rPr>
          <w:noProof/>
        </w:rPr>
        <w:tab/>
        <w:t xml:space="preserve">“[GA4] Informe ‘Detalles de la tecnología.’” [Online]. </w:t>
      </w:r>
      <w:r w:rsidRPr="00FA1763">
        <w:rPr>
          <w:noProof/>
          <w:lang w:val="en-US"/>
        </w:rPr>
        <w:t>Available: https://support.google.com/analytics/answer/12980150. [Accessed: 07-Feb-2023].</w:t>
      </w:r>
    </w:p>
    <w:p w14:paraId="68A82C57" w14:textId="77777777" w:rsidR="00A357A8" w:rsidRPr="00A357A8" w:rsidRDefault="00A357A8" w:rsidP="00A357A8">
      <w:pPr>
        <w:widowControl w:val="0"/>
        <w:autoSpaceDE w:val="0"/>
        <w:autoSpaceDN w:val="0"/>
        <w:adjustRightInd w:val="0"/>
        <w:ind w:left="640" w:hanging="640"/>
        <w:rPr>
          <w:noProof/>
        </w:rPr>
      </w:pPr>
      <w:r w:rsidRPr="00FA1763">
        <w:rPr>
          <w:noProof/>
          <w:lang w:val="en-US"/>
        </w:rPr>
        <w:t>[44]</w:t>
      </w:r>
      <w:r w:rsidRPr="00FA1763">
        <w:rPr>
          <w:noProof/>
          <w:lang w:val="en-US"/>
        </w:rPr>
        <w:tab/>
        <w:t xml:space="preserve">H. Liu, F. Hussain, C. L. Tan, and M. Dash, “Discretization: An enabling technique,” </w:t>
      </w:r>
      <w:r w:rsidRPr="00FA1763">
        <w:rPr>
          <w:i/>
          <w:iCs/>
          <w:noProof/>
          <w:lang w:val="en-US"/>
        </w:rPr>
        <w:t xml:space="preserve">Data Min. Knowl. </w:t>
      </w:r>
      <w:r w:rsidRPr="00A357A8">
        <w:rPr>
          <w:i/>
          <w:iCs/>
          <w:noProof/>
        </w:rPr>
        <w:t>Discov.</w:t>
      </w:r>
      <w:r w:rsidRPr="00A357A8">
        <w:rPr>
          <w:noProof/>
        </w:rPr>
        <w:t>, vol. 6, no. 4, pp. 393–423, 2002.</w:t>
      </w:r>
    </w:p>
    <w:p w14:paraId="16B9F0E8" w14:textId="77777777" w:rsidR="00A357A8" w:rsidRPr="00FA1763" w:rsidRDefault="00A357A8" w:rsidP="00A357A8">
      <w:pPr>
        <w:widowControl w:val="0"/>
        <w:autoSpaceDE w:val="0"/>
        <w:autoSpaceDN w:val="0"/>
        <w:adjustRightInd w:val="0"/>
        <w:ind w:left="640" w:hanging="640"/>
        <w:rPr>
          <w:noProof/>
          <w:lang w:val="en-US"/>
        </w:rPr>
      </w:pPr>
      <w:r w:rsidRPr="00A357A8">
        <w:rPr>
          <w:noProof/>
        </w:rPr>
        <w:t>[45]</w:t>
      </w:r>
      <w:r w:rsidRPr="00A357A8">
        <w:rPr>
          <w:noProof/>
        </w:rPr>
        <w:tab/>
        <w:t xml:space="preserve">“[UA→GA4] Diferencias entre los datos de Universal Analytics y Google Analytics 4.” </w:t>
      </w:r>
      <w:r w:rsidRPr="00FA1763">
        <w:rPr>
          <w:noProof/>
          <w:lang w:val="en-US"/>
        </w:rPr>
        <w:t>[Online]. Available: https://support.google.com/analytics/answer/9964640. [Accessed: 10-Feb-2024].</w:t>
      </w:r>
    </w:p>
    <w:p w14:paraId="765BABF3" w14:textId="77777777" w:rsidR="00A357A8" w:rsidRPr="00A357A8" w:rsidRDefault="00A357A8" w:rsidP="00A357A8">
      <w:pPr>
        <w:widowControl w:val="0"/>
        <w:autoSpaceDE w:val="0"/>
        <w:autoSpaceDN w:val="0"/>
        <w:adjustRightInd w:val="0"/>
        <w:ind w:left="640" w:hanging="640"/>
        <w:rPr>
          <w:noProof/>
        </w:rPr>
      </w:pPr>
      <w:r w:rsidRPr="00FA1763">
        <w:rPr>
          <w:noProof/>
          <w:lang w:val="en-US"/>
        </w:rPr>
        <w:t>[46]</w:t>
      </w:r>
      <w:r w:rsidRPr="00FA1763">
        <w:rPr>
          <w:noProof/>
          <w:lang w:val="en-US"/>
        </w:rPr>
        <w:tab/>
        <w:t xml:space="preserve">T. T. Dang, H. Y. T. Ngan, and W. Liu, “Distance-based k-nearest neighbors outlier detection method in large-scale traffic data,” </w:t>
      </w:r>
      <w:r w:rsidRPr="00FA1763">
        <w:rPr>
          <w:i/>
          <w:iCs/>
          <w:noProof/>
          <w:lang w:val="en-US"/>
        </w:rPr>
        <w:t xml:space="preserve">Int. </w:t>
      </w:r>
      <w:r w:rsidRPr="00A357A8">
        <w:rPr>
          <w:i/>
          <w:iCs/>
          <w:noProof/>
        </w:rPr>
        <w:t>Conf. Digit. Signal Process. DSP</w:t>
      </w:r>
      <w:r w:rsidRPr="00A357A8">
        <w:rPr>
          <w:noProof/>
        </w:rPr>
        <w:t>, vol. 2015-Septe, pp. 507–510, 2015.</w:t>
      </w:r>
    </w:p>
    <w:p w14:paraId="3E6AD632" w14:textId="70D61D5D" w:rsidR="00C016C7" w:rsidRPr="0004583A" w:rsidRDefault="008B2A42" w:rsidP="00C016C7">
      <w:pPr>
        <w:rPr>
          <w:lang w:val="en-US"/>
        </w:rPr>
      </w:pPr>
      <w:ins w:id="75" w:author="enrique gauto sand" w:date="2022-10-07T17:52:00Z">
        <w:r>
          <w:rPr>
            <w:lang w:val="en-US"/>
          </w:rPr>
          <w:fldChar w:fldCharType="end"/>
        </w:r>
      </w:ins>
    </w:p>
    <w:p w14:paraId="18EB14AA" w14:textId="35AACAB3" w:rsidR="004833B4" w:rsidRPr="0004583A" w:rsidRDefault="004833B4" w:rsidP="004833B4">
      <w:pPr>
        <w:rPr>
          <w:lang w:val="en-US"/>
        </w:rPr>
      </w:pPr>
    </w:p>
    <w:p w14:paraId="7F1AA20C" w14:textId="77777777" w:rsidR="004833B4" w:rsidRPr="0004583A" w:rsidRDefault="004833B4" w:rsidP="004833B4">
      <w:pPr>
        <w:rPr>
          <w:lang w:val="en-US"/>
        </w:rPr>
      </w:pPr>
    </w:p>
    <w:p w14:paraId="5D527CDB" w14:textId="77777777" w:rsidR="002F2B1E" w:rsidRDefault="002F2B1E" w:rsidP="005A39A9">
      <w:pPr>
        <w:tabs>
          <w:tab w:val="left" w:pos="5880"/>
        </w:tabs>
        <w:rPr>
          <w:lang w:val="en-US"/>
        </w:rPr>
      </w:pPr>
    </w:p>
    <w:p w14:paraId="4B9EAC16" w14:textId="77777777" w:rsidR="003A222A" w:rsidRDefault="003A222A" w:rsidP="005A39A9">
      <w:pPr>
        <w:tabs>
          <w:tab w:val="left" w:pos="5880"/>
        </w:tabs>
        <w:rPr>
          <w:lang w:val="en-US"/>
        </w:rPr>
      </w:pPr>
    </w:p>
    <w:p w14:paraId="213CB23E" w14:textId="77777777" w:rsidR="003A222A" w:rsidRDefault="003A222A" w:rsidP="005A39A9">
      <w:pPr>
        <w:tabs>
          <w:tab w:val="left" w:pos="5880"/>
        </w:tabs>
        <w:rPr>
          <w:lang w:val="en-US"/>
        </w:rPr>
      </w:pPr>
    </w:p>
    <w:p w14:paraId="308EBDBB" w14:textId="09E8BAEF" w:rsidR="003A222A" w:rsidRDefault="003A222A">
      <w:pPr>
        <w:spacing w:after="160" w:line="259" w:lineRule="auto"/>
        <w:rPr>
          <w:lang w:val="en-US"/>
        </w:rPr>
      </w:pPr>
    </w:p>
    <w:sectPr w:rsidR="003A222A" w:rsidSect="00130CAD">
      <w:footerReference w:type="default" r:id="rId31"/>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D7F3E" w14:textId="77777777" w:rsidR="007824BD" w:rsidRDefault="007824BD" w:rsidP="00F83EC8">
      <w:r>
        <w:separator/>
      </w:r>
    </w:p>
  </w:endnote>
  <w:endnote w:type="continuationSeparator" w:id="0">
    <w:p w14:paraId="538194BC" w14:textId="77777777" w:rsidR="007824BD" w:rsidRDefault="007824BD"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63D41CAA" w14:textId="028243FC" w:rsidR="000A7549" w:rsidRDefault="000A7549" w:rsidP="00EF6274">
        <w:pPr>
          <w:pStyle w:val="Piedepgina"/>
          <w:jc w:val="center"/>
        </w:pPr>
        <w:r>
          <w:fldChar w:fldCharType="begin"/>
        </w:r>
        <w:r>
          <w:instrText>PAGE   \* MERGEFORMAT</w:instrText>
        </w:r>
        <w:r>
          <w:fldChar w:fldCharType="separate"/>
        </w:r>
        <w:r w:rsidR="00761130">
          <w:rPr>
            <w:noProof/>
          </w:rPr>
          <w:t>39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900D6" w14:textId="77777777" w:rsidR="007824BD" w:rsidRDefault="007824BD" w:rsidP="00F83EC8">
      <w:r>
        <w:separator/>
      </w:r>
    </w:p>
  </w:footnote>
  <w:footnote w:type="continuationSeparator" w:id="0">
    <w:p w14:paraId="37A87F76" w14:textId="77777777" w:rsidR="007824BD" w:rsidRDefault="007824BD"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DE8"/>
    <w:multiLevelType w:val="hybridMultilevel"/>
    <w:tmpl w:val="EC16CF5A"/>
    <w:lvl w:ilvl="0" w:tplc="53FA1F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13E7758"/>
    <w:multiLevelType w:val="hybridMultilevel"/>
    <w:tmpl w:val="B972F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5"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10"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43A436B"/>
    <w:multiLevelType w:val="hybridMultilevel"/>
    <w:tmpl w:val="20968E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E5F669B"/>
    <w:multiLevelType w:val="hybridMultilevel"/>
    <w:tmpl w:val="14648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8"/>
  </w:num>
  <w:num w:numId="5">
    <w:abstractNumId w:val="19"/>
  </w:num>
  <w:num w:numId="6">
    <w:abstractNumId w:val="11"/>
  </w:num>
  <w:num w:numId="7">
    <w:abstractNumId w:val="10"/>
  </w:num>
  <w:num w:numId="8">
    <w:abstractNumId w:val="15"/>
  </w:num>
  <w:num w:numId="9">
    <w:abstractNumId w:val="6"/>
  </w:num>
  <w:num w:numId="10">
    <w:abstractNumId w:val="7"/>
  </w:num>
  <w:num w:numId="11">
    <w:abstractNumId w:val="9"/>
  </w:num>
  <w:num w:numId="12">
    <w:abstractNumId w:val="4"/>
  </w:num>
  <w:num w:numId="13">
    <w:abstractNumId w:val="1"/>
  </w:num>
  <w:num w:numId="14">
    <w:abstractNumId w:val="17"/>
  </w:num>
  <w:num w:numId="15">
    <w:abstractNumId w:val="13"/>
  </w:num>
  <w:num w:numId="16">
    <w:abstractNumId w:val="14"/>
  </w:num>
  <w:num w:numId="17">
    <w:abstractNumId w:val="18"/>
  </w:num>
  <w:num w:numId="18">
    <w:abstractNumId w:val="16"/>
  </w:num>
  <w:num w:numId="19">
    <w:abstractNumId w:val="0"/>
  </w:num>
  <w:num w:numId="20">
    <w:abstractNumId w:val="2"/>
  </w:num>
  <w:num w:numId="21">
    <w:abstractNumId w:val="20"/>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44AF"/>
    <w:rsid w:val="000046EC"/>
    <w:rsid w:val="00006D9A"/>
    <w:rsid w:val="00010DC1"/>
    <w:rsid w:val="00013243"/>
    <w:rsid w:val="00013BDE"/>
    <w:rsid w:val="00016EBD"/>
    <w:rsid w:val="00033C01"/>
    <w:rsid w:val="000355FF"/>
    <w:rsid w:val="000356B0"/>
    <w:rsid w:val="00036B2C"/>
    <w:rsid w:val="00040546"/>
    <w:rsid w:val="00040AD0"/>
    <w:rsid w:val="0004583A"/>
    <w:rsid w:val="00046E28"/>
    <w:rsid w:val="00051B33"/>
    <w:rsid w:val="000520CE"/>
    <w:rsid w:val="000538FE"/>
    <w:rsid w:val="0005724B"/>
    <w:rsid w:val="00062B90"/>
    <w:rsid w:val="000639CA"/>
    <w:rsid w:val="00065A45"/>
    <w:rsid w:val="00065A8B"/>
    <w:rsid w:val="0007270E"/>
    <w:rsid w:val="00077FA2"/>
    <w:rsid w:val="00084242"/>
    <w:rsid w:val="000853C0"/>
    <w:rsid w:val="00085FD8"/>
    <w:rsid w:val="00091F42"/>
    <w:rsid w:val="00093C28"/>
    <w:rsid w:val="0009601C"/>
    <w:rsid w:val="000A3034"/>
    <w:rsid w:val="000A3B1C"/>
    <w:rsid w:val="000A3B8E"/>
    <w:rsid w:val="000A4976"/>
    <w:rsid w:val="000A557C"/>
    <w:rsid w:val="000A7549"/>
    <w:rsid w:val="000B133E"/>
    <w:rsid w:val="000B153C"/>
    <w:rsid w:val="000B4455"/>
    <w:rsid w:val="000B4ECE"/>
    <w:rsid w:val="000B51C3"/>
    <w:rsid w:val="000B6017"/>
    <w:rsid w:val="000C04D6"/>
    <w:rsid w:val="000C382B"/>
    <w:rsid w:val="000C4FB4"/>
    <w:rsid w:val="000D28EF"/>
    <w:rsid w:val="000E13C2"/>
    <w:rsid w:val="000E7255"/>
    <w:rsid w:val="000E7A6E"/>
    <w:rsid w:val="000F0E99"/>
    <w:rsid w:val="000F4078"/>
    <w:rsid w:val="000F51F5"/>
    <w:rsid w:val="000F5A9B"/>
    <w:rsid w:val="000F663E"/>
    <w:rsid w:val="000F7FB1"/>
    <w:rsid w:val="00100AD0"/>
    <w:rsid w:val="00106C01"/>
    <w:rsid w:val="00111DBD"/>
    <w:rsid w:val="00114DD3"/>
    <w:rsid w:val="0011563B"/>
    <w:rsid w:val="00115A81"/>
    <w:rsid w:val="0011703F"/>
    <w:rsid w:val="00130CAD"/>
    <w:rsid w:val="0013100D"/>
    <w:rsid w:val="00131283"/>
    <w:rsid w:val="00132483"/>
    <w:rsid w:val="0013366D"/>
    <w:rsid w:val="0014038A"/>
    <w:rsid w:val="00140D71"/>
    <w:rsid w:val="001411A5"/>
    <w:rsid w:val="00144E04"/>
    <w:rsid w:val="0014719B"/>
    <w:rsid w:val="001501D8"/>
    <w:rsid w:val="0015160E"/>
    <w:rsid w:val="00165BA6"/>
    <w:rsid w:val="001661F5"/>
    <w:rsid w:val="00166821"/>
    <w:rsid w:val="001668D5"/>
    <w:rsid w:val="00172FBB"/>
    <w:rsid w:val="00183B53"/>
    <w:rsid w:val="00186FBD"/>
    <w:rsid w:val="00190027"/>
    <w:rsid w:val="00190D84"/>
    <w:rsid w:val="00191EEB"/>
    <w:rsid w:val="00197070"/>
    <w:rsid w:val="001A6A31"/>
    <w:rsid w:val="001B655F"/>
    <w:rsid w:val="001C29E4"/>
    <w:rsid w:val="001C33C6"/>
    <w:rsid w:val="001C7CC5"/>
    <w:rsid w:val="001D064E"/>
    <w:rsid w:val="001D3392"/>
    <w:rsid w:val="001D52E7"/>
    <w:rsid w:val="001D5A62"/>
    <w:rsid w:val="001D7EAE"/>
    <w:rsid w:val="001E5A2D"/>
    <w:rsid w:val="001E64F5"/>
    <w:rsid w:val="001E70FF"/>
    <w:rsid w:val="001E7767"/>
    <w:rsid w:val="001F1D15"/>
    <w:rsid w:val="001F343A"/>
    <w:rsid w:val="001F5F59"/>
    <w:rsid w:val="0020376A"/>
    <w:rsid w:val="002047E6"/>
    <w:rsid w:val="00210393"/>
    <w:rsid w:val="00211BFD"/>
    <w:rsid w:val="00213452"/>
    <w:rsid w:val="002157C1"/>
    <w:rsid w:val="002179E5"/>
    <w:rsid w:val="00217B50"/>
    <w:rsid w:val="00217BDF"/>
    <w:rsid w:val="0022512C"/>
    <w:rsid w:val="002368AB"/>
    <w:rsid w:val="00236AE2"/>
    <w:rsid w:val="0024281C"/>
    <w:rsid w:val="00244E9F"/>
    <w:rsid w:val="00245FB5"/>
    <w:rsid w:val="002535EA"/>
    <w:rsid w:val="0025370A"/>
    <w:rsid w:val="002539E6"/>
    <w:rsid w:val="00255B38"/>
    <w:rsid w:val="00261D51"/>
    <w:rsid w:val="00262BF4"/>
    <w:rsid w:val="00263265"/>
    <w:rsid w:val="00263337"/>
    <w:rsid w:val="00263BE3"/>
    <w:rsid w:val="00273149"/>
    <w:rsid w:val="0027391A"/>
    <w:rsid w:val="00274284"/>
    <w:rsid w:val="00276189"/>
    <w:rsid w:val="0028002D"/>
    <w:rsid w:val="002836ED"/>
    <w:rsid w:val="00283F34"/>
    <w:rsid w:val="002850ED"/>
    <w:rsid w:val="002872A1"/>
    <w:rsid w:val="002875A7"/>
    <w:rsid w:val="002925F9"/>
    <w:rsid w:val="00293AF9"/>
    <w:rsid w:val="0029572C"/>
    <w:rsid w:val="002957FB"/>
    <w:rsid w:val="002A1498"/>
    <w:rsid w:val="002A56FB"/>
    <w:rsid w:val="002A764F"/>
    <w:rsid w:val="002A76A1"/>
    <w:rsid w:val="002B5937"/>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456E"/>
    <w:rsid w:val="00306573"/>
    <w:rsid w:val="00307B58"/>
    <w:rsid w:val="0031231B"/>
    <w:rsid w:val="00315517"/>
    <w:rsid w:val="003207F2"/>
    <w:rsid w:val="00320E68"/>
    <w:rsid w:val="00331C6B"/>
    <w:rsid w:val="003346E1"/>
    <w:rsid w:val="00336E08"/>
    <w:rsid w:val="00336F02"/>
    <w:rsid w:val="00340CE9"/>
    <w:rsid w:val="00341BFA"/>
    <w:rsid w:val="00342D81"/>
    <w:rsid w:val="00343EBF"/>
    <w:rsid w:val="00345742"/>
    <w:rsid w:val="0035012E"/>
    <w:rsid w:val="0035501D"/>
    <w:rsid w:val="0035541F"/>
    <w:rsid w:val="00355867"/>
    <w:rsid w:val="00360090"/>
    <w:rsid w:val="00361E7C"/>
    <w:rsid w:val="0036489B"/>
    <w:rsid w:val="003744F9"/>
    <w:rsid w:val="0037461A"/>
    <w:rsid w:val="003779B0"/>
    <w:rsid w:val="0038337A"/>
    <w:rsid w:val="003848BE"/>
    <w:rsid w:val="003909AB"/>
    <w:rsid w:val="003921B6"/>
    <w:rsid w:val="00396C45"/>
    <w:rsid w:val="003A222A"/>
    <w:rsid w:val="003A3231"/>
    <w:rsid w:val="003A34F5"/>
    <w:rsid w:val="003A645A"/>
    <w:rsid w:val="003A7036"/>
    <w:rsid w:val="003A7386"/>
    <w:rsid w:val="003B08BF"/>
    <w:rsid w:val="003B1411"/>
    <w:rsid w:val="003B2638"/>
    <w:rsid w:val="003B368F"/>
    <w:rsid w:val="003B57FE"/>
    <w:rsid w:val="003B7CB0"/>
    <w:rsid w:val="003B7D9F"/>
    <w:rsid w:val="003D2BBC"/>
    <w:rsid w:val="003D4280"/>
    <w:rsid w:val="003D510F"/>
    <w:rsid w:val="003D6CF5"/>
    <w:rsid w:val="003D7CB1"/>
    <w:rsid w:val="003E06F0"/>
    <w:rsid w:val="003E3259"/>
    <w:rsid w:val="003E678D"/>
    <w:rsid w:val="003F06A7"/>
    <w:rsid w:val="003F41E6"/>
    <w:rsid w:val="003F467A"/>
    <w:rsid w:val="003F6025"/>
    <w:rsid w:val="003F69E0"/>
    <w:rsid w:val="003F7C77"/>
    <w:rsid w:val="004004F8"/>
    <w:rsid w:val="00402B73"/>
    <w:rsid w:val="00402CFB"/>
    <w:rsid w:val="00406620"/>
    <w:rsid w:val="00407AE4"/>
    <w:rsid w:val="0041061F"/>
    <w:rsid w:val="00410C51"/>
    <w:rsid w:val="00412D77"/>
    <w:rsid w:val="00412E0D"/>
    <w:rsid w:val="00413CAF"/>
    <w:rsid w:val="00422F92"/>
    <w:rsid w:val="00426A5E"/>
    <w:rsid w:val="0043209F"/>
    <w:rsid w:val="00432874"/>
    <w:rsid w:val="00435A0D"/>
    <w:rsid w:val="00435F7F"/>
    <w:rsid w:val="00446BB1"/>
    <w:rsid w:val="00450354"/>
    <w:rsid w:val="0045107D"/>
    <w:rsid w:val="0045158A"/>
    <w:rsid w:val="004516C8"/>
    <w:rsid w:val="00452EB7"/>
    <w:rsid w:val="004560D8"/>
    <w:rsid w:val="00456BA0"/>
    <w:rsid w:val="00456C78"/>
    <w:rsid w:val="00460128"/>
    <w:rsid w:val="00461A29"/>
    <w:rsid w:val="0046512A"/>
    <w:rsid w:val="00466F1D"/>
    <w:rsid w:val="00471E51"/>
    <w:rsid w:val="004777A6"/>
    <w:rsid w:val="0048076A"/>
    <w:rsid w:val="004833B4"/>
    <w:rsid w:val="004910CE"/>
    <w:rsid w:val="004914E8"/>
    <w:rsid w:val="00493020"/>
    <w:rsid w:val="004A17D7"/>
    <w:rsid w:val="004A2D58"/>
    <w:rsid w:val="004B005D"/>
    <w:rsid w:val="004B01F0"/>
    <w:rsid w:val="004B0846"/>
    <w:rsid w:val="004B1D27"/>
    <w:rsid w:val="004B272F"/>
    <w:rsid w:val="004B4025"/>
    <w:rsid w:val="004B6D91"/>
    <w:rsid w:val="004C07F8"/>
    <w:rsid w:val="004C401B"/>
    <w:rsid w:val="004D29E2"/>
    <w:rsid w:val="004D4D69"/>
    <w:rsid w:val="004E0F47"/>
    <w:rsid w:val="004E0F9B"/>
    <w:rsid w:val="004E111A"/>
    <w:rsid w:val="004E34B6"/>
    <w:rsid w:val="004E381A"/>
    <w:rsid w:val="004E6DAD"/>
    <w:rsid w:val="004E73C0"/>
    <w:rsid w:val="004F06EE"/>
    <w:rsid w:val="004F301A"/>
    <w:rsid w:val="004F3B23"/>
    <w:rsid w:val="004F4ADC"/>
    <w:rsid w:val="004F4BAF"/>
    <w:rsid w:val="005032E0"/>
    <w:rsid w:val="00503E8E"/>
    <w:rsid w:val="005074E2"/>
    <w:rsid w:val="00510F79"/>
    <w:rsid w:val="00516294"/>
    <w:rsid w:val="00522D23"/>
    <w:rsid w:val="0052517C"/>
    <w:rsid w:val="0052654F"/>
    <w:rsid w:val="005265AB"/>
    <w:rsid w:val="0053094C"/>
    <w:rsid w:val="0053137B"/>
    <w:rsid w:val="00531637"/>
    <w:rsid w:val="00532819"/>
    <w:rsid w:val="00533DDD"/>
    <w:rsid w:val="00535422"/>
    <w:rsid w:val="005379CF"/>
    <w:rsid w:val="00543796"/>
    <w:rsid w:val="00543900"/>
    <w:rsid w:val="00544836"/>
    <w:rsid w:val="0054508F"/>
    <w:rsid w:val="005516DC"/>
    <w:rsid w:val="00556A44"/>
    <w:rsid w:val="00557FC2"/>
    <w:rsid w:val="0056185A"/>
    <w:rsid w:val="00565711"/>
    <w:rsid w:val="005709AC"/>
    <w:rsid w:val="00573D1F"/>
    <w:rsid w:val="0058061C"/>
    <w:rsid w:val="00580B89"/>
    <w:rsid w:val="005822AC"/>
    <w:rsid w:val="00582528"/>
    <w:rsid w:val="00586985"/>
    <w:rsid w:val="0058756D"/>
    <w:rsid w:val="005875C0"/>
    <w:rsid w:val="0059199F"/>
    <w:rsid w:val="005947A0"/>
    <w:rsid w:val="0059538D"/>
    <w:rsid w:val="005962FB"/>
    <w:rsid w:val="00597B16"/>
    <w:rsid w:val="005A193D"/>
    <w:rsid w:val="005A2F26"/>
    <w:rsid w:val="005A33CA"/>
    <w:rsid w:val="005A39A9"/>
    <w:rsid w:val="005A532E"/>
    <w:rsid w:val="005A5EA4"/>
    <w:rsid w:val="005B1196"/>
    <w:rsid w:val="005B34E7"/>
    <w:rsid w:val="005B35A2"/>
    <w:rsid w:val="005B47AF"/>
    <w:rsid w:val="005B66D5"/>
    <w:rsid w:val="005C1041"/>
    <w:rsid w:val="005C6958"/>
    <w:rsid w:val="005E2A6A"/>
    <w:rsid w:val="005E390E"/>
    <w:rsid w:val="005E3AF6"/>
    <w:rsid w:val="005E4086"/>
    <w:rsid w:val="005E5236"/>
    <w:rsid w:val="005F348C"/>
    <w:rsid w:val="005F797C"/>
    <w:rsid w:val="005F7EB6"/>
    <w:rsid w:val="006007E9"/>
    <w:rsid w:val="0060080C"/>
    <w:rsid w:val="00603979"/>
    <w:rsid w:val="00604F28"/>
    <w:rsid w:val="00605890"/>
    <w:rsid w:val="00607B48"/>
    <w:rsid w:val="0061323D"/>
    <w:rsid w:val="006156DA"/>
    <w:rsid w:val="00615E2C"/>
    <w:rsid w:val="00617748"/>
    <w:rsid w:val="00620051"/>
    <w:rsid w:val="00620813"/>
    <w:rsid w:val="00621CD6"/>
    <w:rsid w:val="00625045"/>
    <w:rsid w:val="00625A8E"/>
    <w:rsid w:val="00625D16"/>
    <w:rsid w:val="00625FF3"/>
    <w:rsid w:val="0063394D"/>
    <w:rsid w:val="00636329"/>
    <w:rsid w:val="0064114D"/>
    <w:rsid w:val="0064164E"/>
    <w:rsid w:val="0064170D"/>
    <w:rsid w:val="006417E9"/>
    <w:rsid w:val="0064209D"/>
    <w:rsid w:val="006437A0"/>
    <w:rsid w:val="0064533A"/>
    <w:rsid w:val="0065036A"/>
    <w:rsid w:val="0065191F"/>
    <w:rsid w:val="00655CBF"/>
    <w:rsid w:val="00656527"/>
    <w:rsid w:val="00656E42"/>
    <w:rsid w:val="00662BB3"/>
    <w:rsid w:val="00663711"/>
    <w:rsid w:val="00665C68"/>
    <w:rsid w:val="00670DB9"/>
    <w:rsid w:val="0067483B"/>
    <w:rsid w:val="00680CE9"/>
    <w:rsid w:val="006858FB"/>
    <w:rsid w:val="00686F72"/>
    <w:rsid w:val="00687FE7"/>
    <w:rsid w:val="006934E6"/>
    <w:rsid w:val="00693971"/>
    <w:rsid w:val="0069675C"/>
    <w:rsid w:val="006A0BD4"/>
    <w:rsid w:val="006A3ED9"/>
    <w:rsid w:val="006B134D"/>
    <w:rsid w:val="006B629C"/>
    <w:rsid w:val="006C02AF"/>
    <w:rsid w:val="006C0F41"/>
    <w:rsid w:val="006C1F94"/>
    <w:rsid w:val="006C7E82"/>
    <w:rsid w:val="006D0732"/>
    <w:rsid w:val="006D2E6E"/>
    <w:rsid w:val="006D661F"/>
    <w:rsid w:val="006E04B1"/>
    <w:rsid w:val="006E449D"/>
    <w:rsid w:val="006E56C1"/>
    <w:rsid w:val="006E7A5D"/>
    <w:rsid w:val="006E7D84"/>
    <w:rsid w:val="006F3A28"/>
    <w:rsid w:val="006F40A5"/>
    <w:rsid w:val="006F67A2"/>
    <w:rsid w:val="007013DD"/>
    <w:rsid w:val="00703FF0"/>
    <w:rsid w:val="00704383"/>
    <w:rsid w:val="00704A91"/>
    <w:rsid w:val="00704E49"/>
    <w:rsid w:val="007066CD"/>
    <w:rsid w:val="00706A87"/>
    <w:rsid w:val="00710D68"/>
    <w:rsid w:val="00715F65"/>
    <w:rsid w:val="00720050"/>
    <w:rsid w:val="00720630"/>
    <w:rsid w:val="00721D5D"/>
    <w:rsid w:val="00726E13"/>
    <w:rsid w:val="00727A74"/>
    <w:rsid w:val="00727DBD"/>
    <w:rsid w:val="00731528"/>
    <w:rsid w:val="007359E3"/>
    <w:rsid w:val="007363D4"/>
    <w:rsid w:val="00742D5D"/>
    <w:rsid w:val="0074312A"/>
    <w:rsid w:val="00743FEF"/>
    <w:rsid w:val="00745A91"/>
    <w:rsid w:val="00745BC2"/>
    <w:rsid w:val="00745CF4"/>
    <w:rsid w:val="0074609F"/>
    <w:rsid w:val="00746E92"/>
    <w:rsid w:val="00757315"/>
    <w:rsid w:val="00761130"/>
    <w:rsid w:val="0076167A"/>
    <w:rsid w:val="007655C8"/>
    <w:rsid w:val="00765F7A"/>
    <w:rsid w:val="007668D7"/>
    <w:rsid w:val="007678C0"/>
    <w:rsid w:val="007709C2"/>
    <w:rsid w:val="0078061A"/>
    <w:rsid w:val="007824BD"/>
    <w:rsid w:val="00786E2B"/>
    <w:rsid w:val="0078719E"/>
    <w:rsid w:val="00793DA3"/>
    <w:rsid w:val="00794022"/>
    <w:rsid w:val="007974A2"/>
    <w:rsid w:val="007A4535"/>
    <w:rsid w:val="007A6FF4"/>
    <w:rsid w:val="007A7E64"/>
    <w:rsid w:val="007B5951"/>
    <w:rsid w:val="007B613C"/>
    <w:rsid w:val="007B7446"/>
    <w:rsid w:val="007C0128"/>
    <w:rsid w:val="007C0253"/>
    <w:rsid w:val="007C0643"/>
    <w:rsid w:val="007C0BEA"/>
    <w:rsid w:val="007C2972"/>
    <w:rsid w:val="007C4507"/>
    <w:rsid w:val="007C4824"/>
    <w:rsid w:val="007D2E8B"/>
    <w:rsid w:val="007D58DB"/>
    <w:rsid w:val="007E0F16"/>
    <w:rsid w:val="007E17F8"/>
    <w:rsid w:val="007E6A68"/>
    <w:rsid w:val="007F225D"/>
    <w:rsid w:val="007F5D47"/>
    <w:rsid w:val="00800CCD"/>
    <w:rsid w:val="00802618"/>
    <w:rsid w:val="00803ACC"/>
    <w:rsid w:val="0080431B"/>
    <w:rsid w:val="00804D6D"/>
    <w:rsid w:val="00817144"/>
    <w:rsid w:val="00823F3B"/>
    <w:rsid w:val="008264D0"/>
    <w:rsid w:val="008318A9"/>
    <w:rsid w:val="00831E5D"/>
    <w:rsid w:val="0083262C"/>
    <w:rsid w:val="0083384A"/>
    <w:rsid w:val="008349F8"/>
    <w:rsid w:val="008420F1"/>
    <w:rsid w:val="00843454"/>
    <w:rsid w:val="00843513"/>
    <w:rsid w:val="00843A7A"/>
    <w:rsid w:val="008441D8"/>
    <w:rsid w:val="00844238"/>
    <w:rsid w:val="0084681D"/>
    <w:rsid w:val="0085067E"/>
    <w:rsid w:val="008513BF"/>
    <w:rsid w:val="00855F79"/>
    <w:rsid w:val="0085754F"/>
    <w:rsid w:val="00860A4E"/>
    <w:rsid w:val="008620D3"/>
    <w:rsid w:val="00862844"/>
    <w:rsid w:val="008628D6"/>
    <w:rsid w:val="00863B00"/>
    <w:rsid w:val="008673B2"/>
    <w:rsid w:val="0087074D"/>
    <w:rsid w:val="00872587"/>
    <w:rsid w:val="008733BA"/>
    <w:rsid w:val="008769B0"/>
    <w:rsid w:val="0088236D"/>
    <w:rsid w:val="00883FE8"/>
    <w:rsid w:val="00884F73"/>
    <w:rsid w:val="00885917"/>
    <w:rsid w:val="0088614E"/>
    <w:rsid w:val="00887728"/>
    <w:rsid w:val="00887EBF"/>
    <w:rsid w:val="00890AF0"/>
    <w:rsid w:val="008932AA"/>
    <w:rsid w:val="00893573"/>
    <w:rsid w:val="008A0CF1"/>
    <w:rsid w:val="008A184D"/>
    <w:rsid w:val="008A35FD"/>
    <w:rsid w:val="008A621D"/>
    <w:rsid w:val="008B0A5E"/>
    <w:rsid w:val="008B250A"/>
    <w:rsid w:val="008B2A42"/>
    <w:rsid w:val="008C42D1"/>
    <w:rsid w:val="008C43B3"/>
    <w:rsid w:val="008C64D3"/>
    <w:rsid w:val="008C748E"/>
    <w:rsid w:val="008D197F"/>
    <w:rsid w:val="008D31F6"/>
    <w:rsid w:val="008D530E"/>
    <w:rsid w:val="008E3426"/>
    <w:rsid w:val="008E36D9"/>
    <w:rsid w:val="008E503D"/>
    <w:rsid w:val="008E5609"/>
    <w:rsid w:val="008E7FD2"/>
    <w:rsid w:val="008F4A2B"/>
    <w:rsid w:val="00902834"/>
    <w:rsid w:val="009142AB"/>
    <w:rsid w:val="00915519"/>
    <w:rsid w:val="009174CB"/>
    <w:rsid w:val="009204F3"/>
    <w:rsid w:val="009236A0"/>
    <w:rsid w:val="00924162"/>
    <w:rsid w:val="00924F07"/>
    <w:rsid w:val="00934771"/>
    <w:rsid w:val="009352FD"/>
    <w:rsid w:val="00940427"/>
    <w:rsid w:val="009433A8"/>
    <w:rsid w:val="00943403"/>
    <w:rsid w:val="00950292"/>
    <w:rsid w:val="0095327E"/>
    <w:rsid w:val="00954809"/>
    <w:rsid w:val="00957421"/>
    <w:rsid w:val="009577AF"/>
    <w:rsid w:val="00957D70"/>
    <w:rsid w:val="00960A1C"/>
    <w:rsid w:val="009611D7"/>
    <w:rsid w:val="009636D8"/>
    <w:rsid w:val="00963D72"/>
    <w:rsid w:val="00966A91"/>
    <w:rsid w:val="0097330F"/>
    <w:rsid w:val="00984B0C"/>
    <w:rsid w:val="00985B04"/>
    <w:rsid w:val="00986CB5"/>
    <w:rsid w:val="00991A49"/>
    <w:rsid w:val="00992AF3"/>
    <w:rsid w:val="00992BA7"/>
    <w:rsid w:val="00996AC1"/>
    <w:rsid w:val="009A0FE8"/>
    <w:rsid w:val="009A1424"/>
    <w:rsid w:val="009A25AC"/>
    <w:rsid w:val="009A2AF1"/>
    <w:rsid w:val="009A49E5"/>
    <w:rsid w:val="009A7169"/>
    <w:rsid w:val="009B07EA"/>
    <w:rsid w:val="009B2473"/>
    <w:rsid w:val="009B322A"/>
    <w:rsid w:val="009B5CC0"/>
    <w:rsid w:val="009C21C4"/>
    <w:rsid w:val="009C22AC"/>
    <w:rsid w:val="009C5A81"/>
    <w:rsid w:val="009D00C6"/>
    <w:rsid w:val="009D33A2"/>
    <w:rsid w:val="009D4817"/>
    <w:rsid w:val="009D4E93"/>
    <w:rsid w:val="009D623F"/>
    <w:rsid w:val="009D6A2A"/>
    <w:rsid w:val="009E100A"/>
    <w:rsid w:val="009E23D8"/>
    <w:rsid w:val="009E4F4F"/>
    <w:rsid w:val="009E56D5"/>
    <w:rsid w:val="009E79F5"/>
    <w:rsid w:val="009F20E4"/>
    <w:rsid w:val="009F2CA3"/>
    <w:rsid w:val="009F634B"/>
    <w:rsid w:val="009F6452"/>
    <w:rsid w:val="009F651F"/>
    <w:rsid w:val="00A0261F"/>
    <w:rsid w:val="00A07978"/>
    <w:rsid w:val="00A11D5B"/>
    <w:rsid w:val="00A14C01"/>
    <w:rsid w:val="00A209AF"/>
    <w:rsid w:val="00A25925"/>
    <w:rsid w:val="00A26428"/>
    <w:rsid w:val="00A27062"/>
    <w:rsid w:val="00A31F16"/>
    <w:rsid w:val="00A32BEA"/>
    <w:rsid w:val="00A357A8"/>
    <w:rsid w:val="00A37F73"/>
    <w:rsid w:val="00A500A7"/>
    <w:rsid w:val="00A51A42"/>
    <w:rsid w:val="00A51A44"/>
    <w:rsid w:val="00A53C9E"/>
    <w:rsid w:val="00A5625B"/>
    <w:rsid w:val="00A62FC3"/>
    <w:rsid w:val="00A64279"/>
    <w:rsid w:val="00A66F4A"/>
    <w:rsid w:val="00A70D62"/>
    <w:rsid w:val="00A710BD"/>
    <w:rsid w:val="00A72718"/>
    <w:rsid w:val="00A77175"/>
    <w:rsid w:val="00A839DC"/>
    <w:rsid w:val="00A84671"/>
    <w:rsid w:val="00A8753D"/>
    <w:rsid w:val="00A95F4E"/>
    <w:rsid w:val="00A97138"/>
    <w:rsid w:val="00AA1F8D"/>
    <w:rsid w:val="00AA2A7C"/>
    <w:rsid w:val="00AA3EC6"/>
    <w:rsid w:val="00AB2566"/>
    <w:rsid w:val="00AB43DC"/>
    <w:rsid w:val="00AB4BD9"/>
    <w:rsid w:val="00AB530C"/>
    <w:rsid w:val="00AC10E4"/>
    <w:rsid w:val="00AC2A53"/>
    <w:rsid w:val="00AC45CB"/>
    <w:rsid w:val="00AC5186"/>
    <w:rsid w:val="00AC5A7B"/>
    <w:rsid w:val="00AC5DE2"/>
    <w:rsid w:val="00AC76DA"/>
    <w:rsid w:val="00AD08DC"/>
    <w:rsid w:val="00AD752A"/>
    <w:rsid w:val="00AE07A6"/>
    <w:rsid w:val="00AE09E7"/>
    <w:rsid w:val="00AF0043"/>
    <w:rsid w:val="00AF2F07"/>
    <w:rsid w:val="00B038BC"/>
    <w:rsid w:val="00B053CE"/>
    <w:rsid w:val="00B13C86"/>
    <w:rsid w:val="00B170F1"/>
    <w:rsid w:val="00B17DE4"/>
    <w:rsid w:val="00B20CC3"/>
    <w:rsid w:val="00B22837"/>
    <w:rsid w:val="00B234AD"/>
    <w:rsid w:val="00B235AA"/>
    <w:rsid w:val="00B23B5E"/>
    <w:rsid w:val="00B25C4A"/>
    <w:rsid w:val="00B30117"/>
    <w:rsid w:val="00B3027D"/>
    <w:rsid w:val="00B33947"/>
    <w:rsid w:val="00B3752F"/>
    <w:rsid w:val="00B3766D"/>
    <w:rsid w:val="00B37BC5"/>
    <w:rsid w:val="00B44372"/>
    <w:rsid w:val="00B46272"/>
    <w:rsid w:val="00B47448"/>
    <w:rsid w:val="00B53580"/>
    <w:rsid w:val="00B54B48"/>
    <w:rsid w:val="00B5655E"/>
    <w:rsid w:val="00B57399"/>
    <w:rsid w:val="00B63812"/>
    <w:rsid w:val="00B737BC"/>
    <w:rsid w:val="00B75457"/>
    <w:rsid w:val="00B8159D"/>
    <w:rsid w:val="00B84D89"/>
    <w:rsid w:val="00B873F6"/>
    <w:rsid w:val="00B90A89"/>
    <w:rsid w:val="00B91CA9"/>
    <w:rsid w:val="00B92C2D"/>
    <w:rsid w:val="00BA3E0C"/>
    <w:rsid w:val="00BA5689"/>
    <w:rsid w:val="00BA74C9"/>
    <w:rsid w:val="00BA7F0E"/>
    <w:rsid w:val="00BB4E7F"/>
    <w:rsid w:val="00BB4F3C"/>
    <w:rsid w:val="00BB5948"/>
    <w:rsid w:val="00BB59BE"/>
    <w:rsid w:val="00BB7C29"/>
    <w:rsid w:val="00BC05A7"/>
    <w:rsid w:val="00BC125E"/>
    <w:rsid w:val="00BC2C20"/>
    <w:rsid w:val="00BC7DF5"/>
    <w:rsid w:val="00BD1681"/>
    <w:rsid w:val="00BD7182"/>
    <w:rsid w:val="00BE1BC3"/>
    <w:rsid w:val="00BE6C98"/>
    <w:rsid w:val="00BF4919"/>
    <w:rsid w:val="00BF62BC"/>
    <w:rsid w:val="00BF6A00"/>
    <w:rsid w:val="00C0049F"/>
    <w:rsid w:val="00C007A7"/>
    <w:rsid w:val="00C00951"/>
    <w:rsid w:val="00C00F33"/>
    <w:rsid w:val="00C016C7"/>
    <w:rsid w:val="00C02244"/>
    <w:rsid w:val="00C02DFC"/>
    <w:rsid w:val="00C10862"/>
    <w:rsid w:val="00C1396E"/>
    <w:rsid w:val="00C15381"/>
    <w:rsid w:val="00C165E4"/>
    <w:rsid w:val="00C23C0C"/>
    <w:rsid w:val="00C27538"/>
    <w:rsid w:val="00C33377"/>
    <w:rsid w:val="00C3672F"/>
    <w:rsid w:val="00C40BF3"/>
    <w:rsid w:val="00C413CC"/>
    <w:rsid w:val="00C45249"/>
    <w:rsid w:val="00C47D35"/>
    <w:rsid w:val="00C5254D"/>
    <w:rsid w:val="00C61094"/>
    <w:rsid w:val="00C7523C"/>
    <w:rsid w:val="00C77E78"/>
    <w:rsid w:val="00C810EB"/>
    <w:rsid w:val="00C81E5B"/>
    <w:rsid w:val="00C8342D"/>
    <w:rsid w:val="00C85759"/>
    <w:rsid w:val="00C862D3"/>
    <w:rsid w:val="00C94BC0"/>
    <w:rsid w:val="00C9563E"/>
    <w:rsid w:val="00CA0F33"/>
    <w:rsid w:val="00CA2963"/>
    <w:rsid w:val="00CA3640"/>
    <w:rsid w:val="00CA6CBF"/>
    <w:rsid w:val="00CA726B"/>
    <w:rsid w:val="00CB12E4"/>
    <w:rsid w:val="00CB14F6"/>
    <w:rsid w:val="00CB7577"/>
    <w:rsid w:val="00CC70D1"/>
    <w:rsid w:val="00CD045F"/>
    <w:rsid w:val="00CD21AE"/>
    <w:rsid w:val="00CD5D8B"/>
    <w:rsid w:val="00CD6698"/>
    <w:rsid w:val="00CD7FDC"/>
    <w:rsid w:val="00CE4790"/>
    <w:rsid w:val="00CF2F51"/>
    <w:rsid w:val="00CF580E"/>
    <w:rsid w:val="00CF5EDD"/>
    <w:rsid w:val="00D01FB5"/>
    <w:rsid w:val="00D0645B"/>
    <w:rsid w:val="00D07B82"/>
    <w:rsid w:val="00D10150"/>
    <w:rsid w:val="00D115C2"/>
    <w:rsid w:val="00D11644"/>
    <w:rsid w:val="00D14BBF"/>
    <w:rsid w:val="00D15501"/>
    <w:rsid w:val="00D155C2"/>
    <w:rsid w:val="00D170C9"/>
    <w:rsid w:val="00D17883"/>
    <w:rsid w:val="00D17FCD"/>
    <w:rsid w:val="00D23502"/>
    <w:rsid w:val="00D42C24"/>
    <w:rsid w:val="00D44BD5"/>
    <w:rsid w:val="00D44C3A"/>
    <w:rsid w:val="00D46505"/>
    <w:rsid w:val="00D46F85"/>
    <w:rsid w:val="00D5063C"/>
    <w:rsid w:val="00D51D3E"/>
    <w:rsid w:val="00D54DB7"/>
    <w:rsid w:val="00D55110"/>
    <w:rsid w:val="00D55889"/>
    <w:rsid w:val="00D55B4B"/>
    <w:rsid w:val="00D62195"/>
    <w:rsid w:val="00D6569F"/>
    <w:rsid w:val="00D679C4"/>
    <w:rsid w:val="00D727FF"/>
    <w:rsid w:val="00D761C7"/>
    <w:rsid w:val="00D76A14"/>
    <w:rsid w:val="00D84548"/>
    <w:rsid w:val="00D85238"/>
    <w:rsid w:val="00D87281"/>
    <w:rsid w:val="00D925B7"/>
    <w:rsid w:val="00D960B8"/>
    <w:rsid w:val="00D97454"/>
    <w:rsid w:val="00DA04D9"/>
    <w:rsid w:val="00DA2B9C"/>
    <w:rsid w:val="00DA409F"/>
    <w:rsid w:val="00DA5A8B"/>
    <w:rsid w:val="00DA7A36"/>
    <w:rsid w:val="00DB0FEE"/>
    <w:rsid w:val="00DC091E"/>
    <w:rsid w:val="00DC0C96"/>
    <w:rsid w:val="00DC2309"/>
    <w:rsid w:val="00DC40DF"/>
    <w:rsid w:val="00DC6255"/>
    <w:rsid w:val="00DD6235"/>
    <w:rsid w:val="00DD71EB"/>
    <w:rsid w:val="00DD73A5"/>
    <w:rsid w:val="00DE2438"/>
    <w:rsid w:val="00DE5A5C"/>
    <w:rsid w:val="00DF2221"/>
    <w:rsid w:val="00DF248A"/>
    <w:rsid w:val="00DF3E85"/>
    <w:rsid w:val="00DF4652"/>
    <w:rsid w:val="00DF5A6A"/>
    <w:rsid w:val="00E020A9"/>
    <w:rsid w:val="00E04F9B"/>
    <w:rsid w:val="00E06F71"/>
    <w:rsid w:val="00E0707D"/>
    <w:rsid w:val="00E132F2"/>
    <w:rsid w:val="00E13761"/>
    <w:rsid w:val="00E14A3E"/>
    <w:rsid w:val="00E1558D"/>
    <w:rsid w:val="00E200C1"/>
    <w:rsid w:val="00E204A3"/>
    <w:rsid w:val="00E2064E"/>
    <w:rsid w:val="00E278D1"/>
    <w:rsid w:val="00E30DCF"/>
    <w:rsid w:val="00E31030"/>
    <w:rsid w:val="00E32A06"/>
    <w:rsid w:val="00E33F8E"/>
    <w:rsid w:val="00E35C31"/>
    <w:rsid w:val="00E363BE"/>
    <w:rsid w:val="00E42053"/>
    <w:rsid w:val="00E425BC"/>
    <w:rsid w:val="00E4699B"/>
    <w:rsid w:val="00E46C25"/>
    <w:rsid w:val="00E501A8"/>
    <w:rsid w:val="00E52A1C"/>
    <w:rsid w:val="00E54307"/>
    <w:rsid w:val="00E54869"/>
    <w:rsid w:val="00E564FD"/>
    <w:rsid w:val="00E60233"/>
    <w:rsid w:val="00E604DF"/>
    <w:rsid w:val="00E65CAF"/>
    <w:rsid w:val="00E663C7"/>
    <w:rsid w:val="00E66E31"/>
    <w:rsid w:val="00E67B87"/>
    <w:rsid w:val="00E71D3A"/>
    <w:rsid w:val="00E73373"/>
    <w:rsid w:val="00E806DF"/>
    <w:rsid w:val="00E81E8B"/>
    <w:rsid w:val="00E91454"/>
    <w:rsid w:val="00E953D0"/>
    <w:rsid w:val="00E962A0"/>
    <w:rsid w:val="00E97B62"/>
    <w:rsid w:val="00EA06C0"/>
    <w:rsid w:val="00EA16F1"/>
    <w:rsid w:val="00EA196C"/>
    <w:rsid w:val="00EA3C52"/>
    <w:rsid w:val="00EA7962"/>
    <w:rsid w:val="00EB04E3"/>
    <w:rsid w:val="00EB0A84"/>
    <w:rsid w:val="00EB28EF"/>
    <w:rsid w:val="00EB2EE4"/>
    <w:rsid w:val="00EB422F"/>
    <w:rsid w:val="00EB5E74"/>
    <w:rsid w:val="00EC1A17"/>
    <w:rsid w:val="00EC2217"/>
    <w:rsid w:val="00EC3F33"/>
    <w:rsid w:val="00EC54C1"/>
    <w:rsid w:val="00EC557F"/>
    <w:rsid w:val="00ED4E24"/>
    <w:rsid w:val="00ED685B"/>
    <w:rsid w:val="00EE184C"/>
    <w:rsid w:val="00EE1887"/>
    <w:rsid w:val="00EE389B"/>
    <w:rsid w:val="00EE4A4B"/>
    <w:rsid w:val="00EF1635"/>
    <w:rsid w:val="00EF2F3A"/>
    <w:rsid w:val="00EF38E4"/>
    <w:rsid w:val="00EF51CE"/>
    <w:rsid w:val="00EF5A62"/>
    <w:rsid w:val="00EF6274"/>
    <w:rsid w:val="00F0136D"/>
    <w:rsid w:val="00F01468"/>
    <w:rsid w:val="00F02965"/>
    <w:rsid w:val="00F1585A"/>
    <w:rsid w:val="00F16336"/>
    <w:rsid w:val="00F1782E"/>
    <w:rsid w:val="00F30E46"/>
    <w:rsid w:val="00F31FDF"/>
    <w:rsid w:val="00F35368"/>
    <w:rsid w:val="00F369D7"/>
    <w:rsid w:val="00F442AB"/>
    <w:rsid w:val="00F45D22"/>
    <w:rsid w:val="00F50FC7"/>
    <w:rsid w:val="00F5260B"/>
    <w:rsid w:val="00F56529"/>
    <w:rsid w:val="00F56C52"/>
    <w:rsid w:val="00F57088"/>
    <w:rsid w:val="00F57415"/>
    <w:rsid w:val="00F60910"/>
    <w:rsid w:val="00F673B2"/>
    <w:rsid w:val="00F7241D"/>
    <w:rsid w:val="00F74CCE"/>
    <w:rsid w:val="00F83EC8"/>
    <w:rsid w:val="00F84AE3"/>
    <w:rsid w:val="00F86121"/>
    <w:rsid w:val="00F8666A"/>
    <w:rsid w:val="00F8685A"/>
    <w:rsid w:val="00F921D4"/>
    <w:rsid w:val="00FA1763"/>
    <w:rsid w:val="00FA47D1"/>
    <w:rsid w:val="00FB2070"/>
    <w:rsid w:val="00FB3E64"/>
    <w:rsid w:val="00FB6A53"/>
    <w:rsid w:val="00FB6F50"/>
    <w:rsid w:val="00FC43BD"/>
    <w:rsid w:val="00FC74EF"/>
    <w:rsid w:val="00FD5B04"/>
    <w:rsid w:val="00FD5B31"/>
    <w:rsid w:val="00FD7513"/>
    <w:rsid w:val="00FF0379"/>
    <w:rsid w:val="00FF494D"/>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CC353E3E-1980-44BC-A10A-B8BB848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38538002">
      <w:bodyDiv w:val="1"/>
      <w:marLeft w:val="0"/>
      <w:marRight w:val="0"/>
      <w:marTop w:val="0"/>
      <w:marBottom w:val="0"/>
      <w:divBdr>
        <w:top w:val="none" w:sz="0" w:space="0" w:color="auto"/>
        <w:left w:val="none" w:sz="0" w:space="0" w:color="auto"/>
        <w:bottom w:val="none" w:sz="0" w:space="0" w:color="auto"/>
        <w:right w:val="none" w:sz="0" w:space="0" w:color="auto"/>
      </w:divBdr>
      <w:divsChild>
        <w:div w:id="501429175">
          <w:marLeft w:val="0"/>
          <w:marRight w:val="0"/>
          <w:marTop w:val="0"/>
          <w:marBottom w:val="0"/>
          <w:divBdr>
            <w:top w:val="none" w:sz="0" w:space="0" w:color="auto"/>
            <w:left w:val="none" w:sz="0" w:space="0" w:color="auto"/>
            <w:bottom w:val="none" w:sz="0" w:space="0" w:color="auto"/>
            <w:right w:val="none" w:sz="0" w:space="0" w:color="auto"/>
          </w:divBdr>
          <w:divsChild>
            <w:div w:id="1658074093">
              <w:marLeft w:val="0"/>
              <w:marRight w:val="0"/>
              <w:marTop w:val="0"/>
              <w:marBottom w:val="0"/>
              <w:divBdr>
                <w:top w:val="none" w:sz="0" w:space="0" w:color="auto"/>
                <w:left w:val="none" w:sz="0" w:space="0" w:color="auto"/>
                <w:bottom w:val="single" w:sz="6" w:space="9" w:color="3C4043"/>
                <w:right w:val="none" w:sz="0" w:space="0" w:color="auto"/>
              </w:divBdr>
              <w:divsChild>
                <w:div w:id="1048069427">
                  <w:marLeft w:val="0"/>
                  <w:marRight w:val="0"/>
                  <w:marTop w:val="0"/>
                  <w:marBottom w:val="0"/>
                  <w:divBdr>
                    <w:top w:val="none" w:sz="0" w:space="0" w:color="auto"/>
                    <w:left w:val="none" w:sz="0" w:space="0" w:color="auto"/>
                    <w:bottom w:val="none" w:sz="0" w:space="0" w:color="auto"/>
                    <w:right w:val="none" w:sz="0" w:space="0" w:color="auto"/>
                  </w:divBdr>
                  <w:divsChild>
                    <w:div w:id="969478964">
                      <w:marLeft w:val="0"/>
                      <w:marRight w:val="0"/>
                      <w:marTop w:val="0"/>
                      <w:marBottom w:val="0"/>
                      <w:divBdr>
                        <w:top w:val="none" w:sz="0" w:space="0" w:color="auto"/>
                        <w:left w:val="none" w:sz="0" w:space="0" w:color="auto"/>
                        <w:bottom w:val="none" w:sz="0" w:space="0" w:color="auto"/>
                        <w:right w:val="none" w:sz="0" w:space="0" w:color="auto"/>
                      </w:divBdr>
                      <w:divsChild>
                        <w:div w:id="1060324261">
                          <w:marLeft w:val="0"/>
                          <w:marRight w:val="0"/>
                          <w:marTop w:val="0"/>
                          <w:marBottom w:val="0"/>
                          <w:divBdr>
                            <w:top w:val="none" w:sz="0" w:space="0" w:color="auto"/>
                            <w:left w:val="none" w:sz="0" w:space="0" w:color="auto"/>
                            <w:bottom w:val="none" w:sz="0" w:space="0" w:color="auto"/>
                            <w:right w:val="none" w:sz="0" w:space="0" w:color="auto"/>
                          </w:divBdr>
                          <w:divsChild>
                            <w:div w:id="1143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91972">
          <w:marLeft w:val="0"/>
          <w:marRight w:val="0"/>
          <w:marTop w:val="0"/>
          <w:marBottom w:val="0"/>
          <w:divBdr>
            <w:top w:val="none" w:sz="0" w:space="0" w:color="auto"/>
            <w:left w:val="none" w:sz="0" w:space="0" w:color="auto"/>
            <w:bottom w:val="none" w:sz="0" w:space="0" w:color="auto"/>
            <w:right w:val="none" w:sz="0" w:space="0" w:color="auto"/>
          </w:divBdr>
          <w:divsChild>
            <w:div w:id="53704388">
              <w:marLeft w:val="0"/>
              <w:marRight w:val="0"/>
              <w:marTop w:val="0"/>
              <w:marBottom w:val="0"/>
              <w:divBdr>
                <w:top w:val="none" w:sz="0" w:space="0" w:color="auto"/>
                <w:left w:val="none" w:sz="0" w:space="0" w:color="auto"/>
                <w:bottom w:val="none" w:sz="0" w:space="0" w:color="auto"/>
                <w:right w:val="none" w:sz="0" w:space="0" w:color="auto"/>
              </w:divBdr>
              <w:divsChild>
                <w:div w:id="803961574">
                  <w:marLeft w:val="0"/>
                  <w:marRight w:val="0"/>
                  <w:marTop w:val="0"/>
                  <w:marBottom w:val="0"/>
                  <w:divBdr>
                    <w:top w:val="none" w:sz="0" w:space="0" w:color="auto"/>
                    <w:left w:val="none" w:sz="0" w:space="0" w:color="auto"/>
                    <w:bottom w:val="none" w:sz="0" w:space="0" w:color="auto"/>
                    <w:right w:val="none" w:sz="0" w:space="0" w:color="auto"/>
                  </w:divBdr>
                  <w:divsChild>
                    <w:div w:id="2095474877">
                      <w:marLeft w:val="0"/>
                      <w:marRight w:val="0"/>
                      <w:marTop w:val="0"/>
                      <w:marBottom w:val="0"/>
                      <w:divBdr>
                        <w:top w:val="none" w:sz="0" w:space="0" w:color="auto"/>
                        <w:left w:val="none" w:sz="0" w:space="0" w:color="auto"/>
                        <w:bottom w:val="none" w:sz="0" w:space="0" w:color="auto"/>
                        <w:right w:val="none" w:sz="0" w:space="0" w:color="auto"/>
                      </w:divBdr>
                      <w:divsChild>
                        <w:div w:id="1986275884">
                          <w:marLeft w:val="0"/>
                          <w:marRight w:val="0"/>
                          <w:marTop w:val="0"/>
                          <w:marBottom w:val="0"/>
                          <w:divBdr>
                            <w:top w:val="none" w:sz="0" w:space="0" w:color="auto"/>
                            <w:left w:val="none" w:sz="0" w:space="0" w:color="auto"/>
                            <w:bottom w:val="none" w:sz="0" w:space="0" w:color="auto"/>
                            <w:right w:val="none" w:sz="0" w:space="0" w:color="auto"/>
                          </w:divBdr>
                          <w:divsChild>
                            <w:div w:id="1066955934">
                              <w:marLeft w:val="0"/>
                              <w:marRight w:val="0"/>
                              <w:marTop w:val="0"/>
                              <w:marBottom w:val="0"/>
                              <w:divBdr>
                                <w:top w:val="none" w:sz="0" w:space="0" w:color="auto"/>
                                <w:left w:val="none" w:sz="0" w:space="0" w:color="auto"/>
                                <w:bottom w:val="none" w:sz="0" w:space="0" w:color="auto"/>
                                <w:right w:val="none" w:sz="0" w:space="0" w:color="auto"/>
                              </w:divBdr>
                              <w:divsChild>
                                <w:div w:id="1209537475">
                                  <w:marLeft w:val="0"/>
                                  <w:marRight w:val="0"/>
                                  <w:marTop w:val="0"/>
                                  <w:marBottom w:val="0"/>
                                  <w:divBdr>
                                    <w:top w:val="none" w:sz="0" w:space="0" w:color="auto"/>
                                    <w:left w:val="none" w:sz="0" w:space="0" w:color="auto"/>
                                    <w:bottom w:val="none" w:sz="0" w:space="0" w:color="auto"/>
                                    <w:right w:val="none" w:sz="0" w:space="0" w:color="auto"/>
                                  </w:divBdr>
                                  <w:divsChild>
                                    <w:div w:id="464008127">
                                      <w:marLeft w:val="0"/>
                                      <w:marRight w:val="0"/>
                                      <w:marTop w:val="0"/>
                                      <w:marBottom w:val="0"/>
                                      <w:divBdr>
                                        <w:top w:val="none" w:sz="0" w:space="0" w:color="auto"/>
                                        <w:left w:val="none" w:sz="0" w:space="0" w:color="auto"/>
                                        <w:bottom w:val="none" w:sz="0" w:space="0" w:color="auto"/>
                                        <w:right w:val="none" w:sz="0" w:space="0" w:color="auto"/>
                                      </w:divBdr>
                                      <w:divsChild>
                                        <w:div w:id="1688631602">
                                          <w:marLeft w:val="0"/>
                                          <w:marRight w:val="0"/>
                                          <w:marTop w:val="0"/>
                                          <w:marBottom w:val="0"/>
                                          <w:divBdr>
                                            <w:top w:val="none" w:sz="0" w:space="0" w:color="auto"/>
                                            <w:left w:val="none" w:sz="0" w:space="0" w:color="auto"/>
                                            <w:bottom w:val="none" w:sz="0" w:space="0" w:color="auto"/>
                                            <w:right w:val="none" w:sz="0" w:space="0" w:color="auto"/>
                                          </w:divBdr>
                                          <w:divsChild>
                                            <w:div w:id="2109152754">
                                              <w:marLeft w:val="0"/>
                                              <w:marRight w:val="0"/>
                                              <w:marTop w:val="0"/>
                                              <w:marBottom w:val="0"/>
                                              <w:divBdr>
                                                <w:top w:val="none" w:sz="0" w:space="0" w:color="auto"/>
                                                <w:left w:val="none" w:sz="0" w:space="0" w:color="auto"/>
                                                <w:bottom w:val="none" w:sz="0" w:space="0" w:color="auto"/>
                                                <w:right w:val="none" w:sz="0" w:space="0" w:color="auto"/>
                                              </w:divBdr>
                                              <w:divsChild>
                                                <w:div w:id="295381622">
                                                  <w:marLeft w:val="0"/>
                                                  <w:marRight w:val="0"/>
                                                  <w:marTop w:val="0"/>
                                                  <w:marBottom w:val="0"/>
                                                  <w:divBdr>
                                                    <w:top w:val="none" w:sz="0" w:space="0" w:color="auto"/>
                                                    <w:left w:val="none" w:sz="0" w:space="0" w:color="auto"/>
                                                    <w:bottom w:val="none" w:sz="0" w:space="0" w:color="auto"/>
                                                    <w:right w:val="none" w:sz="0" w:space="0" w:color="auto"/>
                                                  </w:divBdr>
                                                  <w:divsChild>
                                                    <w:div w:id="1531645466">
                                                      <w:marLeft w:val="0"/>
                                                      <w:marRight w:val="0"/>
                                                      <w:marTop w:val="0"/>
                                                      <w:marBottom w:val="0"/>
                                                      <w:divBdr>
                                                        <w:top w:val="none" w:sz="0" w:space="0" w:color="auto"/>
                                                        <w:left w:val="none" w:sz="0" w:space="0" w:color="auto"/>
                                                        <w:bottom w:val="none" w:sz="0" w:space="0" w:color="auto"/>
                                                        <w:right w:val="none" w:sz="0" w:space="0" w:color="auto"/>
                                                      </w:divBdr>
                                                      <w:divsChild>
                                                        <w:div w:id="773087291">
                                                          <w:marLeft w:val="0"/>
                                                          <w:marRight w:val="0"/>
                                                          <w:marTop w:val="0"/>
                                                          <w:marBottom w:val="0"/>
                                                          <w:divBdr>
                                                            <w:top w:val="none" w:sz="0" w:space="0" w:color="auto"/>
                                                            <w:left w:val="none" w:sz="0" w:space="0" w:color="auto"/>
                                                            <w:bottom w:val="none" w:sz="0" w:space="0" w:color="auto"/>
                                                            <w:right w:val="none" w:sz="0" w:space="0" w:color="auto"/>
                                                          </w:divBdr>
                                                          <w:divsChild>
                                                            <w:div w:id="691998559">
                                                              <w:marLeft w:val="0"/>
                                                              <w:marRight w:val="0"/>
                                                              <w:marTop w:val="195"/>
                                                              <w:marBottom w:val="90"/>
                                                              <w:divBdr>
                                                                <w:top w:val="none" w:sz="0" w:space="0" w:color="auto"/>
                                                                <w:left w:val="none" w:sz="0" w:space="0" w:color="auto"/>
                                                                <w:bottom w:val="none" w:sz="0" w:space="0" w:color="auto"/>
                                                                <w:right w:val="none" w:sz="0" w:space="0" w:color="auto"/>
                                                              </w:divBdr>
                                                              <w:divsChild>
                                                                <w:div w:id="1029792019">
                                                                  <w:marLeft w:val="0"/>
                                                                  <w:marRight w:val="0"/>
                                                                  <w:marTop w:val="0"/>
                                                                  <w:marBottom w:val="0"/>
                                                                  <w:divBdr>
                                                                    <w:top w:val="none" w:sz="0" w:space="0" w:color="auto"/>
                                                                    <w:left w:val="none" w:sz="0" w:space="0" w:color="auto"/>
                                                                    <w:bottom w:val="none" w:sz="0" w:space="0" w:color="auto"/>
                                                                    <w:right w:val="none" w:sz="0" w:space="0" w:color="auto"/>
                                                                  </w:divBdr>
                                                                  <w:divsChild>
                                                                    <w:div w:id="2206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760709345">
      <w:bodyDiv w:val="1"/>
      <w:marLeft w:val="0"/>
      <w:marRight w:val="0"/>
      <w:marTop w:val="0"/>
      <w:marBottom w:val="0"/>
      <w:divBdr>
        <w:top w:val="none" w:sz="0" w:space="0" w:color="auto"/>
        <w:left w:val="none" w:sz="0" w:space="0" w:color="auto"/>
        <w:bottom w:val="none" w:sz="0" w:space="0" w:color="auto"/>
        <w:right w:val="none" w:sz="0" w:space="0" w:color="auto"/>
      </w:divBdr>
      <w:divsChild>
        <w:div w:id="1785690670">
          <w:marLeft w:val="0"/>
          <w:marRight w:val="0"/>
          <w:marTop w:val="0"/>
          <w:marBottom w:val="0"/>
          <w:divBdr>
            <w:top w:val="none" w:sz="0" w:space="0" w:color="auto"/>
            <w:left w:val="none" w:sz="0" w:space="0" w:color="auto"/>
            <w:bottom w:val="none" w:sz="0" w:space="0" w:color="auto"/>
            <w:right w:val="none" w:sz="0" w:space="0" w:color="auto"/>
          </w:divBdr>
          <w:divsChild>
            <w:div w:id="2339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image" Target="media/image3.png"/><Relationship Id="rId18" Type="http://schemas.openxmlformats.org/officeDocument/2006/relationships/hyperlink" Target="https://editorial.unam.edu.ar/"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ditorial.unam.edu.a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unam.edu.ar/" TargetMode="External"/><Relationship Id="rId25" Type="http://schemas.openxmlformats.org/officeDocument/2006/relationships/image" Target="media/image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transmedia.unam.edu.ar/" TargetMode="External"/><Relationship Id="rId20" Type="http://schemas.openxmlformats.org/officeDocument/2006/relationships/hyperlink" Target="https://unam.edu.a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transmedia.unam.edu.a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ditorial.unam.edu.ar/" TargetMode="External"/><Relationship Id="rId23" Type="http://schemas.openxmlformats.org/officeDocument/2006/relationships/hyperlink" Target="https://unam.edu.ar/" TargetMode="External"/><Relationship Id="rId28" Type="http://schemas.openxmlformats.org/officeDocument/2006/relationships/image" Target="media/image7.png"/><Relationship Id="rId10" Type="http://schemas.openxmlformats.org/officeDocument/2006/relationships/hyperlink" Target="https://transmedia.unam.edu.ar/" TargetMode="External"/><Relationship Id="rId19" Type="http://schemas.openxmlformats.org/officeDocument/2006/relationships/hyperlink" Target="https://transmedia.unam.edu.ar/"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hyperlink" Target="https://unam.edu.ar/" TargetMode="External"/><Relationship Id="rId22" Type="http://schemas.openxmlformats.org/officeDocument/2006/relationships/hyperlink" Target="https://transmedia.unam.edu.ar/" TargetMode="External"/><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54800-E49F-4E8C-B70D-684A49C5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13645</TotalTime>
  <Pages>48</Pages>
  <Words>34935</Words>
  <Characters>192143</Characters>
  <Application>Microsoft Office Word</Application>
  <DocSecurity>0</DocSecurity>
  <Lines>1601</Lines>
  <Paragraphs>453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119</cp:revision>
  <dcterms:created xsi:type="dcterms:W3CDTF">2021-11-16T12:19:00Z</dcterms:created>
  <dcterms:modified xsi:type="dcterms:W3CDTF">2024-05-20T23:50:00Z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