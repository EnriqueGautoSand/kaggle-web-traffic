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616EB" w14:textId="637CB708" w:rsidR="00115A81" w:rsidRPr="006156DA" w:rsidRDefault="00EC3F33" w:rsidP="0087074D">
      <w:pPr>
        <w:jc w:val="center"/>
        <w:rPr>
          <w:b/>
          <w:sz w:val="40"/>
          <w:szCs w:val="40"/>
        </w:rPr>
      </w:pPr>
      <w:r>
        <w:rPr>
          <w:b/>
          <w:sz w:val="40"/>
          <w:szCs w:val="40"/>
        </w:rPr>
        <w:t>Pronóstico de</w:t>
      </w:r>
      <w:r w:rsidR="00115A81">
        <w:rPr>
          <w:b/>
          <w:sz w:val="40"/>
          <w:szCs w:val="40"/>
        </w:rPr>
        <w:t xml:space="preserve"> Series de Tiempo de Tráfico web</w:t>
      </w:r>
      <w:r w:rsidR="008932AA">
        <w:rPr>
          <w:b/>
          <w:sz w:val="40"/>
          <w:szCs w:val="40"/>
        </w:rPr>
        <w:t>.</w:t>
      </w:r>
      <w:r w:rsidR="00115A81">
        <w:rPr>
          <w:b/>
          <w:sz w:val="40"/>
          <w:szCs w:val="40"/>
        </w:rPr>
        <w:t xml:space="preserve"> Estudio de Caso </w:t>
      </w:r>
      <w:r w:rsidR="008628D6">
        <w:rPr>
          <w:b/>
          <w:sz w:val="40"/>
          <w:szCs w:val="40"/>
        </w:rPr>
        <w:t>U</w:t>
      </w:r>
      <w:r w:rsidR="008932AA">
        <w:rPr>
          <w:b/>
          <w:sz w:val="40"/>
          <w:szCs w:val="40"/>
        </w:rPr>
        <w:t xml:space="preserve">niversidad </w:t>
      </w:r>
      <w:r w:rsidR="008628D6">
        <w:rPr>
          <w:b/>
          <w:sz w:val="40"/>
          <w:szCs w:val="40"/>
        </w:rPr>
        <w:t>Na</w:t>
      </w:r>
      <w:r w:rsidR="008932AA">
        <w:rPr>
          <w:b/>
          <w:sz w:val="40"/>
          <w:szCs w:val="40"/>
        </w:rPr>
        <w:t xml:space="preserve">cional de </w:t>
      </w:r>
      <w:r w:rsidR="008628D6">
        <w:rPr>
          <w:b/>
          <w:sz w:val="40"/>
          <w:szCs w:val="40"/>
        </w:rPr>
        <w:t>M</w:t>
      </w:r>
      <w:r w:rsidR="008932AA">
        <w:rPr>
          <w:b/>
          <w:sz w:val="40"/>
          <w:szCs w:val="40"/>
        </w:rPr>
        <w:t>isiones</w:t>
      </w:r>
    </w:p>
    <w:p w14:paraId="351C95EC" w14:textId="77777777" w:rsidR="00236AE2" w:rsidRPr="00AE07A6" w:rsidRDefault="00236AE2" w:rsidP="00236AE2"/>
    <w:p w14:paraId="24B03CA1" w14:textId="77777777" w:rsidR="00236AE2" w:rsidRDefault="00236AE2" w:rsidP="00236AE2"/>
    <w:p w14:paraId="15039AB4" w14:textId="77777777" w:rsidR="0087074D" w:rsidRDefault="0087074D" w:rsidP="00236AE2"/>
    <w:p w14:paraId="48320421" w14:textId="77777777" w:rsidR="0087074D" w:rsidRPr="00AE07A6" w:rsidRDefault="0087074D" w:rsidP="00236AE2"/>
    <w:p w14:paraId="5D009169" w14:textId="32A5263D" w:rsidR="00130CAD" w:rsidRDefault="00130CAD" w:rsidP="0087074D">
      <w:pPr>
        <w:ind w:left="708"/>
        <w:jc w:val="center"/>
      </w:pPr>
      <w:r>
        <w:t>P</w:t>
      </w:r>
      <w:r w:rsidR="0087074D">
        <w:t>OR</w:t>
      </w:r>
      <w:r>
        <w:t>:</w:t>
      </w:r>
      <w:r w:rsidR="00236AE2" w:rsidRPr="00AE07A6">
        <w:t xml:space="preserve"> Enrique Gauto Sand</w:t>
      </w:r>
    </w:p>
    <w:p w14:paraId="41D55076" w14:textId="77777777" w:rsidR="0087074D" w:rsidRDefault="0087074D" w:rsidP="00130CAD">
      <w:pPr>
        <w:ind w:left="708"/>
      </w:pPr>
    </w:p>
    <w:p w14:paraId="696DC17F" w14:textId="77777777" w:rsidR="0087074D" w:rsidRPr="004B01F0" w:rsidRDefault="0087074D" w:rsidP="004B01F0">
      <w:pPr>
        <w:ind w:left="708"/>
        <w:jc w:val="center"/>
      </w:pPr>
      <w:r>
        <w:rPr>
          <w:rFonts w:eastAsia="Tahoma"/>
        </w:rPr>
        <w:t xml:space="preserve">   </w:t>
      </w:r>
      <w:r w:rsidRPr="004B01F0">
        <w:t>Propuesta de Tesis presentada a la Facultad de Ciencias Exactas, Químicas y Naturales de la Universidad Nacional de Misiones para optar al grado académico / título profesional de Licenciado en Sistemas de Información de la carrera de Licenciatura en Sistemas de Información</w:t>
      </w:r>
    </w:p>
    <w:p w14:paraId="30167AB2" w14:textId="40460FDF" w:rsidR="0087074D" w:rsidRDefault="0087074D" w:rsidP="004B01F0">
      <w:pPr>
        <w:ind w:left="708"/>
        <w:jc w:val="center"/>
      </w:pPr>
      <w:r>
        <w:t xml:space="preserve"> </w:t>
      </w:r>
    </w:p>
    <w:p w14:paraId="4B765F98" w14:textId="77777777" w:rsidR="0087074D" w:rsidRDefault="0087074D" w:rsidP="004B01F0">
      <w:pPr>
        <w:ind w:left="708"/>
        <w:jc w:val="center"/>
      </w:pPr>
    </w:p>
    <w:p w14:paraId="173E319F" w14:textId="77777777" w:rsidR="0087074D" w:rsidRDefault="0087074D" w:rsidP="004B01F0">
      <w:pPr>
        <w:ind w:left="708"/>
        <w:jc w:val="center"/>
      </w:pPr>
    </w:p>
    <w:p w14:paraId="5ADBB0BB" w14:textId="31A2E249" w:rsidR="0087074D" w:rsidRDefault="0087074D" w:rsidP="0087074D">
      <w:pPr>
        <w:ind w:left="708"/>
        <w:jc w:val="center"/>
      </w:pPr>
      <w:r w:rsidRPr="004B01F0">
        <w:t>Director</w:t>
      </w:r>
      <w:r w:rsidR="00617748">
        <w:t>a</w:t>
      </w:r>
      <w:r w:rsidRPr="004B01F0">
        <w:t xml:space="preserve">: Alice </w:t>
      </w:r>
      <w:proofErr w:type="spellStart"/>
      <w:r w:rsidRPr="004B01F0">
        <w:t>Rambo</w:t>
      </w:r>
      <w:proofErr w:type="spellEnd"/>
      <w:r w:rsidRPr="004B01F0">
        <w:t xml:space="preserve"> </w:t>
      </w:r>
    </w:p>
    <w:p w14:paraId="3917E427" w14:textId="77777777" w:rsidR="0087074D" w:rsidRDefault="0087074D" w:rsidP="004B01F0">
      <w:pPr>
        <w:ind w:left="708"/>
        <w:jc w:val="center"/>
      </w:pPr>
    </w:p>
    <w:p w14:paraId="23A799AB" w14:textId="77777777" w:rsidR="0087074D" w:rsidRDefault="0087074D" w:rsidP="004B01F0">
      <w:pPr>
        <w:ind w:left="708"/>
        <w:jc w:val="center"/>
      </w:pPr>
    </w:p>
    <w:p w14:paraId="4FC97C31" w14:textId="79D74454" w:rsidR="00130CAD" w:rsidRPr="00130CAD" w:rsidRDefault="00130CAD" w:rsidP="0087074D">
      <w:pPr>
        <w:ind w:left="708"/>
        <w:jc w:val="center"/>
      </w:pPr>
      <w:r w:rsidRPr="004B01F0">
        <w:t xml:space="preserve">Prof. </w:t>
      </w:r>
      <w:proofErr w:type="spellStart"/>
      <w:r w:rsidRPr="004B01F0">
        <w:t>Tit</w:t>
      </w:r>
      <w:proofErr w:type="spellEnd"/>
      <w:r w:rsidRPr="004B01F0">
        <w:t>. de la Cátedra “Trabajo Final”: Dr. Kuna, Horacio Daniel</w:t>
      </w:r>
    </w:p>
    <w:p w14:paraId="69C9F2D6" w14:textId="77777777" w:rsidR="00236AE2" w:rsidRPr="00AE07A6" w:rsidRDefault="00236AE2">
      <w:r w:rsidRPr="00AE07A6">
        <w:br w:type="page"/>
      </w:r>
    </w:p>
    <w:sdt>
      <w:sdtPr>
        <w:rPr>
          <w:rFonts w:asciiTheme="minorHAnsi" w:eastAsiaTheme="minorHAnsi" w:hAnsiTheme="minorHAnsi" w:cstheme="minorBidi"/>
          <w:color w:val="auto"/>
          <w:sz w:val="22"/>
          <w:szCs w:val="22"/>
          <w:lang w:val="es-ES" w:eastAsia="en-US"/>
        </w:rPr>
        <w:id w:val="-1526870673"/>
        <w:docPartObj>
          <w:docPartGallery w:val="Table of Contents"/>
          <w:docPartUnique/>
        </w:docPartObj>
      </w:sdtPr>
      <w:sdtEndPr>
        <w:rPr>
          <w:rFonts w:ascii="Times New Roman" w:eastAsia="Times New Roman" w:hAnsi="Times New Roman" w:cs="Times New Roman"/>
          <w:b/>
          <w:bCs/>
          <w:sz w:val="24"/>
          <w:szCs w:val="24"/>
          <w:lang w:val="es-AR" w:eastAsia="es-AR"/>
        </w:rPr>
      </w:sdtEndPr>
      <w:sdtContent>
        <w:p w14:paraId="61DD9C5C" w14:textId="639B64ED" w:rsidR="00FD7513" w:rsidRPr="00FD7513" w:rsidRDefault="00FD7513">
          <w:pPr>
            <w:pStyle w:val="TtulodeTDC"/>
            <w:rPr>
              <w:color w:val="auto"/>
            </w:rPr>
          </w:pPr>
          <w:r w:rsidRPr="00FD7513">
            <w:rPr>
              <w:color w:val="auto"/>
              <w:lang w:val="es-ES"/>
            </w:rPr>
            <w:t>Índice</w:t>
          </w:r>
        </w:p>
        <w:p w14:paraId="077B02B0" w14:textId="77777777" w:rsidR="007D2B4F" w:rsidRDefault="00FD7513">
          <w:pPr>
            <w:pStyle w:val="TDC1"/>
            <w:tabs>
              <w:tab w:val="right" w:leader="dot" w:pos="8211"/>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159344053" w:history="1">
            <w:r w:rsidR="007D2B4F" w:rsidRPr="00A84A2E">
              <w:rPr>
                <w:rStyle w:val="Hipervnculo"/>
                <w:noProof/>
              </w:rPr>
              <w:t>Capítulo 1</w:t>
            </w:r>
            <w:r w:rsidR="007D2B4F">
              <w:rPr>
                <w:noProof/>
                <w:webHidden/>
              </w:rPr>
              <w:tab/>
            </w:r>
            <w:r w:rsidR="007D2B4F">
              <w:rPr>
                <w:noProof/>
                <w:webHidden/>
              </w:rPr>
              <w:fldChar w:fldCharType="begin"/>
            </w:r>
            <w:r w:rsidR="007D2B4F">
              <w:rPr>
                <w:noProof/>
                <w:webHidden/>
              </w:rPr>
              <w:instrText xml:space="preserve"> PAGEREF _Toc159344053 \h </w:instrText>
            </w:r>
            <w:r w:rsidR="007D2B4F">
              <w:rPr>
                <w:noProof/>
                <w:webHidden/>
              </w:rPr>
            </w:r>
            <w:r w:rsidR="007D2B4F">
              <w:rPr>
                <w:noProof/>
                <w:webHidden/>
              </w:rPr>
              <w:fldChar w:fldCharType="separate"/>
            </w:r>
            <w:r w:rsidR="007D2B4F">
              <w:rPr>
                <w:noProof/>
                <w:webHidden/>
              </w:rPr>
              <w:t>1</w:t>
            </w:r>
            <w:r w:rsidR="007D2B4F">
              <w:rPr>
                <w:noProof/>
                <w:webHidden/>
              </w:rPr>
              <w:fldChar w:fldCharType="end"/>
            </w:r>
          </w:hyperlink>
        </w:p>
        <w:p w14:paraId="1522C300" w14:textId="77777777" w:rsidR="007D2B4F" w:rsidRDefault="00AC5D20">
          <w:pPr>
            <w:pStyle w:val="TDC1"/>
            <w:tabs>
              <w:tab w:val="right" w:leader="dot" w:pos="8211"/>
            </w:tabs>
            <w:rPr>
              <w:rFonts w:asciiTheme="minorHAnsi" w:eastAsiaTheme="minorEastAsia" w:hAnsiTheme="minorHAnsi" w:cstheme="minorBidi"/>
              <w:noProof/>
              <w:sz w:val="22"/>
              <w:szCs w:val="22"/>
            </w:rPr>
          </w:pPr>
          <w:hyperlink w:anchor="_Toc159344054" w:history="1">
            <w:r w:rsidR="007D2B4F" w:rsidRPr="00A84A2E">
              <w:rPr>
                <w:rStyle w:val="Hipervnculo"/>
                <w:noProof/>
              </w:rPr>
              <w:t>Introducción</w:t>
            </w:r>
            <w:r w:rsidR="007D2B4F">
              <w:rPr>
                <w:noProof/>
                <w:webHidden/>
              </w:rPr>
              <w:tab/>
            </w:r>
            <w:r w:rsidR="007D2B4F">
              <w:rPr>
                <w:noProof/>
                <w:webHidden/>
              </w:rPr>
              <w:fldChar w:fldCharType="begin"/>
            </w:r>
            <w:r w:rsidR="007D2B4F">
              <w:rPr>
                <w:noProof/>
                <w:webHidden/>
              </w:rPr>
              <w:instrText xml:space="preserve"> PAGEREF _Toc159344054 \h </w:instrText>
            </w:r>
            <w:r w:rsidR="007D2B4F">
              <w:rPr>
                <w:noProof/>
                <w:webHidden/>
              </w:rPr>
            </w:r>
            <w:r w:rsidR="007D2B4F">
              <w:rPr>
                <w:noProof/>
                <w:webHidden/>
              </w:rPr>
              <w:fldChar w:fldCharType="separate"/>
            </w:r>
            <w:r w:rsidR="007D2B4F">
              <w:rPr>
                <w:noProof/>
                <w:webHidden/>
              </w:rPr>
              <w:t>1</w:t>
            </w:r>
            <w:r w:rsidR="007D2B4F">
              <w:rPr>
                <w:noProof/>
                <w:webHidden/>
              </w:rPr>
              <w:fldChar w:fldCharType="end"/>
            </w:r>
          </w:hyperlink>
        </w:p>
        <w:p w14:paraId="719F9F27"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55" w:history="1">
            <w:r w:rsidR="007D2B4F" w:rsidRPr="00A84A2E">
              <w:rPr>
                <w:rStyle w:val="Hipervnculo"/>
                <w:noProof/>
              </w:rPr>
              <w:t>1.1.</w:t>
            </w:r>
            <w:r w:rsidR="007D2B4F">
              <w:rPr>
                <w:rFonts w:asciiTheme="minorHAnsi" w:eastAsiaTheme="minorEastAsia" w:hAnsiTheme="minorHAnsi" w:cstheme="minorBidi"/>
                <w:noProof/>
                <w:sz w:val="22"/>
                <w:szCs w:val="22"/>
              </w:rPr>
              <w:tab/>
            </w:r>
            <w:r w:rsidR="007D2B4F" w:rsidRPr="00A84A2E">
              <w:rPr>
                <w:rStyle w:val="Hipervnculo"/>
                <w:noProof/>
              </w:rPr>
              <w:t>Motivación</w:t>
            </w:r>
            <w:r w:rsidR="007D2B4F">
              <w:rPr>
                <w:noProof/>
                <w:webHidden/>
              </w:rPr>
              <w:tab/>
            </w:r>
            <w:r w:rsidR="007D2B4F">
              <w:rPr>
                <w:noProof/>
                <w:webHidden/>
              </w:rPr>
              <w:fldChar w:fldCharType="begin"/>
            </w:r>
            <w:r w:rsidR="007D2B4F">
              <w:rPr>
                <w:noProof/>
                <w:webHidden/>
              </w:rPr>
              <w:instrText xml:space="preserve"> PAGEREF _Toc159344055 \h </w:instrText>
            </w:r>
            <w:r w:rsidR="007D2B4F">
              <w:rPr>
                <w:noProof/>
                <w:webHidden/>
              </w:rPr>
            </w:r>
            <w:r w:rsidR="007D2B4F">
              <w:rPr>
                <w:noProof/>
                <w:webHidden/>
              </w:rPr>
              <w:fldChar w:fldCharType="separate"/>
            </w:r>
            <w:r w:rsidR="007D2B4F">
              <w:rPr>
                <w:noProof/>
                <w:webHidden/>
              </w:rPr>
              <w:t>2</w:t>
            </w:r>
            <w:r w:rsidR="007D2B4F">
              <w:rPr>
                <w:noProof/>
                <w:webHidden/>
              </w:rPr>
              <w:fldChar w:fldCharType="end"/>
            </w:r>
          </w:hyperlink>
        </w:p>
        <w:p w14:paraId="13A9984D"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56" w:history="1">
            <w:r w:rsidR="007D2B4F" w:rsidRPr="00A84A2E">
              <w:rPr>
                <w:rStyle w:val="Hipervnculo"/>
                <w:noProof/>
              </w:rPr>
              <w:t>1.2.</w:t>
            </w:r>
            <w:r w:rsidR="007D2B4F">
              <w:rPr>
                <w:rFonts w:asciiTheme="minorHAnsi" w:eastAsiaTheme="minorEastAsia" w:hAnsiTheme="minorHAnsi" w:cstheme="minorBidi"/>
                <w:noProof/>
                <w:sz w:val="22"/>
                <w:szCs w:val="22"/>
              </w:rPr>
              <w:tab/>
            </w:r>
            <w:r w:rsidR="007D2B4F" w:rsidRPr="00A84A2E">
              <w:rPr>
                <w:rStyle w:val="Hipervnculo"/>
                <w:noProof/>
              </w:rPr>
              <w:t>Objetivos</w:t>
            </w:r>
            <w:r w:rsidR="007D2B4F">
              <w:rPr>
                <w:noProof/>
                <w:webHidden/>
              </w:rPr>
              <w:tab/>
            </w:r>
            <w:r w:rsidR="007D2B4F">
              <w:rPr>
                <w:noProof/>
                <w:webHidden/>
              </w:rPr>
              <w:fldChar w:fldCharType="begin"/>
            </w:r>
            <w:r w:rsidR="007D2B4F">
              <w:rPr>
                <w:noProof/>
                <w:webHidden/>
              </w:rPr>
              <w:instrText xml:space="preserve"> PAGEREF _Toc159344056 \h </w:instrText>
            </w:r>
            <w:r w:rsidR="007D2B4F">
              <w:rPr>
                <w:noProof/>
                <w:webHidden/>
              </w:rPr>
            </w:r>
            <w:r w:rsidR="007D2B4F">
              <w:rPr>
                <w:noProof/>
                <w:webHidden/>
              </w:rPr>
              <w:fldChar w:fldCharType="separate"/>
            </w:r>
            <w:r w:rsidR="007D2B4F">
              <w:rPr>
                <w:noProof/>
                <w:webHidden/>
              </w:rPr>
              <w:t>2</w:t>
            </w:r>
            <w:r w:rsidR="007D2B4F">
              <w:rPr>
                <w:noProof/>
                <w:webHidden/>
              </w:rPr>
              <w:fldChar w:fldCharType="end"/>
            </w:r>
          </w:hyperlink>
        </w:p>
        <w:p w14:paraId="6C4482A2" w14:textId="77777777" w:rsidR="007D2B4F" w:rsidRDefault="00AC5D20">
          <w:pPr>
            <w:pStyle w:val="TDC3"/>
            <w:tabs>
              <w:tab w:val="left" w:pos="1320"/>
              <w:tab w:val="right" w:leader="dot" w:pos="8211"/>
            </w:tabs>
            <w:rPr>
              <w:rFonts w:asciiTheme="minorHAnsi" w:eastAsiaTheme="minorEastAsia" w:hAnsiTheme="minorHAnsi" w:cstheme="minorBidi"/>
              <w:noProof/>
              <w:sz w:val="22"/>
              <w:szCs w:val="22"/>
            </w:rPr>
          </w:pPr>
          <w:hyperlink w:anchor="_Toc159344057" w:history="1">
            <w:r w:rsidR="007D2B4F" w:rsidRPr="00A84A2E">
              <w:rPr>
                <w:rStyle w:val="Hipervnculo"/>
                <w:noProof/>
              </w:rPr>
              <w:t>1.2.1.</w:t>
            </w:r>
            <w:r w:rsidR="007D2B4F">
              <w:rPr>
                <w:rFonts w:asciiTheme="minorHAnsi" w:eastAsiaTheme="minorEastAsia" w:hAnsiTheme="minorHAnsi" w:cstheme="minorBidi"/>
                <w:noProof/>
                <w:sz w:val="22"/>
                <w:szCs w:val="22"/>
              </w:rPr>
              <w:tab/>
            </w:r>
            <w:r w:rsidR="007D2B4F" w:rsidRPr="00A84A2E">
              <w:rPr>
                <w:rStyle w:val="Hipervnculo"/>
                <w:noProof/>
              </w:rPr>
              <w:t>Objetivo General:</w:t>
            </w:r>
            <w:r w:rsidR="007D2B4F">
              <w:rPr>
                <w:noProof/>
                <w:webHidden/>
              </w:rPr>
              <w:tab/>
            </w:r>
            <w:r w:rsidR="007D2B4F">
              <w:rPr>
                <w:noProof/>
                <w:webHidden/>
              </w:rPr>
              <w:fldChar w:fldCharType="begin"/>
            </w:r>
            <w:r w:rsidR="007D2B4F">
              <w:rPr>
                <w:noProof/>
                <w:webHidden/>
              </w:rPr>
              <w:instrText xml:space="preserve"> PAGEREF _Toc159344057 \h </w:instrText>
            </w:r>
            <w:r w:rsidR="007D2B4F">
              <w:rPr>
                <w:noProof/>
                <w:webHidden/>
              </w:rPr>
            </w:r>
            <w:r w:rsidR="007D2B4F">
              <w:rPr>
                <w:noProof/>
                <w:webHidden/>
              </w:rPr>
              <w:fldChar w:fldCharType="separate"/>
            </w:r>
            <w:r w:rsidR="007D2B4F">
              <w:rPr>
                <w:noProof/>
                <w:webHidden/>
              </w:rPr>
              <w:t>2</w:t>
            </w:r>
            <w:r w:rsidR="007D2B4F">
              <w:rPr>
                <w:noProof/>
                <w:webHidden/>
              </w:rPr>
              <w:fldChar w:fldCharType="end"/>
            </w:r>
          </w:hyperlink>
        </w:p>
        <w:p w14:paraId="1B5477B1" w14:textId="77777777" w:rsidR="007D2B4F" w:rsidRDefault="00AC5D20">
          <w:pPr>
            <w:pStyle w:val="TDC3"/>
            <w:tabs>
              <w:tab w:val="left" w:pos="1320"/>
              <w:tab w:val="right" w:leader="dot" w:pos="8211"/>
            </w:tabs>
            <w:rPr>
              <w:rFonts w:asciiTheme="minorHAnsi" w:eastAsiaTheme="minorEastAsia" w:hAnsiTheme="minorHAnsi" w:cstheme="minorBidi"/>
              <w:noProof/>
              <w:sz w:val="22"/>
              <w:szCs w:val="22"/>
            </w:rPr>
          </w:pPr>
          <w:hyperlink w:anchor="_Toc159344058" w:history="1">
            <w:r w:rsidR="007D2B4F" w:rsidRPr="00A84A2E">
              <w:rPr>
                <w:rStyle w:val="Hipervnculo"/>
                <w:noProof/>
              </w:rPr>
              <w:t>1.2.2.</w:t>
            </w:r>
            <w:r w:rsidR="007D2B4F">
              <w:rPr>
                <w:rFonts w:asciiTheme="minorHAnsi" w:eastAsiaTheme="minorEastAsia" w:hAnsiTheme="minorHAnsi" w:cstheme="minorBidi"/>
                <w:noProof/>
                <w:sz w:val="22"/>
                <w:szCs w:val="22"/>
              </w:rPr>
              <w:tab/>
            </w:r>
            <w:r w:rsidR="007D2B4F" w:rsidRPr="00A84A2E">
              <w:rPr>
                <w:rStyle w:val="Hipervnculo"/>
                <w:noProof/>
              </w:rPr>
              <w:t>Objetivos Específicos:</w:t>
            </w:r>
            <w:r w:rsidR="007D2B4F">
              <w:rPr>
                <w:noProof/>
                <w:webHidden/>
              </w:rPr>
              <w:tab/>
            </w:r>
            <w:r w:rsidR="007D2B4F">
              <w:rPr>
                <w:noProof/>
                <w:webHidden/>
              </w:rPr>
              <w:fldChar w:fldCharType="begin"/>
            </w:r>
            <w:r w:rsidR="007D2B4F">
              <w:rPr>
                <w:noProof/>
                <w:webHidden/>
              </w:rPr>
              <w:instrText xml:space="preserve"> PAGEREF _Toc159344058 \h </w:instrText>
            </w:r>
            <w:r w:rsidR="007D2B4F">
              <w:rPr>
                <w:noProof/>
                <w:webHidden/>
              </w:rPr>
            </w:r>
            <w:r w:rsidR="007D2B4F">
              <w:rPr>
                <w:noProof/>
                <w:webHidden/>
              </w:rPr>
              <w:fldChar w:fldCharType="separate"/>
            </w:r>
            <w:r w:rsidR="007D2B4F">
              <w:rPr>
                <w:noProof/>
                <w:webHidden/>
              </w:rPr>
              <w:t>2</w:t>
            </w:r>
            <w:r w:rsidR="007D2B4F">
              <w:rPr>
                <w:noProof/>
                <w:webHidden/>
              </w:rPr>
              <w:fldChar w:fldCharType="end"/>
            </w:r>
          </w:hyperlink>
        </w:p>
        <w:p w14:paraId="12807814"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59" w:history="1">
            <w:r w:rsidR="007D2B4F" w:rsidRPr="00A84A2E">
              <w:rPr>
                <w:rStyle w:val="Hipervnculo"/>
                <w:noProof/>
              </w:rPr>
              <w:t>1.3.</w:t>
            </w:r>
            <w:r w:rsidR="007D2B4F">
              <w:rPr>
                <w:rFonts w:asciiTheme="minorHAnsi" w:eastAsiaTheme="minorEastAsia" w:hAnsiTheme="minorHAnsi" w:cstheme="minorBidi"/>
                <w:noProof/>
                <w:sz w:val="22"/>
                <w:szCs w:val="22"/>
              </w:rPr>
              <w:tab/>
            </w:r>
            <w:r w:rsidR="007D2B4F" w:rsidRPr="00A84A2E">
              <w:rPr>
                <w:rStyle w:val="Hipervnculo"/>
                <w:noProof/>
              </w:rPr>
              <w:t>Estructura del documento</w:t>
            </w:r>
            <w:r w:rsidR="007D2B4F">
              <w:rPr>
                <w:noProof/>
                <w:webHidden/>
              </w:rPr>
              <w:tab/>
            </w:r>
            <w:r w:rsidR="007D2B4F">
              <w:rPr>
                <w:noProof/>
                <w:webHidden/>
              </w:rPr>
              <w:fldChar w:fldCharType="begin"/>
            </w:r>
            <w:r w:rsidR="007D2B4F">
              <w:rPr>
                <w:noProof/>
                <w:webHidden/>
              </w:rPr>
              <w:instrText xml:space="preserve"> PAGEREF _Toc159344059 \h </w:instrText>
            </w:r>
            <w:r w:rsidR="007D2B4F">
              <w:rPr>
                <w:noProof/>
                <w:webHidden/>
              </w:rPr>
            </w:r>
            <w:r w:rsidR="007D2B4F">
              <w:rPr>
                <w:noProof/>
                <w:webHidden/>
              </w:rPr>
              <w:fldChar w:fldCharType="separate"/>
            </w:r>
            <w:r w:rsidR="007D2B4F">
              <w:rPr>
                <w:noProof/>
                <w:webHidden/>
              </w:rPr>
              <w:t>2</w:t>
            </w:r>
            <w:r w:rsidR="007D2B4F">
              <w:rPr>
                <w:noProof/>
                <w:webHidden/>
              </w:rPr>
              <w:fldChar w:fldCharType="end"/>
            </w:r>
          </w:hyperlink>
        </w:p>
        <w:p w14:paraId="658B4246" w14:textId="77777777" w:rsidR="007D2B4F" w:rsidRDefault="00AC5D20">
          <w:pPr>
            <w:pStyle w:val="TDC1"/>
            <w:tabs>
              <w:tab w:val="right" w:leader="dot" w:pos="8211"/>
            </w:tabs>
            <w:rPr>
              <w:rFonts w:asciiTheme="minorHAnsi" w:eastAsiaTheme="minorEastAsia" w:hAnsiTheme="minorHAnsi" w:cstheme="minorBidi"/>
              <w:noProof/>
              <w:sz w:val="22"/>
              <w:szCs w:val="22"/>
            </w:rPr>
          </w:pPr>
          <w:hyperlink w:anchor="_Toc159344060" w:history="1">
            <w:r w:rsidR="007D2B4F" w:rsidRPr="00A84A2E">
              <w:rPr>
                <w:rStyle w:val="Hipervnculo"/>
                <w:noProof/>
              </w:rPr>
              <w:t>Capítulo 2</w:t>
            </w:r>
            <w:r w:rsidR="007D2B4F">
              <w:rPr>
                <w:noProof/>
                <w:webHidden/>
              </w:rPr>
              <w:tab/>
            </w:r>
            <w:r w:rsidR="007D2B4F">
              <w:rPr>
                <w:noProof/>
                <w:webHidden/>
              </w:rPr>
              <w:fldChar w:fldCharType="begin"/>
            </w:r>
            <w:r w:rsidR="007D2B4F">
              <w:rPr>
                <w:noProof/>
                <w:webHidden/>
              </w:rPr>
              <w:instrText xml:space="preserve"> PAGEREF _Toc159344060 \h </w:instrText>
            </w:r>
            <w:r w:rsidR="007D2B4F">
              <w:rPr>
                <w:noProof/>
                <w:webHidden/>
              </w:rPr>
            </w:r>
            <w:r w:rsidR="007D2B4F">
              <w:rPr>
                <w:noProof/>
                <w:webHidden/>
              </w:rPr>
              <w:fldChar w:fldCharType="separate"/>
            </w:r>
            <w:r w:rsidR="007D2B4F">
              <w:rPr>
                <w:noProof/>
                <w:webHidden/>
              </w:rPr>
              <w:t>3</w:t>
            </w:r>
            <w:r w:rsidR="007D2B4F">
              <w:rPr>
                <w:noProof/>
                <w:webHidden/>
              </w:rPr>
              <w:fldChar w:fldCharType="end"/>
            </w:r>
          </w:hyperlink>
        </w:p>
        <w:p w14:paraId="2A7A5B50" w14:textId="77777777" w:rsidR="007D2B4F" w:rsidRDefault="00AC5D20">
          <w:pPr>
            <w:pStyle w:val="TDC1"/>
            <w:tabs>
              <w:tab w:val="right" w:leader="dot" w:pos="8211"/>
            </w:tabs>
            <w:rPr>
              <w:rFonts w:asciiTheme="minorHAnsi" w:eastAsiaTheme="minorEastAsia" w:hAnsiTheme="minorHAnsi" w:cstheme="minorBidi"/>
              <w:noProof/>
              <w:sz w:val="22"/>
              <w:szCs w:val="22"/>
            </w:rPr>
          </w:pPr>
          <w:hyperlink w:anchor="_Toc159344061" w:history="1">
            <w:r w:rsidR="007D2B4F" w:rsidRPr="00A84A2E">
              <w:rPr>
                <w:rStyle w:val="Hipervnculo"/>
                <w:noProof/>
              </w:rPr>
              <w:t>Marco Teórico</w:t>
            </w:r>
            <w:r w:rsidR="007D2B4F">
              <w:rPr>
                <w:noProof/>
                <w:webHidden/>
              </w:rPr>
              <w:tab/>
            </w:r>
            <w:r w:rsidR="007D2B4F">
              <w:rPr>
                <w:noProof/>
                <w:webHidden/>
              </w:rPr>
              <w:fldChar w:fldCharType="begin"/>
            </w:r>
            <w:r w:rsidR="007D2B4F">
              <w:rPr>
                <w:noProof/>
                <w:webHidden/>
              </w:rPr>
              <w:instrText xml:space="preserve"> PAGEREF _Toc159344061 \h </w:instrText>
            </w:r>
            <w:r w:rsidR="007D2B4F">
              <w:rPr>
                <w:noProof/>
                <w:webHidden/>
              </w:rPr>
            </w:r>
            <w:r w:rsidR="007D2B4F">
              <w:rPr>
                <w:noProof/>
                <w:webHidden/>
              </w:rPr>
              <w:fldChar w:fldCharType="separate"/>
            </w:r>
            <w:r w:rsidR="007D2B4F">
              <w:rPr>
                <w:noProof/>
                <w:webHidden/>
              </w:rPr>
              <w:t>3</w:t>
            </w:r>
            <w:r w:rsidR="007D2B4F">
              <w:rPr>
                <w:noProof/>
                <w:webHidden/>
              </w:rPr>
              <w:fldChar w:fldCharType="end"/>
            </w:r>
          </w:hyperlink>
        </w:p>
        <w:p w14:paraId="330DC469"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62" w:history="1">
            <w:r w:rsidR="007D2B4F" w:rsidRPr="00A84A2E">
              <w:rPr>
                <w:rStyle w:val="Hipervnculo"/>
                <w:noProof/>
              </w:rPr>
              <w:t>2.1.</w:t>
            </w:r>
            <w:r w:rsidR="007D2B4F">
              <w:rPr>
                <w:rFonts w:asciiTheme="minorHAnsi" w:eastAsiaTheme="minorEastAsia" w:hAnsiTheme="minorHAnsi" w:cstheme="minorBidi"/>
                <w:noProof/>
                <w:sz w:val="22"/>
                <w:szCs w:val="22"/>
              </w:rPr>
              <w:tab/>
            </w:r>
            <w:r w:rsidR="007D2B4F" w:rsidRPr="00A84A2E">
              <w:rPr>
                <w:rStyle w:val="Hipervnculo"/>
                <w:noProof/>
              </w:rPr>
              <w:t>Tráfico web</w:t>
            </w:r>
            <w:r w:rsidR="007D2B4F">
              <w:rPr>
                <w:noProof/>
                <w:webHidden/>
              </w:rPr>
              <w:tab/>
            </w:r>
            <w:r w:rsidR="007D2B4F">
              <w:rPr>
                <w:noProof/>
                <w:webHidden/>
              </w:rPr>
              <w:fldChar w:fldCharType="begin"/>
            </w:r>
            <w:r w:rsidR="007D2B4F">
              <w:rPr>
                <w:noProof/>
                <w:webHidden/>
              </w:rPr>
              <w:instrText xml:space="preserve"> PAGEREF _Toc159344062 \h </w:instrText>
            </w:r>
            <w:r w:rsidR="007D2B4F">
              <w:rPr>
                <w:noProof/>
                <w:webHidden/>
              </w:rPr>
            </w:r>
            <w:r w:rsidR="007D2B4F">
              <w:rPr>
                <w:noProof/>
                <w:webHidden/>
              </w:rPr>
              <w:fldChar w:fldCharType="separate"/>
            </w:r>
            <w:r w:rsidR="007D2B4F">
              <w:rPr>
                <w:noProof/>
                <w:webHidden/>
              </w:rPr>
              <w:t>3</w:t>
            </w:r>
            <w:r w:rsidR="007D2B4F">
              <w:rPr>
                <w:noProof/>
                <w:webHidden/>
              </w:rPr>
              <w:fldChar w:fldCharType="end"/>
            </w:r>
          </w:hyperlink>
        </w:p>
        <w:p w14:paraId="3234BA66"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63" w:history="1">
            <w:r w:rsidR="007D2B4F" w:rsidRPr="00A84A2E">
              <w:rPr>
                <w:rStyle w:val="Hipervnculo"/>
                <w:noProof/>
              </w:rPr>
              <w:t>2.2.</w:t>
            </w:r>
            <w:r w:rsidR="007D2B4F">
              <w:rPr>
                <w:rFonts w:asciiTheme="minorHAnsi" w:eastAsiaTheme="minorEastAsia" w:hAnsiTheme="minorHAnsi" w:cstheme="minorBidi"/>
                <w:noProof/>
                <w:sz w:val="22"/>
                <w:szCs w:val="22"/>
              </w:rPr>
              <w:tab/>
            </w:r>
            <w:r w:rsidR="007D2B4F" w:rsidRPr="00A84A2E">
              <w:rPr>
                <w:rStyle w:val="Hipervnculo"/>
                <w:noProof/>
              </w:rPr>
              <w:t>Series de tiempo</w:t>
            </w:r>
            <w:r w:rsidR="007D2B4F">
              <w:rPr>
                <w:noProof/>
                <w:webHidden/>
              </w:rPr>
              <w:tab/>
            </w:r>
            <w:r w:rsidR="007D2B4F">
              <w:rPr>
                <w:noProof/>
                <w:webHidden/>
              </w:rPr>
              <w:fldChar w:fldCharType="begin"/>
            </w:r>
            <w:r w:rsidR="007D2B4F">
              <w:rPr>
                <w:noProof/>
                <w:webHidden/>
              </w:rPr>
              <w:instrText xml:space="preserve"> PAGEREF _Toc159344063 \h </w:instrText>
            </w:r>
            <w:r w:rsidR="007D2B4F">
              <w:rPr>
                <w:noProof/>
                <w:webHidden/>
              </w:rPr>
            </w:r>
            <w:r w:rsidR="007D2B4F">
              <w:rPr>
                <w:noProof/>
                <w:webHidden/>
              </w:rPr>
              <w:fldChar w:fldCharType="separate"/>
            </w:r>
            <w:r w:rsidR="007D2B4F">
              <w:rPr>
                <w:noProof/>
                <w:webHidden/>
              </w:rPr>
              <w:t>3</w:t>
            </w:r>
            <w:r w:rsidR="007D2B4F">
              <w:rPr>
                <w:noProof/>
                <w:webHidden/>
              </w:rPr>
              <w:fldChar w:fldCharType="end"/>
            </w:r>
          </w:hyperlink>
        </w:p>
        <w:p w14:paraId="2BDFB51F"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64" w:history="1">
            <w:r w:rsidR="007D2B4F" w:rsidRPr="00A84A2E">
              <w:rPr>
                <w:rStyle w:val="Hipervnculo"/>
                <w:noProof/>
              </w:rPr>
              <w:t>2.1.</w:t>
            </w:r>
            <w:r w:rsidR="007D2B4F">
              <w:rPr>
                <w:rFonts w:asciiTheme="minorHAnsi" w:eastAsiaTheme="minorEastAsia" w:hAnsiTheme="minorHAnsi" w:cstheme="minorBidi"/>
                <w:noProof/>
                <w:sz w:val="22"/>
                <w:szCs w:val="22"/>
              </w:rPr>
              <w:tab/>
            </w:r>
            <w:r w:rsidR="007D2B4F" w:rsidRPr="00A84A2E">
              <w:rPr>
                <w:rStyle w:val="Hipervnculo"/>
                <w:noProof/>
              </w:rPr>
              <w:t>Pronóstico de  series de tiempo de tráfico web</w:t>
            </w:r>
            <w:r w:rsidR="007D2B4F">
              <w:rPr>
                <w:noProof/>
                <w:webHidden/>
              </w:rPr>
              <w:tab/>
            </w:r>
            <w:r w:rsidR="007D2B4F">
              <w:rPr>
                <w:noProof/>
                <w:webHidden/>
              </w:rPr>
              <w:fldChar w:fldCharType="begin"/>
            </w:r>
            <w:r w:rsidR="007D2B4F">
              <w:rPr>
                <w:noProof/>
                <w:webHidden/>
              </w:rPr>
              <w:instrText xml:space="preserve"> PAGEREF _Toc159344064 \h </w:instrText>
            </w:r>
            <w:r w:rsidR="007D2B4F">
              <w:rPr>
                <w:noProof/>
                <w:webHidden/>
              </w:rPr>
            </w:r>
            <w:r w:rsidR="007D2B4F">
              <w:rPr>
                <w:noProof/>
                <w:webHidden/>
              </w:rPr>
              <w:fldChar w:fldCharType="separate"/>
            </w:r>
            <w:r w:rsidR="007D2B4F">
              <w:rPr>
                <w:noProof/>
                <w:webHidden/>
              </w:rPr>
              <w:t>3</w:t>
            </w:r>
            <w:r w:rsidR="007D2B4F">
              <w:rPr>
                <w:noProof/>
                <w:webHidden/>
              </w:rPr>
              <w:fldChar w:fldCharType="end"/>
            </w:r>
          </w:hyperlink>
        </w:p>
        <w:p w14:paraId="4034267A" w14:textId="77777777" w:rsidR="007D2B4F" w:rsidRDefault="00AC5D20">
          <w:pPr>
            <w:pStyle w:val="TDC2"/>
            <w:tabs>
              <w:tab w:val="left" w:pos="880"/>
              <w:tab w:val="right" w:leader="dot" w:pos="8211"/>
            </w:tabs>
            <w:rPr>
              <w:rFonts w:asciiTheme="minorHAnsi" w:eastAsiaTheme="minorEastAsia" w:hAnsiTheme="minorHAnsi" w:cstheme="minorBidi"/>
              <w:noProof/>
              <w:sz w:val="22"/>
              <w:szCs w:val="22"/>
            </w:rPr>
          </w:pPr>
          <w:hyperlink w:anchor="_Toc159344065" w:history="1">
            <w:r w:rsidR="007D2B4F" w:rsidRPr="00A84A2E">
              <w:rPr>
                <w:rStyle w:val="Hipervnculo"/>
                <w:noProof/>
              </w:rPr>
              <w:t>2.2.</w:t>
            </w:r>
            <w:r w:rsidR="007D2B4F">
              <w:rPr>
                <w:rFonts w:asciiTheme="minorHAnsi" w:eastAsiaTheme="minorEastAsia" w:hAnsiTheme="minorHAnsi" w:cstheme="minorBidi"/>
                <w:noProof/>
                <w:sz w:val="22"/>
                <w:szCs w:val="22"/>
              </w:rPr>
              <w:tab/>
            </w:r>
            <w:r w:rsidR="007D2B4F" w:rsidRPr="00A84A2E">
              <w:rPr>
                <w:rStyle w:val="Hipervnculo"/>
                <w:noProof/>
              </w:rPr>
              <w:t>Evaluación de desempeño de los modelos predictivos</w:t>
            </w:r>
            <w:r w:rsidR="007D2B4F">
              <w:rPr>
                <w:noProof/>
                <w:webHidden/>
              </w:rPr>
              <w:tab/>
            </w:r>
            <w:r w:rsidR="007D2B4F">
              <w:rPr>
                <w:noProof/>
                <w:webHidden/>
              </w:rPr>
              <w:fldChar w:fldCharType="begin"/>
            </w:r>
            <w:r w:rsidR="007D2B4F">
              <w:rPr>
                <w:noProof/>
                <w:webHidden/>
              </w:rPr>
              <w:instrText xml:space="preserve"> PAGEREF _Toc159344065 \h </w:instrText>
            </w:r>
            <w:r w:rsidR="007D2B4F">
              <w:rPr>
                <w:noProof/>
                <w:webHidden/>
              </w:rPr>
            </w:r>
            <w:r w:rsidR="007D2B4F">
              <w:rPr>
                <w:noProof/>
                <w:webHidden/>
              </w:rPr>
              <w:fldChar w:fldCharType="separate"/>
            </w:r>
            <w:r w:rsidR="007D2B4F">
              <w:rPr>
                <w:noProof/>
                <w:webHidden/>
              </w:rPr>
              <w:t>5</w:t>
            </w:r>
            <w:r w:rsidR="007D2B4F">
              <w:rPr>
                <w:noProof/>
                <w:webHidden/>
              </w:rPr>
              <w:fldChar w:fldCharType="end"/>
            </w:r>
          </w:hyperlink>
        </w:p>
        <w:p w14:paraId="2BB4E359" w14:textId="77777777" w:rsidR="007D2B4F" w:rsidRDefault="00AC5D20">
          <w:pPr>
            <w:pStyle w:val="TDC1"/>
            <w:tabs>
              <w:tab w:val="right" w:leader="dot" w:pos="8211"/>
            </w:tabs>
            <w:rPr>
              <w:rFonts w:asciiTheme="minorHAnsi" w:eastAsiaTheme="minorEastAsia" w:hAnsiTheme="minorHAnsi" w:cstheme="minorBidi"/>
              <w:noProof/>
              <w:sz w:val="22"/>
              <w:szCs w:val="22"/>
            </w:rPr>
          </w:pPr>
          <w:hyperlink w:anchor="_Toc159344066" w:history="1">
            <w:r w:rsidR="007D2B4F" w:rsidRPr="00A84A2E">
              <w:rPr>
                <w:rStyle w:val="Hipervnculo"/>
                <w:noProof/>
                <w:lang w:val="en-US"/>
              </w:rPr>
              <w:t>Bibliografía</w:t>
            </w:r>
            <w:r w:rsidR="007D2B4F">
              <w:rPr>
                <w:noProof/>
                <w:webHidden/>
              </w:rPr>
              <w:tab/>
            </w:r>
            <w:r w:rsidR="007D2B4F">
              <w:rPr>
                <w:noProof/>
                <w:webHidden/>
              </w:rPr>
              <w:fldChar w:fldCharType="begin"/>
            </w:r>
            <w:r w:rsidR="007D2B4F">
              <w:rPr>
                <w:noProof/>
                <w:webHidden/>
              </w:rPr>
              <w:instrText xml:space="preserve"> PAGEREF _Toc159344066 \h </w:instrText>
            </w:r>
            <w:r w:rsidR="007D2B4F">
              <w:rPr>
                <w:noProof/>
                <w:webHidden/>
              </w:rPr>
            </w:r>
            <w:r w:rsidR="007D2B4F">
              <w:rPr>
                <w:noProof/>
                <w:webHidden/>
              </w:rPr>
              <w:fldChar w:fldCharType="separate"/>
            </w:r>
            <w:r w:rsidR="007D2B4F">
              <w:rPr>
                <w:noProof/>
                <w:webHidden/>
              </w:rPr>
              <w:t>6</w:t>
            </w:r>
            <w:r w:rsidR="007D2B4F">
              <w:rPr>
                <w:noProof/>
                <w:webHidden/>
              </w:rPr>
              <w:fldChar w:fldCharType="end"/>
            </w:r>
          </w:hyperlink>
        </w:p>
        <w:p w14:paraId="0DC4722E" w14:textId="67F58C8A" w:rsidR="00FD7513" w:rsidRDefault="00FD7513">
          <w:r>
            <w:rPr>
              <w:b/>
              <w:bCs/>
            </w:rPr>
            <w:fldChar w:fldCharType="end"/>
          </w:r>
        </w:p>
      </w:sdtContent>
    </w:sdt>
    <w:p w14:paraId="7344D41C" w14:textId="77777777" w:rsidR="005A39A9" w:rsidRDefault="000C04D6">
      <w:pPr>
        <w:sectPr w:rsidR="005A39A9" w:rsidSect="0064209D">
          <w:pgSz w:w="11907" w:h="16840" w:code="9"/>
          <w:pgMar w:top="2268" w:right="1418" w:bottom="1418" w:left="2268" w:header="709" w:footer="709" w:gutter="0"/>
          <w:cols w:space="708"/>
          <w:docGrid w:linePitch="360"/>
        </w:sectPr>
      </w:pPr>
      <w:r>
        <w:br w:type="page"/>
      </w:r>
    </w:p>
    <w:p w14:paraId="6FD67217" w14:textId="2F7C9F12" w:rsidR="002F2B1E" w:rsidRDefault="002F2B1E" w:rsidP="002F2B1E">
      <w:pPr>
        <w:pStyle w:val="Ttulo1"/>
        <w:rPr>
          <w:szCs w:val="28"/>
        </w:rPr>
      </w:pPr>
      <w:bookmarkStart w:id="0" w:name="__RefHeading___Toc2502_16391338711"/>
      <w:bookmarkStart w:id="1" w:name="_Toc159344053"/>
      <w:r>
        <w:lastRenderedPageBreak/>
        <w:t>Capítulo 1</w:t>
      </w:r>
      <w:bookmarkEnd w:id="0"/>
      <w:bookmarkEnd w:id="1"/>
    </w:p>
    <w:p w14:paraId="10E3D73E" w14:textId="77777777" w:rsidR="002F2B1E" w:rsidRDefault="002F2B1E" w:rsidP="002F2B1E">
      <w:pPr>
        <w:pStyle w:val="Textbody"/>
      </w:pPr>
    </w:p>
    <w:p w14:paraId="0FC514CE" w14:textId="77777777" w:rsidR="002F2B1E" w:rsidRDefault="002F2B1E" w:rsidP="002F2B1E">
      <w:pPr>
        <w:pStyle w:val="Textbody"/>
      </w:pPr>
    </w:p>
    <w:p w14:paraId="16BBEDEB" w14:textId="77777777" w:rsidR="002F2B1E" w:rsidRDefault="002F2B1E" w:rsidP="002F2B1E">
      <w:pPr>
        <w:pStyle w:val="Textbody"/>
      </w:pPr>
    </w:p>
    <w:p w14:paraId="42A303FF" w14:textId="77777777" w:rsidR="002F2B1E" w:rsidRDefault="002F2B1E" w:rsidP="00516294">
      <w:pPr>
        <w:pStyle w:val="Ttulo1"/>
      </w:pPr>
      <w:bookmarkStart w:id="2" w:name="__RefHeading___Toc2504_16391338711"/>
      <w:bookmarkStart w:id="3" w:name="_Toc159344054"/>
      <w:r>
        <w:t>Introducción</w:t>
      </w:r>
      <w:bookmarkEnd w:id="2"/>
      <w:bookmarkEnd w:id="3"/>
    </w:p>
    <w:p w14:paraId="46E5104B" w14:textId="77777777" w:rsidR="00715F65" w:rsidRDefault="00715F65" w:rsidP="00C5254D">
      <w:pPr>
        <w:ind w:left="1080"/>
        <w:jc w:val="both"/>
      </w:pPr>
    </w:p>
    <w:p w14:paraId="3B309834" w14:textId="3F5E7681" w:rsidR="00C5254D" w:rsidRPr="00BE6C98" w:rsidRDefault="00C5254D" w:rsidP="00C5254D">
      <w:pPr>
        <w:ind w:left="1080"/>
        <w:jc w:val="both"/>
        <w:rPr>
          <w:rStyle w:val="Hipervnculo"/>
          <w:color w:val="auto"/>
          <w:u w:val="none"/>
        </w:rPr>
      </w:pPr>
    </w:p>
    <w:p w14:paraId="0573719F" w14:textId="3377F4E5" w:rsidR="00535422" w:rsidRDefault="00535422">
      <w:pPr>
        <w:spacing w:after="160" w:line="259" w:lineRule="auto"/>
        <w:rPr>
          <w:rStyle w:val="Hipervnculo"/>
          <w:color w:val="auto"/>
          <w:u w:val="none"/>
        </w:rPr>
      </w:pPr>
      <w:r>
        <w:rPr>
          <w:rStyle w:val="Hipervnculo"/>
          <w:color w:val="auto"/>
          <w:u w:val="none"/>
        </w:rPr>
        <w:br w:type="page"/>
      </w:r>
    </w:p>
    <w:p w14:paraId="297D3125" w14:textId="002C177D" w:rsidR="002F2B1E" w:rsidRPr="002F2B1E" w:rsidRDefault="002F2B1E" w:rsidP="00BF62BC">
      <w:pPr>
        <w:pStyle w:val="Ttulo2"/>
        <w:numPr>
          <w:ilvl w:val="0"/>
          <w:numId w:val="2"/>
        </w:numPr>
        <w:rPr>
          <w:szCs w:val="28"/>
        </w:rPr>
      </w:pPr>
      <w:bookmarkStart w:id="4" w:name="_Toc159344055"/>
      <w:bookmarkStart w:id="5" w:name="_Toc444510845"/>
      <w:r w:rsidRPr="002F2B1E">
        <w:rPr>
          <w:szCs w:val="28"/>
        </w:rPr>
        <w:lastRenderedPageBreak/>
        <w:t>Motivación</w:t>
      </w:r>
      <w:bookmarkEnd w:id="4"/>
    </w:p>
    <w:p w14:paraId="368DCE28" w14:textId="77777777" w:rsidR="002F2B1E" w:rsidRPr="002F2B1E" w:rsidRDefault="002F2B1E" w:rsidP="002F2B1E"/>
    <w:p w14:paraId="71C54FD9" w14:textId="77777777" w:rsidR="00656527" w:rsidRPr="002F2B1E" w:rsidRDefault="00656527" w:rsidP="00BF62BC">
      <w:pPr>
        <w:pStyle w:val="Ttulo2"/>
        <w:numPr>
          <w:ilvl w:val="0"/>
          <w:numId w:val="2"/>
        </w:numPr>
        <w:rPr>
          <w:szCs w:val="28"/>
        </w:rPr>
      </w:pPr>
      <w:bookmarkStart w:id="6" w:name="_Toc159344056"/>
      <w:r w:rsidRPr="002F2B1E">
        <w:rPr>
          <w:szCs w:val="28"/>
        </w:rPr>
        <w:t>Objetivos</w:t>
      </w:r>
      <w:bookmarkEnd w:id="5"/>
      <w:bookmarkEnd w:id="6"/>
    </w:p>
    <w:p w14:paraId="371668F5" w14:textId="77777777" w:rsidR="00656527" w:rsidRPr="00656527" w:rsidRDefault="00656527" w:rsidP="00656527">
      <w:pPr>
        <w:pStyle w:val="Prrafodelista"/>
        <w:ind w:left="1080"/>
        <w:jc w:val="both"/>
      </w:pPr>
    </w:p>
    <w:p w14:paraId="4F7364A7" w14:textId="0D0D51BE" w:rsidR="00FB3E64" w:rsidRDefault="00236AE2" w:rsidP="00BF62BC">
      <w:pPr>
        <w:pStyle w:val="Ttulo3"/>
        <w:numPr>
          <w:ilvl w:val="0"/>
          <w:numId w:val="1"/>
        </w:numPr>
      </w:pPr>
      <w:bookmarkStart w:id="7" w:name="_Toc159344057"/>
      <w:r w:rsidRPr="002F2B1E">
        <w:t>Objetivo General</w:t>
      </w:r>
      <w:r w:rsidR="00794022">
        <w:t>:</w:t>
      </w:r>
      <w:bookmarkEnd w:id="7"/>
    </w:p>
    <w:p w14:paraId="74276BA2" w14:textId="02824A01" w:rsidR="00C40BF3" w:rsidRDefault="00FB3E64" w:rsidP="00656E42">
      <w:pPr>
        <w:ind w:left="1440"/>
      </w:pPr>
      <w:r>
        <w:t>Pronosticar  series de tiempo de tráfico web</w:t>
      </w:r>
      <w:r w:rsidR="00C40BF3">
        <w:t xml:space="preserve"> y</w:t>
      </w:r>
      <w:r>
        <w:t xml:space="preserve"> </w:t>
      </w:r>
      <w:r w:rsidR="00C40BF3">
        <w:t>medir el desempeño de modelos aplicados sobre datos extraídos de las páginas institucionales</w:t>
      </w:r>
      <w:r w:rsidR="00DA7A36">
        <w:t xml:space="preserve"> de la </w:t>
      </w:r>
      <w:proofErr w:type="spellStart"/>
      <w:r w:rsidR="00FF5C09">
        <w:t>U.Na.M</w:t>
      </w:r>
      <w:proofErr w:type="spellEnd"/>
      <w:r w:rsidR="00FF5C09">
        <w:t>.</w:t>
      </w:r>
    </w:p>
    <w:p w14:paraId="3AFC7740" w14:textId="77777777" w:rsidR="00FB3E64" w:rsidRPr="00656527" w:rsidRDefault="00FB3E64" w:rsidP="00656E42">
      <w:pPr>
        <w:ind w:left="1134"/>
      </w:pPr>
    </w:p>
    <w:p w14:paraId="4C69FE3A" w14:textId="6E64F967" w:rsidR="00CA6CBF" w:rsidRPr="00AE07A6" w:rsidRDefault="00CA6CBF" w:rsidP="00656E42"/>
    <w:p w14:paraId="54EC6C54" w14:textId="29D56DD5" w:rsidR="00236AE2" w:rsidRPr="0065036A" w:rsidRDefault="00236AE2" w:rsidP="00BF62BC">
      <w:pPr>
        <w:pStyle w:val="Ttulo3"/>
        <w:numPr>
          <w:ilvl w:val="0"/>
          <w:numId w:val="1"/>
        </w:numPr>
      </w:pPr>
      <w:bookmarkStart w:id="8" w:name="_Toc159344058"/>
      <w:r w:rsidRPr="0065036A">
        <w:t>Objetivos Específicos</w:t>
      </w:r>
      <w:r w:rsidR="00794022">
        <w:t>:</w:t>
      </w:r>
      <w:bookmarkEnd w:id="8"/>
    </w:p>
    <w:p w14:paraId="3740B193" w14:textId="452797D8" w:rsidR="001C7CC5" w:rsidRDefault="00C61094" w:rsidP="00656E42">
      <w:pPr>
        <w:ind w:left="1440"/>
      </w:pPr>
      <w:r>
        <w:t>-</w:t>
      </w:r>
      <w:r w:rsidR="000C04D6" w:rsidRPr="00C61094">
        <w:t xml:space="preserve">Relevar y analizar distintos modelos de pronóstico de series de tiempo </w:t>
      </w:r>
      <w:r w:rsidR="000F0E99">
        <w:tab/>
      </w:r>
      <w:r w:rsidR="000C04D6" w:rsidRPr="00C61094">
        <w:t>de tráfico web.</w:t>
      </w:r>
    </w:p>
    <w:p w14:paraId="086EBE70" w14:textId="008338D3" w:rsidR="00887728" w:rsidRDefault="00887728" w:rsidP="00656E42">
      <w:pPr>
        <w:ind w:left="1440"/>
      </w:pPr>
      <w:r>
        <w:t xml:space="preserve">-Determinar la adecuación de cada uno de los modelos propuestos de la </w:t>
      </w:r>
      <w:r w:rsidR="000F0E99">
        <w:tab/>
      </w:r>
      <w:r>
        <w:t>bibliografía a la problemática.</w:t>
      </w:r>
    </w:p>
    <w:p w14:paraId="6C0FDA90" w14:textId="29001477" w:rsidR="00EB5E74" w:rsidRDefault="00EB5E74" w:rsidP="00656E42">
      <w:pPr>
        <w:ind w:left="1440"/>
      </w:pPr>
      <w:r w:rsidRPr="00A62FC3">
        <w:t>-Definir indicadores para medir el desempeño de los modelos.</w:t>
      </w:r>
    </w:p>
    <w:p w14:paraId="47ECB67A" w14:textId="7DCDE2A6" w:rsidR="001C7CC5" w:rsidRDefault="00C61094" w:rsidP="00656E42">
      <w:pPr>
        <w:ind w:left="1440"/>
      </w:pPr>
      <w:r>
        <w:t>-</w:t>
      </w:r>
      <w:r w:rsidR="000F0E99" w:rsidRPr="00A62FC3">
        <w:t xml:space="preserve">Generar </w:t>
      </w:r>
      <w:r w:rsidR="000F0E99">
        <w:t>los</w:t>
      </w:r>
      <w:r w:rsidR="000F0E99" w:rsidRPr="00C61094">
        <w:t xml:space="preserve"> modelo</w:t>
      </w:r>
      <w:r w:rsidR="000F0E99">
        <w:t>s</w:t>
      </w:r>
      <w:r w:rsidR="000F0E99" w:rsidRPr="00C61094">
        <w:t xml:space="preserve"> </w:t>
      </w:r>
      <w:r w:rsidR="000F0E99">
        <w:t>a utilizar</w:t>
      </w:r>
      <w:r w:rsidR="000F0E99" w:rsidRPr="00C61094">
        <w:t>.</w:t>
      </w:r>
    </w:p>
    <w:p w14:paraId="0BBFB7A7" w14:textId="12D12D92" w:rsidR="00887728" w:rsidRPr="00A62FC3" w:rsidRDefault="00887728" w:rsidP="00656E42">
      <w:pPr>
        <w:ind w:left="1440"/>
      </w:pPr>
      <w:r>
        <w:t>-</w:t>
      </w:r>
      <w:r w:rsidR="00843513" w:rsidRPr="00A62FC3">
        <w:t>Realizar la evaluación del desempeño de los modelos.</w:t>
      </w:r>
    </w:p>
    <w:p w14:paraId="66E6542A" w14:textId="77777777" w:rsidR="002F2B1E" w:rsidRDefault="00843513" w:rsidP="00656E42">
      <w:pPr>
        <w:ind w:left="1440"/>
      </w:pPr>
      <w:r w:rsidRPr="00A62FC3">
        <w:t xml:space="preserve">-Validar </w:t>
      </w:r>
      <w:r>
        <w:t>los</w:t>
      </w:r>
      <w:r w:rsidRPr="00C61094">
        <w:t xml:space="preserve"> modelo</w:t>
      </w:r>
      <w:r>
        <w:t>s.</w:t>
      </w:r>
    </w:p>
    <w:p w14:paraId="74EA47E8" w14:textId="77777777" w:rsidR="002F2B1E" w:rsidRDefault="002F2B1E" w:rsidP="00BF62BC">
      <w:pPr>
        <w:pStyle w:val="Ttulo2"/>
        <w:numPr>
          <w:ilvl w:val="0"/>
          <w:numId w:val="2"/>
        </w:numPr>
      </w:pPr>
      <w:bookmarkStart w:id="9" w:name="_Toc159344059"/>
      <w:r>
        <w:t>Estructura del documento</w:t>
      </w:r>
      <w:bookmarkEnd w:id="9"/>
    </w:p>
    <w:p w14:paraId="60CD4388" w14:textId="6E301EE1" w:rsidR="00B873F6" w:rsidRDefault="00B873F6" w:rsidP="005A39A9">
      <w:pPr>
        <w:tabs>
          <w:tab w:val="left" w:pos="5880"/>
        </w:tabs>
      </w:pPr>
    </w:p>
    <w:p w14:paraId="7321F63A" w14:textId="77777777" w:rsidR="002F2B1E" w:rsidRDefault="002F2B1E" w:rsidP="005A39A9">
      <w:pPr>
        <w:tabs>
          <w:tab w:val="left" w:pos="5880"/>
        </w:tabs>
      </w:pPr>
    </w:p>
    <w:p w14:paraId="78F00B73" w14:textId="77777777" w:rsidR="002F2B1E" w:rsidRDefault="002F2B1E" w:rsidP="005A39A9">
      <w:pPr>
        <w:tabs>
          <w:tab w:val="left" w:pos="5880"/>
        </w:tabs>
      </w:pPr>
    </w:p>
    <w:p w14:paraId="2BF428B3" w14:textId="77777777" w:rsidR="002F2B1E" w:rsidRDefault="002F2B1E" w:rsidP="005A39A9">
      <w:pPr>
        <w:tabs>
          <w:tab w:val="left" w:pos="5880"/>
        </w:tabs>
      </w:pPr>
    </w:p>
    <w:p w14:paraId="50CA207C" w14:textId="77777777" w:rsidR="002F2B1E" w:rsidRDefault="002F2B1E" w:rsidP="005A39A9">
      <w:pPr>
        <w:tabs>
          <w:tab w:val="left" w:pos="5880"/>
        </w:tabs>
      </w:pPr>
    </w:p>
    <w:p w14:paraId="754D1D7E" w14:textId="2A7172EB" w:rsidR="002F2B1E" w:rsidRDefault="002F2B1E">
      <w:pPr>
        <w:spacing w:after="160" w:line="259" w:lineRule="auto"/>
      </w:pPr>
      <w:r>
        <w:br w:type="page"/>
      </w:r>
    </w:p>
    <w:p w14:paraId="24270963" w14:textId="22093F40" w:rsidR="002F2B1E" w:rsidRDefault="00C016C7" w:rsidP="002F2B1E">
      <w:pPr>
        <w:pStyle w:val="Ttulo1"/>
        <w:rPr>
          <w:szCs w:val="28"/>
        </w:rPr>
      </w:pPr>
      <w:bookmarkStart w:id="10" w:name="__RefHeading___Toc2502_1639133871"/>
      <w:bookmarkStart w:id="11" w:name="_Toc159344060"/>
      <w:r>
        <w:lastRenderedPageBreak/>
        <w:t>Capítulo</w:t>
      </w:r>
      <w:r w:rsidR="002F2B1E">
        <w:t xml:space="preserve"> 2</w:t>
      </w:r>
      <w:bookmarkEnd w:id="10"/>
      <w:bookmarkEnd w:id="11"/>
    </w:p>
    <w:p w14:paraId="089FE61F" w14:textId="77777777" w:rsidR="002F2B1E" w:rsidRDefault="002F2B1E" w:rsidP="002F2B1E">
      <w:pPr>
        <w:pStyle w:val="Textbody"/>
      </w:pPr>
    </w:p>
    <w:p w14:paraId="794BEDDA" w14:textId="77777777" w:rsidR="002F2B1E" w:rsidRDefault="002F2B1E" w:rsidP="002F2B1E">
      <w:pPr>
        <w:pStyle w:val="Textbody"/>
      </w:pPr>
    </w:p>
    <w:p w14:paraId="70F0C60B" w14:textId="77777777" w:rsidR="002F2B1E" w:rsidRDefault="002F2B1E" w:rsidP="002F2B1E">
      <w:pPr>
        <w:pStyle w:val="Textbody"/>
      </w:pPr>
    </w:p>
    <w:p w14:paraId="5FEA8BF4" w14:textId="77777777" w:rsidR="002F2B1E" w:rsidRDefault="002F2B1E" w:rsidP="002F2B1E">
      <w:pPr>
        <w:pStyle w:val="Ttulo1"/>
      </w:pPr>
      <w:bookmarkStart w:id="12" w:name="__RefHeading___Toc2504_1639133871"/>
      <w:bookmarkStart w:id="13" w:name="_Toc159344061"/>
      <w:r>
        <w:t>Marco Teórico</w:t>
      </w:r>
      <w:bookmarkEnd w:id="12"/>
      <w:bookmarkEnd w:id="13"/>
    </w:p>
    <w:p w14:paraId="7132B5DD" w14:textId="77777777" w:rsidR="004833B4" w:rsidRDefault="004833B4" w:rsidP="004833B4"/>
    <w:p w14:paraId="4177DD51" w14:textId="77777777" w:rsidR="004833B4" w:rsidRDefault="004833B4" w:rsidP="004833B4"/>
    <w:p w14:paraId="2E7233FC" w14:textId="715925B0" w:rsidR="004833B4" w:rsidRDefault="00C016C7" w:rsidP="004833B4">
      <w:r>
        <w:t xml:space="preserve">En este capítulo se presenta el marco teórico del trabajo realizado, comenzando con la definición de </w:t>
      </w:r>
      <w:r w:rsidR="00743FEF">
        <w:t>tráfico web y series de tiempo, luego con variados ejemplos de la literatura de distintas tecnologías que realizan el pronóstico de series de tiempo de tráfico web</w:t>
      </w:r>
      <w:r w:rsidR="009F651F" w:rsidRPr="009F651F">
        <w:t xml:space="preserve"> </w:t>
      </w:r>
      <w:r w:rsidR="009F651F">
        <w:t>finalizando con las formas de medir el desempeño de los modelos.</w:t>
      </w:r>
    </w:p>
    <w:p w14:paraId="44F48C47" w14:textId="77777777" w:rsidR="00C016C7" w:rsidRDefault="00C016C7" w:rsidP="004833B4"/>
    <w:p w14:paraId="0FA55694" w14:textId="69A5B81C" w:rsidR="00C016C7" w:rsidRPr="00727A74" w:rsidRDefault="00412E0D" w:rsidP="00BF62BC">
      <w:pPr>
        <w:pStyle w:val="Ttulo2"/>
        <w:numPr>
          <w:ilvl w:val="0"/>
          <w:numId w:val="3"/>
        </w:numPr>
        <w:tabs>
          <w:tab w:val="left" w:pos="426"/>
        </w:tabs>
        <w:ind w:left="426"/>
        <w:rPr>
          <w:szCs w:val="28"/>
        </w:rPr>
      </w:pPr>
      <w:bookmarkStart w:id="14" w:name="_Toc159344062"/>
      <w:r w:rsidRPr="00727A74">
        <w:rPr>
          <w:szCs w:val="28"/>
        </w:rPr>
        <w:t>Tráfico web</w:t>
      </w:r>
      <w:bookmarkEnd w:id="14"/>
    </w:p>
    <w:p w14:paraId="0BB1DE6C" w14:textId="622C63DA" w:rsidR="00412E0D" w:rsidRPr="00727A74" w:rsidRDefault="00412E0D" w:rsidP="00412E0D">
      <w:pPr>
        <w:rPr>
          <w:sz w:val="28"/>
          <w:szCs w:val="28"/>
        </w:rPr>
      </w:pPr>
      <w:r w:rsidRPr="00727A74">
        <w:rPr>
          <w:sz w:val="28"/>
          <w:szCs w:val="28"/>
        </w:rPr>
        <w:tab/>
      </w:r>
    </w:p>
    <w:p w14:paraId="1B8592EF" w14:textId="4449D485" w:rsidR="002957FB" w:rsidRDefault="00A26428" w:rsidP="00412E0D">
      <w:r>
        <w:t>El trafico web es generado por los usuarios de una página web, el trafico web son los datos que se envían y se reciben correspondientes a los usuarios que visitan la página web</w:t>
      </w:r>
      <w:r w:rsidR="002957FB" w:rsidRPr="00091F42">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2957FB" w:rsidRPr="00091F42">
        <w:fldChar w:fldCharType="separate"/>
      </w:r>
      <w:r w:rsidR="006D661F" w:rsidRPr="006D661F">
        <w:rPr>
          <w:noProof/>
        </w:rPr>
        <w:t>[1]</w:t>
      </w:r>
      <w:r w:rsidR="002957FB" w:rsidRPr="00091F42">
        <w:fldChar w:fldCharType="end"/>
      </w:r>
      <w:r w:rsidR="00B25C4A" w:rsidRPr="00091F42">
        <w:t>.</w:t>
      </w:r>
    </w:p>
    <w:p w14:paraId="5D102DE4" w14:textId="77777777" w:rsidR="006007E9" w:rsidRPr="00091F42" w:rsidRDefault="006007E9" w:rsidP="00412E0D"/>
    <w:p w14:paraId="552D2D7F" w14:textId="5431BA90" w:rsidR="00412E0D" w:rsidRDefault="00412E0D" w:rsidP="00412E0D">
      <w:pPr>
        <w:pStyle w:val="Ttulo2"/>
        <w:numPr>
          <w:ilvl w:val="0"/>
          <w:numId w:val="3"/>
        </w:numPr>
        <w:ind w:left="426"/>
        <w:rPr>
          <w:szCs w:val="28"/>
        </w:rPr>
      </w:pPr>
      <w:bookmarkStart w:id="15" w:name="_Toc159344063"/>
      <w:r w:rsidRPr="00245FB5">
        <w:rPr>
          <w:szCs w:val="28"/>
        </w:rPr>
        <w:t>Series de tiempo</w:t>
      </w:r>
      <w:bookmarkEnd w:id="15"/>
    </w:p>
    <w:p w14:paraId="12CF1728" w14:textId="77777777" w:rsidR="00245FB5" w:rsidRPr="00245FB5" w:rsidRDefault="00245FB5" w:rsidP="00245FB5"/>
    <w:p w14:paraId="413751E7" w14:textId="27CC1416" w:rsidR="00412E0D" w:rsidRPr="00B75457" w:rsidRDefault="00245FB5" w:rsidP="00DC091E">
      <w:r>
        <w:rPr>
          <w:sz w:val="28"/>
          <w:szCs w:val="28"/>
        </w:rPr>
        <w:tab/>
      </w:r>
      <w:r w:rsidR="00D44BD5">
        <w:t>Las series de tiempo son un</w:t>
      </w:r>
      <w:r w:rsidRPr="00245FB5">
        <w:t xml:space="preserve"> </w:t>
      </w:r>
      <w:r w:rsidR="00D44BD5">
        <w:t>conjunto de valores</w:t>
      </w:r>
      <w:r w:rsidRPr="00245FB5">
        <w:t xml:space="preserve"> medidos </w:t>
      </w:r>
      <w:r w:rsidR="00D44BD5">
        <w:t xml:space="preserve">en orden secuencial  </w:t>
      </w:r>
      <w:r w:rsidRPr="00245FB5">
        <w:t>en el tiempo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rsidR="00E953D0">
        <w:t xml:space="preserve">; </w:t>
      </w:r>
      <w:r w:rsidR="00F56529">
        <w:t xml:space="preserve">cuando se miden </w:t>
      </w:r>
      <w:r w:rsidR="00E953D0">
        <w:t>los datos</w:t>
      </w:r>
      <w:r w:rsidR="00F56529">
        <w:t xml:space="preserve"> para generar una serie</w:t>
      </w:r>
      <w:r w:rsidR="00E953D0">
        <w:t xml:space="preserve"> de tiempo</w:t>
      </w:r>
      <w:r w:rsidR="00F56529">
        <w:t>, generalmente se toman los valores con la misma separación en tiempo entre cada valor</w:t>
      </w:r>
      <w:r w:rsidR="00F57415">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rsidR="00F57415">
        <w:fldChar w:fldCharType="separate"/>
      </w:r>
      <w:r w:rsidR="006D661F" w:rsidRPr="006D661F">
        <w:rPr>
          <w:noProof/>
        </w:rPr>
        <w:t>[3]</w:t>
      </w:r>
      <w:r w:rsidR="00F57415">
        <w:fldChar w:fldCharType="end"/>
      </w:r>
      <w:r w:rsidR="00F57415">
        <w:t>.</w:t>
      </w:r>
    </w:p>
    <w:p w14:paraId="35999632" w14:textId="77777777" w:rsidR="00245FB5" w:rsidRPr="00B75457" w:rsidRDefault="00245FB5" w:rsidP="00412E0D"/>
    <w:p w14:paraId="574F1886" w14:textId="77777777" w:rsidR="0063394D" w:rsidRPr="00727A74" w:rsidRDefault="0063394D" w:rsidP="0063394D">
      <w:pPr>
        <w:pStyle w:val="Ttulo2"/>
        <w:numPr>
          <w:ilvl w:val="0"/>
          <w:numId w:val="7"/>
        </w:numPr>
        <w:ind w:left="426"/>
        <w:rPr>
          <w:szCs w:val="28"/>
        </w:rPr>
      </w:pPr>
      <w:bookmarkStart w:id="16" w:name="_Toc159344064"/>
      <w:bookmarkStart w:id="17" w:name="_Toc114647323"/>
      <w:r w:rsidRPr="00727A74">
        <w:rPr>
          <w:szCs w:val="28"/>
        </w:rPr>
        <w:t>Pronóstico de  series de tiempo de tráfico web</w:t>
      </w:r>
      <w:bookmarkEnd w:id="16"/>
      <w:r w:rsidRPr="00727A74">
        <w:rPr>
          <w:szCs w:val="28"/>
        </w:rPr>
        <w:t xml:space="preserve"> </w:t>
      </w:r>
    </w:p>
    <w:p w14:paraId="106C9ECF" w14:textId="77777777" w:rsidR="0063394D" w:rsidRDefault="0063394D" w:rsidP="0063394D"/>
    <w:p w14:paraId="32151250" w14:textId="13CB8825" w:rsidR="0063394D" w:rsidRDefault="0063394D" w:rsidP="0063394D">
      <w:r>
        <w:t>El pronóstico de series de tiempo</w:t>
      </w:r>
      <w:r w:rsidR="009A1424" w:rsidRPr="009A1424">
        <w:t xml:space="preserve"> </w:t>
      </w:r>
      <w:r w:rsidR="009A1424">
        <w:t>se basa en las observaciones pasadas de la serie de tiempo a pronosticar y otras entradas, siendo</w:t>
      </w:r>
      <w:r>
        <w:t xml:space="preserve"> el proceso de predecir valor</w:t>
      </w:r>
      <w:r w:rsidR="009A1424">
        <w:t>es</w:t>
      </w:r>
      <w:r>
        <w:t xml:space="preserve"> futuro</w:t>
      </w:r>
      <w:r w:rsidR="009A1424">
        <w:t>s</w:t>
      </w:r>
      <w:r>
        <w:t xml:space="preserve"> de una serie de tiempo </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rsidR="00862844">
        <w:t>.</w:t>
      </w:r>
    </w:p>
    <w:p w14:paraId="6D6C59DB" w14:textId="1B869B0C" w:rsidR="0063394D" w:rsidRDefault="0063394D" w:rsidP="0063394D">
      <w:r w:rsidRPr="00460128">
        <w:t xml:space="preserve">Entre las formas del pronóstico de series de tiempo de </w:t>
      </w:r>
      <w:r>
        <w:t>tráfico</w:t>
      </w:r>
      <w:r w:rsidRPr="00460128">
        <w:t xml:space="preserve"> web </w:t>
      </w:r>
      <w:r w:rsidR="001D5A62">
        <w:t>los autores en</w:t>
      </w:r>
      <w:r w:rsidR="001D5A62">
        <w:fldChar w:fldCharType="begin" w:fldLock="1"/>
      </w:r>
      <w:r w:rsidR="001D5A62">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rPr>
        <w:t>[4]</w:t>
      </w:r>
      <w:r w:rsidR="001D5A62">
        <w:fldChar w:fldCharType="end"/>
      </w:r>
      <w:r w:rsidR="001D5A62">
        <w:t xml:space="preserve"> proponen </w:t>
      </w:r>
      <w:r>
        <w:t xml:space="preserve">de redes </w:t>
      </w:r>
      <w:proofErr w:type="spellStart"/>
      <w:r w:rsidRPr="006E56C1">
        <w:rPr>
          <w:i/>
        </w:rPr>
        <w:t>Generative</w:t>
      </w:r>
      <w:proofErr w:type="spellEnd"/>
      <w:r w:rsidRPr="006E56C1">
        <w:rPr>
          <w:i/>
        </w:rPr>
        <w:t xml:space="preserve"> </w:t>
      </w:r>
      <w:proofErr w:type="spellStart"/>
      <w:r w:rsidRPr="006E56C1">
        <w:rPr>
          <w:i/>
        </w:rPr>
        <w:t>Adversarial</w:t>
      </w:r>
      <w:proofErr w:type="spellEnd"/>
      <w:r w:rsidRPr="006E56C1">
        <w:rPr>
          <w:i/>
        </w:rPr>
        <w:t xml:space="preserve"> </w:t>
      </w:r>
      <w:proofErr w:type="spellStart"/>
      <w:r w:rsidRPr="006E56C1">
        <w:rPr>
          <w:i/>
        </w:rPr>
        <w:t>model</w:t>
      </w:r>
      <w:proofErr w:type="spellEnd"/>
      <w:r w:rsidRPr="006E56C1">
        <w:rPr>
          <w:i/>
        </w:rPr>
        <w:t xml:space="preserve"> </w:t>
      </w:r>
      <w:r>
        <w:t>(GAN)</w:t>
      </w:r>
      <w:r w:rsidR="001D5A62">
        <w:fldChar w:fldCharType="begin" w:fldLock="1"/>
      </w:r>
      <w:r w:rsidR="006F40A5">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w:instrText>
      </w:r>
      <w:r w:rsidR="006F40A5" w:rsidRPr="006F40A5">
        <w:rPr>
          <w:lang w:val="en-US"/>
        </w:rPr>
        <w:instrTex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1D5A62">
        <w:fldChar w:fldCharType="separate"/>
      </w:r>
      <w:r w:rsidR="001D5A62" w:rsidRPr="001D5A62">
        <w:rPr>
          <w:noProof/>
          <w:lang w:val="en-US"/>
        </w:rPr>
        <w:t>[4]</w:t>
      </w:r>
      <w:r w:rsidR="001D5A62">
        <w:fldChar w:fldCharType="end"/>
      </w:r>
      <w:r w:rsidRPr="001D5A62">
        <w:rPr>
          <w:lang w:val="en-US"/>
        </w:rPr>
        <w:t xml:space="preserve"> con </w:t>
      </w:r>
      <w:r w:rsidRPr="001D5A62">
        <w:rPr>
          <w:i/>
          <w:lang w:val="en-US"/>
        </w:rPr>
        <w:t>Long Short Term Memory</w:t>
      </w:r>
      <w:r w:rsidRPr="001D5A62">
        <w:rPr>
          <w:lang w:val="en-US"/>
        </w:rPr>
        <w:t xml:space="preserve"> (LSTM)</w:t>
      </w:r>
      <w:r>
        <w:fldChar w:fldCharType="begin" w:fldLock="1"/>
      </w:r>
      <w:r w:rsidR="001D5A62" w:rsidRPr="001D5A62">
        <w:rPr>
          <w:lang w:val="en-US"/>
        </w:rPr>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lang w:val="en-US"/>
        </w:rPr>
        <w:t>[5]</w:t>
      </w:r>
      <w:r>
        <w:fldChar w:fldCharType="end"/>
      </w:r>
      <w:r w:rsidRPr="001D5A62">
        <w:rPr>
          <w:lang w:val="en-US"/>
        </w:rPr>
        <w:t xml:space="preserve"> y un </w:t>
      </w:r>
      <w:proofErr w:type="spellStart"/>
      <w:r w:rsidRPr="001D5A62">
        <w:rPr>
          <w:lang w:val="en-US"/>
        </w:rPr>
        <w:t>perceptrón</w:t>
      </w:r>
      <w:proofErr w:type="spellEnd"/>
      <w:r w:rsidRPr="001D5A62">
        <w:rPr>
          <w:lang w:val="en-US"/>
        </w:rPr>
        <w:t xml:space="preserve"> </w:t>
      </w:r>
      <w:proofErr w:type="spellStart"/>
      <w:r w:rsidRPr="001D5A62">
        <w:rPr>
          <w:lang w:val="en-US"/>
        </w:rPr>
        <w:t>multicapa</w:t>
      </w:r>
      <w:proofErr w:type="spellEnd"/>
      <w:r w:rsidRPr="001D5A62">
        <w:rPr>
          <w:lang w:val="en-US"/>
        </w:rPr>
        <w:t xml:space="preserve"> (MLP)</w:t>
      </w:r>
      <w:ins w:id="18" w:author="enrique gauto sand" w:date="2022-10-07T17:51:00Z">
        <w:r>
          <w:fldChar w:fldCharType="begin" w:fldLock="1"/>
        </w:r>
      </w:ins>
      <w:r w:rsidR="001D5A62" w:rsidRPr="001D5A62">
        <w:rPr>
          <w:lang w:val="en-US"/>
        </w:rPr>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w:instrText>
      </w:r>
      <w:r w:rsidR="001D5A62" w:rsidRPr="00EF16D5">
        <w:instrText>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w:instrText>
      </w:r>
      <w:r w:rsidR="001D5A62">
        <w:instrText>"family":"Huang","given":"Lisheng","non-dropping-particle":"","parse-names":false,"suffix":""},{"dropping-particle":"","family":"Liu","given":"Baoyang","non-dropping-particle":"","parse-names":false,"suffix":""}],"container-title":"Knowledge-Based Systems","id":"ITEM-1","issued":{"date-parts":[["2021","2","15"]]},"publisher":"Elsevier B.V.","title":"Comparative study on the time series forecasting of web traffic based on statistical model and Generative Adversarial model","type":"article-journal","volume":"213"},"uris":["http://www.mendeley.com/documents/?uuid=c1eaccd3-df4d-32a3-b286-50e5321871f5"]}],"mendeley":{"formattedCitation":"[6]","plainTextFormattedCitation":"[6]","previouslyFormattedCitation":"[6]"},"properties":{"noteIndex":0},"schema":"https://github.com/citation-style-language/schema/raw/master/csl-citation.json"}</w:instrText>
      </w:r>
      <w:r>
        <w:fldChar w:fldCharType="separate"/>
      </w:r>
      <w:r w:rsidR="001D5A62" w:rsidRPr="001D5A62">
        <w:rPr>
          <w:noProof/>
        </w:rPr>
        <w:t>[6]</w:t>
      </w:r>
      <w:ins w:id="19" w:author="enrique gauto sand" w:date="2022-10-07T17:51:00Z">
        <w:r>
          <w:fldChar w:fldCharType="end"/>
        </w:r>
      </w:ins>
      <w:r w:rsidR="001D5A62">
        <w:t>, donde LSTM y GAN actuarían como generador y el MLP</w:t>
      </w:r>
      <w:r>
        <w:t xml:space="preserve"> como discriminador</w:t>
      </w:r>
      <w:r w:rsidR="001D5A62">
        <w:t>,</w:t>
      </w:r>
      <w:r>
        <w:t xml:space="preserve"> para generar series de tiempo dado el </w:t>
      </w:r>
      <w:r w:rsidR="00AB2566">
        <w:t>conjunto de datos</w:t>
      </w:r>
      <w:r>
        <w:t xml:space="preserve"> real, finalmente se realizaría el pronóstico con la librería </w:t>
      </w:r>
      <w:proofErr w:type="spellStart"/>
      <w:r w:rsidR="00AB2566" w:rsidRPr="001D5A62">
        <w:rPr>
          <w:i/>
        </w:rPr>
        <w:t>P</w:t>
      </w:r>
      <w:r w:rsidRPr="001D5A62">
        <w:rPr>
          <w:i/>
        </w:rPr>
        <w:t>rophet</w:t>
      </w:r>
      <w:proofErr w:type="spellEnd"/>
      <w:r>
        <w:fldChar w:fldCharType="begin" w:fldLock="1"/>
      </w:r>
      <w:r w:rsidR="001D5A62">
        <w:instrText>ADDIN CSL_CITATION {"citationItems":[{"id":"ITEM-1","itemData":{"URL":"https://research.facebook.com/blog/2017/2/prophet-forecasting-at-scale/","accessed":{"date-parts":[["2020","10","24"]]},"id":"ITEM-1","issued":{"date-parts":[["0"]]},"title":"Prophet: forecasting at scale","type":"webpage"},"uris":["http://www.mendeley.com/documents/?uuid=d3b83cf2-b1af-4f0d-8c58-235beb0b4067"]}],"mendeley":{"formattedCitation":"[7]","plainTextFormattedCitation":"[7]","previouslyFormattedCitation":"[7]"},"properties":{"noteIndex":0},"schema":"https://github.com/citation-style-language/schema/raw/master/csl-citation.json"}</w:instrText>
      </w:r>
      <w:r>
        <w:fldChar w:fldCharType="separate"/>
      </w:r>
      <w:r w:rsidR="001D5A62" w:rsidRPr="001D5A62">
        <w:rPr>
          <w:noProof/>
        </w:rPr>
        <w:t>[7]</w:t>
      </w:r>
      <w:r>
        <w:fldChar w:fldCharType="end"/>
      </w:r>
      <w:r>
        <w:t xml:space="preserve"> comparando la combinación de tecnologías anteriores con métodos estadísticos</w:t>
      </w:r>
      <w:r w:rsidR="006F40A5">
        <w:t>,</w:t>
      </w:r>
      <w:r>
        <w:t xml:space="preserve"> finalmente llegando a la conclusión de que</w:t>
      </w:r>
      <w:r w:rsidR="00AB2566">
        <w:t xml:space="preserve"> los autores</w:t>
      </w:r>
      <w:r>
        <w:t xml:space="preserve"> no obtuvieron una diferencia notable</w:t>
      </w:r>
      <w:r w:rsidR="006F40A5">
        <w:fldChar w:fldCharType="begin" w:fldLock="1"/>
      </w:r>
      <w:r w:rsidR="007013DD">
        <w:instrText>ADDIN CSL_CITATION {"citationItems":[{"id":"ITEM-1","itemData":{"DOI":"10.1016/J.KNOSYS.2020.106467","ISSN":"09507051","abstract":"We evaluated the accuracy of several classical statistical methods of Time series forecasting with ground truth dataset which was obtained from Kaggle web traffic forecasting competition hosted by Google. A novel way of seasonal, trend and cycle pattern decomposing method was used for the specific time series daily data. We proposed using the combination of four traditional methods to reduce the RMSE and thus achieved better forecasting accuracy. Results showed error rate was lowered down 10 to 20 percentage points. After studying the characteristics of the web traffic time series, we presented the Generative Adversarial Model (GAN) with Long-Short Term Memory (LSTM) as generator and deep Multi-Layer Perceptron (MLP) as discriminator to forecast the web traffic time series. The forecasting performances was compared among the traditional statistical methods and the deep generative adversarial network. We concluded from experiments there was no remarkable difference for this specific times series forecasting accuracy using these two kinds of methods.","author":[{"dropping-particle":"","family":"Zhou","given":"Kun","non-dropping-particle":"","parse-names":false,"suffix":""},{"dropping-particle":"","family":"Wang","given":"Wenyong","non-dropping-particle":"","parse-names":false,"suffix":""},{"dropping-particle":"","family":"Huang","given":"Lisheng","non-dropping-particle":"","parse-names":false,"suffix":""},{"dropping-particle":"","family":"Liu","given":"Baoyang","non-dropping-particle":"","parse-names":false,"suffix":""}],"container-title":"Knowledge-Based Systems","id":"ITEM-1","issued":{"date-parts":[["2021","2","15"]]},"page":"106467","publisher":"Elsevier B.V.","title":"Comparative study on the time series forecasting of web traffic based on statistical model and Generative Adversarial model","type":"article-journal","volume":"213"},"uris":["http://www.mendeley.com/documents/?uuid=1b035d70-2629-3852-b10c-e732a7003770"]}],"mendeley":{"formattedCitation":"[4]","plainTextFormattedCitation":"[4]","previouslyFormattedCitation":"[4]"},"properties":{"noteIndex":0},"schema":"https://github.com/citation-style-language/schema/raw/master/csl-citation.json"}</w:instrText>
      </w:r>
      <w:r w:rsidR="006F40A5">
        <w:fldChar w:fldCharType="separate"/>
      </w:r>
      <w:r w:rsidR="006F40A5" w:rsidRPr="006F40A5">
        <w:rPr>
          <w:noProof/>
        </w:rPr>
        <w:t>[4]</w:t>
      </w:r>
      <w:r w:rsidR="006F40A5">
        <w:fldChar w:fldCharType="end"/>
      </w:r>
      <w:r>
        <w:t xml:space="preserve">. </w:t>
      </w:r>
    </w:p>
    <w:p w14:paraId="70C01BBE" w14:textId="77777777" w:rsidR="0063394D" w:rsidRDefault="0063394D" w:rsidP="0063394D"/>
    <w:p w14:paraId="14F54B87" w14:textId="7F5DAF49" w:rsidR="0063394D" w:rsidRPr="002957FB" w:rsidRDefault="0063394D" w:rsidP="0063394D">
      <w:r w:rsidRPr="00460128">
        <w:t xml:space="preserve">Entre las formas del pronóstico de series de tiempo de </w:t>
      </w:r>
      <w:r>
        <w:t>tráfico</w:t>
      </w:r>
      <w:r w:rsidRPr="00460128">
        <w:t xml:space="preserve"> web </w:t>
      </w:r>
      <w:r>
        <w:t>existe</w:t>
      </w:r>
      <w:r w:rsidRPr="00460128">
        <w:t xml:space="preserve"> </w:t>
      </w:r>
      <w:r w:rsidR="007013DD">
        <w:t>proponen</w:t>
      </w:r>
      <w:r w:rsidR="007013DD">
        <w:fldChar w:fldCharType="begin" w:fldLock="1"/>
      </w:r>
      <w:r w:rsidR="007013DD">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7013DD">
        <w:fldChar w:fldCharType="separate"/>
      </w:r>
      <w:r w:rsidR="007013DD" w:rsidRPr="001D5A62">
        <w:rPr>
          <w:noProof/>
        </w:rPr>
        <w:t>[8]</w:t>
      </w:r>
      <w:r w:rsidR="007013DD">
        <w:fldChar w:fldCharType="end"/>
      </w:r>
      <w:r w:rsidR="007013DD">
        <w:t xml:space="preserve">  </w:t>
      </w:r>
      <w:r w:rsidRPr="00460128">
        <w:t>la</w:t>
      </w:r>
      <w:r>
        <w:t xml:space="preserve"> técnica de redes neuronales </w:t>
      </w:r>
      <w:r w:rsidRPr="00E35C31">
        <w:rPr>
          <w:i/>
        </w:rPr>
        <w:t xml:space="preserve">Long Short </w:t>
      </w:r>
      <w:proofErr w:type="spellStart"/>
      <w:r w:rsidRPr="00E35C31">
        <w:rPr>
          <w:i/>
        </w:rPr>
        <w:t>Term</w:t>
      </w:r>
      <w:proofErr w:type="spellEnd"/>
      <w:r w:rsidRPr="00E35C31">
        <w:rPr>
          <w:i/>
        </w:rPr>
        <w:t xml:space="preserve"> </w:t>
      </w:r>
      <w:proofErr w:type="spellStart"/>
      <w:r w:rsidRPr="00E35C31">
        <w:rPr>
          <w:i/>
        </w:rPr>
        <w:t>Memory</w:t>
      </w:r>
      <w:proofErr w:type="spellEnd"/>
      <w:r w:rsidRPr="00625A8E">
        <w:t xml:space="preserve"> (LSTM)</w:t>
      </w:r>
      <w:r>
        <w:fldChar w:fldCharType="begin" w:fldLock="1"/>
      </w:r>
      <w:r w:rsidR="001D5A62">
        <w:instrText>ADDIN CSL_CITATION {"citationItems":[{"id":"ITEM-1","itemData":{"DOI":"10.1162/NECO.1997.9.8.1735","ISSN":"08997667","PMID":"9377276","abstract":"Learning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author":[{"dropping-particle":"","family":"Hochreiter","given":"Sepp","non-dropping-particle":"","parse-names":false,"suffix":""},{"dropping-particle":"","family":"Schmidhuber","given":"Jürgen","non-dropping-particle":"","parse-names":false,"suffix":""}],"container-title":"Neural Computation","id":"ITEM-1","issue":"8","issued":{"date-parts":[["1997","11","15"]]},"page":"1735-1780","publisher":"MIT Press Journals","title":"Long Short-Term Memory","type":"article-journal","volume":"9"},"uris":["http://www.mendeley.com/documents/?uuid=a6ca47c6-61cc-3717-9ae0-fab0a74095f9"]}],"mendeley":{"formattedCitation":"[5]","plainTextFormattedCitation":"[5]","previouslyFormattedCitation":"[5]"},"properties":{"noteIndex":0},"schema":"https://github.com/citation-style-language/schema/raw/master/csl-citation.json"}</w:instrText>
      </w:r>
      <w:r>
        <w:fldChar w:fldCharType="separate"/>
      </w:r>
      <w:r w:rsidR="001D5A62" w:rsidRPr="001D5A62">
        <w:rPr>
          <w:noProof/>
        </w:rPr>
        <w:t>[5]</w:t>
      </w:r>
      <w:r>
        <w:fldChar w:fldCharType="end"/>
      </w:r>
      <w:r>
        <w:t xml:space="preserve"> </w:t>
      </w:r>
      <w:r w:rsidRPr="00460128">
        <w:t xml:space="preserve">con </w:t>
      </w:r>
      <w:r w:rsidRPr="00460128">
        <w:lastRenderedPageBreak/>
        <w:t>entrenamiento asíncrono distribuido</w:t>
      </w:r>
      <w:r>
        <w:t xml:space="preserve">, </w:t>
      </w:r>
      <w:r w:rsidRPr="00460128">
        <w:t xml:space="preserve">cuya métrica de desempeño </w:t>
      </w:r>
      <w:r w:rsidR="00862844">
        <w:t>que se utilizó según el autor en</w:t>
      </w:r>
      <w:r w:rsidR="00862844">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00862844">
        <w:fldChar w:fldCharType="separate"/>
      </w:r>
      <w:r w:rsidR="001D5A62" w:rsidRPr="001D5A62">
        <w:rPr>
          <w:noProof/>
        </w:rPr>
        <w:t>[8]</w:t>
      </w:r>
      <w:r w:rsidR="00862844">
        <w:fldChar w:fldCharType="end"/>
      </w:r>
      <w:r w:rsidR="00862844">
        <w:t xml:space="preserve"> </w:t>
      </w:r>
      <w:r w:rsidRPr="00460128">
        <w:t>es la 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rsidRPr="00460128">
        <w:t xml:space="preserve"> y la </w:t>
      </w:r>
      <w:r w:rsidR="00862844" w:rsidRPr="00460128">
        <w:t xml:space="preserve">función </w:t>
      </w:r>
      <w:r w:rsidR="00862844">
        <w:t xml:space="preserve"> de </w:t>
      </w:r>
      <w:r w:rsidRPr="00460128">
        <w:t>pérdida de Huber</w:t>
      </w:r>
      <w:r>
        <w:fldChar w:fldCharType="begin" w:fldLock="1"/>
      </w:r>
      <w:r w:rsidR="001D5A62">
        <w:instrText>ADDIN CSL_CITATION {"citationItems":[{"id":"ITEM-1","itemData":{"DOI":"10.1109/CVPR46437.2021.00522","ISBN":"9781665445092","ISSN":"10636919","abstract":"The Huber loss is a robust loss function used for a wide range of regression tasks. To utilize the Huber loss, a parameter that controls the transitions from a quadratic function to an absolute value function needs to be selected. We believe the standard probabilistic interpretation that relates the Huber loss to the Huber density fails to provide adequate intuition for identifying the transition point. As a result, a hyper-parameter search is often necessary to determine an appropriate value. In this work, we propose an alternative probabilistic interpretation of the Huber loss, which relates minimizing the loss to minimizing an upper-bound on the Kullback-Leibler divergence between Laplace distributions, where one distribution represents the noise in the ground-truth and the other represents the noise in the prediction. In addition, we show that the parameters of the Laplace distributions are directly related to the transition point of the Huber loss. We demonstrate, through a toy problem, that the optimal transition point of the Huber loss is closely related to the distribution of the noise in the ground-truth data. As a result, our interpretation provides an intuitive way to identify well-suited hyper-parameters by approximating the amount of noise in the data, which we demonstrate through a case study and experimentation on the Faster R-CNN and RetinaNet object detectors.","author":[{"dropping-particle":"","family":"Meyer","given":"Gregory P","non-dropping-particle":"","parse-names":false,"suffix":""}],"container-title":"Proceedings of the IEEE Computer Society Conference on Computer Vision and Pattern Recognition","id":"ITEM-1","issued":{"date-parts":[["2021"]]},"page":"5257-5265","title":"An Alternative Probabilistic Interpretation of the Huber Loss","type":"paper-conference"},"uris":["http://www.mendeley.com/documents/?uuid=ea833728-8215-34aa-b24b-e26f262a24b3"]}],"mendeley":{"formattedCitation":"[10]","plainTextFormattedCitation":"[10]","previouslyFormattedCitation":"[10]"},"properties":{"noteIndex":0},"schema":"https://github.com/citation-style-language/schema/raw/master/csl-citation.json"}</w:instrText>
      </w:r>
      <w:r>
        <w:fldChar w:fldCharType="separate"/>
      </w:r>
      <w:r w:rsidR="001D5A62" w:rsidRPr="001D5A62">
        <w:rPr>
          <w:noProof/>
        </w:rPr>
        <w:t>[10]</w:t>
      </w:r>
      <w:r>
        <w:fldChar w:fldCharType="end"/>
      </w:r>
      <w:r w:rsidRPr="00460128">
        <w:t xml:space="preserve"> para probar la precisión del modelo</w:t>
      </w:r>
      <w:r>
        <w:t>,</w:t>
      </w:r>
      <w:r w:rsidRPr="00460128">
        <w:t xml:space="preserve"> han logrado un buen grad</w:t>
      </w:r>
      <w:r w:rsidR="00D76A14">
        <w:t xml:space="preserve">o de asertividad con 200 épocas, </w:t>
      </w:r>
      <w:r>
        <w:t xml:space="preserve">en el documento </w:t>
      </w:r>
      <w:r w:rsidRPr="007B7446">
        <w:t>científico</w:t>
      </w:r>
      <w:r w:rsidRPr="007B7446">
        <w:fldChar w:fldCharType="begin" w:fldLock="1"/>
      </w:r>
      <w:r w:rsidR="001D5A62" w:rsidRPr="007B7446">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7B7446">
        <w:fldChar w:fldCharType="separate"/>
      </w:r>
      <w:r w:rsidR="001D5A62" w:rsidRPr="007B7446">
        <w:rPr>
          <w:noProof/>
        </w:rPr>
        <w:t>[8]</w:t>
      </w:r>
      <w:r w:rsidRPr="007B7446">
        <w:fldChar w:fldCharType="end"/>
      </w:r>
      <w:r w:rsidRPr="007B7446">
        <w:t xml:space="preserve"> menciona </w:t>
      </w:r>
      <w:r w:rsidR="00D76A14" w:rsidRPr="007B7446">
        <w:t>obtuvieron una MAE en promedio menor que 30, lo que consideran un buen resultado</w:t>
      </w:r>
      <w:r w:rsidRPr="00460128">
        <w:fldChar w:fldCharType="begin" w:fldLock="1"/>
      </w:r>
      <w:r w:rsidR="001D5A62">
        <w:instrText>ADDIN CSL_CITATION {"citationItems":[{"id":"ITEM-1","itemData":{"DOI":"10.3390/MATH9040421","ISSN":"22277390","abstract":"Evaluating web traffic on a web server is highly critical for web service providers since, without a proper demand forecast, customers could have lengthy waiting times and abandon that website. However, this is a challenging task since it requires making reliable predictions based on the arbitrary nature of human behavior. We introduce an architecture that collects source data and in a supervised way performs the forecasting of the time series of the page views. Based on the Wikipedia page views dataset proposed in a competition by Kaggle in 2017, we created an updated version of it for the years 2018–2020. This dataset is processed and the features and hidden patterns in data are obtained for later designing an advanced version of a recurrent neural network called Long Short-Term Memory. This AI model is distributed training, according to the paradigm called data parallelism and using the Downpour training strategy. Predictions made for the seven dominant languages in the dataset are accurate with loss function and measurement error in reasonable ranges. Despite the fact that the analyzed time series have fairly bad patterns of seasonality and trend, the predictions have been quite good, evidencing that an analysis of the hidden patterns and the features extraction before the design of the AI model enhances the model accuracy. In addition, the improvement of the accuracy of the model with the distributed training is remarkable. Since the task of predicting web traffic in as precise quantities as possible requires large datasets, we designed a forecasting system to be accurate despite having limited data in the dataset. We tested the proposed model on the new Wikipedia page views dataset we created and obtained a highly accurate prediction; actually, the mean absolute error of predictions regarding the original one on average is below 30. This represents a significant step forward in the field of time series prediction for web traffic forecasting.","author":[{"dropping-particle":"","family":"Casado-Vara","given":"Roberto","non-dropping-particle":"","parse-names":false,"suffix":""},{"dropping-particle":"","family":"Rey","given":"Angel Martin","non-dropping-particle":"del","parse-names":false,"suffix":""},{"dropping-particle":"","family":"Pérez-Palau","given":"Daniel","non-dropping-particle":"","parse-names":false,"suffix":""},{"dropping-particle":"","family":"De-La-fuente-valentín","given":"Luis","non-dropping-particle":"","parse-names":false,"suffix":""},{"dropping-particle":"","family":"Corchado","given":"Juan M.","non-dropping-particle":"","parse-names":false,"suffix":""}],"container-title":"Mathematics 2021, Vol. 9, Page 421","id":"ITEM-1","issue":"4","issued":{"date-parts":[["2021","2","21"]]},"page":"421","publisher":"Multidisciplinary Digital Publishing Institute","title":"Web Traffic Time Series Forecasting Using LSTM Neural Networks with Distributed Asynchronous Training","type":"article-journal","volume":"9"},"uris":["http://www.mendeley.com/documents/?uuid=69e14b0c-3f37-3dde-b516-a3237f417a30"]}],"mendeley":{"formattedCitation":"[8]","plainTextFormattedCitation":"[8]","previouslyFormattedCitation":"[8]"},"properties":{"noteIndex":0},"schema":"https://github.com/citation-style-language/schema/raw/master/csl-citation.json"}</w:instrText>
      </w:r>
      <w:r w:rsidRPr="00460128">
        <w:fldChar w:fldCharType="separate"/>
      </w:r>
      <w:r w:rsidR="001D5A62" w:rsidRPr="001D5A62">
        <w:rPr>
          <w:noProof/>
        </w:rPr>
        <w:t>[8]</w:t>
      </w:r>
      <w:r w:rsidRPr="00460128">
        <w:fldChar w:fldCharType="end"/>
      </w:r>
      <w:r w:rsidRPr="002957FB">
        <w:t>.</w:t>
      </w:r>
    </w:p>
    <w:p w14:paraId="215F2521" w14:textId="77777777" w:rsidR="0063394D" w:rsidRPr="002957FB" w:rsidRDefault="0063394D" w:rsidP="0063394D"/>
    <w:p w14:paraId="5A202779" w14:textId="04663342" w:rsidR="0063394D" w:rsidRPr="00C165E4" w:rsidRDefault="0063394D" w:rsidP="0063394D">
      <w:r w:rsidRPr="00C165E4">
        <w:t>Hay otro artículo</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rsidRPr="00C165E4">
        <w:t xml:space="preserve"> en el cual se menciona el u</w:t>
      </w:r>
      <w:r>
        <w:t>s</w:t>
      </w:r>
      <w:r w:rsidRPr="00C165E4">
        <w:t xml:space="preserve">o de </w:t>
      </w:r>
      <w:r>
        <w:t>(</w:t>
      </w:r>
      <w:proofErr w:type="spellStart"/>
      <w:r w:rsidRPr="002D4C7A">
        <w:rPr>
          <w:i/>
        </w:rPr>
        <w:t>Recurrent</w:t>
      </w:r>
      <w:proofErr w:type="spellEnd"/>
      <w:r w:rsidRPr="002D4C7A">
        <w:rPr>
          <w:i/>
        </w:rPr>
        <w:t xml:space="preserve"> Neural Networks</w:t>
      </w:r>
      <w:r>
        <w:t xml:space="preserve">) </w:t>
      </w:r>
      <w:r w:rsidRPr="00C165E4">
        <w:t>RNN seq2seq</w:t>
      </w:r>
      <w:r w:rsidRPr="00C165E4">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Pr="00C165E4">
        <w:fldChar w:fldCharType="separate"/>
      </w:r>
      <w:r w:rsidR="006D661F" w:rsidRPr="006D661F">
        <w:rPr>
          <w:noProof/>
        </w:rPr>
        <w:t>[1]</w:t>
      </w:r>
      <w:r w:rsidRPr="00C165E4">
        <w:fldChar w:fldCharType="end"/>
      </w:r>
      <w:r w:rsidRPr="00C165E4">
        <w:t xml:space="preserve"> </w:t>
      </w:r>
      <w:r w:rsidRPr="002957FB">
        <w:t xml:space="preserve">con la ayuda de la arquitectura  </w:t>
      </w:r>
      <w:proofErr w:type="spellStart"/>
      <w:r w:rsidRPr="007B7446">
        <w:rPr>
          <w:i/>
        </w:rPr>
        <w:t>encoder</w:t>
      </w:r>
      <w:proofErr w:type="spellEnd"/>
      <w:r w:rsidRPr="007B7446">
        <w:rPr>
          <w:i/>
        </w:rPr>
        <w:t>/</w:t>
      </w:r>
      <w:proofErr w:type="spellStart"/>
      <w:r w:rsidRPr="007B7446">
        <w:rPr>
          <w:i/>
        </w:rPr>
        <w:t>decoder</w:t>
      </w:r>
      <w:proofErr w:type="spellEnd"/>
      <w:r>
        <w:t>, el</w:t>
      </w:r>
      <w:r w:rsidRPr="002957FB">
        <w:t xml:space="preserve"> </w:t>
      </w:r>
      <w:proofErr w:type="spellStart"/>
      <w:r w:rsidRPr="007B7446">
        <w:rPr>
          <w:i/>
        </w:rPr>
        <w:t>encoder</w:t>
      </w:r>
      <w:proofErr w:type="spellEnd"/>
      <w:r w:rsidRPr="002957FB">
        <w:t xml:space="preserve"> es </w:t>
      </w:r>
      <w:proofErr w:type="spellStart"/>
      <w:r w:rsidRPr="002957FB">
        <w:t>cuDNN</w:t>
      </w:r>
      <w:proofErr w:type="spellEnd"/>
      <w:r w:rsidRPr="002957FB">
        <w:t xml:space="preserve"> GRU</w:t>
      </w:r>
      <w:r>
        <w:t xml:space="preserve"> (</w:t>
      </w:r>
      <w:proofErr w:type="spellStart"/>
      <w:r w:rsidRPr="0015160E">
        <w:rPr>
          <w:i/>
        </w:rPr>
        <w:t>Gate</w:t>
      </w:r>
      <w:proofErr w:type="spellEnd"/>
      <w:r w:rsidRPr="0015160E">
        <w:rPr>
          <w:i/>
        </w:rPr>
        <w:t xml:space="preserve"> </w:t>
      </w:r>
      <w:proofErr w:type="spellStart"/>
      <w:r w:rsidRPr="0015160E">
        <w:rPr>
          <w:i/>
        </w:rPr>
        <w:t>Recurrent</w:t>
      </w:r>
      <w:proofErr w:type="spellEnd"/>
      <w:r w:rsidRPr="0015160E">
        <w:rPr>
          <w:i/>
        </w:rPr>
        <w:t xml:space="preserve"> </w:t>
      </w:r>
      <w:proofErr w:type="spellStart"/>
      <w:r w:rsidRPr="0015160E">
        <w:rPr>
          <w:i/>
        </w:rPr>
        <w:t>Unit</w:t>
      </w:r>
      <w:proofErr w:type="spellEnd"/>
      <w:r>
        <w:t>)</w:t>
      </w:r>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Pr="002957FB">
        <w:t xml:space="preserve"> ya que realiza la tarea con m</w:t>
      </w:r>
      <w:r w:rsidR="00862844">
        <w:t>ay</w:t>
      </w:r>
      <w:r w:rsidRPr="002957FB">
        <w:t>or velocidad en compara</w:t>
      </w:r>
      <w:r>
        <w:t>ción con los tensores regulares, e</w:t>
      </w:r>
      <w:r w:rsidRPr="002957FB">
        <w:t xml:space="preserve">l </w:t>
      </w:r>
      <w:proofErr w:type="spellStart"/>
      <w:r w:rsidRPr="007B7446">
        <w:rPr>
          <w:i/>
        </w:rPr>
        <w:t>decoder</w:t>
      </w:r>
      <w:proofErr w:type="spellEnd"/>
      <w:r>
        <w:t xml:space="preserve"> es </w:t>
      </w:r>
      <w:proofErr w:type="spellStart"/>
      <w:r>
        <w:t>TensorFlow</w:t>
      </w:r>
      <w:proofErr w:type="spellEnd"/>
      <w:r>
        <w:t xml:space="preserve"> </w:t>
      </w:r>
      <w:proofErr w:type="spellStart"/>
      <w:r>
        <w:t>GRUBlockCell</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rsidR="00862844">
        <w:t>,</w:t>
      </w:r>
      <w:r>
        <w:t xml:space="preserve"> </w:t>
      </w:r>
      <w:r w:rsidR="00862844">
        <w:t>en este documento científico</w:t>
      </w:r>
      <w:r w:rsidR="00862844">
        <w:fldChar w:fldCharType="begin" w:fldLock="1"/>
      </w:r>
      <w:r w:rsidR="00862844">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rsidR="00862844">
        <w:fldChar w:fldCharType="separate"/>
      </w:r>
      <w:r w:rsidR="00862844" w:rsidRPr="006D661F">
        <w:rPr>
          <w:noProof/>
        </w:rPr>
        <w:t>[1]</w:t>
      </w:r>
      <w:r w:rsidR="00862844">
        <w:fldChar w:fldCharType="end"/>
      </w:r>
      <w:r w:rsidR="00862844">
        <w:t xml:space="preserve"> menciona que </w:t>
      </w:r>
      <w:r>
        <w:t>realiza</w:t>
      </w:r>
      <w:r w:rsidR="00862844">
        <w:t>ron</w:t>
      </w:r>
      <w:r>
        <w:t xml:space="preserve"> algunos cambios al modelo ganador de </w:t>
      </w:r>
      <w:proofErr w:type="spellStart"/>
      <w:r w:rsidRPr="002D4C7A">
        <w:rPr>
          <w:i/>
        </w:rPr>
        <w:t>Kaggle</w:t>
      </w:r>
      <w:proofErr w:type="spellEnd"/>
      <w:r>
        <w:fldChar w:fldCharType="begin" w:fldLock="1"/>
      </w:r>
      <w:r w:rsidR="001D5A62">
        <w:instrText>ADDIN CSL_CITATION {"citationItems":[{"id":"ITEM-1","itemData":{"URL":"https://www.kaggle.com/c/web-traffic-time-series-forecasting/discussion/39367","accessed":{"date-parts":[["2022","10","12"]]},"id":"ITEM-1","issued":{"date-parts":[["2017"]]},"title":"Web Traffic Time Series Forecasting","type":"webpage"},"uris":["http://www.mendeley.com/documents/?uuid=80a4a675-7c50-4ebc-9a6b-a7801531ad0c"]}],"mendeley":{"formattedCitation":"[11]","plainTextFormattedCitation":"[11]","previouslyFormattedCitation":"[11]"},"properties":{"noteIndex":0},"schema":"https://github.com/citation-style-language/schema/raw/master/csl-citation.json"}</w:instrText>
      </w:r>
      <w:r>
        <w:fldChar w:fldCharType="separate"/>
      </w:r>
      <w:r w:rsidR="001D5A62" w:rsidRPr="001D5A62">
        <w:rPr>
          <w:noProof/>
        </w:rPr>
        <w:t>[11]</w:t>
      </w:r>
      <w:r>
        <w:fldChar w:fldCharType="end"/>
      </w:r>
      <w:r>
        <w:t xml:space="preserve"> </w:t>
      </w:r>
      <w:r w:rsidR="007B7446">
        <w:t>como agregar la mediana de 7,30,90 y 180 días, usaron</w:t>
      </w:r>
      <w:r>
        <w:t xml:space="preserve"> para medir el desempeño del modelo la </w:t>
      </w:r>
      <w:r w:rsidR="00862844">
        <w:t>métrica</w:t>
      </w:r>
      <w:r>
        <w:t xml:space="preserve"> </w:t>
      </w:r>
      <w:proofErr w:type="spellStart"/>
      <w:r w:rsidRPr="00FA47D1">
        <w:rPr>
          <w:i/>
        </w:rPr>
        <w:t>Symmetric</w:t>
      </w:r>
      <w:proofErr w:type="spellEnd"/>
      <w:r w:rsidRPr="00FA47D1">
        <w:rPr>
          <w:i/>
        </w:rPr>
        <w:t xml:space="preserve"> Mean </w:t>
      </w:r>
      <w:proofErr w:type="spellStart"/>
      <w:r w:rsidRPr="00FA47D1">
        <w:rPr>
          <w:i/>
        </w:rPr>
        <w:t>Absolute</w:t>
      </w:r>
      <w:proofErr w:type="spellEnd"/>
      <w:r w:rsidRPr="00FA47D1">
        <w:rPr>
          <w:i/>
        </w:rPr>
        <w:t xml:space="preserve"> </w:t>
      </w:r>
      <w:proofErr w:type="spellStart"/>
      <w:r w:rsidRPr="00FA47D1">
        <w:rPr>
          <w:i/>
        </w:rPr>
        <w:t>Percentage</w:t>
      </w:r>
      <w:proofErr w:type="spellEnd"/>
      <w:r w:rsidRPr="00FA47D1">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t xml:space="preserve"> </w:t>
      </w:r>
      <w:r w:rsidR="00862844">
        <w:t xml:space="preserve">donde comentan los autores que </w:t>
      </w:r>
      <w:r>
        <w:t xml:space="preserve">obtuvieron </w:t>
      </w:r>
      <w:r w:rsidR="007B7446">
        <w:t>un SMAPE de 0.349</w:t>
      </w:r>
      <w:r>
        <w:fldChar w:fldCharType="begin" w:fldLock="1"/>
      </w:r>
      <w:r w:rsidR="006D661F">
        <w:instrText>ADDIN CSL_CITATION {"citationItems":[{"id":"ITEM-1","itemData":{"DOI":"10.1109/BigData.2018.8622207","ISBN":"9781538650356","abstract":"In recent years, more emphasis on how to predict traffic of web pages has increased significantly and prompted the need for exploring various methods on how to effectively forecast future values of multiple times series. In this paper, we apply a forecasting model for the purpose of predicting web traffic. In particular, we use existing Web Traffic Time Series Forecasting dataset by Google to predict future traffic of Wikipedia articles. Predicting web traffic can help web site owners in many ways including: (a) determining an effective strategy for load balancing of web pages residing in the cloud, (b) forecasting future trends based on historical data and (c) understanding the user behavior. To achieve the goals of this research work, we built a time-series model that utilizes RNN seq2seq model. We then investigate the use of symmetric mean absolute percentage error (SMAPE) for measuring the overall performance and accuracy of the developed model. Finally, we compare the outcome of our developed model to existing ones to determine the effectiveness of our proposed method in predicting future traffic of Wikipedia articles.","author":[{"dropping-particle":"","family":"Petluri","given":"Navyasree","non-dropping-particle":"","parse-names":false,"suffix":""},{"dropping-particle":"","family":"Al-Masri","given":"Eyhab","non-dropping-particle":"","parse-names":false,"suffix":""}],"container-title":"Proceedings - 2018 IEEE International Conference on Big Data, Big Data 2018","id":"ITEM-1","issued":{"date-parts":[["2019"]]},"page":"5427-5429","publisher":"IEEE","title":"Web Traffic Prediction of Wikipedia Pages","type":"article-journal"},"uris":["http://www.mendeley.com/documents/?uuid=bffc81cd-aa95-44c1-a2e7-b49f7e8f7540"]}],"mendeley":{"formattedCitation":"[1]","plainTextFormattedCitation":"[1]","previouslyFormattedCitation":"[1]"},"properties":{"noteIndex":0},"schema":"https://github.com/citation-style-language/schema/raw/master/csl-citation.json"}</w:instrText>
      </w:r>
      <w:r>
        <w:fldChar w:fldCharType="separate"/>
      </w:r>
      <w:r w:rsidR="006D661F" w:rsidRPr="006D661F">
        <w:rPr>
          <w:noProof/>
        </w:rPr>
        <w:t>[1]</w:t>
      </w:r>
      <w:r>
        <w:fldChar w:fldCharType="end"/>
      </w:r>
      <w:r>
        <w:t>.</w:t>
      </w:r>
    </w:p>
    <w:p w14:paraId="1E97278C" w14:textId="77777777" w:rsidR="0063394D" w:rsidRPr="00C165E4" w:rsidRDefault="0063394D" w:rsidP="0063394D"/>
    <w:p w14:paraId="308F7F9D" w14:textId="3EBDB47C" w:rsidR="0063394D" w:rsidRPr="00C165E4" w:rsidRDefault="0063394D" w:rsidP="0063394D">
      <w:r>
        <w:t>En otro artículo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w:t>
      </w:r>
      <w:r w:rsidR="006B134D">
        <w:t>proponen utilizar</w:t>
      </w:r>
      <w:r>
        <w:t xml:space="preserve"> un enfoque híbrido de </w:t>
      </w:r>
      <w:proofErr w:type="spellStart"/>
      <w:r w:rsidRPr="00091F42">
        <w:rPr>
          <w:i/>
        </w:rPr>
        <w:t>particle</w:t>
      </w:r>
      <w:proofErr w:type="spellEnd"/>
      <w:r w:rsidRPr="00091F42">
        <w:rPr>
          <w:i/>
        </w:rPr>
        <w:t xml:space="preserve"> </w:t>
      </w:r>
      <w:proofErr w:type="spellStart"/>
      <w:r w:rsidRPr="00091F42">
        <w:rPr>
          <w:i/>
        </w:rPr>
        <w:t>swarm</w:t>
      </w:r>
      <w:proofErr w:type="spellEnd"/>
      <w:r w:rsidRPr="00091F42">
        <w:rPr>
          <w:i/>
        </w:rPr>
        <w:t xml:space="preserve"> </w:t>
      </w:r>
      <w:proofErr w:type="spellStart"/>
      <w:r w:rsidRPr="00091F42">
        <w:rPr>
          <w:i/>
        </w:rPr>
        <w:t>optimization</w:t>
      </w:r>
      <w:proofErr w:type="spellEnd"/>
      <w:r w:rsidRPr="00091F42">
        <w:t xml:space="preserve"> </w:t>
      </w:r>
      <w:r>
        <w:t xml:space="preserve"> y </w:t>
      </w:r>
      <w:r w:rsidRPr="00091F42">
        <w:rPr>
          <w:i/>
        </w:rPr>
        <w:t>quantum-</w:t>
      </w:r>
      <w:proofErr w:type="spellStart"/>
      <w:r w:rsidRPr="00091F42">
        <w:rPr>
          <w:i/>
        </w:rPr>
        <w:t>inspired</w:t>
      </w:r>
      <w:proofErr w:type="spellEnd"/>
      <w:r w:rsidRPr="00091F42">
        <w:t xml:space="preserve"> </w:t>
      </w:r>
      <w:r>
        <w:t>resultando en Q</w:t>
      </w:r>
      <w:r w:rsidRPr="00091F42">
        <w:t>PSO</w:t>
      </w:r>
      <w:r>
        <w:fldChar w:fldCharType="begin" w:fldLock="1"/>
      </w:r>
      <w:r w:rsidR="001D5A62">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EF16D5">
        <w:rPr>
          <w:lang w:val="en-US"/>
        </w:rPr>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w:instrText>
      </w:r>
      <w:r w:rsidR="001D5A62" w:rsidRPr="006B134D">
        <w:rPr>
          <w:lang w:val="en-US"/>
        </w:rPr>
        <w:instrText>l and the</w:instrText>
      </w:r>
      <w:r w:rsidR="001D5A62" w:rsidRPr="001D5A62">
        <w:rPr>
          <w:lang w:val="en-US"/>
        </w:rPr>
        <w:instrText xml:space="preserv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lang w:val="en-US"/>
        </w:rPr>
        <w:t>[13]</w:t>
      </w:r>
      <w:r>
        <w:fldChar w:fldCharType="end"/>
      </w:r>
      <w:r w:rsidRPr="00456BA0">
        <w:rPr>
          <w:lang w:val="en-US"/>
        </w:rPr>
        <w:t xml:space="preserve"> y  </w:t>
      </w:r>
      <w:proofErr w:type="spellStart"/>
      <w:r w:rsidRPr="00456BA0">
        <w:rPr>
          <w:lang w:val="en-US"/>
        </w:rPr>
        <w:t>redes</w:t>
      </w:r>
      <w:proofErr w:type="spellEnd"/>
      <w:r w:rsidRPr="00456BA0">
        <w:rPr>
          <w:lang w:val="en-US"/>
        </w:rPr>
        <w:t xml:space="preserve"> </w:t>
      </w:r>
      <w:r w:rsidRPr="00456BA0">
        <w:rPr>
          <w:i/>
          <w:lang w:val="en-US"/>
        </w:rPr>
        <w:t>Nonlinear autoregressive exogenous</w:t>
      </w:r>
      <w:r w:rsidRPr="00456BA0">
        <w:rPr>
          <w:lang w:val="en-US"/>
        </w:rPr>
        <w:t xml:space="preserve"> NARX</w:t>
      </w:r>
      <w:r>
        <w:fldChar w:fldCharType="begin" w:fldLock="1"/>
      </w:r>
      <w:r w:rsidR="001D5A62">
        <w:rPr>
          <w:lang w:val="en-US"/>
        </w:rPr>
        <w:instrText>ADDIN CSL_CITATION {"citationItems":[{"id":"ITEM-1","itemData":{"DOI":"10.1088/1742-6596/1902/1/012029","ISSN":"1742-6596","abstract":"The article discusses the possibilities of predicting the state of the web resources usability. The usability testing procedure is quite costly from both financial and time points of view. Therefore, a system that reduces these costs is useful for modern organizations. Different approaches of forecasting the number of visitors: ARIMA model and Neural Networks are considered. An important time series property for ARIMA model being applicable is the stationarity of the series. It is shown that this model is not suitable enough for the investigated time series, some types of neural networks are also not suitable for various reasons. As a result, NARX networks are selected, which are successfully used for time series forecasting, providing an opportunity to use an exogenous variable.","author":[{"dropping-particle":"","family":"Khanarsa","given":"Paisit","non-dropping-particle":"","parse-names":false,"suffix":""},{"dropping-particle":"","family":"Luangsodsai","given":"Arthorn","non-dropping-particle":"","parse-names":false,"suffix":""},{"dropping-particle":"","family":"Sinapiromsaran","given":"Krung","non-dropping-particle":"","parse-names":false,"suffix":""},{"dropping-particle":"","family":"Astachova","given":"I F","non-dropping-particle":"","parse-names":false,"suffix":""},{"dropping-particle":"","family":"Makoviy","given":"K A","non-dropping-particle":"","parse-names":false,"suffix":""},{"dropping-particle":"V","family":"Khitskova","given":"Yu","non-dropping-particle":"","parse-names":false,"suffix":""}],"container-title":"Journal of Physics: Conference Series","id":"ITEM-1","issue":"1","issued":{"date-parts":[["2021","5","1"]]},"page":"012029","publisher":"IOP Publishing","title":"Possibilities for predicting the state of usability web resources","type":"article-journal","volume":"1902"},"uris":["http://www.mendeley.com/documents/?uuid=03d741ea-549e-3f5c-90ac-6f748c2e47f9"]}],"mendeley":{"formattedCitation":"[14]","plainTextFormattedCitation":"[14]","previouslyFormattedCitation":"[14]"},"properties":{"noteIndex":0},"schema":"https://github.com/citation-style-language/schema/raw/master/csl-citation.json"}</w:instrText>
      </w:r>
      <w:r>
        <w:fldChar w:fldCharType="separate"/>
      </w:r>
      <w:r w:rsidR="001D5A62" w:rsidRPr="001D5A62">
        <w:rPr>
          <w:noProof/>
          <w:lang w:val="en-US"/>
        </w:rPr>
        <w:t>[14]</w:t>
      </w:r>
      <w:r>
        <w:fldChar w:fldCharType="end"/>
      </w:r>
      <w:r w:rsidRPr="00456BA0">
        <w:rPr>
          <w:lang w:val="en-US"/>
        </w:rPr>
        <w:t xml:space="preserve"> </w:t>
      </w:r>
      <w:proofErr w:type="spellStart"/>
      <w:r w:rsidRPr="00890FCC">
        <w:rPr>
          <w:lang w:val="en-US"/>
        </w:rPr>
        <w:t>resultando</w:t>
      </w:r>
      <w:proofErr w:type="spellEnd"/>
      <w:r w:rsidRPr="00890FCC">
        <w:rPr>
          <w:lang w:val="en-US"/>
        </w:rPr>
        <w:t xml:space="preserve"> </w:t>
      </w:r>
      <w:proofErr w:type="spellStart"/>
      <w:r w:rsidRPr="00890FCC">
        <w:rPr>
          <w:lang w:val="en-US"/>
        </w:rPr>
        <w:t>en</w:t>
      </w:r>
      <w:proofErr w:type="spellEnd"/>
      <w:r w:rsidRPr="00456BA0">
        <w:rPr>
          <w:lang w:val="en-US"/>
        </w:rPr>
        <w:t xml:space="preserve"> NARX -QPSO</w:t>
      </w:r>
      <w:r>
        <w:fldChar w:fldCharType="begin" w:fldLock="1"/>
      </w:r>
      <w:r w:rsidR="001D5A62">
        <w:rPr>
          <w:lang w:val="en-US"/>
        </w:rPr>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w:instrText>
      </w:r>
      <w:r w:rsidR="001D5A62" w:rsidRPr="00EF16D5">
        <w:instrText xml:space="preserve">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w:instrText>
      </w:r>
      <w:r w:rsidR="001D5A62" w:rsidRPr="001D5A62">
        <w:instrText>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fldChar w:fldCharType="separate"/>
      </w:r>
      <w:r w:rsidR="001D5A62" w:rsidRPr="001D5A62">
        <w:rPr>
          <w:noProof/>
        </w:rPr>
        <w:t>[13]</w:t>
      </w:r>
      <w:r>
        <w:fldChar w:fldCharType="end"/>
      </w:r>
      <w:r>
        <w:t xml:space="preserve"> en dicho artículo se menciona que el modelo </w:t>
      </w:r>
      <w:r w:rsidRPr="00091F42">
        <w:t>NARX</w:t>
      </w:r>
      <w:r>
        <w:t xml:space="preserve"> –</w:t>
      </w:r>
      <w:r w:rsidRPr="00091F42">
        <w:t>QPSO</w:t>
      </w:r>
      <w:r>
        <w:t xml:space="preserve"> tiene un rendimiento sobresaliente en los resultados comparados con otros modelos</w:t>
      </w:r>
      <w:r w:rsidR="006B134D">
        <w:fldChar w:fldCharType="begin" w:fldLock="1"/>
      </w:r>
      <w:r w:rsidR="006B134D">
        <w:instrText>ADDIN CSL_CITATION {"citationItems":[{"id":"ITEM-1","itemData":{"DOI":"10.1016/j.eswa.2021.116163","ISSN":"09574174","abstract":"Usually, real-world time-series forecasting problems are dynamic. If such time-series are characterized by mere concept shifts, a passive approach to learning become ideal to continuously adapt the model parameters whenever new data patterns arrive to cope with uncertainty in the presence of change. This work hybridizes a quantum-inspired particle swarm optimization designed for dynamic environments, to cope with concept shifts, with either a least-squares approximation technique or nonlinear autoregressive model to forecast time-series. Also, this work evaluates experimentally and performs a comparative study on the performance of the proposed models. The obtained results show that the nonlinear autoregressive-based model outperformed the least-squares approximation-based model and the separate models that were implemented in the hybridization and also, several state-of-the-art models for the given datasets.","author":[{"dropping-particle":"","family":"Kuranga","given":"C.","non-dropping-particle":"","parse-names":false,"suffix":""},{"dropping-particle":"","family":"Pillay","given":"N.","non-dropping-particle":"","parse-names":false,"suffix":""}],"container-title":"Expert Systems with Applications","id":"ITEM-1","issued":{"date-parts":[["2022","3","15"]]},"publisher":"Elsevier Ltd","title":"A comparative study of nonlinear regression and autoregressive techniques in hybrid with particle swarm optimization for time-series forecasting","type":"article-journal","volume":"190"},"uris":["http://www.mendeley.com/documents/?uuid=8f2cb02a-06c2-36db-9c58-ce26fccc6b5d"]}],"mendeley":{"formattedCitation":"[13]","plainTextFormattedCitation":"[13]","previouslyFormattedCitation":"[13]"},"properties":{"noteIndex":0},"schema":"https://github.com/citation-style-language/schema/raw/master/csl-citation.json"}</w:instrText>
      </w:r>
      <w:r w:rsidR="006B134D">
        <w:fldChar w:fldCharType="separate"/>
      </w:r>
      <w:r w:rsidR="006B134D" w:rsidRPr="001D5A62">
        <w:rPr>
          <w:noProof/>
        </w:rPr>
        <w:t>[13]</w:t>
      </w:r>
      <w:r w:rsidR="006B134D">
        <w:fldChar w:fldCharType="end"/>
      </w:r>
      <w:r>
        <w:t>.</w:t>
      </w:r>
    </w:p>
    <w:p w14:paraId="7EE713B5" w14:textId="77777777" w:rsidR="0063394D" w:rsidRDefault="0063394D" w:rsidP="0063394D"/>
    <w:p w14:paraId="01EC1160" w14:textId="317620BE" w:rsidR="0063394D" w:rsidRPr="007D58DB" w:rsidRDefault="0063394D" w:rsidP="0063394D">
      <w:r w:rsidRPr="007D58DB">
        <w:t>En otro artículo</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rsidRPr="007D58DB">
        <w:t xml:space="preserve"> </w:t>
      </w:r>
      <w:r w:rsidR="006B134D">
        <w:t>propone</w:t>
      </w:r>
      <w:r>
        <w:t xml:space="preserve"> un</w:t>
      </w:r>
      <w:r w:rsidR="00AB4BD9">
        <w:t xml:space="preserve"> diseño de un sistema</w:t>
      </w:r>
      <w:r>
        <w:t xml:space="preserve"> </w:t>
      </w:r>
      <w:proofErr w:type="spellStart"/>
      <w:r w:rsidRPr="002C4AFE">
        <w:rPr>
          <w:i/>
        </w:rPr>
        <w:t>Automated</w:t>
      </w:r>
      <w:proofErr w:type="spellEnd"/>
      <w:r w:rsidRPr="002C4AFE">
        <w:rPr>
          <w:i/>
        </w:rPr>
        <w:t xml:space="preserve"> Machine </w:t>
      </w:r>
      <w:proofErr w:type="spellStart"/>
      <w:r w:rsidRPr="002C4AFE">
        <w:rPr>
          <w:i/>
        </w:rPr>
        <w:t>Learning</w:t>
      </w:r>
      <w:proofErr w:type="spellEnd"/>
      <w:r>
        <w:t xml:space="preserve"> (Auto ML)</w:t>
      </w:r>
      <w:r w:rsidR="00410C51" w:rsidRPr="00410C51">
        <w:t xml:space="preserve"> </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 xml:space="preserve">, una arquitectura neuronal nueva denominada </w:t>
      </w:r>
      <w:r w:rsidRPr="002C4AFE">
        <w:t>Auto-</w:t>
      </w:r>
      <w:proofErr w:type="spellStart"/>
      <w:r w:rsidRPr="002C4AFE">
        <w:t>PyTorch</w:t>
      </w:r>
      <w:proofErr w:type="spellEnd"/>
      <w:r w:rsidRPr="002C4AFE">
        <w:t>-TS</w:t>
      </w:r>
      <w:r>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fldChar w:fldCharType="separate"/>
      </w:r>
      <w:r w:rsidR="006B134D" w:rsidRPr="006B134D">
        <w:rPr>
          <w:noProof/>
        </w:rPr>
        <w:t>[15]</w:t>
      </w:r>
      <w:r>
        <w:fldChar w:fldCharType="end"/>
      </w:r>
      <w:r>
        <w:t xml:space="preserve"> donde </w:t>
      </w:r>
      <w:r w:rsidR="003D7CB1">
        <w:t xml:space="preserve">lo </w:t>
      </w:r>
      <w:r>
        <w:t>comparan con otros modelos y demuestran que su modelo tiene un mejor rendimiento</w:t>
      </w:r>
      <w:r w:rsidR="00410C51">
        <w:fldChar w:fldCharType="begin" w:fldLock="1"/>
      </w:r>
      <w:r w:rsidR="007974A2">
        <w:instrText>ADDIN CSL_CITATION {"citationItems":[{"id":"ITEM-1","itemData":{"abstract":"Recent years have witnessed tremendously improved efficiency of Automated Machine Learning (AutoML), especially Automated Deep Learning (AutoDL) systems, but recent work focuses on tabular, image, or NLP tasks. So far, little attention has been paid to general AutoDL frameworks for time series forecasting, despite the enormous success in applying different novel architectures to such tasks. In this paper, we propose an efficient approach for the joint optimization of neural architecture and hyperparameters of the entire data processing pipeline for time series forecasting. In contrast to common NAS search spaces, we designed a novel neural architecture search space covering various state-of-the-art architectures, allowing for an efficient macro-search over different DL approaches. To efficiently search in such a large configuration space, we use Bayesian optimization with multi-fidelity optimization. We empirically study several different budget types enabling efficient multi-fidelity optimization on different forecasting datasets. Furthermore, we compared our resulting system, dubbed \\system, against several established baselines and show that it significantly outperforms all of them across several datasets.","author":[{"dropping-particle":"","family":"Deng","given":"Difan","non-dropping-particle":"","parse-names":false,"suffix":""},{"dropping-particle":"","family":"Karl","given":"Florian","non-dropping-particle":"","parse-names":false,"suffix":""},{"dropping-particle":"","family":"Hutter","given":"Frank","non-dropping-particle":"","parse-names":false,"suffix":""},{"dropping-particle":"","family":"Bischl","given":"Bernd","non-dropping-particle":"","parse-names":false,"suffix":""},{"dropping-particle":"","family":"Lindauer","given":"Marius","non-dropping-particle":"","parse-names":false,"suffix":""}],"id":"ITEM-1","issued":{"date-parts":[["2022"]]},"title":"Efficient Automated Deep Learning for Time Series Forecasting","type":"article-journal"},"uris":["http://www.mendeley.com/documents/?uuid=97420aff-7a48-3a47-b3b0-3bb3302ebfd2"]}],"mendeley":{"formattedCitation":"[15]","plainTextFormattedCitation":"[15]","previouslyFormattedCitation":"[15]"},"properties":{"noteIndex":0},"schema":"https://github.com/citation-style-language/schema/raw/master/csl-citation.json"}</w:instrText>
      </w:r>
      <w:r w:rsidR="00410C51">
        <w:fldChar w:fldCharType="separate"/>
      </w:r>
      <w:r w:rsidR="00410C51" w:rsidRPr="006B134D">
        <w:rPr>
          <w:noProof/>
        </w:rPr>
        <w:t>[15]</w:t>
      </w:r>
      <w:r w:rsidR="00410C51">
        <w:fldChar w:fldCharType="end"/>
      </w:r>
      <w:r>
        <w:t>.</w:t>
      </w:r>
    </w:p>
    <w:p w14:paraId="586344D9" w14:textId="77777777" w:rsidR="0063394D" w:rsidRDefault="0063394D" w:rsidP="0063394D"/>
    <w:p w14:paraId="735522C8" w14:textId="0EA002D9" w:rsidR="0063394D" w:rsidRDefault="0063394D" w:rsidP="0063394D">
      <w:r>
        <w:t>También se propone en</w:t>
      </w:r>
      <w:r w:rsidR="00410C51">
        <w:t xml:space="preserve"> el</w:t>
      </w:r>
      <w:r>
        <w:t xml:space="preserve"> artículo</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006B134D" w:rsidRPr="006B134D">
        <w:rPr>
          <w:noProof/>
        </w:rPr>
        <w:t>[16]</w:t>
      </w:r>
      <w:r>
        <w:fldChar w:fldCharType="end"/>
      </w:r>
      <w:r>
        <w:t xml:space="preserve"> el uso de un modelo combinado </w:t>
      </w:r>
    </w:p>
    <w:p w14:paraId="24243D5B" w14:textId="40BF58A3" w:rsidR="0063394D" w:rsidRPr="007D58DB" w:rsidRDefault="00410C51" w:rsidP="0063394D">
      <w:proofErr w:type="spellStart"/>
      <w:r w:rsidRPr="007974A2">
        <w:rPr>
          <w:i/>
        </w:rPr>
        <w:t>Prophet</w:t>
      </w:r>
      <w:proofErr w:type="spellEnd"/>
      <w:r>
        <w:t xml:space="preserve"> y</w:t>
      </w:r>
      <w:r w:rsidRPr="00410C51">
        <w:rPr>
          <w:i/>
        </w:rPr>
        <w:t xml:space="preserve"> light </w:t>
      </w:r>
      <w:proofErr w:type="spellStart"/>
      <w:r w:rsidRPr="00410C51">
        <w:rPr>
          <w:i/>
        </w:rPr>
        <w:t>gradient</w:t>
      </w:r>
      <w:proofErr w:type="spellEnd"/>
      <w:r w:rsidRPr="00410C51">
        <w:rPr>
          <w:i/>
        </w:rPr>
        <w:t xml:space="preserve"> </w:t>
      </w:r>
      <w:proofErr w:type="spellStart"/>
      <w:r w:rsidRPr="00410C51">
        <w:rPr>
          <w:i/>
        </w:rPr>
        <w:t>boosting</w:t>
      </w:r>
      <w:proofErr w:type="spellEnd"/>
      <w:r w:rsidRPr="00410C51">
        <w:rPr>
          <w:i/>
        </w:rPr>
        <w:t xml:space="preserve"> machine </w:t>
      </w:r>
      <w:r>
        <w:t>(</w:t>
      </w:r>
      <w:r w:rsidR="0063394D" w:rsidRPr="009D6A2A">
        <w:t>LGBM</w:t>
      </w:r>
      <w:r>
        <w:t>)</w:t>
      </w:r>
      <w:r w:rsidR="0063394D">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rsidR="0063394D">
        <w:fldChar w:fldCharType="separate"/>
      </w:r>
      <w:r w:rsidR="006B134D" w:rsidRPr="006B134D">
        <w:rPr>
          <w:noProof/>
        </w:rPr>
        <w:t>[16]</w:t>
      </w:r>
      <w:r w:rsidR="0063394D">
        <w:fldChar w:fldCharType="end"/>
      </w:r>
      <w:r w:rsidR="0063394D">
        <w:t xml:space="preserve"> </w:t>
      </w:r>
      <w:r>
        <w:t xml:space="preserve">donde </w:t>
      </w:r>
      <w:r w:rsidR="003D7CB1">
        <w:t>se menciona</w:t>
      </w:r>
      <w:r w:rsidR="0063394D">
        <w:t xml:space="preserve"> que tiene mejores resultados comparado con modelos individuales</w:t>
      </w:r>
      <w:r>
        <w:fldChar w:fldCharType="begin" w:fldLock="1"/>
      </w:r>
      <w:r w:rsidR="007974A2">
        <w:instrText>ADDIN CSL_CITATION {"citationItems":[{"id":"ITEM-1","itemData":{"DOI":"10.1145/3469213.3470280","ISBN":"9781450390200","abstract":"With the advent of the era of traffic, forecasts based on time series are improving the efficiency of the entire society in many ways, such as website traffic trends, price trends and so on. At present, the single model is a low accuracy rate prediction method and cannot well process the complex characteristics of time series. Therefore, this paper proposes a Prophet-LGBM combination model. The combination model makes full use of the advantages of Prophet algorithm in processing time series without feature engineering and LGBM algorithm can add other types of features and lightweight. The method of rolling prediction and weighted sum is used to improve the prediction accuracy of time series. In the experiments of this paper, we design and implement the comparative experiments between the Prophet-LGBM combination model and other single models, and verify them on multiple data sets. The experimental results show that the Prophet-LGBM combination model proposed in this paper has strong applicability and high accuracy in time series prediction.","author":[{"dropping-particle":"","family":"Xu","given":"Siyang","non-dropping-particle":"","parse-names":false,"suffix":""},{"dropping-particle":"","family":"Han","given":"Chunyan","non-dropping-particle":"","parse-names":false,"suffix":""},{"dropping-particle":"","family":"Ran","given":"Chunlei","non-dropping-particle":"","parse-names":false,"suffix":""}],"container-title":"ACM International Conference Proceeding Series","id":"ITEM-1","issued":{"date-parts":[["2021","5","28"]]},"publisher":"Association for Computing Machinery","title":"A Time Series Combined Forecasting Model Based on Prophet-LGBM","type":"article-journal"},"uris":["http://www.mendeley.com/documents/?uuid=24b2aa57-5a2b-39af-9bb2-2ef3fff93255"]}],"mendeley":{"formattedCitation":"[16]","plainTextFormattedCitation":"[16]","previouslyFormattedCitation":"[16]"},"properties":{"noteIndex":0},"schema":"https://github.com/citation-style-language/schema/raw/master/csl-citation.json"}</w:instrText>
      </w:r>
      <w:r>
        <w:fldChar w:fldCharType="separate"/>
      </w:r>
      <w:r w:rsidRPr="006B134D">
        <w:rPr>
          <w:noProof/>
        </w:rPr>
        <w:t>[16]</w:t>
      </w:r>
      <w:r>
        <w:fldChar w:fldCharType="end"/>
      </w:r>
      <w:r w:rsidR="0063394D">
        <w:t>.</w:t>
      </w:r>
    </w:p>
    <w:p w14:paraId="1D5298B6" w14:textId="77777777" w:rsidR="0063394D" w:rsidRPr="007D58DB" w:rsidRDefault="0063394D" w:rsidP="0063394D"/>
    <w:p w14:paraId="04B950FE" w14:textId="017A84C3" w:rsidR="0063394D" w:rsidRDefault="0063394D" w:rsidP="0063394D">
      <w:r w:rsidRPr="004A17D7">
        <w:t xml:space="preserve">Otra tecnología son las redes bidireccionales </w:t>
      </w:r>
      <w:r>
        <w:t>LSTM (BI-LSTM)</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las cuales en este artículo</w:t>
      </w:r>
      <w:r>
        <w:fldChar w:fldCharType="begin" w:fldLock="1"/>
      </w:r>
      <w:r w:rsidR="006D661F">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fldChar w:fldCharType="separate"/>
      </w:r>
      <w:r w:rsidR="006D661F" w:rsidRPr="006D661F">
        <w:rPr>
          <w:noProof/>
        </w:rPr>
        <w:t>[2]</w:t>
      </w:r>
      <w:r>
        <w:fldChar w:fldCharType="end"/>
      </w:r>
      <w:r>
        <w:t xml:space="preserve"> fueron probadas en el</w:t>
      </w:r>
      <w:r w:rsidR="003D7CB1">
        <w:t xml:space="preserve"> conjunto de datos</w:t>
      </w:r>
      <w:r>
        <w:t xml:space="preserve"> </w:t>
      </w:r>
      <w:r w:rsidRPr="004A17D7">
        <w:rPr>
          <w:i/>
        </w:rPr>
        <w:t>M3-Competition</w:t>
      </w:r>
      <w:r>
        <w:rPr>
          <w:i/>
        </w:rPr>
        <w:fldChar w:fldCharType="begin" w:fldLock="1"/>
      </w:r>
      <w:r w:rsidR="007974A2">
        <w:rPr>
          <w:i/>
        </w:rPr>
        <w:instrText>ADDIN CSL_CITATION {"citationItems":[{"id":"ITEM-1","itemData":{"URL":"https://forecasters.org/resources/time-series-data/m3-competition/","accessed":{"date-parts":[["2022","10","18"]]},"id":"ITEM-1","issued":{"date-parts":[["0"]]},"title":"The M3-Competition Database.","type":"webpage"},"uris":["http://www.mendeley.com/documents/?uuid=e132da2d-54f9-4b9c-8593-6c3dc4401be0"]}],"mendeley":{"formattedCitation":"[17]","plainTextFormattedCitation":"[17]","previouslyFormattedCitation":"[17]"},"properties":{"noteIndex":0},"schema":"https://github.com/citation-style-language/schema/raw/master/csl-citation.json"}</w:instrText>
      </w:r>
      <w:r>
        <w:rPr>
          <w:i/>
        </w:rPr>
        <w:fldChar w:fldCharType="separate"/>
      </w:r>
      <w:r w:rsidR="006B134D" w:rsidRPr="006B134D">
        <w:rPr>
          <w:noProof/>
        </w:rPr>
        <w:t>[17]</w:t>
      </w:r>
      <w:r>
        <w:rPr>
          <w:i/>
        </w:rPr>
        <w:fldChar w:fldCharType="end"/>
      </w:r>
      <w:r w:rsidRPr="004A17D7">
        <w:rPr>
          <w:i/>
        </w:rPr>
        <w:t xml:space="preserve"> </w:t>
      </w:r>
      <w:r>
        <w:t>el cual se usa para probar modelos de pronóstico de series de tiempo dado que pose</w:t>
      </w:r>
      <w:r w:rsidR="00D01FB5">
        <w:t xml:space="preserve">e distintas categorías, </w:t>
      </w:r>
      <w:r w:rsidR="007974A2">
        <w:t>en el artículo</w:t>
      </w:r>
      <w:r w:rsidR="007974A2">
        <w:fldChar w:fldCharType="begin" w:fldLock="1"/>
      </w:r>
      <w:r w:rsidR="007974A2">
        <w:instrText>ADDIN CSL_CITATION {"citationItems":[{"id":"ITEM-1","itemData":{"DOI":"10.1145/3453800.3453812","ISBN":"9781450387613","abstract":"Deep learning methods such as recurrent neural network and long short-term memory have recently drawn a lot of attentions in many fields such as computer vision, natural language processing and finance. Long short-term memory is a type of recurrent neural network capable of predicting future values of sequential data by learning observed data over time. Many real-world time series in business, finance, weather forecasting and engineering science have periodic property like daily, monthly, quarterly or yearly period and need efficient tools to forecast their future events and values. The forecasting study and tools in these fields are therefore essential and important. In this paper, we present a deep learning technique, called bidirectional long short-term memory, in forecasting time series data. The bidirectional long short-term memory model is evaluated based on the benchmark periodic time series dataset. The model performs well on the macro and industry categories and achieves average mean absolute percentage errors less than 9%. It is shown that the bidirectional architecture obtains the better results than the baseline models. We also test the model by tuning the time step parameter to evaluate how the time step length impacts on forecasting performance of the model.","author":[{"dropping-particle":"","family":"Quoc Nguyen","given":"Dung","non-dropping-particle":"","parse-names":false,"suffix":""},{"dropping-particle":"","family":"Nguyet Phan","given":"Minh","non-dropping-particle":"","parse-names":false,"suffix":""},{"dropping-particle":"","family":"Zelinka","given":"Ivan","non-dropping-particle":"","parse-names":false,"suffix":""}],"container-title":"ACM International Conference Proceeding Series","id":"ITEM-1","issued":{"date-parts":[["2021"]]},"page":"60-64","title":"Periodic Time Series Forecasting with Bidirectional Long Short-Term Memory: Periodic Time Series Forecasting with Bidirectional LSTM","type":"article-journal"},"uris":["http://www.mendeley.com/documents/?uuid=745dec50-cc84-4fa6-b1b6-962d7006a38b"]}],"mendeley":{"formattedCitation":"[2]","plainTextFormattedCitation":"[2]","previouslyFormattedCitation":"[2]"},"properties":{"noteIndex":0},"schema":"https://github.com/citation-style-language/schema/raw/master/csl-citation.json"}</w:instrText>
      </w:r>
      <w:r w:rsidR="007974A2">
        <w:fldChar w:fldCharType="separate"/>
      </w:r>
      <w:r w:rsidR="007974A2" w:rsidRPr="006D661F">
        <w:rPr>
          <w:noProof/>
        </w:rPr>
        <w:t>[2]</w:t>
      </w:r>
      <w:r w:rsidR="007974A2">
        <w:fldChar w:fldCharType="end"/>
      </w:r>
      <w:r w:rsidR="007974A2">
        <w:t xml:space="preserve"> mencionan que </w:t>
      </w:r>
      <w:r>
        <w:t>probaron</w:t>
      </w:r>
      <w:r w:rsidR="007974A2">
        <w:t xml:space="preserve"> las redes BI</w:t>
      </w:r>
      <w:r>
        <w:t xml:space="preserve">-LSTM sobre el </w:t>
      </w:r>
      <w:r w:rsidR="003D7CB1">
        <w:t>conjunto de datos</w:t>
      </w:r>
      <w:r>
        <w:t xml:space="preserve"> M3 en el periodo trimestral comparándolo con el modelo </w:t>
      </w:r>
      <w:r w:rsidRPr="009A25AC">
        <w:rPr>
          <w:i/>
        </w:rPr>
        <w:t>Auto-</w:t>
      </w:r>
      <w:proofErr w:type="spellStart"/>
      <w:r w:rsidRPr="009A25AC">
        <w:rPr>
          <w:i/>
        </w:rPr>
        <w:t>Regressive</w:t>
      </w:r>
      <w:proofErr w:type="spellEnd"/>
      <w:r w:rsidRPr="009A25AC">
        <w:rPr>
          <w:i/>
        </w:rPr>
        <w:t xml:space="preserve"> </w:t>
      </w:r>
      <w:proofErr w:type="spellStart"/>
      <w:r w:rsidRPr="009A25AC">
        <w:rPr>
          <w:i/>
        </w:rPr>
        <w:t>Integrated</w:t>
      </w:r>
      <w:proofErr w:type="spellEnd"/>
      <w:r w:rsidRPr="009A25AC">
        <w:rPr>
          <w:i/>
        </w:rPr>
        <w:t xml:space="preserve"> </w:t>
      </w:r>
      <w:proofErr w:type="spellStart"/>
      <w:r w:rsidRPr="009A25AC">
        <w:rPr>
          <w:i/>
        </w:rPr>
        <w:t>Moving</w:t>
      </w:r>
      <w:proofErr w:type="spellEnd"/>
      <w:r w:rsidRPr="009A25AC">
        <w:rPr>
          <w:i/>
        </w:rPr>
        <w:t xml:space="preserve"> </w:t>
      </w:r>
      <w:proofErr w:type="spellStart"/>
      <w:r w:rsidRPr="009A25AC">
        <w:rPr>
          <w:i/>
        </w:rPr>
        <w:t>Average</w:t>
      </w:r>
      <w:proofErr w:type="spellEnd"/>
      <w:r w:rsidRPr="00460128">
        <w:t xml:space="preserve"> </w:t>
      </w:r>
      <w:r>
        <w:t>(</w:t>
      </w:r>
      <w:r w:rsidRPr="00460128">
        <w:t>ARIMA</w:t>
      </w:r>
      <w:r>
        <w:t>)</w:t>
      </w:r>
      <w:r>
        <w:fldChar w:fldCharType="begin" w:fldLock="1"/>
      </w:r>
      <w:r w:rsidR="006D661F">
        <w:instrText>ADDIN CSL_CITATION {"citationItems":[{"id":"ITEM-1","itemData":{"DOI":"https://doi.org/10.1016/B978-0-12-814761-0.00012-5","ISBN":"978-0-12-814761-0","author":[{"dropping-particle":"","family":"Kotu","given":"Vijay","non-dropping-particle":"","parse-names":false,"suffix":""},{"dropping-particle":"","family":"Deshpande","given":"Bala","non-dropping-particle":"","parse-names":false,"suffix":""}],"editor":[{"dropping-particle":"","family":"Kotu","given":"Vijay","non-dropping-particle":"","parse-names":false,"suffix":""},{"dropping-particle":"","family":"Deshpande","given":"Bala B T - Data Science (Second Edition)","non-dropping-particle":"","parse-names":false,"suffix":""}],"id":"ITEM-1","issued":{"date-parts":[["2019"]]},"page":"395-445","publisher":"Morgan Kaufmann","title":"Chapter 12 - Time Series Forecasting","type":"chapter"},"uris":["http://www.mendeley.com/documents/?uuid=0946c4b8-df24-4f77-9abc-175958d89e23"]}],"mendeley":{"formattedCitation":"[3]","plainTextFormattedCitation":"[3]","previouslyFormattedCitation":"[3]"},"properties":{"noteIndex":0},"schema":"https://github.com/citation-style-language/schema/raw/master/csl-citation.json"}</w:instrText>
      </w:r>
      <w:r>
        <w:fldChar w:fldCharType="separate"/>
      </w:r>
      <w:r w:rsidR="006D661F" w:rsidRPr="006D661F">
        <w:rPr>
          <w:noProof/>
        </w:rPr>
        <w:t>[3]</w:t>
      </w:r>
      <w:r>
        <w:fldChar w:fldCharType="end"/>
      </w:r>
      <w:r>
        <w:t xml:space="preserve"> y otros, donde BI-LSTM tuvo un mejor rendimiento.</w:t>
      </w:r>
    </w:p>
    <w:p w14:paraId="443D199B" w14:textId="770C1EE1" w:rsidR="007974A2" w:rsidRDefault="007974A2">
      <w:pPr>
        <w:spacing w:after="160" w:line="259" w:lineRule="auto"/>
      </w:pPr>
      <w:r>
        <w:br w:type="page"/>
      </w:r>
    </w:p>
    <w:p w14:paraId="340D50B7" w14:textId="24E0F1F9" w:rsidR="0063394D" w:rsidRDefault="0063394D" w:rsidP="0063394D">
      <w:pPr>
        <w:pStyle w:val="Ttulo2"/>
        <w:numPr>
          <w:ilvl w:val="0"/>
          <w:numId w:val="7"/>
        </w:numPr>
        <w:ind w:left="426"/>
      </w:pPr>
      <w:bookmarkStart w:id="20" w:name="_Toc159344065"/>
      <w:r>
        <w:lastRenderedPageBreak/>
        <w:t>Evaluación de desempeño de los modelos predictivos</w:t>
      </w:r>
      <w:bookmarkEnd w:id="20"/>
    </w:p>
    <w:p w14:paraId="64AF9DA2" w14:textId="77777777" w:rsidR="0063394D" w:rsidRDefault="0063394D" w:rsidP="0063394D"/>
    <w:p w14:paraId="49584BA3" w14:textId="31648D69" w:rsidR="00543796" w:rsidRDefault="00543796" w:rsidP="0063394D">
      <w:r>
        <w:t>El desempeño es la forma de evaluar el modelo, se utiliza</w:t>
      </w:r>
      <w:r w:rsidRPr="008E5609">
        <w:t xml:space="preserve"> </w:t>
      </w:r>
      <w:r>
        <w:t>para comparar los valores predichos del modelo</w:t>
      </w:r>
      <w:r w:rsidRPr="008E5609">
        <w:t xml:space="preserve"> </w:t>
      </w:r>
      <w:r>
        <w:t>entrenado, con  los valores observados</w:t>
      </w:r>
      <w:r>
        <w:fldChar w:fldCharType="begin" w:fldLock="1"/>
      </w:r>
      <w:r w:rsidR="007974A2">
        <w:instrText>ADDIN CSL_CITATION {"citationItems":[{"id":"ITEM-1","itemData":{"abstract":"Performance metrics (error measures) are vital components of the evaluation frameworks in various fields. The intention of this study was to overview of a variety of performance metrics and approaches to their classification. The main goal of the study was to develop a typology that will help to improve our knowledge and understanding of metrics and facilitate their selection in machine learning regression, forecasting and prognostics. Based on the analysis of the structure of numerous performance metrics, we propose a framework of metrics which includes four (4) categories: primary metrics, extended metrics, composite metrics, and hybrid sets of metrics. The paper identified three (3) key components (dimensions) that determine the structure and properties of primary metrics: method of determining point distance, method of normalization, method of aggregation of point distances over a data set.","author":[{"dropping-particle":"","family":"Botchkarev","given":"Alexei","non-dropping-particle":"","parse-names":false,"suffix":""}],"id":"ITEM-1","issued":{"date-parts":[["2018"]]},"title":"Performance Metrics (Error Measures) in Machine Learning Regression, Forecasting and Prognostics: Properties and Typology","type":"article-journal"},"uris":["http://www.mendeley.com/documents/?uuid=37d08c43-3c86-3034-a3e3-2af942979001"]}],"mendeley":{"formattedCitation":"[18]","plainTextFormattedCitation":"[18]","previouslyFormattedCitation":"[18]"},"properties":{"noteIndex":0},"schema":"https://github.com/citation-style-language/schema/raw/master/csl-citation.json"}</w:instrText>
      </w:r>
      <w:r>
        <w:fldChar w:fldCharType="separate"/>
      </w:r>
      <w:r w:rsidR="006B134D" w:rsidRPr="006B134D">
        <w:rPr>
          <w:noProof/>
        </w:rPr>
        <w:t>[18]</w:t>
      </w:r>
      <w:r>
        <w:fldChar w:fldCharType="end"/>
      </w:r>
    </w:p>
    <w:p w14:paraId="43FE7363" w14:textId="77777777" w:rsidR="007C4824" w:rsidRDefault="007C4824" w:rsidP="0063394D"/>
    <w:p w14:paraId="75B4D9D0" w14:textId="75AB0CE4" w:rsidR="007C4824" w:rsidRDefault="007C4824" w:rsidP="007C4824">
      <w:pPr>
        <w:jc w:val="both"/>
      </w:pPr>
      <w:r>
        <w:t xml:space="preserve">El </w:t>
      </w:r>
      <w:proofErr w:type="spellStart"/>
      <w:r w:rsidRPr="003B7CB0">
        <w:rPr>
          <w:i/>
        </w:rPr>
        <w:t>Root</w:t>
      </w:r>
      <w:proofErr w:type="spellEnd"/>
      <w:r w:rsidRPr="003B7CB0">
        <w:rPr>
          <w:i/>
        </w:rPr>
        <w:t xml:space="preserve"> Mean </w:t>
      </w:r>
      <w:proofErr w:type="spellStart"/>
      <w:r w:rsidRPr="003B7CB0">
        <w:rPr>
          <w:i/>
        </w:rPr>
        <w:t>Square</w:t>
      </w:r>
      <w:proofErr w:type="spellEnd"/>
      <w:r w:rsidRPr="003B7CB0">
        <w:rPr>
          <w:i/>
        </w:rPr>
        <w:t xml:space="preserve"> </w:t>
      </w:r>
      <w:proofErr w:type="spellStart"/>
      <w:r w:rsidRPr="003B7CB0">
        <w:rPr>
          <w:i/>
        </w:rPr>
        <w:t>Errors</w:t>
      </w:r>
      <w:proofErr w:type="spellEnd"/>
      <w:r>
        <w:t xml:space="preserve"> (RMSE)</w:t>
      </w:r>
      <w:r w:rsidR="00410C51">
        <w:t xml:space="preserve">: </w:t>
      </w:r>
      <w:r w:rsidRPr="00C77E78">
        <w:t xml:space="preserve">el error cuadrático medio </w:t>
      </w:r>
      <w:r w:rsidR="00890FCC">
        <w:t>sirve para evaluar</w:t>
      </w:r>
      <w:r w:rsidRPr="00C77E78">
        <w:t xml:space="preserve"> las diferencias entre los valores predichos por un modelo y los valores observados.</w:t>
      </w:r>
    </w:p>
    <w:p w14:paraId="3614F59A" w14:textId="77777777" w:rsidR="007C4824" w:rsidRDefault="007C4824" w:rsidP="007C4824">
      <w:pPr>
        <w:jc w:val="both"/>
      </w:pPr>
    </w:p>
    <w:p w14:paraId="5D1EE44B" w14:textId="77777777" w:rsidR="007C4824" w:rsidRPr="003B7CB0" w:rsidRDefault="007C4824" w:rsidP="007C4824">
      <w:pPr>
        <w:jc w:val="both"/>
      </w:pPr>
      <m:oMathPara>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sup>
                          <m:r>
                            <w:rPr>
                              <w:rFonts w:ascii="Cambria Math" w:hAnsi="Cambria Math"/>
                            </w:rPr>
                            <m:t>2</m:t>
                          </m:r>
                        </m:sup>
                      </m:sSup>
                    </m:e>
                  </m:nary>
                </m:num>
                <m:den>
                  <m:r>
                    <w:rPr>
                      <w:rFonts w:ascii="Cambria Math" w:hAnsi="Cambria Math"/>
                    </w:rPr>
                    <m:t>N</m:t>
                  </m:r>
                </m:den>
              </m:f>
            </m:e>
          </m:rad>
        </m:oMath>
      </m:oMathPara>
    </w:p>
    <w:p w14:paraId="25555DE0" w14:textId="5380D641" w:rsidR="007C4824" w:rsidRDefault="007C4824" w:rsidP="007C4824">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p>
    <w:p w14:paraId="1F38099C" w14:textId="77777777" w:rsidR="00C3672F" w:rsidRDefault="00C3672F" w:rsidP="007C4824"/>
    <w:p w14:paraId="43D57193" w14:textId="5796E72E" w:rsidR="00C3672F" w:rsidRDefault="00C3672F" w:rsidP="007C4824">
      <w:r>
        <w:t xml:space="preserve">El </w:t>
      </w:r>
      <w:r w:rsidRPr="00460128">
        <w:t>MAE (</w:t>
      </w:r>
      <w:r w:rsidRPr="00884F73">
        <w:rPr>
          <w:i/>
        </w:rPr>
        <w:t xml:space="preserve">mean </w:t>
      </w:r>
      <w:proofErr w:type="spellStart"/>
      <w:r w:rsidRPr="00884F73">
        <w:rPr>
          <w:i/>
        </w:rPr>
        <w:t>absolute</w:t>
      </w:r>
      <w:proofErr w:type="spellEnd"/>
      <w:r w:rsidRPr="00884F73">
        <w:rPr>
          <w:i/>
        </w:rPr>
        <w:t xml:space="preserve"> error</w:t>
      </w:r>
      <w:r w:rsidRPr="00460128">
        <w:t>)</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es una métrica que sirve </w:t>
      </w:r>
      <w:r w:rsidR="0097330F">
        <w:t>para medir el error medio absoluto.</w:t>
      </w:r>
    </w:p>
    <w:p w14:paraId="5FEAF9F6" w14:textId="3ECE9961" w:rsidR="0097330F" w:rsidRDefault="0097330F" w:rsidP="007C4824">
      <m:oMathPara>
        <m:oMath>
          <m:r>
            <w:rPr>
              <w:rFonts w:ascii="Cambria Math" w:hAnsi="Cambria Math"/>
            </w:rPr>
            <m:t xml:space="preserve">MAE=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e>
                  </m:d>
                </m:e>
              </m:nary>
            </m:num>
            <m:den>
              <m:r>
                <w:rPr>
                  <w:rFonts w:ascii="Cambria Math" w:hAnsi="Cambria Math"/>
                </w:rPr>
                <m:t>N</m:t>
              </m:r>
            </m:den>
          </m:f>
        </m:oMath>
      </m:oMathPara>
    </w:p>
    <w:p w14:paraId="29FD8E1F" w14:textId="1DB3639B" w:rsidR="0097330F" w:rsidRDefault="0097330F" w:rsidP="0097330F">
      <w:r>
        <w:t xml:space="preserve">Donde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predicho y </w:t>
      </w:r>
      <m:oMath>
        <m:sSub>
          <m:sSubPr>
            <m:ctrlPr>
              <w:rPr>
                <w:rFonts w:ascii="Cambria Math" w:hAnsi="Cambria Math"/>
                <w:i/>
              </w:rPr>
            </m:ctrlPr>
          </m:sSubPr>
          <m:e>
            <m:r>
              <w:rPr>
                <w:rFonts w:ascii="Cambria Math" w:hAnsi="Cambria Math"/>
              </w:rPr>
              <m:t>r</m:t>
            </m:r>
          </m:e>
          <m:sub>
            <m:r>
              <w:rPr>
                <w:rFonts w:ascii="Cambria Math" w:hAnsi="Cambria Math"/>
              </w:rPr>
              <m:t>n</m:t>
            </m:r>
          </m:sub>
        </m:sSub>
      </m:oMath>
      <w:r>
        <w:t xml:space="preserve"> es el valor real</w:t>
      </w:r>
      <w:r>
        <w:fldChar w:fldCharType="begin" w:fldLock="1"/>
      </w:r>
      <w:r w:rsidR="001D5A62">
        <w:instrText>ADDIN CSL_CITATION {"citationItems":[{"id":"ITEM-1","itemData":{"DOI":"10.1088/1757-899X/324/1/012049","ISSN":"1757899X","abstract":"Most existing Collaborative Filtering (CF) algorithms predict a rating as the preference of an active user toward a given item, which is always a decimal fraction. Meanwhile, the actual ratings in most data sets are integers. In this paper, we discuss and demonstrate why rounding can bring different influences to these two metrics; prove that rounding is necessary in post-processing of the predicted ratings, eliminate of model prediction bias, improving the accuracy of the prediction. In addition, we also propose two new rounding approaches based on the predicted rating probability distribution, which can be used to round the predicted rating to an optimal integer rating, and get better prediction accuracy compared to the Basic Rounding approach. Extensive experiments on different data sets validate the correctness of our analysis and the effectiveness of our proposed rounding approaches.","author":[{"dropping-particle":"","family":"Wang","given":"Weijie","non-dropping-particle":"","parse-names":false,"suffix":""},{"dropping-particle":"","family":"Lu","given":"Yanmin","non-dropping-particle":"","parse-names":false,"suffix":""}],"container-title":"IOP Conference Series: Materials Science and Engineering","id":"ITEM-1","issue":"1","issued":{"date-parts":[["2018"]]},"title":"Analysis of the Mean Absolute Error (MAE) and the Root Mean Square Error (RMSE) in Assessing Rounding Model","type":"paper-conference","volume":"324"},"uris":["http://www.mendeley.com/documents/?uuid=7aedcb73-8057-3e33-8fee-8074405c1393"]}],"mendeley":{"formattedCitation":"[9]","plainTextFormattedCitation":"[9]","previouslyFormattedCitation":"[9]"},"properties":{"noteIndex":0},"schema":"https://github.com/citation-style-language/schema/raw/master/csl-citation.json"}</w:instrText>
      </w:r>
      <w:r>
        <w:fldChar w:fldCharType="separate"/>
      </w:r>
      <w:r w:rsidR="001D5A62" w:rsidRPr="001D5A62">
        <w:rPr>
          <w:noProof/>
        </w:rPr>
        <w:t>[9]</w:t>
      </w:r>
      <w:r>
        <w:fldChar w:fldCharType="end"/>
      </w:r>
      <w:r>
        <w:t xml:space="preserve">, </w:t>
      </w:r>
    </w:p>
    <w:p w14:paraId="7AC592C7" w14:textId="77777777" w:rsidR="00543796" w:rsidRDefault="00543796" w:rsidP="007C4824"/>
    <w:p w14:paraId="089CE7AA" w14:textId="4BBEB9F1" w:rsidR="00543796" w:rsidRDefault="00543796" w:rsidP="000355FF">
      <w:pPr>
        <w:jc w:val="both"/>
      </w:pPr>
      <w:r>
        <w:t xml:space="preserve">La métrica </w:t>
      </w:r>
      <w:proofErr w:type="spellStart"/>
      <w:r w:rsidRPr="00C3672F">
        <w:rPr>
          <w:i/>
        </w:rPr>
        <w:t>Symmetric</w:t>
      </w:r>
      <w:proofErr w:type="spellEnd"/>
      <w:r w:rsidRPr="00C3672F">
        <w:rPr>
          <w:i/>
        </w:rPr>
        <w:t xml:space="preserve"> Mean </w:t>
      </w:r>
      <w:proofErr w:type="spellStart"/>
      <w:r w:rsidRPr="00C3672F">
        <w:rPr>
          <w:i/>
        </w:rPr>
        <w:t>Absolute</w:t>
      </w:r>
      <w:proofErr w:type="spellEnd"/>
      <w:r w:rsidRPr="00C3672F">
        <w:rPr>
          <w:i/>
        </w:rPr>
        <w:t xml:space="preserve"> </w:t>
      </w:r>
      <w:proofErr w:type="spellStart"/>
      <w:r w:rsidRPr="00C3672F">
        <w:rPr>
          <w:i/>
        </w:rPr>
        <w:t>Percentage</w:t>
      </w:r>
      <w:proofErr w:type="spellEnd"/>
      <w:r w:rsidRPr="00C3672F">
        <w:rPr>
          <w:i/>
        </w:rPr>
        <w:t xml:space="preserve"> Error</w:t>
      </w:r>
      <w:r w:rsidRPr="002D4C7A">
        <w:t xml:space="preserve"> (SMAPE)</w:t>
      </w:r>
      <w:r>
        <w:fldChar w:fldCharType="begin" w:fldLock="1"/>
      </w:r>
      <w:r w:rsidR="001D5A62">
        <w:instrText>ADDIN CSL_CITATION {"citationItems":[{"id":"ITEM-1","itemData":{"URL":"https://towardsdatascience.com/choosing-the-correct-error-metric-mape-vs-smape-5328dec53fac","accessed":{"date-parts":[["2022","10","12"]]},"id":"ITEM-1","issued":{"date-parts":[["2020"]]},"title":"Choosing the correct error metric: MAPE vs. sMAPE","type":"webpage"},"uris":["http://www.mendeley.com/documents/?uuid=1d252ca0-140e-4292-a8cc-b73e2cb0c902"]}],"mendeley":{"formattedCitation":"[12]","plainTextFormattedCitation":"[12]","previouslyFormattedCitation":"[12]"},"properties":{"noteIndex":0},"schema":"https://github.com/citation-style-language/schema/raw/master/csl-citation.json"}</w:instrText>
      </w:r>
      <w:r>
        <w:fldChar w:fldCharType="separate"/>
      </w:r>
      <w:r w:rsidR="001D5A62" w:rsidRPr="001D5A62">
        <w:rPr>
          <w:noProof/>
        </w:rPr>
        <w:t>[12]</w:t>
      </w:r>
      <w:r>
        <w:fldChar w:fldCharType="end"/>
      </w:r>
      <w:r w:rsidR="000355FF">
        <w:t xml:space="preserve"> básicamente es el error medio </w:t>
      </w:r>
      <w:r w:rsidR="00EF16D5">
        <w:t xml:space="preserve">absoluto </w:t>
      </w:r>
      <w:bookmarkStart w:id="21" w:name="_GoBack"/>
      <w:bookmarkEnd w:id="21"/>
      <w:r w:rsidR="000355FF">
        <w:t>porcentual</w:t>
      </w:r>
      <w:r w:rsidR="003D7CB1">
        <w:t xml:space="preserve"> simétrico</w:t>
      </w:r>
      <w:r w:rsidR="000355FF">
        <w:t>.</w:t>
      </w:r>
    </w:p>
    <w:p w14:paraId="71DF4199" w14:textId="77777777" w:rsidR="000355FF" w:rsidRDefault="000355FF" w:rsidP="000355FF">
      <w:pPr>
        <w:jc w:val="both"/>
      </w:pPr>
    </w:p>
    <w:p w14:paraId="0434AF39" w14:textId="77777777" w:rsidR="000355FF" w:rsidRDefault="000355FF" w:rsidP="000355FF">
      <w:pPr>
        <w:jc w:val="both"/>
      </w:pPr>
    </w:p>
    <w:p w14:paraId="1F3C44E9" w14:textId="15620CB5" w:rsidR="000355FF" w:rsidRPr="003B7CB0" w:rsidRDefault="000355FF" w:rsidP="000355FF">
      <w:pPr>
        <w:jc w:val="both"/>
      </w:pPr>
      <m:oMathPara>
        <m:oMath>
          <m:r>
            <w:rPr>
              <w:rFonts w:ascii="Cambria Math" w:hAnsi="Cambria Math"/>
            </w:rPr>
            <m:t>SMAPE</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t=1</m:t>
              </m:r>
            </m:sub>
            <m:sup>
              <m:r>
                <w:rPr>
                  <w:rFonts w:ascii="Cambria Math" w:eastAsia="Cambria Math" w:hAnsi="Cambria Math" w:cs="Cambria Math"/>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/2</m:t>
                  </m:r>
                </m:den>
              </m:f>
            </m:e>
          </m:nary>
        </m:oMath>
      </m:oMathPara>
    </w:p>
    <w:p w14:paraId="7432C99D" w14:textId="5082F142" w:rsidR="000355FF" w:rsidRDefault="00C3672F" w:rsidP="000355FF">
      <w:pPr>
        <w:jc w:val="both"/>
      </w:pPr>
      <w:r>
        <w:t xml:space="preserve">Siendo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97330F">
        <w:t xml:space="preserve"> el valor pronosticado,</w:t>
      </w:r>
      <w:r>
        <w:t xml:space="prese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es el valor observado</w:t>
      </w:r>
      <w:r w:rsidR="0097330F">
        <w:t xml:space="preserve"> y n es el tamaño de la muestra</w:t>
      </w:r>
      <w:r>
        <w:t>.</w:t>
      </w:r>
    </w:p>
    <w:p w14:paraId="7F6ADF80" w14:textId="77777777" w:rsidR="00C3672F" w:rsidRPr="0063394D" w:rsidRDefault="00C3672F" w:rsidP="000355FF">
      <w:pPr>
        <w:jc w:val="both"/>
      </w:pPr>
    </w:p>
    <w:p w14:paraId="2A726CB0" w14:textId="77777777" w:rsidR="0063394D" w:rsidRDefault="0063394D" w:rsidP="0063394D"/>
    <w:p w14:paraId="517EEC63" w14:textId="77777777" w:rsidR="0063394D" w:rsidRPr="0063394D" w:rsidRDefault="0063394D" w:rsidP="0063394D"/>
    <w:bookmarkEnd w:id="17"/>
    <w:p w14:paraId="6579FE3D" w14:textId="141B57B5" w:rsidR="00706A87" w:rsidRDefault="00706A87">
      <w:pPr>
        <w:spacing w:after="160" w:line="259" w:lineRule="auto"/>
      </w:pPr>
      <w:r>
        <w:br w:type="page"/>
      </w:r>
    </w:p>
    <w:p w14:paraId="3BC796AD" w14:textId="3D1EF5D4" w:rsidR="004833B4" w:rsidRPr="005A5EA4" w:rsidRDefault="00C016C7" w:rsidP="004833B4">
      <w:pPr>
        <w:pStyle w:val="Ttulo1"/>
        <w:rPr>
          <w:lang w:val="en-US"/>
        </w:rPr>
      </w:pPr>
      <w:bookmarkStart w:id="22" w:name="_Toc159344066"/>
      <w:proofErr w:type="spellStart"/>
      <w:r w:rsidRPr="005A5EA4">
        <w:rPr>
          <w:lang w:val="en-US"/>
        </w:rPr>
        <w:lastRenderedPageBreak/>
        <w:t>Bibliografía</w:t>
      </w:r>
      <w:bookmarkEnd w:id="22"/>
      <w:proofErr w:type="spellEnd"/>
    </w:p>
    <w:p w14:paraId="67C9A925" w14:textId="77777777" w:rsidR="00C016C7" w:rsidRPr="00893573" w:rsidRDefault="00C016C7" w:rsidP="00C016C7">
      <w:pPr>
        <w:rPr>
          <w:lang w:val="en-US"/>
        </w:rPr>
      </w:pPr>
    </w:p>
    <w:p w14:paraId="25534189" w14:textId="0CE5DC6C" w:rsidR="007D2B4F" w:rsidRPr="00890FCC" w:rsidRDefault="008B2A42" w:rsidP="007D2B4F">
      <w:pPr>
        <w:widowControl w:val="0"/>
        <w:autoSpaceDE w:val="0"/>
        <w:autoSpaceDN w:val="0"/>
        <w:adjustRightInd w:val="0"/>
        <w:ind w:left="640" w:hanging="640"/>
        <w:rPr>
          <w:noProof/>
          <w:lang w:val="en-US"/>
        </w:rPr>
      </w:pPr>
      <w:ins w:id="23" w:author="enrique gauto sand" w:date="2022-10-07T17:52:00Z">
        <w:r>
          <w:rPr>
            <w:lang w:val="en-US"/>
          </w:rPr>
          <w:fldChar w:fldCharType="begin" w:fldLock="1"/>
        </w:r>
        <w:r>
          <w:rPr>
            <w:lang w:val="en-US"/>
          </w:rPr>
          <w:instrText xml:space="preserve">ADDIN Mendeley Bibliography CSL_BIBLIOGRAPHY </w:instrText>
        </w:r>
      </w:ins>
      <w:r>
        <w:rPr>
          <w:lang w:val="en-US"/>
        </w:rPr>
        <w:fldChar w:fldCharType="separate"/>
      </w:r>
      <w:r w:rsidR="007D2B4F" w:rsidRPr="00890FCC">
        <w:rPr>
          <w:noProof/>
          <w:lang w:val="en-US"/>
        </w:rPr>
        <w:t>[1]</w:t>
      </w:r>
      <w:r w:rsidR="007D2B4F" w:rsidRPr="00890FCC">
        <w:rPr>
          <w:noProof/>
          <w:lang w:val="en-US"/>
        </w:rPr>
        <w:tab/>
        <w:t xml:space="preserve">N. Petluri and E. Al-Masri, “Web Traffic Prediction of Wikipedia Pages,” </w:t>
      </w:r>
      <w:r w:rsidR="007D2B4F" w:rsidRPr="00890FCC">
        <w:rPr>
          <w:i/>
          <w:iCs/>
          <w:noProof/>
          <w:lang w:val="en-US"/>
        </w:rPr>
        <w:t>Proc. - 2018 IEEE Int. Conf. Big Data, Big Data 2018</w:t>
      </w:r>
      <w:r w:rsidR="007D2B4F" w:rsidRPr="00890FCC">
        <w:rPr>
          <w:noProof/>
          <w:lang w:val="en-US"/>
        </w:rPr>
        <w:t>, pp. 5427–5429, 2019, doi: 10.1109/BigData.2018.8622207.</w:t>
      </w:r>
    </w:p>
    <w:p w14:paraId="0605FB2A"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[2]</w:t>
      </w:r>
      <w:r w:rsidRPr="00890FCC">
        <w:rPr>
          <w:noProof/>
          <w:lang w:val="en-US"/>
        </w:rPr>
        <w:tab/>
        <w:t xml:space="preserve">D. Quoc Nguyen, M. Nguyet Phan, and I. Zelinka, “Periodic Time Series Forecasting with Bidirectional Long Short-Term Memory: Periodic Time Series Forecasting with Bidirectional LSTM,” </w:t>
      </w:r>
      <w:r w:rsidRPr="00890FCC">
        <w:rPr>
          <w:i/>
          <w:iCs/>
          <w:noProof/>
          <w:lang w:val="en-US"/>
        </w:rPr>
        <w:t>ACM Int. Conf. Proceeding Ser.</w:t>
      </w:r>
      <w:r w:rsidRPr="00890FCC">
        <w:rPr>
          <w:noProof/>
          <w:lang w:val="en-US"/>
        </w:rPr>
        <w:t>, pp. 60–64, 2021, doi: 10.1145/3453800.3453812.</w:t>
      </w:r>
    </w:p>
    <w:p w14:paraId="2E813E4B"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[3]</w:t>
      </w:r>
      <w:r w:rsidRPr="00890FCC">
        <w:rPr>
          <w:noProof/>
          <w:lang w:val="en-US"/>
        </w:rPr>
        <w:tab/>
        <w:t>V. Kotu and B. Deshpande, “Chapter 12 - Time Series Forecasting,” V. Kotu and B. B. T.-D. S. (Second E. Deshpande, Eds. Morgan Kaufmann, 2019, pp. 395–445.</w:t>
      </w:r>
    </w:p>
    <w:p w14:paraId="2F3F9A64"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[4]</w:t>
      </w:r>
      <w:r w:rsidRPr="00890FCC">
        <w:rPr>
          <w:noProof/>
          <w:lang w:val="en-US"/>
        </w:rPr>
        <w:tab/>
        <w:t xml:space="preserve">K. Zhou, W. Wang, L. Huang, and B. Liu, “Comparative study on the time series forecasting of web traffic based on statistical model and Generative Adversarial model,” </w:t>
      </w:r>
      <w:r w:rsidRPr="00890FCC">
        <w:rPr>
          <w:i/>
          <w:iCs/>
          <w:noProof/>
          <w:lang w:val="en-US"/>
        </w:rPr>
        <w:t>Knowledge-Based Syst.</w:t>
      </w:r>
      <w:r w:rsidRPr="00890FCC">
        <w:rPr>
          <w:noProof/>
          <w:lang w:val="en-US"/>
        </w:rPr>
        <w:t>, vol. 213, p. 106467, Feb. 2021, doi: 10.1016/J.KNOSYS.2020.106467.</w:t>
      </w:r>
    </w:p>
    <w:p w14:paraId="3612AB52"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[5]</w:t>
      </w:r>
      <w:r w:rsidRPr="00890FCC">
        <w:rPr>
          <w:noProof/>
          <w:lang w:val="en-US"/>
        </w:rPr>
        <w:tab/>
        <w:t xml:space="preserve">S. Hochreiter and J. Schmidhuber, “Long Short-Term Memory,” </w:t>
      </w:r>
      <w:r w:rsidRPr="00890FCC">
        <w:rPr>
          <w:i/>
          <w:iCs/>
          <w:noProof/>
          <w:lang w:val="en-US"/>
        </w:rPr>
        <w:t>Neural Comput.</w:t>
      </w:r>
      <w:r w:rsidRPr="00890FCC">
        <w:rPr>
          <w:noProof/>
          <w:lang w:val="en-US"/>
        </w:rPr>
        <w:t>, vol. 9, no. 8, pp. 1735–1780, Nov. 1997, doi: 10.1162/NECO.1997.9.8.1735.</w:t>
      </w:r>
    </w:p>
    <w:p w14:paraId="05433D16"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[6]</w:t>
      </w:r>
      <w:r w:rsidRPr="00890FCC">
        <w:rPr>
          <w:noProof/>
          <w:lang w:val="en-US"/>
        </w:rPr>
        <w:tab/>
        <w:t xml:space="preserve">K. Zhou, W. Wang, L. Huang, and B. Liu, “Comparative study on the time series forecasting of web traffic based on statistical model and Generative Adversarial model,” </w:t>
      </w:r>
      <w:r w:rsidRPr="00890FCC">
        <w:rPr>
          <w:i/>
          <w:iCs/>
          <w:noProof/>
          <w:lang w:val="en-US"/>
        </w:rPr>
        <w:t>Knowledge-Based Syst.</w:t>
      </w:r>
      <w:r w:rsidRPr="00890FCC">
        <w:rPr>
          <w:noProof/>
          <w:lang w:val="en-US"/>
        </w:rPr>
        <w:t>, vol. 213, Feb. 2021, doi: 10.1016/J.KNOSYS.2020.106467.</w:t>
      </w:r>
    </w:p>
    <w:p w14:paraId="7F8B35BA"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[7]</w:t>
      </w:r>
      <w:r w:rsidRPr="00890FCC">
        <w:rPr>
          <w:noProof/>
          <w:lang w:val="en-US"/>
        </w:rPr>
        <w:tab/>
        <w:t>“Prophet: forecasting at scale.” https://research.facebook.com/blog/2017/2/prophet-forecasting-at-scale/ (accessed Oct. 24, 2020).</w:t>
      </w:r>
    </w:p>
    <w:p w14:paraId="1A991E61"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[8]</w:t>
      </w:r>
      <w:r w:rsidRPr="00890FCC">
        <w:rPr>
          <w:noProof/>
          <w:lang w:val="en-US"/>
        </w:rPr>
        <w:tab/>
        <w:t xml:space="preserve">R. Casado-Vara, A. M. del Rey, D. Pérez-Palau, L. De-La-fuente-valentín, and J. M. Corchado, “Web Traffic Time Series Forecasting Using LSTM Neural Networks with Distributed Asynchronous Training,” </w:t>
      </w:r>
      <w:r w:rsidRPr="00890FCC">
        <w:rPr>
          <w:i/>
          <w:iCs/>
          <w:noProof/>
          <w:lang w:val="en-US"/>
        </w:rPr>
        <w:t>Math. 2021, Vol. 9, Page 421</w:t>
      </w:r>
      <w:r w:rsidRPr="00890FCC">
        <w:rPr>
          <w:noProof/>
          <w:lang w:val="en-US"/>
        </w:rPr>
        <w:t>, vol. 9, no. 4, p. 421, Feb. 2021, doi: 10.3390/MATH9040421.</w:t>
      </w:r>
    </w:p>
    <w:p w14:paraId="7F2F21D0"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[9]</w:t>
      </w:r>
      <w:r w:rsidRPr="00890FCC">
        <w:rPr>
          <w:noProof/>
          <w:lang w:val="en-US"/>
        </w:rPr>
        <w:tab/>
        <w:t xml:space="preserve">W. Wang and Y. Lu, “Analysis of the Mean Absolute Error (MAE) and the Root Mean Square Error (RMSE) in Assessing Rounding Model,” in </w:t>
      </w:r>
      <w:r w:rsidRPr="00890FCC">
        <w:rPr>
          <w:i/>
          <w:iCs/>
          <w:noProof/>
          <w:lang w:val="en-US"/>
        </w:rPr>
        <w:t>IOP Conference Series: Materials Science and Engineering</w:t>
      </w:r>
      <w:r w:rsidRPr="00890FCC">
        <w:rPr>
          <w:noProof/>
          <w:lang w:val="en-US"/>
        </w:rPr>
        <w:t>, 2018, vol. 324, no. 1, doi: 10.1088/1757-899X/324/1/012049.</w:t>
      </w:r>
    </w:p>
    <w:p w14:paraId="4E3119B4"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[10]</w:t>
      </w:r>
      <w:r w:rsidRPr="00890FCC">
        <w:rPr>
          <w:noProof/>
          <w:lang w:val="en-US"/>
        </w:rPr>
        <w:tab/>
        <w:t xml:space="preserve">G. P. Meyer, “An Alternative Probabilistic Interpretation of the Huber Loss,” in </w:t>
      </w:r>
      <w:r w:rsidRPr="00890FCC">
        <w:rPr>
          <w:i/>
          <w:iCs/>
          <w:noProof/>
          <w:lang w:val="en-US"/>
        </w:rPr>
        <w:t>Proceedings of the IEEE Computer Society Conference on Computer Vision and Pattern Recognition</w:t>
      </w:r>
      <w:r w:rsidRPr="00890FCC">
        <w:rPr>
          <w:noProof/>
          <w:lang w:val="en-US"/>
        </w:rPr>
        <w:t>, 2021, pp. 5257–5265, doi: 10.1109/CVPR46437.2021.00522.</w:t>
      </w:r>
    </w:p>
    <w:p w14:paraId="4CB3F305"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[11]</w:t>
      </w:r>
      <w:r w:rsidRPr="00890FCC">
        <w:rPr>
          <w:noProof/>
          <w:lang w:val="en-US"/>
        </w:rPr>
        <w:tab/>
        <w:t>“Web Traffic Time Series Forecasting,” 2017. https://www.kaggle.com/c/web-traffic-time-series-forecasting/discussion/39367 (accessed Oct. 12, 2022).</w:t>
      </w:r>
    </w:p>
    <w:p w14:paraId="2E7EDE7C"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[12]</w:t>
      </w:r>
      <w:r w:rsidRPr="00890FCC">
        <w:rPr>
          <w:noProof/>
          <w:lang w:val="en-US"/>
        </w:rPr>
        <w:tab/>
        <w:t>“Choosing the correct error metric: MAPE vs. sMAPE,” 2020. https://towardsdatascience.com/choosing-the-correct-error-metric-mape-vs-smape-5328dec53fac (accessed Oct. 12, 2022).</w:t>
      </w:r>
    </w:p>
    <w:p w14:paraId="542A0274"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[13]</w:t>
      </w:r>
      <w:r w:rsidRPr="00890FCC">
        <w:rPr>
          <w:noProof/>
          <w:lang w:val="en-US"/>
        </w:rPr>
        <w:tab/>
        <w:t>C. Kuranga and N. Pillay, “A comparative study of nonlinear regression and autoregressive techniques in hybrid with particle swarm optimization for time-</w:t>
      </w:r>
      <w:r w:rsidRPr="00890FCC">
        <w:rPr>
          <w:noProof/>
          <w:lang w:val="en-US"/>
        </w:rPr>
        <w:lastRenderedPageBreak/>
        <w:t xml:space="preserve">series forecasting,” </w:t>
      </w:r>
      <w:r w:rsidRPr="00890FCC">
        <w:rPr>
          <w:i/>
          <w:iCs/>
          <w:noProof/>
          <w:lang w:val="en-US"/>
        </w:rPr>
        <w:t>Expert Syst. Appl.</w:t>
      </w:r>
      <w:r w:rsidRPr="00890FCC">
        <w:rPr>
          <w:noProof/>
          <w:lang w:val="en-US"/>
        </w:rPr>
        <w:t>, vol. 190, Mar. 2022, doi: 10.1016/j.eswa.2021.116163.</w:t>
      </w:r>
    </w:p>
    <w:p w14:paraId="6AACF9F3"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[14]</w:t>
      </w:r>
      <w:r w:rsidRPr="00890FCC">
        <w:rPr>
          <w:noProof/>
          <w:lang w:val="en-US"/>
        </w:rPr>
        <w:tab/>
        <w:t xml:space="preserve">P. Khanarsa, A. Luangsodsai, K. Sinapiromsaran, I. F. Astachova, K. A. Makoviy, and Y. V Khitskova, “Possibilities for predicting the state of usability web resources,” </w:t>
      </w:r>
      <w:r w:rsidRPr="00890FCC">
        <w:rPr>
          <w:i/>
          <w:iCs/>
          <w:noProof/>
          <w:lang w:val="en-US"/>
        </w:rPr>
        <w:t>J. Phys. Conf. Ser.</w:t>
      </w:r>
      <w:r w:rsidRPr="00890FCC">
        <w:rPr>
          <w:noProof/>
          <w:lang w:val="en-US"/>
        </w:rPr>
        <w:t>, vol. 1902, no. 1, p. 012029, May 2021, doi: 10.1088/1742-6596/1902/1/012029.</w:t>
      </w:r>
    </w:p>
    <w:p w14:paraId="08FDC901"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[15]</w:t>
      </w:r>
      <w:r w:rsidRPr="00890FCC">
        <w:rPr>
          <w:noProof/>
          <w:lang w:val="en-US"/>
        </w:rPr>
        <w:tab/>
        <w:t>D. Deng, F. Karl, F. Hutter, B. Bischl, and M. Lindauer, “Efficient Automated Deep Learning for Time Series Forecasting,” 2022, Accessed: Oct. 04, 2022. [Online]. Available: https://github.com/automl/Auto-PyTorch.</w:t>
      </w:r>
    </w:p>
    <w:p w14:paraId="0B14EA28"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[16]</w:t>
      </w:r>
      <w:r w:rsidRPr="00890FCC">
        <w:rPr>
          <w:noProof/>
          <w:lang w:val="en-US"/>
        </w:rPr>
        <w:tab/>
        <w:t xml:space="preserve">S. Xu, C. Han, and C. Ran, “A Time Series Combined Forecasting Model Based on Prophet-LGBM,” </w:t>
      </w:r>
      <w:r w:rsidRPr="00890FCC">
        <w:rPr>
          <w:i/>
          <w:iCs/>
          <w:noProof/>
          <w:lang w:val="en-US"/>
        </w:rPr>
        <w:t>ACM Int. Conf. Proceeding Ser.</w:t>
      </w:r>
      <w:r w:rsidRPr="00890FCC">
        <w:rPr>
          <w:noProof/>
          <w:lang w:val="en-US"/>
        </w:rPr>
        <w:t>, May 2021, doi: 10.1145/3469213.3470280.</w:t>
      </w:r>
    </w:p>
    <w:p w14:paraId="3C67BC40" w14:textId="77777777" w:rsidR="007D2B4F" w:rsidRPr="00890FCC" w:rsidRDefault="007D2B4F" w:rsidP="007D2B4F">
      <w:pPr>
        <w:widowControl w:val="0"/>
        <w:autoSpaceDE w:val="0"/>
        <w:autoSpaceDN w:val="0"/>
        <w:adjustRightInd w:val="0"/>
        <w:ind w:left="640" w:hanging="640"/>
        <w:rPr>
          <w:noProof/>
          <w:lang w:val="en-US"/>
        </w:rPr>
      </w:pPr>
      <w:r w:rsidRPr="00890FCC">
        <w:rPr>
          <w:noProof/>
          <w:lang w:val="en-US"/>
        </w:rPr>
        <w:t>[17]</w:t>
      </w:r>
      <w:r w:rsidRPr="00890FCC">
        <w:rPr>
          <w:noProof/>
          <w:lang w:val="en-US"/>
        </w:rPr>
        <w:tab/>
        <w:t>“The M3-Competition Database.” https://forecasters.org/resources/time-series-data/m3-competition/ (accessed Oct. 18, 2022).</w:t>
      </w:r>
    </w:p>
    <w:p w14:paraId="72ADB42B" w14:textId="77777777" w:rsidR="007D2B4F" w:rsidRPr="007D2B4F" w:rsidRDefault="007D2B4F" w:rsidP="007D2B4F">
      <w:pPr>
        <w:widowControl w:val="0"/>
        <w:autoSpaceDE w:val="0"/>
        <w:autoSpaceDN w:val="0"/>
        <w:adjustRightInd w:val="0"/>
        <w:ind w:left="640" w:hanging="640"/>
        <w:rPr>
          <w:noProof/>
        </w:rPr>
      </w:pPr>
      <w:r w:rsidRPr="00890FCC">
        <w:rPr>
          <w:noProof/>
          <w:lang w:val="en-US"/>
        </w:rPr>
        <w:t>[18]</w:t>
      </w:r>
      <w:r w:rsidRPr="00890FCC">
        <w:rPr>
          <w:noProof/>
          <w:lang w:val="en-US"/>
        </w:rPr>
        <w:tab/>
        <w:t xml:space="preserve">A. Botchkarev, “Performance Metrics (Error Measures) in Machine Learning Regression, Forecasting and Prognostics: Properties and Typology,” 2018, [Online]. </w:t>
      </w:r>
      <w:r w:rsidRPr="007D2B4F">
        <w:rPr>
          <w:noProof/>
        </w:rPr>
        <w:t>Available: http://arxiv.org/abs/1809.03006.</w:t>
      </w:r>
    </w:p>
    <w:p w14:paraId="3E6AD632" w14:textId="70D61D5D" w:rsidR="00C016C7" w:rsidRPr="00605890" w:rsidRDefault="008B2A42" w:rsidP="00C016C7">
      <w:ins w:id="24" w:author="enrique gauto sand" w:date="2022-10-07T17:52:00Z">
        <w:r>
          <w:rPr>
            <w:lang w:val="en-US"/>
          </w:rPr>
          <w:fldChar w:fldCharType="end"/>
        </w:r>
      </w:ins>
    </w:p>
    <w:p w14:paraId="18EB14AA" w14:textId="35AACAB3" w:rsidR="004833B4" w:rsidRPr="00605890" w:rsidRDefault="004833B4" w:rsidP="004833B4"/>
    <w:p w14:paraId="7F1AA20C" w14:textId="77777777" w:rsidR="004833B4" w:rsidRPr="00605890" w:rsidRDefault="004833B4" w:rsidP="004833B4"/>
    <w:p w14:paraId="5D527CDB" w14:textId="77777777" w:rsidR="002F2B1E" w:rsidRPr="00605890" w:rsidRDefault="002F2B1E" w:rsidP="005A39A9">
      <w:pPr>
        <w:tabs>
          <w:tab w:val="left" w:pos="5880"/>
        </w:tabs>
      </w:pPr>
    </w:p>
    <w:sectPr w:rsidR="002F2B1E" w:rsidRPr="00605890" w:rsidSect="00130CAD">
      <w:footerReference w:type="default" r:id="rId8"/>
      <w:pgSz w:w="11907" w:h="16840" w:code="9"/>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E4E369" w14:textId="77777777" w:rsidR="00AC5D20" w:rsidRDefault="00AC5D20" w:rsidP="00F83EC8">
      <w:r>
        <w:separator/>
      </w:r>
    </w:p>
  </w:endnote>
  <w:endnote w:type="continuationSeparator" w:id="0">
    <w:p w14:paraId="5DA98996" w14:textId="77777777" w:rsidR="00AC5D20" w:rsidRDefault="00AC5D20" w:rsidP="00F83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Arial"/>
    <w:charset w:val="00"/>
    <w:family w:val="swiss"/>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1002262"/>
      <w:docPartObj>
        <w:docPartGallery w:val="Page Numbers (Bottom of Page)"/>
        <w:docPartUnique/>
      </w:docPartObj>
    </w:sdtPr>
    <w:sdtEndPr/>
    <w:sdtContent>
      <w:p w14:paraId="2152A4CC" w14:textId="6EBFA4C8" w:rsidR="00410C51" w:rsidRDefault="00410C51">
        <w:pPr>
          <w:pStyle w:val="Piedepgina"/>
          <w:jc w:val="center"/>
        </w:pPr>
        <w:r>
          <w:fldChar w:fldCharType="begin"/>
        </w:r>
        <w:r>
          <w:instrText>PAGE   \* MERGEFORMAT</w:instrText>
        </w:r>
        <w:r>
          <w:fldChar w:fldCharType="separate"/>
        </w:r>
        <w:r w:rsidR="00EF16D5">
          <w:rPr>
            <w:noProof/>
          </w:rPr>
          <w:t>7</w:t>
        </w:r>
        <w:r>
          <w:fldChar w:fldCharType="end"/>
        </w:r>
      </w:p>
    </w:sdtContent>
  </w:sdt>
  <w:p w14:paraId="63D41CAA" w14:textId="77777777" w:rsidR="00410C51" w:rsidRDefault="00410C5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57A187" w14:textId="77777777" w:rsidR="00AC5D20" w:rsidRDefault="00AC5D20" w:rsidP="00F83EC8">
      <w:r>
        <w:separator/>
      </w:r>
    </w:p>
  </w:footnote>
  <w:footnote w:type="continuationSeparator" w:id="0">
    <w:p w14:paraId="54A17397" w14:textId="77777777" w:rsidR="00AC5D20" w:rsidRDefault="00AC5D20" w:rsidP="00F83E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4B7A"/>
    <w:multiLevelType w:val="hybridMultilevel"/>
    <w:tmpl w:val="BD5E44DC"/>
    <w:lvl w:ilvl="0" w:tplc="1B447D16">
      <w:start w:val="1"/>
      <w:numFmt w:val="decimal"/>
      <w:lvlText w:val="4.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2821155"/>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C770BD0"/>
    <w:multiLevelType w:val="hybridMultilevel"/>
    <w:tmpl w:val="2DB85D8A"/>
    <w:lvl w:ilvl="0" w:tplc="18642AFA">
      <w:start w:val="1"/>
      <w:numFmt w:val="decimal"/>
      <w:lvlText w:val="4.%1"/>
      <w:lvlJc w:val="left"/>
      <w:pPr>
        <w:ind w:left="788" w:hanging="360"/>
      </w:pPr>
      <w:rPr>
        <w:rFonts w:hint="default"/>
      </w:rPr>
    </w:lvl>
    <w:lvl w:ilvl="1" w:tplc="2C0A0019" w:tentative="1">
      <w:start w:val="1"/>
      <w:numFmt w:val="lowerLetter"/>
      <w:lvlText w:val="%2."/>
      <w:lvlJc w:val="left"/>
      <w:pPr>
        <w:ind w:left="1508" w:hanging="360"/>
      </w:pPr>
    </w:lvl>
    <w:lvl w:ilvl="2" w:tplc="2C0A001B" w:tentative="1">
      <w:start w:val="1"/>
      <w:numFmt w:val="lowerRoman"/>
      <w:lvlText w:val="%3."/>
      <w:lvlJc w:val="right"/>
      <w:pPr>
        <w:ind w:left="2228" w:hanging="180"/>
      </w:pPr>
    </w:lvl>
    <w:lvl w:ilvl="3" w:tplc="2C0A000F" w:tentative="1">
      <w:start w:val="1"/>
      <w:numFmt w:val="decimal"/>
      <w:lvlText w:val="%4."/>
      <w:lvlJc w:val="left"/>
      <w:pPr>
        <w:ind w:left="2948" w:hanging="360"/>
      </w:pPr>
    </w:lvl>
    <w:lvl w:ilvl="4" w:tplc="2C0A0019" w:tentative="1">
      <w:start w:val="1"/>
      <w:numFmt w:val="lowerLetter"/>
      <w:lvlText w:val="%5."/>
      <w:lvlJc w:val="left"/>
      <w:pPr>
        <w:ind w:left="3668" w:hanging="360"/>
      </w:pPr>
    </w:lvl>
    <w:lvl w:ilvl="5" w:tplc="2C0A001B" w:tentative="1">
      <w:start w:val="1"/>
      <w:numFmt w:val="lowerRoman"/>
      <w:lvlText w:val="%6."/>
      <w:lvlJc w:val="right"/>
      <w:pPr>
        <w:ind w:left="4388" w:hanging="180"/>
      </w:pPr>
    </w:lvl>
    <w:lvl w:ilvl="6" w:tplc="2C0A000F" w:tentative="1">
      <w:start w:val="1"/>
      <w:numFmt w:val="decimal"/>
      <w:lvlText w:val="%7."/>
      <w:lvlJc w:val="left"/>
      <w:pPr>
        <w:ind w:left="5108" w:hanging="360"/>
      </w:pPr>
    </w:lvl>
    <w:lvl w:ilvl="7" w:tplc="2C0A0019" w:tentative="1">
      <w:start w:val="1"/>
      <w:numFmt w:val="lowerLetter"/>
      <w:lvlText w:val="%8."/>
      <w:lvlJc w:val="left"/>
      <w:pPr>
        <w:ind w:left="5828" w:hanging="360"/>
      </w:pPr>
    </w:lvl>
    <w:lvl w:ilvl="8" w:tplc="2C0A001B" w:tentative="1">
      <w:start w:val="1"/>
      <w:numFmt w:val="lowerRoman"/>
      <w:lvlText w:val="%9."/>
      <w:lvlJc w:val="right"/>
      <w:pPr>
        <w:ind w:left="6548" w:hanging="180"/>
      </w:pPr>
    </w:lvl>
  </w:abstractNum>
  <w:abstractNum w:abstractNumId="3" w15:restartNumberingAfterBreak="0">
    <w:nsid w:val="308E77B3"/>
    <w:multiLevelType w:val="multilevel"/>
    <w:tmpl w:val="B646273A"/>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81694F"/>
    <w:multiLevelType w:val="hybridMultilevel"/>
    <w:tmpl w:val="7D42E5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D900567"/>
    <w:multiLevelType w:val="hybridMultilevel"/>
    <w:tmpl w:val="D354D3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23F387D"/>
    <w:multiLevelType w:val="hybridMultilevel"/>
    <w:tmpl w:val="A3EAC3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15:restartNumberingAfterBreak="0">
    <w:nsid w:val="53A814A6"/>
    <w:multiLevelType w:val="hybridMultilevel"/>
    <w:tmpl w:val="6C764F70"/>
    <w:lvl w:ilvl="0" w:tplc="2C0A0001">
      <w:start w:val="1"/>
      <w:numFmt w:val="bullet"/>
      <w:lvlText w:val=""/>
      <w:lvlJc w:val="left"/>
      <w:pPr>
        <w:ind w:left="749" w:hanging="360"/>
      </w:pPr>
      <w:rPr>
        <w:rFonts w:ascii="Symbol" w:hAnsi="Symbol" w:hint="default"/>
      </w:rPr>
    </w:lvl>
    <w:lvl w:ilvl="1" w:tplc="2C0A0003" w:tentative="1">
      <w:start w:val="1"/>
      <w:numFmt w:val="bullet"/>
      <w:lvlText w:val="o"/>
      <w:lvlJc w:val="left"/>
      <w:pPr>
        <w:ind w:left="1469" w:hanging="360"/>
      </w:pPr>
      <w:rPr>
        <w:rFonts w:ascii="Courier New" w:hAnsi="Courier New" w:cs="Courier New" w:hint="default"/>
      </w:rPr>
    </w:lvl>
    <w:lvl w:ilvl="2" w:tplc="2C0A0005" w:tentative="1">
      <w:start w:val="1"/>
      <w:numFmt w:val="bullet"/>
      <w:lvlText w:val=""/>
      <w:lvlJc w:val="left"/>
      <w:pPr>
        <w:ind w:left="2189" w:hanging="360"/>
      </w:pPr>
      <w:rPr>
        <w:rFonts w:ascii="Wingdings" w:hAnsi="Wingdings" w:hint="default"/>
      </w:rPr>
    </w:lvl>
    <w:lvl w:ilvl="3" w:tplc="2C0A0001" w:tentative="1">
      <w:start w:val="1"/>
      <w:numFmt w:val="bullet"/>
      <w:lvlText w:val=""/>
      <w:lvlJc w:val="left"/>
      <w:pPr>
        <w:ind w:left="2909" w:hanging="360"/>
      </w:pPr>
      <w:rPr>
        <w:rFonts w:ascii="Symbol" w:hAnsi="Symbol" w:hint="default"/>
      </w:rPr>
    </w:lvl>
    <w:lvl w:ilvl="4" w:tplc="2C0A0003" w:tentative="1">
      <w:start w:val="1"/>
      <w:numFmt w:val="bullet"/>
      <w:lvlText w:val="o"/>
      <w:lvlJc w:val="left"/>
      <w:pPr>
        <w:ind w:left="3629" w:hanging="360"/>
      </w:pPr>
      <w:rPr>
        <w:rFonts w:ascii="Courier New" w:hAnsi="Courier New" w:cs="Courier New" w:hint="default"/>
      </w:rPr>
    </w:lvl>
    <w:lvl w:ilvl="5" w:tplc="2C0A0005" w:tentative="1">
      <w:start w:val="1"/>
      <w:numFmt w:val="bullet"/>
      <w:lvlText w:val=""/>
      <w:lvlJc w:val="left"/>
      <w:pPr>
        <w:ind w:left="4349" w:hanging="360"/>
      </w:pPr>
      <w:rPr>
        <w:rFonts w:ascii="Wingdings" w:hAnsi="Wingdings" w:hint="default"/>
      </w:rPr>
    </w:lvl>
    <w:lvl w:ilvl="6" w:tplc="2C0A0001" w:tentative="1">
      <w:start w:val="1"/>
      <w:numFmt w:val="bullet"/>
      <w:lvlText w:val=""/>
      <w:lvlJc w:val="left"/>
      <w:pPr>
        <w:ind w:left="5069" w:hanging="360"/>
      </w:pPr>
      <w:rPr>
        <w:rFonts w:ascii="Symbol" w:hAnsi="Symbol" w:hint="default"/>
      </w:rPr>
    </w:lvl>
    <w:lvl w:ilvl="7" w:tplc="2C0A0003" w:tentative="1">
      <w:start w:val="1"/>
      <w:numFmt w:val="bullet"/>
      <w:lvlText w:val="o"/>
      <w:lvlJc w:val="left"/>
      <w:pPr>
        <w:ind w:left="5789" w:hanging="360"/>
      </w:pPr>
      <w:rPr>
        <w:rFonts w:ascii="Courier New" w:hAnsi="Courier New" w:cs="Courier New" w:hint="default"/>
      </w:rPr>
    </w:lvl>
    <w:lvl w:ilvl="8" w:tplc="2C0A0005" w:tentative="1">
      <w:start w:val="1"/>
      <w:numFmt w:val="bullet"/>
      <w:lvlText w:val=""/>
      <w:lvlJc w:val="left"/>
      <w:pPr>
        <w:ind w:left="6509" w:hanging="360"/>
      </w:pPr>
      <w:rPr>
        <w:rFonts w:ascii="Wingdings" w:hAnsi="Wingdings" w:hint="default"/>
      </w:rPr>
    </w:lvl>
  </w:abstractNum>
  <w:abstractNum w:abstractNumId="8" w15:restartNumberingAfterBreak="0">
    <w:nsid w:val="54643A80"/>
    <w:multiLevelType w:val="hybridMultilevel"/>
    <w:tmpl w:val="2E6EC248"/>
    <w:lvl w:ilvl="0" w:tplc="BEC04BD2">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55F678A8"/>
    <w:multiLevelType w:val="hybridMultilevel"/>
    <w:tmpl w:val="321A59E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0" w15:restartNumberingAfterBreak="0">
    <w:nsid w:val="58377FD3"/>
    <w:multiLevelType w:val="hybridMultilevel"/>
    <w:tmpl w:val="EF705FB6"/>
    <w:lvl w:ilvl="0" w:tplc="CFCAF3A0">
      <w:start w:val="1"/>
      <w:numFmt w:val="decimal"/>
      <w:lvlText w:val="1.2.%1."/>
      <w:lvlJc w:val="left"/>
      <w:pPr>
        <w:ind w:left="1080" w:hanging="360"/>
      </w:pPr>
      <w:rPr>
        <w:rFonts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1" w15:restartNumberingAfterBreak="0">
    <w:nsid w:val="5B423AD8"/>
    <w:multiLevelType w:val="hybridMultilevel"/>
    <w:tmpl w:val="60167EE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BE949B3"/>
    <w:multiLevelType w:val="hybridMultilevel"/>
    <w:tmpl w:val="4208BA8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DF37AF8"/>
    <w:multiLevelType w:val="hybridMultilevel"/>
    <w:tmpl w:val="9FFAD0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43A436B"/>
    <w:multiLevelType w:val="hybridMultilevel"/>
    <w:tmpl w:val="493E36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6D483C40"/>
    <w:multiLevelType w:val="hybridMultilevel"/>
    <w:tmpl w:val="56DC99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E90AD3"/>
    <w:multiLevelType w:val="hybridMultilevel"/>
    <w:tmpl w:val="CDA488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7745DBC"/>
    <w:multiLevelType w:val="hybridMultilevel"/>
    <w:tmpl w:val="61F6B854"/>
    <w:lvl w:ilvl="0" w:tplc="BDC6D11E">
      <w:start w:val="1"/>
      <w:numFmt w:val="decimal"/>
      <w:lvlText w:val="3.%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6"/>
  </w:num>
  <w:num w:numId="5">
    <w:abstractNumId w:val="17"/>
  </w:num>
  <w:num w:numId="6">
    <w:abstractNumId w:val="9"/>
  </w:num>
  <w:num w:numId="7">
    <w:abstractNumId w:val="8"/>
  </w:num>
  <w:num w:numId="8">
    <w:abstractNumId w:val="13"/>
  </w:num>
  <w:num w:numId="9">
    <w:abstractNumId w:val="4"/>
  </w:num>
  <w:num w:numId="10">
    <w:abstractNumId w:val="5"/>
  </w:num>
  <w:num w:numId="11">
    <w:abstractNumId w:val="7"/>
  </w:num>
  <w:num w:numId="12">
    <w:abstractNumId w:val="2"/>
  </w:num>
  <w:num w:numId="13">
    <w:abstractNumId w:val="0"/>
  </w:num>
  <w:num w:numId="14">
    <w:abstractNumId w:val="15"/>
  </w:num>
  <w:num w:numId="15">
    <w:abstractNumId w:val="11"/>
  </w:num>
  <w:num w:numId="16">
    <w:abstractNumId w:val="12"/>
  </w:num>
  <w:num w:numId="17">
    <w:abstractNumId w:val="16"/>
  </w:num>
  <w:num w:numId="18">
    <w:abstractNumId w:val="14"/>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nrique gauto sand">
    <w15:presenceInfo w15:providerId="Windows Live" w15:userId="8c2c388c15d03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A45"/>
    <w:rsid w:val="00001A71"/>
    <w:rsid w:val="0000230C"/>
    <w:rsid w:val="00006D9A"/>
    <w:rsid w:val="00010DC1"/>
    <w:rsid w:val="00013243"/>
    <w:rsid w:val="00013BDE"/>
    <w:rsid w:val="00016EBD"/>
    <w:rsid w:val="00033C01"/>
    <w:rsid w:val="000355FF"/>
    <w:rsid w:val="000356B0"/>
    <w:rsid w:val="00040546"/>
    <w:rsid w:val="00040AD0"/>
    <w:rsid w:val="00051B33"/>
    <w:rsid w:val="000520CE"/>
    <w:rsid w:val="000538FE"/>
    <w:rsid w:val="0005724B"/>
    <w:rsid w:val="00062B90"/>
    <w:rsid w:val="00065A45"/>
    <w:rsid w:val="0007270E"/>
    <w:rsid w:val="00077FA2"/>
    <w:rsid w:val="00084242"/>
    <w:rsid w:val="000853C0"/>
    <w:rsid w:val="00085FD8"/>
    <w:rsid w:val="00091F42"/>
    <w:rsid w:val="00093C28"/>
    <w:rsid w:val="000A3034"/>
    <w:rsid w:val="000A3B1C"/>
    <w:rsid w:val="000A4976"/>
    <w:rsid w:val="000A557C"/>
    <w:rsid w:val="000B133E"/>
    <w:rsid w:val="000B4455"/>
    <w:rsid w:val="000B4ECE"/>
    <w:rsid w:val="000B51C3"/>
    <w:rsid w:val="000B6017"/>
    <w:rsid w:val="000C04D6"/>
    <w:rsid w:val="000C382B"/>
    <w:rsid w:val="000C4FB4"/>
    <w:rsid w:val="000D28EF"/>
    <w:rsid w:val="000E13C2"/>
    <w:rsid w:val="000E7255"/>
    <w:rsid w:val="000E7A6E"/>
    <w:rsid w:val="000F0E99"/>
    <w:rsid w:val="000F51F5"/>
    <w:rsid w:val="000F5A9B"/>
    <w:rsid w:val="00100AD0"/>
    <w:rsid w:val="00106C01"/>
    <w:rsid w:val="00111DBD"/>
    <w:rsid w:val="00114DD3"/>
    <w:rsid w:val="0011563B"/>
    <w:rsid w:val="00115A81"/>
    <w:rsid w:val="0011703F"/>
    <w:rsid w:val="00130CAD"/>
    <w:rsid w:val="0013100D"/>
    <w:rsid w:val="00132483"/>
    <w:rsid w:val="0013366D"/>
    <w:rsid w:val="00140D71"/>
    <w:rsid w:val="001411A5"/>
    <w:rsid w:val="00144E04"/>
    <w:rsid w:val="0015160E"/>
    <w:rsid w:val="00166821"/>
    <w:rsid w:val="00183B53"/>
    <w:rsid w:val="00186FBD"/>
    <w:rsid w:val="00190027"/>
    <w:rsid w:val="00190D84"/>
    <w:rsid w:val="00191EEB"/>
    <w:rsid w:val="00197070"/>
    <w:rsid w:val="001A6A31"/>
    <w:rsid w:val="001B655F"/>
    <w:rsid w:val="001C33C6"/>
    <w:rsid w:val="001C7CC5"/>
    <w:rsid w:val="001D064E"/>
    <w:rsid w:val="001D3392"/>
    <w:rsid w:val="001D5A62"/>
    <w:rsid w:val="001D7EAE"/>
    <w:rsid w:val="001E5A2D"/>
    <w:rsid w:val="001E64F5"/>
    <w:rsid w:val="001E70FF"/>
    <w:rsid w:val="001E7767"/>
    <w:rsid w:val="001F1D15"/>
    <w:rsid w:val="001F5F59"/>
    <w:rsid w:val="0020376A"/>
    <w:rsid w:val="002047E6"/>
    <w:rsid w:val="00211BFD"/>
    <w:rsid w:val="00213452"/>
    <w:rsid w:val="00217B50"/>
    <w:rsid w:val="002368AB"/>
    <w:rsid w:val="00236AE2"/>
    <w:rsid w:val="00244E9F"/>
    <w:rsid w:val="00245FB5"/>
    <w:rsid w:val="002539E6"/>
    <w:rsid w:val="00255B38"/>
    <w:rsid w:val="00262BF4"/>
    <w:rsid w:val="00263265"/>
    <w:rsid w:val="00263337"/>
    <w:rsid w:val="00263BE3"/>
    <w:rsid w:val="00273149"/>
    <w:rsid w:val="00274284"/>
    <w:rsid w:val="00276189"/>
    <w:rsid w:val="0028002D"/>
    <w:rsid w:val="002836ED"/>
    <w:rsid w:val="00283F34"/>
    <w:rsid w:val="002872A1"/>
    <w:rsid w:val="002875A7"/>
    <w:rsid w:val="002925F9"/>
    <w:rsid w:val="0029572C"/>
    <w:rsid w:val="002957FB"/>
    <w:rsid w:val="002A1498"/>
    <w:rsid w:val="002A56FB"/>
    <w:rsid w:val="002A76A1"/>
    <w:rsid w:val="002B5937"/>
    <w:rsid w:val="002B5BF7"/>
    <w:rsid w:val="002B79F7"/>
    <w:rsid w:val="002B7D33"/>
    <w:rsid w:val="002C004B"/>
    <w:rsid w:val="002C06BE"/>
    <w:rsid w:val="002C4AFE"/>
    <w:rsid w:val="002C5FE4"/>
    <w:rsid w:val="002C6D8A"/>
    <w:rsid w:val="002D016A"/>
    <w:rsid w:val="002D298A"/>
    <w:rsid w:val="002D4A1B"/>
    <w:rsid w:val="002D4C7A"/>
    <w:rsid w:val="002D507D"/>
    <w:rsid w:val="002E217B"/>
    <w:rsid w:val="002E2792"/>
    <w:rsid w:val="002E5CA6"/>
    <w:rsid w:val="002F0A7F"/>
    <w:rsid w:val="002F0C69"/>
    <w:rsid w:val="002F2B1E"/>
    <w:rsid w:val="002F49EB"/>
    <w:rsid w:val="00300678"/>
    <w:rsid w:val="0030182E"/>
    <w:rsid w:val="00302AEA"/>
    <w:rsid w:val="00307B58"/>
    <w:rsid w:val="003207F2"/>
    <w:rsid w:val="00320E68"/>
    <w:rsid w:val="003346E1"/>
    <w:rsid w:val="00336F02"/>
    <w:rsid w:val="00341BFA"/>
    <w:rsid w:val="00345742"/>
    <w:rsid w:val="0035012E"/>
    <w:rsid w:val="0035501D"/>
    <w:rsid w:val="0035541F"/>
    <w:rsid w:val="00355867"/>
    <w:rsid w:val="00360090"/>
    <w:rsid w:val="0036489B"/>
    <w:rsid w:val="003779B0"/>
    <w:rsid w:val="0038337A"/>
    <w:rsid w:val="003909AB"/>
    <w:rsid w:val="00396C45"/>
    <w:rsid w:val="003A3231"/>
    <w:rsid w:val="003A645A"/>
    <w:rsid w:val="003A7036"/>
    <w:rsid w:val="003A7386"/>
    <w:rsid w:val="003B08BF"/>
    <w:rsid w:val="003B2638"/>
    <w:rsid w:val="003B368F"/>
    <w:rsid w:val="003B57FE"/>
    <w:rsid w:val="003B7CB0"/>
    <w:rsid w:val="003B7D9F"/>
    <w:rsid w:val="003D2BBC"/>
    <w:rsid w:val="003D6CF5"/>
    <w:rsid w:val="003D7CB1"/>
    <w:rsid w:val="003E3259"/>
    <w:rsid w:val="003F06A7"/>
    <w:rsid w:val="003F467A"/>
    <w:rsid w:val="003F7C77"/>
    <w:rsid w:val="004004F8"/>
    <w:rsid w:val="00402B73"/>
    <w:rsid w:val="00402CFB"/>
    <w:rsid w:val="00406620"/>
    <w:rsid w:val="00407AE4"/>
    <w:rsid w:val="0041061F"/>
    <w:rsid w:val="00410C51"/>
    <w:rsid w:val="00412D77"/>
    <w:rsid w:val="00412E0D"/>
    <w:rsid w:val="00413CAF"/>
    <w:rsid w:val="00422F92"/>
    <w:rsid w:val="0043209F"/>
    <w:rsid w:val="00432874"/>
    <w:rsid w:val="00435A0D"/>
    <w:rsid w:val="00435F7F"/>
    <w:rsid w:val="00446BB1"/>
    <w:rsid w:val="00450354"/>
    <w:rsid w:val="0045107D"/>
    <w:rsid w:val="0045158A"/>
    <w:rsid w:val="00452EB7"/>
    <w:rsid w:val="004560D8"/>
    <w:rsid w:val="00456BA0"/>
    <w:rsid w:val="00456C78"/>
    <w:rsid w:val="00460128"/>
    <w:rsid w:val="00461A29"/>
    <w:rsid w:val="0046512A"/>
    <w:rsid w:val="004777A6"/>
    <w:rsid w:val="004833B4"/>
    <w:rsid w:val="004910CE"/>
    <w:rsid w:val="004914E8"/>
    <w:rsid w:val="00493020"/>
    <w:rsid w:val="004A17D7"/>
    <w:rsid w:val="004A2D58"/>
    <w:rsid w:val="004B01F0"/>
    <w:rsid w:val="004B0846"/>
    <w:rsid w:val="004B1D27"/>
    <w:rsid w:val="004B272F"/>
    <w:rsid w:val="004B4025"/>
    <w:rsid w:val="004B6D91"/>
    <w:rsid w:val="004C07F8"/>
    <w:rsid w:val="004C401B"/>
    <w:rsid w:val="004D4D69"/>
    <w:rsid w:val="004E0F47"/>
    <w:rsid w:val="004E0F9B"/>
    <w:rsid w:val="004E111A"/>
    <w:rsid w:val="004E2E91"/>
    <w:rsid w:val="004E34B6"/>
    <w:rsid w:val="004E381A"/>
    <w:rsid w:val="004E6DAD"/>
    <w:rsid w:val="004E73C0"/>
    <w:rsid w:val="004F301A"/>
    <w:rsid w:val="004F3B23"/>
    <w:rsid w:val="004F4ADC"/>
    <w:rsid w:val="005032E0"/>
    <w:rsid w:val="00503E8E"/>
    <w:rsid w:val="005074E2"/>
    <w:rsid w:val="00510F79"/>
    <w:rsid w:val="00516294"/>
    <w:rsid w:val="00522D23"/>
    <w:rsid w:val="0052517C"/>
    <w:rsid w:val="0052654F"/>
    <w:rsid w:val="005265AB"/>
    <w:rsid w:val="0053094C"/>
    <w:rsid w:val="0053137B"/>
    <w:rsid w:val="00531637"/>
    <w:rsid w:val="00532819"/>
    <w:rsid w:val="00535422"/>
    <w:rsid w:val="005379CF"/>
    <w:rsid w:val="00543796"/>
    <w:rsid w:val="00543900"/>
    <w:rsid w:val="00544836"/>
    <w:rsid w:val="0054508F"/>
    <w:rsid w:val="005516DC"/>
    <w:rsid w:val="00556A44"/>
    <w:rsid w:val="00557FC2"/>
    <w:rsid w:val="0056185A"/>
    <w:rsid w:val="00565711"/>
    <w:rsid w:val="00573D1F"/>
    <w:rsid w:val="0058061C"/>
    <w:rsid w:val="00580B89"/>
    <w:rsid w:val="005822AC"/>
    <w:rsid w:val="00582528"/>
    <w:rsid w:val="00586985"/>
    <w:rsid w:val="005875C0"/>
    <w:rsid w:val="005947A0"/>
    <w:rsid w:val="0059538D"/>
    <w:rsid w:val="00597B16"/>
    <w:rsid w:val="005A193D"/>
    <w:rsid w:val="005A2F26"/>
    <w:rsid w:val="005A33CA"/>
    <w:rsid w:val="005A39A9"/>
    <w:rsid w:val="005A532E"/>
    <w:rsid w:val="005A5EA4"/>
    <w:rsid w:val="005B34E7"/>
    <w:rsid w:val="005B47AF"/>
    <w:rsid w:val="005B66D5"/>
    <w:rsid w:val="005C1041"/>
    <w:rsid w:val="005E2A6A"/>
    <w:rsid w:val="005E390E"/>
    <w:rsid w:val="005E3AF6"/>
    <w:rsid w:val="005E4086"/>
    <w:rsid w:val="005E5236"/>
    <w:rsid w:val="005F348C"/>
    <w:rsid w:val="005F7EB6"/>
    <w:rsid w:val="006007E9"/>
    <w:rsid w:val="0060080C"/>
    <w:rsid w:val="00605890"/>
    <w:rsid w:val="00607B48"/>
    <w:rsid w:val="0061323D"/>
    <w:rsid w:val="006156DA"/>
    <w:rsid w:val="00615E2C"/>
    <w:rsid w:val="00617748"/>
    <w:rsid w:val="00620051"/>
    <w:rsid w:val="00621CD6"/>
    <w:rsid w:val="00625045"/>
    <w:rsid w:val="00625A8E"/>
    <w:rsid w:val="00625D16"/>
    <w:rsid w:val="0063394D"/>
    <w:rsid w:val="0064114D"/>
    <w:rsid w:val="0064164E"/>
    <w:rsid w:val="0064170D"/>
    <w:rsid w:val="0064209D"/>
    <w:rsid w:val="006437A0"/>
    <w:rsid w:val="0065036A"/>
    <w:rsid w:val="0065191F"/>
    <w:rsid w:val="00656527"/>
    <w:rsid w:val="00656E42"/>
    <w:rsid w:val="00662BB3"/>
    <w:rsid w:val="00663711"/>
    <w:rsid w:val="00665C68"/>
    <w:rsid w:val="0067483B"/>
    <w:rsid w:val="00680CE9"/>
    <w:rsid w:val="006858FB"/>
    <w:rsid w:val="00686F72"/>
    <w:rsid w:val="00687FE7"/>
    <w:rsid w:val="006934E6"/>
    <w:rsid w:val="00693971"/>
    <w:rsid w:val="006A3ED9"/>
    <w:rsid w:val="006B134D"/>
    <w:rsid w:val="006C02AF"/>
    <w:rsid w:val="006C0F41"/>
    <w:rsid w:val="006C1F94"/>
    <w:rsid w:val="006C7E82"/>
    <w:rsid w:val="006D0732"/>
    <w:rsid w:val="006D2E6E"/>
    <w:rsid w:val="006D661F"/>
    <w:rsid w:val="006E04B1"/>
    <w:rsid w:val="006E449D"/>
    <w:rsid w:val="006E56C1"/>
    <w:rsid w:val="006E7A5D"/>
    <w:rsid w:val="006E7D84"/>
    <w:rsid w:val="006F3A28"/>
    <w:rsid w:val="006F40A5"/>
    <w:rsid w:val="006F67A2"/>
    <w:rsid w:val="007013DD"/>
    <w:rsid w:val="00704383"/>
    <w:rsid w:val="00704A91"/>
    <w:rsid w:val="00704E49"/>
    <w:rsid w:val="007066CD"/>
    <w:rsid w:val="00706A87"/>
    <w:rsid w:val="00710D68"/>
    <w:rsid w:val="00715F65"/>
    <w:rsid w:val="00721D5D"/>
    <w:rsid w:val="00726E13"/>
    <w:rsid w:val="00727A74"/>
    <w:rsid w:val="00727DBD"/>
    <w:rsid w:val="00731528"/>
    <w:rsid w:val="007363D4"/>
    <w:rsid w:val="0074312A"/>
    <w:rsid w:val="00743FEF"/>
    <w:rsid w:val="00745CF4"/>
    <w:rsid w:val="0074609F"/>
    <w:rsid w:val="00746E92"/>
    <w:rsid w:val="007655C8"/>
    <w:rsid w:val="00765F7A"/>
    <w:rsid w:val="007668D7"/>
    <w:rsid w:val="007709C2"/>
    <w:rsid w:val="00786E2B"/>
    <w:rsid w:val="00794022"/>
    <w:rsid w:val="007974A2"/>
    <w:rsid w:val="007A4535"/>
    <w:rsid w:val="007A6FF4"/>
    <w:rsid w:val="007A7E64"/>
    <w:rsid w:val="007B5951"/>
    <w:rsid w:val="007B613C"/>
    <w:rsid w:val="007B7446"/>
    <w:rsid w:val="007C0128"/>
    <w:rsid w:val="007C0643"/>
    <w:rsid w:val="007C4824"/>
    <w:rsid w:val="007D2B4F"/>
    <w:rsid w:val="007D2E8B"/>
    <w:rsid w:val="007D58DB"/>
    <w:rsid w:val="007E0F16"/>
    <w:rsid w:val="007E17F8"/>
    <w:rsid w:val="007F225D"/>
    <w:rsid w:val="007F5D47"/>
    <w:rsid w:val="00800CCD"/>
    <w:rsid w:val="00802618"/>
    <w:rsid w:val="00804D6D"/>
    <w:rsid w:val="00817144"/>
    <w:rsid w:val="00823F3B"/>
    <w:rsid w:val="008264D0"/>
    <w:rsid w:val="008318A9"/>
    <w:rsid w:val="00831E5D"/>
    <w:rsid w:val="0083262C"/>
    <w:rsid w:val="0083384A"/>
    <w:rsid w:val="008349F8"/>
    <w:rsid w:val="00843513"/>
    <w:rsid w:val="00843A7A"/>
    <w:rsid w:val="00844238"/>
    <w:rsid w:val="0084681D"/>
    <w:rsid w:val="0085067E"/>
    <w:rsid w:val="00862844"/>
    <w:rsid w:val="008628D6"/>
    <w:rsid w:val="00863B00"/>
    <w:rsid w:val="0087074D"/>
    <w:rsid w:val="00872587"/>
    <w:rsid w:val="008733BA"/>
    <w:rsid w:val="008769B0"/>
    <w:rsid w:val="00884F73"/>
    <w:rsid w:val="00885917"/>
    <w:rsid w:val="0088614E"/>
    <w:rsid w:val="00887728"/>
    <w:rsid w:val="00887EBF"/>
    <w:rsid w:val="00890FCC"/>
    <w:rsid w:val="008932AA"/>
    <w:rsid w:val="00893573"/>
    <w:rsid w:val="008A0CF1"/>
    <w:rsid w:val="008A184D"/>
    <w:rsid w:val="008A35FD"/>
    <w:rsid w:val="008A621D"/>
    <w:rsid w:val="008B250A"/>
    <w:rsid w:val="008B2A42"/>
    <w:rsid w:val="008C42D1"/>
    <w:rsid w:val="008C748E"/>
    <w:rsid w:val="008D197F"/>
    <w:rsid w:val="008D31F6"/>
    <w:rsid w:val="008D530E"/>
    <w:rsid w:val="008E3426"/>
    <w:rsid w:val="008E36D9"/>
    <w:rsid w:val="008E503D"/>
    <w:rsid w:val="008E5609"/>
    <w:rsid w:val="008E7FD2"/>
    <w:rsid w:val="008F4A2B"/>
    <w:rsid w:val="009142AB"/>
    <w:rsid w:val="00915519"/>
    <w:rsid w:val="009204F3"/>
    <w:rsid w:val="00924162"/>
    <w:rsid w:val="00924F07"/>
    <w:rsid w:val="00934771"/>
    <w:rsid w:val="009352FD"/>
    <w:rsid w:val="00940427"/>
    <w:rsid w:val="00943403"/>
    <w:rsid w:val="00954809"/>
    <w:rsid w:val="00957421"/>
    <w:rsid w:val="00957D70"/>
    <w:rsid w:val="00960A1C"/>
    <w:rsid w:val="009611D7"/>
    <w:rsid w:val="00963D72"/>
    <w:rsid w:val="00966A91"/>
    <w:rsid w:val="0097330F"/>
    <w:rsid w:val="00984B0C"/>
    <w:rsid w:val="00985B04"/>
    <w:rsid w:val="00991A49"/>
    <w:rsid w:val="00992AF3"/>
    <w:rsid w:val="00996AC1"/>
    <w:rsid w:val="009A0FE8"/>
    <w:rsid w:val="009A1424"/>
    <w:rsid w:val="009A25AC"/>
    <w:rsid w:val="009A49E5"/>
    <w:rsid w:val="009A7169"/>
    <w:rsid w:val="009B2473"/>
    <w:rsid w:val="009B322A"/>
    <w:rsid w:val="009C21C4"/>
    <w:rsid w:val="009C22AC"/>
    <w:rsid w:val="009C5A81"/>
    <w:rsid w:val="009D00C6"/>
    <w:rsid w:val="009D33A2"/>
    <w:rsid w:val="009D4E93"/>
    <w:rsid w:val="009D6A2A"/>
    <w:rsid w:val="009E23D8"/>
    <w:rsid w:val="009E4F4F"/>
    <w:rsid w:val="009E56D5"/>
    <w:rsid w:val="009E79F5"/>
    <w:rsid w:val="009F20E4"/>
    <w:rsid w:val="009F2CA3"/>
    <w:rsid w:val="009F6452"/>
    <w:rsid w:val="009F651F"/>
    <w:rsid w:val="00A07978"/>
    <w:rsid w:val="00A11D5B"/>
    <w:rsid w:val="00A209AF"/>
    <w:rsid w:val="00A25925"/>
    <w:rsid w:val="00A26428"/>
    <w:rsid w:val="00A27062"/>
    <w:rsid w:val="00A31F16"/>
    <w:rsid w:val="00A32BEA"/>
    <w:rsid w:val="00A37F73"/>
    <w:rsid w:val="00A500A7"/>
    <w:rsid w:val="00A51A42"/>
    <w:rsid w:val="00A51A44"/>
    <w:rsid w:val="00A53C9E"/>
    <w:rsid w:val="00A5625B"/>
    <w:rsid w:val="00A62FC3"/>
    <w:rsid w:val="00A70D62"/>
    <w:rsid w:val="00A710BD"/>
    <w:rsid w:val="00A72718"/>
    <w:rsid w:val="00A77175"/>
    <w:rsid w:val="00A839DC"/>
    <w:rsid w:val="00A84671"/>
    <w:rsid w:val="00A8753D"/>
    <w:rsid w:val="00AA2A7C"/>
    <w:rsid w:val="00AA3EC6"/>
    <w:rsid w:val="00AB2566"/>
    <w:rsid w:val="00AB4BD9"/>
    <w:rsid w:val="00AB530C"/>
    <w:rsid w:val="00AC2A53"/>
    <w:rsid w:val="00AC45CB"/>
    <w:rsid w:val="00AC5186"/>
    <w:rsid w:val="00AC5D20"/>
    <w:rsid w:val="00AC5DE2"/>
    <w:rsid w:val="00AD08DC"/>
    <w:rsid w:val="00AD752A"/>
    <w:rsid w:val="00AE07A6"/>
    <w:rsid w:val="00AF0043"/>
    <w:rsid w:val="00AF2F07"/>
    <w:rsid w:val="00B038BC"/>
    <w:rsid w:val="00B170F1"/>
    <w:rsid w:val="00B17DE4"/>
    <w:rsid w:val="00B22837"/>
    <w:rsid w:val="00B235AA"/>
    <w:rsid w:val="00B25C4A"/>
    <w:rsid w:val="00B30117"/>
    <w:rsid w:val="00B3027D"/>
    <w:rsid w:val="00B33947"/>
    <w:rsid w:val="00B3766D"/>
    <w:rsid w:val="00B37BC5"/>
    <w:rsid w:val="00B44372"/>
    <w:rsid w:val="00B47448"/>
    <w:rsid w:val="00B53580"/>
    <w:rsid w:val="00B54B48"/>
    <w:rsid w:val="00B57399"/>
    <w:rsid w:val="00B737BC"/>
    <w:rsid w:val="00B75457"/>
    <w:rsid w:val="00B8159D"/>
    <w:rsid w:val="00B84D89"/>
    <w:rsid w:val="00B873F6"/>
    <w:rsid w:val="00B90A89"/>
    <w:rsid w:val="00B91CA9"/>
    <w:rsid w:val="00B92C2D"/>
    <w:rsid w:val="00BA3E0C"/>
    <w:rsid w:val="00BA5689"/>
    <w:rsid w:val="00BA74C9"/>
    <w:rsid w:val="00BA7F0E"/>
    <w:rsid w:val="00BB5948"/>
    <w:rsid w:val="00BC125E"/>
    <w:rsid w:val="00BC2C20"/>
    <w:rsid w:val="00BC7DF5"/>
    <w:rsid w:val="00BD1681"/>
    <w:rsid w:val="00BE1BC3"/>
    <w:rsid w:val="00BE6C98"/>
    <w:rsid w:val="00BF4919"/>
    <w:rsid w:val="00BF62BC"/>
    <w:rsid w:val="00BF6A00"/>
    <w:rsid w:val="00C0049F"/>
    <w:rsid w:val="00C007A7"/>
    <w:rsid w:val="00C00F33"/>
    <w:rsid w:val="00C016C7"/>
    <w:rsid w:val="00C02244"/>
    <w:rsid w:val="00C02DFC"/>
    <w:rsid w:val="00C10862"/>
    <w:rsid w:val="00C1396E"/>
    <w:rsid w:val="00C15381"/>
    <w:rsid w:val="00C165E4"/>
    <w:rsid w:val="00C27538"/>
    <w:rsid w:val="00C3672F"/>
    <w:rsid w:val="00C40BF3"/>
    <w:rsid w:val="00C45249"/>
    <w:rsid w:val="00C5254D"/>
    <w:rsid w:val="00C61094"/>
    <w:rsid w:val="00C7523C"/>
    <w:rsid w:val="00C77E78"/>
    <w:rsid w:val="00C810EB"/>
    <w:rsid w:val="00C81E5B"/>
    <w:rsid w:val="00C8342D"/>
    <w:rsid w:val="00C85759"/>
    <w:rsid w:val="00C862D3"/>
    <w:rsid w:val="00C9563E"/>
    <w:rsid w:val="00CA0F33"/>
    <w:rsid w:val="00CA2E10"/>
    <w:rsid w:val="00CA3640"/>
    <w:rsid w:val="00CA6CBF"/>
    <w:rsid w:val="00CB14F6"/>
    <w:rsid w:val="00CD045F"/>
    <w:rsid w:val="00CD21AE"/>
    <w:rsid w:val="00CD5D8B"/>
    <w:rsid w:val="00CD7FDC"/>
    <w:rsid w:val="00D01FB5"/>
    <w:rsid w:val="00D0645B"/>
    <w:rsid w:val="00D10150"/>
    <w:rsid w:val="00D11644"/>
    <w:rsid w:val="00D155C2"/>
    <w:rsid w:val="00D17FCD"/>
    <w:rsid w:val="00D42C24"/>
    <w:rsid w:val="00D44BD5"/>
    <w:rsid w:val="00D44C3A"/>
    <w:rsid w:val="00D46505"/>
    <w:rsid w:val="00D46F85"/>
    <w:rsid w:val="00D5063C"/>
    <w:rsid w:val="00D51D3E"/>
    <w:rsid w:val="00D55110"/>
    <w:rsid w:val="00D55889"/>
    <w:rsid w:val="00D6569F"/>
    <w:rsid w:val="00D679C4"/>
    <w:rsid w:val="00D76A14"/>
    <w:rsid w:val="00D85238"/>
    <w:rsid w:val="00D87281"/>
    <w:rsid w:val="00D925B7"/>
    <w:rsid w:val="00D960B8"/>
    <w:rsid w:val="00D97454"/>
    <w:rsid w:val="00DA409F"/>
    <w:rsid w:val="00DA5A8B"/>
    <w:rsid w:val="00DA7A36"/>
    <w:rsid w:val="00DB0FEE"/>
    <w:rsid w:val="00DC091E"/>
    <w:rsid w:val="00DC0C96"/>
    <w:rsid w:val="00DC2309"/>
    <w:rsid w:val="00DC40DF"/>
    <w:rsid w:val="00DC6255"/>
    <w:rsid w:val="00DD6235"/>
    <w:rsid w:val="00DD71EB"/>
    <w:rsid w:val="00DD73A5"/>
    <w:rsid w:val="00DF2221"/>
    <w:rsid w:val="00DF248A"/>
    <w:rsid w:val="00DF3E85"/>
    <w:rsid w:val="00DF4652"/>
    <w:rsid w:val="00DF5A6A"/>
    <w:rsid w:val="00E020A9"/>
    <w:rsid w:val="00E04F9B"/>
    <w:rsid w:val="00E06F71"/>
    <w:rsid w:val="00E0707D"/>
    <w:rsid w:val="00E132F2"/>
    <w:rsid w:val="00E13761"/>
    <w:rsid w:val="00E1558D"/>
    <w:rsid w:val="00E200C1"/>
    <w:rsid w:val="00E204A3"/>
    <w:rsid w:val="00E2064E"/>
    <w:rsid w:val="00E30DCF"/>
    <w:rsid w:val="00E33F8E"/>
    <w:rsid w:val="00E35C31"/>
    <w:rsid w:val="00E363BE"/>
    <w:rsid w:val="00E42053"/>
    <w:rsid w:val="00E425BC"/>
    <w:rsid w:val="00E4699B"/>
    <w:rsid w:val="00E52A1C"/>
    <w:rsid w:val="00E54307"/>
    <w:rsid w:val="00E54869"/>
    <w:rsid w:val="00E564FD"/>
    <w:rsid w:val="00E604DF"/>
    <w:rsid w:val="00E65CAF"/>
    <w:rsid w:val="00E663C7"/>
    <w:rsid w:val="00E66E31"/>
    <w:rsid w:val="00E67B87"/>
    <w:rsid w:val="00E806DF"/>
    <w:rsid w:val="00E81E8B"/>
    <w:rsid w:val="00E91454"/>
    <w:rsid w:val="00E953D0"/>
    <w:rsid w:val="00E962A0"/>
    <w:rsid w:val="00E97B62"/>
    <w:rsid w:val="00EA16F1"/>
    <w:rsid w:val="00EA3C52"/>
    <w:rsid w:val="00EB04E3"/>
    <w:rsid w:val="00EB0A84"/>
    <w:rsid w:val="00EB28EF"/>
    <w:rsid w:val="00EB2EE4"/>
    <w:rsid w:val="00EB422F"/>
    <w:rsid w:val="00EB5E74"/>
    <w:rsid w:val="00EC1A17"/>
    <w:rsid w:val="00EC3F33"/>
    <w:rsid w:val="00EC54C1"/>
    <w:rsid w:val="00EC557F"/>
    <w:rsid w:val="00ED4E24"/>
    <w:rsid w:val="00ED685B"/>
    <w:rsid w:val="00EE4A4B"/>
    <w:rsid w:val="00EF1635"/>
    <w:rsid w:val="00EF16D5"/>
    <w:rsid w:val="00EF2F3A"/>
    <w:rsid w:val="00EF38E4"/>
    <w:rsid w:val="00EF51CE"/>
    <w:rsid w:val="00EF5A62"/>
    <w:rsid w:val="00F0136D"/>
    <w:rsid w:val="00F01468"/>
    <w:rsid w:val="00F02965"/>
    <w:rsid w:val="00F16336"/>
    <w:rsid w:val="00F30E46"/>
    <w:rsid w:val="00F35368"/>
    <w:rsid w:val="00F369D7"/>
    <w:rsid w:val="00F50FC7"/>
    <w:rsid w:val="00F5260B"/>
    <w:rsid w:val="00F56529"/>
    <w:rsid w:val="00F56C52"/>
    <w:rsid w:val="00F57415"/>
    <w:rsid w:val="00F60910"/>
    <w:rsid w:val="00F673B2"/>
    <w:rsid w:val="00F7241D"/>
    <w:rsid w:val="00F83EC8"/>
    <w:rsid w:val="00F86121"/>
    <w:rsid w:val="00F8666A"/>
    <w:rsid w:val="00FA47D1"/>
    <w:rsid w:val="00FB2070"/>
    <w:rsid w:val="00FB3E64"/>
    <w:rsid w:val="00FC43BD"/>
    <w:rsid w:val="00FC74EF"/>
    <w:rsid w:val="00FD5B04"/>
    <w:rsid w:val="00FD5B31"/>
    <w:rsid w:val="00FD7513"/>
    <w:rsid w:val="00FF0379"/>
    <w:rsid w:val="00FF54A8"/>
    <w:rsid w:val="00FF5C09"/>
    <w:rsid w:val="00FF605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48A7F8"/>
  <w15:chartTrackingRefBased/>
  <w15:docId w15:val="{CC353E3E-1980-44BC-A10A-B8BB8487A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947"/>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2F2B1E"/>
    <w:pPr>
      <w:keepNext/>
      <w:keepLines/>
      <w:spacing w:before="240"/>
      <w:outlineLvl w:val="0"/>
    </w:pPr>
    <w:rPr>
      <w:rFonts w:eastAsiaTheme="majorEastAsia"/>
      <w:b/>
      <w:sz w:val="52"/>
      <w:szCs w:val="40"/>
    </w:rPr>
  </w:style>
  <w:style w:type="paragraph" w:styleId="Ttulo2">
    <w:name w:val="heading 2"/>
    <w:basedOn w:val="Normal"/>
    <w:next w:val="Normal"/>
    <w:link w:val="Ttulo2Car"/>
    <w:uiPriority w:val="9"/>
    <w:unhideWhenUsed/>
    <w:qFormat/>
    <w:rsid w:val="002F2B1E"/>
    <w:pPr>
      <w:keepNext/>
      <w:keepLines/>
      <w:spacing w:before="4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2F2B1E"/>
    <w:pPr>
      <w:keepNext/>
      <w:keepLines/>
      <w:spacing w:before="40"/>
      <w:outlineLvl w:val="2"/>
    </w:pPr>
    <w:rPr>
      <w:rFonts w:eastAsiaTheme="majorEastAsia" w:cstheme="majorBidi"/>
      <w:b/>
    </w:rPr>
  </w:style>
  <w:style w:type="paragraph" w:styleId="Ttulo4">
    <w:name w:val="heading 4"/>
    <w:basedOn w:val="Normal"/>
    <w:next w:val="Normal"/>
    <w:link w:val="Ttulo4Car"/>
    <w:uiPriority w:val="9"/>
    <w:unhideWhenUsed/>
    <w:qFormat/>
    <w:rsid w:val="00236AE2"/>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36AE2"/>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236AE2"/>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B1E"/>
    <w:rPr>
      <w:rFonts w:ascii="Times New Roman" w:eastAsiaTheme="majorEastAsia" w:hAnsi="Times New Roman" w:cs="Times New Roman"/>
      <w:b/>
      <w:sz w:val="52"/>
      <w:szCs w:val="40"/>
      <w:lang w:eastAsia="es-AR"/>
    </w:rPr>
  </w:style>
  <w:style w:type="character" w:customStyle="1" w:styleId="Ttulo2Car">
    <w:name w:val="Título 2 Car"/>
    <w:basedOn w:val="Fuentedeprrafopredeter"/>
    <w:link w:val="Ttulo2"/>
    <w:uiPriority w:val="9"/>
    <w:rsid w:val="002F2B1E"/>
    <w:rPr>
      <w:rFonts w:ascii="Times New Roman" w:eastAsiaTheme="majorEastAsia" w:hAnsi="Times New Roman" w:cstheme="majorBidi"/>
      <w:b/>
      <w:sz w:val="28"/>
      <w:szCs w:val="26"/>
      <w:lang w:eastAsia="es-AR"/>
    </w:rPr>
  </w:style>
  <w:style w:type="character" w:customStyle="1" w:styleId="Ttulo3Car">
    <w:name w:val="Título 3 Car"/>
    <w:basedOn w:val="Fuentedeprrafopredeter"/>
    <w:link w:val="Ttulo3"/>
    <w:uiPriority w:val="9"/>
    <w:rsid w:val="002F2B1E"/>
    <w:rPr>
      <w:rFonts w:ascii="Times New Roman" w:eastAsiaTheme="majorEastAsia" w:hAnsi="Times New Roman" w:cstheme="majorBidi"/>
      <w:b/>
      <w:sz w:val="24"/>
      <w:szCs w:val="24"/>
      <w:lang w:eastAsia="es-AR"/>
    </w:rPr>
  </w:style>
  <w:style w:type="character" w:customStyle="1" w:styleId="Ttulo4Car">
    <w:name w:val="Título 4 Car"/>
    <w:basedOn w:val="Fuentedeprrafopredeter"/>
    <w:link w:val="Ttulo4"/>
    <w:uiPriority w:val="9"/>
    <w:rsid w:val="00236AE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36AE2"/>
    <w:rPr>
      <w:rFonts w:asciiTheme="majorHAnsi" w:eastAsiaTheme="majorEastAsia" w:hAnsiTheme="majorHAnsi" w:cstheme="majorBidi"/>
      <w:color w:val="2E74B5" w:themeColor="accent1" w:themeShade="BF"/>
    </w:rPr>
  </w:style>
  <w:style w:type="paragraph" w:styleId="Puesto">
    <w:name w:val="Title"/>
    <w:basedOn w:val="Normal"/>
    <w:next w:val="Normal"/>
    <w:link w:val="PuestoCar"/>
    <w:uiPriority w:val="10"/>
    <w:qFormat/>
    <w:rsid w:val="00236AE2"/>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36AE2"/>
    <w:rPr>
      <w:rFonts w:asciiTheme="majorHAnsi" w:eastAsiaTheme="majorEastAsia" w:hAnsiTheme="majorHAnsi" w:cstheme="majorBidi"/>
      <w:spacing w:val="-10"/>
      <w:kern w:val="28"/>
      <w:sz w:val="56"/>
      <w:szCs w:val="56"/>
    </w:rPr>
  </w:style>
  <w:style w:type="character" w:customStyle="1" w:styleId="Ttulo6Car">
    <w:name w:val="Título 6 Car"/>
    <w:basedOn w:val="Fuentedeprrafopredeter"/>
    <w:link w:val="Ttulo6"/>
    <w:uiPriority w:val="9"/>
    <w:rsid w:val="00236AE2"/>
    <w:rPr>
      <w:rFonts w:asciiTheme="majorHAnsi" w:eastAsiaTheme="majorEastAsia" w:hAnsiTheme="majorHAnsi" w:cstheme="majorBidi"/>
      <w:color w:val="1F4D78" w:themeColor="accent1" w:themeShade="7F"/>
    </w:rPr>
  </w:style>
  <w:style w:type="character" w:styleId="Hipervnculo">
    <w:name w:val="Hyperlink"/>
    <w:basedOn w:val="Fuentedeprrafopredeter"/>
    <w:uiPriority w:val="99"/>
    <w:unhideWhenUsed/>
    <w:rsid w:val="00236AE2"/>
    <w:rPr>
      <w:color w:val="0563C1" w:themeColor="hyperlink"/>
      <w:u w:val="single"/>
    </w:rPr>
  </w:style>
  <w:style w:type="character" w:styleId="Hipervnculovisitado">
    <w:name w:val="FollowedHyperlink"/>
    <w:basedOn w:val="Fuentedeprrafopredeter"/>
    <w:uiPriority w:val="99"/>
    <w:semiHidden/>
    <w:unhideWhenUsed/>
    <w:rsid w:val="00236AE2"/>
    <w:rPr>
      <w:color w:val="954F72" w:themeColor="followedHyperlink"/>
      <w:u w:val="single"/>
    </w:rPr>
  </w:style>
  <w:style w:type="paragraph" w:styleId="Prrafodelista">
    <w:name w:val="List Paragraph"/>
    <w:basedOn w:val="Normal"/>
    <w:uiPriority w:val="34"/>
    <w:qFormat/>
    <w:rsid w:val="00AC5186"/>
    <w:pPr>
      <w:ind w:left="720"/>
      <w:contextualSpacing/>
    </w:pPr>
  </w:style>
  <w:style w:type="paragraph" w:styleId="Encabezado">
    <w:name w:val="header"/>
    <w:basedOn w:val="Normal"/>
    <w:link w:val="EncabezadoCar"/>
    <w:uiPriority w:val="99"/>
    <w:unhideWhenUsed/>
    <w:rsid w:val="00F83EC8"/>
    <w:pPr>
      <w:tabs>
        <w:tab w:val="center" w:pos="4419"/>
        <w:tab w:val="right" w:pos="8838"/>
      </w:tabs>
    </w:pPr>
  </w:style>
  <w:style w:type="character" w:customStyle="1" w:styleId="EncabezadoCar">
    <w:name w:val="Encabezado Car"/>
    <w:basedOn w:val="Fuentedeprrafopredeter"/>
    <w:link w:val="Encabezado"/>
    <w:uiPriority w:val="99"/>
    <w:rsid w:val="00F83EC8"/>
  </w:style>
  <w:style w:type="paragraph" w:styleId="Piedepgina">
    <w:name w:val="footer"/>
    <w:basedOn w:val="Normal"/>
    <w:link w:val="PiedepginaCar"/>
    <w:uiPriority w:val="99"/>
    <w:unhideWhenUsed/>
    <w:rsid w:val="00F83EC8"/>
    <w:pPr>
      <w:tabs>
        <w:tab w:val="center" w:pos="4419"/>
        <w:tab w:val="right" w:pos="8838"/>
      </w:tabs>
    </w:pPr>
  </w:style>
  <w:style w:type="character" w:customStyle="1" w:styleId="PiedepginaCar">
    <w:name w:val="Pie de página Car"/>
    <w:basedOn w:val="Fuentedeprrafopredeter"/>
    <w:link w:val="Piedepgina"/>
    <w:uiPriority w:val="99"/>
    <w:rsid w:val="00F83EC8"/>
  </w:style>
  <w:style w:type="table" w:styleId="Tablaconcuadrcula">
    <w:name w:val="Table Grid"/>
    <w:basedOn w:val="Tablanormal"/>
    <w:uiPriority w:val="39"/>
    <w:rsid w:val="00F83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62B90"/>
    <w:rPr>
      <w:sz w:val="16"/>
      <w:szCs w:val="16"/>
    </w:rPr>
  </w:style>
  <w:style w:type="paragraph" w:styleId="Textocomentario">
    <w:name w:val="annotation text"/>
    <w:basedOn w:val="Normal"/>
    <w:link w:val="TextocomentarioCar"/>
    <w:uiPriority w:val="99"/>
    <w:semiHidden/>
    <w:unhideWhenUsed/>
    <w:rsid w:val="00062B90"/>
    <w:rPr>
      <w:sz w:val="20"/>
      <w:szCs w:val="20"/>
    </w:rPr>
  </w:style>
  <w:style w:type="character" w:customStyle="1" w:styleId="TextocomentarioCar">
    <w:name w:val="Texto comentario Car"/>
    <w:basedOn w:val="Fuentedeprrafopredeter"/>
    <w:link w:val="Textocomentario"/>
    <w:uiPriority w:val="99"/>
    <w:semiHidden/>
    <w:rsid w:val="00062B90"/>
    <w:rPr>
      <w:sz w:val="20"/>
      <w:szCs w:val="20"/>
    </w:rPr>
  </w:style>
  <w:style w:type="paragraph" w:styleId="Asuntodelcomentario">
    <w:name w:val="annotation subject"/>
    <w:basedOn w:val="Textocomentario"/>
    <w:next w:val="Textocomentario"/>
    <w:link w:val="AsuntodelcomentarioCar"/>
    <w:uiPriority w:val="99"/>
    <w:semiHidden/>
    <w:unhideWhenUsed/>
    <w:rsid w:val="00062B90"/>
    <w:rPr>
      <w:b/>
      <w:bCs/>
    </w:rPr>
  </w:style>
  <w:style w:type="character" w:customStyle="1" w:styleId="AsuntodelcomentarioCar">
    <w:name w:val="Asunto del comentario Car"/>
    <w:basedOn w:val="TextocomentarioCar"/>
    <w:link w:val="Asuntodelcomentario"/>
    <w:uiPriority w:val="99"/>
    <w:semiHidden/>
    <w:rsid w:val="00062B90"/>
    <w:rPr>
      <w:b/>
      <w:bCs/>
      <w:sz w:val="20"/>
      <w:szCs w:val="20"/>
    </w:rPr>
  </w:style>
  <w:style w:type="paragraph" w:styleId="Textodeglobo">
    <w:name w:val="Balloon Text"/>
    <w:basedOn w:val="Normal"/>
    <w:link w:val="TextodegloboCar"/>
    <w:uiPriority w:val="99"/>
    <w:semiHidden/>
    <w:unhideWhenUsed/>
    <w:rsid w:val="00062B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62B90"/>
    <w:rPr>
      <w:rFonts w:ascii="Segoe UI" w:hAnsi="Segoe UI" w:cs="Segoe UI"/>
      <w:sz w:val="18"/>
      <w:szCs w:val="18"/>
    </w:rPr>
  </w:style>
  <w:style w:type="paragraph" w:styleId="TtulodeTDC">
    <w:name w:val="TOC Heading"/>
    <w:basedOn w:val="Ttulo1"/>
    <w:next w:val="Normal"/>
    <w:uiPriority w:val="39"/>
    <w:unhideWhenUsed/>
    <w:qFormat/>
    <w:rsid w:val="00EF1635"/>
    <w:pPr>
      <w:outlineLvl w:val="9"/>
    </w:pPr>
    <w:rPr>
      <w:rFonts w:asciiTheme="majorHAnsi"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F1635"/>
    <w:pPr>
      <w:spacing w:after="100"/>
    </w:pPr>
  </w:style>
  <w:style w:type="paragraph" w:customStyle="1" w:styleId="Standard">
    <w:name w:val="Standard"/>
    <w:rsid w:val="00130CAD"/>
    <w:pPr>
      <w:widowControl w:val="0"/>
      <w:suppressAutoHyphens/>
      <w:autoSpaceDN w:val="0"/>
      <w:spacing w:after="0" w:line="240" w:lineRule="auto"/>
      <w:textAlignment w:val="baseline"/>
    </w:pPr>
    <w:rPr>
      <w:rFonts w:ascii="Times New Roman" w:eastAsia="DejaVu Sans" w:hAnsi="Times New Roman" w:cs="DejaVu Sans"/>
      <w:kern w:val="3"/>
      <w:sz w:val="21"/>
      <w:szCs w:val="24"/>
      <w:lang w:eastAsia="es-AR"/>
    </w:rPr>
  </w:style>
  <w:style w:type="paragraph" w:styleId="TDC2">
    <w:name w:val="toc 2"/>
    <w:basedOn w:val="Normal"/>
    <w:next w:val="Normal"/>
    <w:autoRedefine/>
    <w:uiPriority w:val="39"/>
    <w:unhideWhenUsed/>
    <w:rsid w:val="0087074D"/>
    <w:pPr>
      <w:spacing w:after="100"/>
      <w:ind w:left="220"/>
    </w:pPr>
  </w:style>
  <w:style w:type="paragraph" w:styleId="NormalWeb">
    <w:name w:val="Normal (Web)"/>
    <w:basedOn w:val="Normal"/>
    <w:uiPriority w:val="99"/>
    <w:unhideWhenUsed/>
    <w:rsid w:val="00307B58"/>
    <w:pPr>
      <w:spacing w:before="100" w:beforeAutospacing="1" w:after="100" w:afterAutospacing="1"/>
    </w:pPr>
  </w:style>
  <w:style w:type="paragraph" w:styleId="Textoindependiente">
    <w:name w:val="Body Text"/>
    <w:basedOn w:val="Normal"/>
    <w:link w:val="TextoindependienteCar"/>
    <w:semiHidden/>
    <w:rsid w:val="00006D9A"/>
    <w:pPr>
      <w:suppressAutoHyphens/>
      <w:spacing w:line="360" w:lineRule="auto"/>
      <w:ind w:firstLine="708"/>
      <w:jc w:val="both"/>
    </w:pPr>
    <w:rPr>
      <w:rFonts w:ascii="Verdana" w:hAnsi="Verdana"/>
      <w:lang w:eastAsia="ar-SA"/>
    </w:rPr>
  </w:style>
  <w:style w:type="character" w:customStyle="1" w:styleId="TextoindependienteCar">
    <w:name w:val="Texto independiente Car"/>
    <w:basedOn w:val="Fuentedeprrafopredeter"/>
    <w:link w:val="Textoindependiente"/>
    <w:semiHidden/>
    <w:rsid w:val="00006D9A"/>
    <w:rPr>
      <w:rFonts w:ascii="Verdana" w:eastAsia="Times New Roman" w:hAnsi="Verdana" w:cs="Times New Roman"/>
      <w:szCs w:val="24"/>
      <w:lang w:val="es-ES" w:eastAsia="ar-SA"/>
    </w:rPr>
  </w:style>
  <w:style w:type="character" w:styleId="Textodelmarcadordeposicin">
    <w:name w:val="Placeholder Text"/>
    <w:basedOn w:val="Fuentedeprrafopredeter"/>
    <w:uiPriority w:val="99"/>
    <w:semiHidden/>
    <w:rsid w:val="00EF2F3A"/>
    <w:rPr>
      <w:color w:val="808080"/>
    </w:rPr>
  </w:style>
  <w:style w:type="paragraph" w:customStyle="1" w:styleId="Textbody">
    <w:name w:val="Text body"/>
    <w:basedOn w:val="Normal"/>
    <w:rsid w:val="002F2B1E"/>
    <w:pPr>
      <w:widowControl w:val="0"/>
      <w:suppressAutoHyphens/>
      <w:autoSpaceDN w:val="0"/>
      <w:spacing w:after="140" w:line="360" w:lineRule="auto"/>
      <w:jc w:val="both"/>
    </w:pPr>
    <w:rPr>
      <w:kern w:val="3"/>
      <w:sz w:val="21"/>
      <w:lang w:val="es-ES" w:eastAsia="zh-CN" w:bidi="hi-IN"/>
    </w:rPr>
  </w:style>
  <w:style w:type="paragraph" w:styleId="TDC3">
    <w:name w:val="toc 3"/>
    <w:basedOn w:val="Normal"/>
    <w:next w:val="Normal"/>
    <w:autoRedefine/>
    <w:uiPriority w:val="39"/>
    <w:unhideWhenUsed/>
    <w:rsid w:val="00217B50"/>
    <w:pPr>
      <w:spacing w:after="100"/>
      <w:ind w:left="480"/>
    </w:pPr>
  </w:style>
  <w:style w:type="character" w:customStyle="1" w:styleId="markedcontent">
    <w:name w:val="markedcontent"/>
    <w:basedOn w:val="Fuentedeprrafopredeter"/>
    <w:rsid w:val="00091F42"/>
  </w:style>
  <w:style w:type="paragraph" w:styleId="Descripcin">
    <w:name w:val="caption"/>
    <w:basedOn w:val="Normal"/>
    <w:next w:val="Normal"/>
    <w:uiPriority w:val="35"/>
    <w:semiHidden/>
    <w:unhideWhenUsed/>
    <w:qFormat/>
    <w:rsid w:val="00E66E31"/>
    <w:pPr>
      <w:spacing w:after="200"/>
      <w:jc w:val="both"/>
    </w:pPr>
    <w:rPr>
      <w:rFonts w:eastAsiaTheme="minorHAnsi" w:cstheme="minorBidi"/>
      <w:i/>
      <w:iCs/>
      <w:color w:val="44546A" w:themeColor="text2"/>
      <w:sz w:val="18"/>
      <w:szCs w:val="18"/>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0063">
      <w:bodyDiv w:val="1"/>
      <w:marLeft w:val="0"/>
      <w:marRight w:val="0"/>
      <w:marTop w:val="0"/>
      <w:marBottom w:val="0"/>
      <w:divBdr>
        <w:top w:val="none" w:sz="0" w:space="0" w:color="auto"/>
        <w:left w:val="none" w:sz="0" w:space="0" w:color="auto"/>
        <w:bottom w:val="none" w:sz="0" w:space="0" w:color="auto"/>
        <w:right w:val="none" w:sz="0" w:space="0" w:color="auto"/>
      </w:divBdr>
    </w:div>
    <w:div w:id="56828114">
      <w:bodyDiv w:val="1"/>
      <w:marLeft w:val="0"/>
      <w:marRight w:val="0"/>
      <w:marTop w:val="0"/>
      <w:marBottom w:val="0"/>
      <w:divBdr>
        <w:top w:val="none" w:sz="0" w:space="0" w:color="auto"/>
        <w:left w:val="none" w:sz="0" w:space="0" w:color="auto"/>
        <w:bottom w:val="none" w:sz="0" w:space="0" w:color="auto"/>
        <w:right w:val="none" w:sz="0" w:space="0" w:color="auto"/>
      </w:divBdr>
    </w:div>
    <w:div w:id="64497100">
      <w:bodyDiv w:val="1"/>
      <w:marLeft w:val="0"/>
      <w:marRight w:val="0"/>
      <w:marTop w:val="0"/>
      <w:marBottom w:val="0"/>
      <w:divBdr>
        <w:top w:val="none" w:sz="0" w:space="0" w:color="auto"/>
        <w:left w:val="none" w:sz="0" w:space="0" w:color="auto"/>
        <w:bottom w:val="none" w:sz="0" w:space="0" w:color="auto"/>
        <w:right w:val="none" w:sz="0" w:space="0" w:color="auto"/>
      </w:divBdr>
    </w:div>
    <w:div w:id="123546851">
      <w:bodyDiv w:val="1"/>
      <w:marLeft w:val="0"/>
      <w:marRight w:val="0"/>
      <w:marTop w:val="0"/>
      <w:marBottom w:val="0"/>
      <w:divBdr>
        <w:top w:val="none" w:sz="0" w:space="0" w:color="auto"/>
        <w:left w:val="none" w:sz="0" w:space="0" w:color="auto"/>
        <w:bottom w:val="none" w:sz="0" w:space="0" w:color="auto"/>
        <w:right w:val="none" w:sz="0" w:space="0" w:color="auto"/>
      </w:divBdr>
    </w:div>
    <w:div w:id="194343952">
      <w:bodyDiv w:val="1"/>
      <w:marLeft w:val="0"/>
      <w:marRight w:val="0"/>
      <w:marTop w:val="0"/>
      <w:marBottom w:val="0"/>
      <w:divBdr>
        <w:top w:val="none" w:sz="0" w:space="0" w:color="auto"/>
        <w:left w:val="none" w:sz="0" w:space="0" w:color="auto"/>
        <w:bottom w:val="none" w:sz="0" w:space="0" w:color="auto"/>
        <w:right w:val="none" w:sz="0" w:space="0" w:color="auto"/>
      </w:divBdr>
    </w:div>
    <w:div w:id="224533977">
      <w:bodyDiv w:val="1"/>
      <w:marLeft w:val="0"/>
      <w:marRight w:val="0"/>
      <w:marTop w:val="0"/>
      <w:marBottom w:val="0"/>
      <w:divBdr>
        <w:top w:val="none" w:sz="0" w:space="0" w:color="auto"/>
        <w:left w:val="none" w:sz="0" w:space="0" w:color="auto"/>
        <w:bottom w:val="none" w:sz="0" w:space="0" w:color="auto"/>
        <w:right w:val="none" w:sz="0" w:space="0" w:color="auto"/>
      </w:divBdr>
      <w:divsChild>
        <w:div w:id="1217619155">
          <w:marLeft w:val="34"/>
          <w:marRight w:val="0"/>
          <w:marTop w:val="0"/>
          <w:marBottom w:val="0"/>
          <w:divBdr>
            <w:top w:val="none" w:sz="0" w:space="0" w:color="auto"/>
            <w:left w:val="none" w:sz="0" w:space="0" w:color="auto"/>
            <w:bottom w:val="none" w:sz="0" w:space="0" w:color="auto"/>
            <w:right w:val="none" w:sz="0" w:space="0" w:color="auto"/>
          </w:divBdr>
        </w:div>
      </w:divsChild>
    </w:div>
    <w:div w:id="231232868">
      <w:bodyDiv w:val="1"/>
      <w:marLeft w:val="0"/>
      <w:marRight w:val="0"/>
      <w:marTop w:val="0"/>
      <w:marBottom w:val="0"/>
      <w:divBdr>
        <w:top w:val="none" w:sz="0" w:space="0" w:color="auto"/>
        <w:left w:val="none" w:sz="0" w:space="0" w:color="auto"/>
        <w:bottom w:val="none" w:sz="0" w:space="0" w:color="auto"/>
        <w:right w:val="none" w:sz="0" w:space="0" w:color="auto"/>
      </w:divBdr>
    </w:div>
    <w:div w:id="352919296">
      <w:bodyDiv w:val="1"/>
      <w:marLeft w:val="0"/>
      <w:marRight w:val="0"/>
      <w:marTop w:val="0"/>
      <w:marBottom w:val="0"/>
      <w:divBdr>
        <w:top w:val="none" w:sz="0" w:space="0" w:color="auto"/>
        <w:left w:val="none" w:sz="0" w:space="0" w:color="auto"/>
        <w:bottom w:val="none" w:sz="0" w:space="0" w:color="auto"/>
        <w:right w:val="none" w:sz="0" w:space="0" w:color="auto"/>
      </w:divBdr>
      <w:divsChild>
        <w:div w:id="830678986">
          <w:marLeft w:val="34"/>
          <w:marRight w:val="0"/>
          <w:marTop w:val="0"/>
          <w:marBottom w:val="0"/>
          <w:divBdr>
            <w:top w:val="none" w:sz="0" w:space="0" w:color="auto"/>
            <w:left w:val="none" w:sz="0" w:space="0" w:color="auto"/>
            <w:bottom w:val="none" w:sz="0" w:space="0" w:color="auto"/>
            <w:right w:val="none" w:sz="0" w:space="0" w:color="auto"/>
          </w:divBdr>
        </w:div>
      </w:divsChild>
    </w:div>
    <w:div w:id="414129939">
      <w:bodyDiv w:val="1"/>
      <w:marLeft w:val="0"/>
      <w:marRight w:val="0"/>
      <w:marTop w:val="0"/>
      <w:marBottom w:val="0"/>
      <w:divBdr>
        <w:top w:val="none" w:sz="0" w:space="0" w:color="auto"/>
        <w:left w:val="none" w:sz="0" w:space="0" w:color="auto"/>
        <w:bottom w:val="none" w:sz="0" w:space="0" w:color="auto"/>
        <w:right w:val="none" w:sz="0" w:space="0" w:color="auto"/>
      </w:divBdr>
    </w:div>
    <w:div w:id="519902500">
      <w:bodyDiv w:val="1"/>
      <w:marLeft w:val="0"/>
      <w:marRight w:val="0"/>
      <w:marTop w:val="0"/>
      <w:marBottom w:val="0"/>
      <w:divBdr>
        <w:top w:val="none" w:sz="0" w:space="0" w:color="auto"/>
        <w:left w:val="none" w:sz="0" w:space="0" w:color="auto"/>
        <w:bottom w:val="none" w:sz="0" w:space="0" w:color="auto"/>
        <w:right w:val="none" w:sz="0" w:space="0" w:color="auto"/>
      </w:divBdr>
    </w:div>
    <w:div w:id="548886252">
      <w:bodyDiv w:val="1"/>
      <w:marLeft w:val="0"/>
      <w:marRight w:val="0"/>
      <w:marTop w:val="0"/>
      <w:marBottom w:val="0"/>
      <w:divBdr>
        <w:top w:val="none" w:sz="0" w:space="0" w:color="auto"/>
        <w:left w:val="none" w:sz="0" w:space="0" w:color="auto"/>
        <w:bottom w:val="none" w:sz="0" w:space="0" w:color="auto"/>
        <w:right w:val="none" w:sz="0" w:space="0" w:color="auto"/>
      </w:divBdr>
    </w:div>
    <w:div w:id="569655016">
      <w:bodyDiv w:val="1"/>
      <w:marLeft w:val="0"/>
      <w:marRight w:val="0"/>
      <w:marTop w:val="0"/>
      <w:marBottom w:val="0"/>
      <w:divBdr>
        <w:top w:val="none" w:sz="0" w:space="0" w:color="auto"/>
        <w:left w:val="none" w:sz="0" w:space="0" w:color="auto"/>
        <w:bottom w:val="none" w:sz="0" w:space="0" w:color="auto"/>
        <w:right w:val="none" w:sz="0" w:space="0" w:color="auto"/>
      </w:divBdr>
      <w:divsChild>
        <w:div w:id="764038787">
          <w:marLeft w:val="0"/>
          <w:marRight w:val="0"/>
          <w:marTop w:val="0"/>
          <w:marBottom w:val="0"/>
          <w:divBdr>
            <w:top w:val="none" w:sz="0" w:space="0" w:color="auto"/>
            <w:left w:val="none" w:sz="0" w:space="0" w:color="auto"/>
            <w:bottom w:val="none" w:sz="0" w:space="0" w:color="auto"/>
            <w:right w:val="none" w:sz="0" w:space="0" w:color="auto"/>
          </w:divBdr>
          <w:divsChild>
            <w:div w:id="11409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6280">
      <w:bodyDiv w:val="1"/>
      <w:marLeft w:val="0"/>
      <w:marRight w:val="0"/>
      <w:marTop w:val="0"/>
      <w:marBottom w:val="0"/>
      <w:divBdr>
        <w:top w:val="none" w:sz="0" w:space="0" w:color="auto"/>
        <w:left w:val="none" w:sz="0" w:space="0" w:color="auto"/>
        <w:bottom w:val="none" w:sz="0" w:space="0" w:color="auto"/>
        <w:right w:val="none" w:sz="0" w:space="0" w:color="auto"/>
      </w:divBdr>
    </w:div>
    <w:div w:id="677662844">
      <w:bodyDiv w:val="1"/>
      <w:marLeft w:val="0"/>
      <w:marRight w:val="0"/>
      <w:marTop w:val="0"/>
      <w:marBottom w:val="0"/>
      <w:divBdr>
        <w:top w:val="none" w:sz="0" w:space="0" w:color="auto"/>
        <w:left w:val="none" w:sz="0" w:space="0" w:color="auto"/>
        <w:bottom w:val="none" w:sz="0" w:space="0" w:color="auto"/>
        <w:right w:val="none" w:sz="0" w:space="0" w:color="auto"/>
      </w:divBdr>
    </w:div>
    <w:div w:id="738208021">
      <w:bodyDiv w:val="1"/>
      <w:marLeft w:val="0"/>
      <w:marRight w:val="0"/>
      <w:marTop w:val="0"/>
      <w:marBottom w:val="0"/>
      <w:divBdr>
        <w:top w:val="none" w:sz="0" w:space="0" w:color="auto"/>
        <w:left w:val="none" w:sz="0" w:space="0" w:color="auto"/>
        <w:bottom w:val="none" w:sz="0" w:space="0" w:color="auto"/>
        <w:right w:val="none" w:sz="0" w:space="0" w:color="auto"/>
      </w:divBdr>
    </w:div>
    <w:div w:id="775638910">
      <w:bodyDiv w:val="1"/>
      <w:marLeft w:val="0"/>
      <w:marRight w:val="0"/>
      <w:marTop w:val="0"/>
      <w:marBottom w:val="0"/>
      <w:divBdr>
        <w:top w:val="none" w:sz="0" w:space="0" w:color="auto"/>
        <w:left w:val="none" w:sz="0" w:space="0" w:color="auto"/>
        <w:bottom w:val="none" w:sz="0" w:space="0" w:color="auto"/>
        <w:right w:val="none" w:sz="0" w:space="0" w:color="auto"/>
      </w:divBdr>
      <w:divsChild>
        <w:div w:id="1805536910">
          <w:marLeft w:val="34"/>
          <w:marRight w:val="0"/>
          <w:marTop w:val="0"/>
          <w:marBottom w:val="0"/>
          <w:divBdr>
            <w:top w:val="none" w:sz="0" w:space="0" w:color="auto"/>
            <w:left w:val="none" w:sz="0" w:space="0" w:color="auto"/>
            <w:bottom w:val="none" w:sz="0" w:space="0" w:color="auto"/>
            <w:right w:val="none" w:sz="0" w:space="0" w:color="auto"/>
          </w:divBdr>
        </w:div>
      </w:divsChild>
    </w:div>
    <w:div w:id="784814055">
      <w:bodyDiv w:val="1"/>
      <w:marLeft w:val="0"/>
      <w:marRight w:val="0"/>
      <w:marTop w:val="0"/>
      <w:marBottom w:val="0"/>
      <w:divBdr>
        <w:top w:val="none" w:sz="0" w:space="0" w:color="auto"/>
        <w:left w:val="none" w:sz="0" w:space="0" w:color="auto"/>
        <w:bottom w:val="none" w:sz="0" w:space="0" w:color="auto"/>
        <w:right w:val="none" w:sz="0" w:space="0" w:color="auto"/>
      </w:divBdr>
    </w:div>
    <w:div w:id="802818140">
      <w:bodyDiv w:val="1"/>
      <w:marLeft w:val="0"/>
      <w:marRight w:val="0"/>
      <w:marTop w:val="0"/>
      <w:marBottom w:val="0"/>
      <w:divBdr>
        <w:top w:val="none" w:sz="0" w:space="0" w:color="auto"/>
        <w:left w:val="none" w:sz="0" w:space="0" w:color="auto"/>
        <w:bottom w:val="none" w:sz="0" w:space="0" w:color="auto"/>
        <w:right w:val="none" w:sz="0" w:space="0" w:color="auto"/>
      </w:divBdr>
    </w:div>
    <w:div w:id="887106928">
      <w:bodyDiv w:val="1"/>
      <w:marLeft w:val="0"/>
      <w:marRight w:val="0"/>
      <w:marTop w:val="0"/>
      <w:marBottom w:val="0"/>
      <w:divBdr>
        <w:top w:val="none" w:sz="0" w:space="0" w:color="auto"/>
        <w:left w:val="none" w:sz="0" w:space="0" w:color="auto"/>
        <w:bottom w:val="none" w:sz="0" w:space="0" w:color="auto"/>
        <w:right w:val="none" w:sz="0" w:space="0" w:color="auto"/>
      </w:divBdr>
      <w:divsChild>
        <w:div w:id="1952397000">
          <w:marLeft w:val="0"/>
          <w:marRight w:val="0"/>
          <w:marTop w:val="0"/>
          <w:marBottom w:val="0"/>
          <w:divBdr>
            <w:top w:val="none" w:sz="0" w:space="0" w:color="auto"/>
            <w:left w:val="none" w:sz="0" w:space="0" w:color="auto"/>
            <w:bottom w:val="none" w:sz="0" w:space="0" w:color="auto"/>
            <w:right w:val="none" w:sz="0" w:space="0" w:color="auto"/>
          </w:divBdr>
          <w:divsChild>
            <w:div w:id="159712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522">
      <w:bodyDiv w:val="1"/>
      <w:marLeft w:val="0"/>
      <w:marRight w:val="0"/>
      <w:marTop w:val="0"/>
      <w:marBottom w:val="0"/>
      <w:divBdr>
        <w:top w:val="none" w:sz="0" w:space="0" w:color="auto"/>
        <w:left w:val="none" w:sz="0" w:space="0" w:color="auto"/>
        <w:bottom w:val="none" w:sz="0" w:space="0" w:color="auto"/>
        <w:right w:val="none" w:sz="0" w:space="0" w:color="auto"/>
      </w:divBdr>
    </w:div>
    <w:div w:id="914514552">
      <w:bodyDiv w:val="1"/>
      <w:marLeft w:val="0"/>
      <w:marRight w:val="0"/>
      <w:marTop w:val="0"/>
      <w:marBottom w:val="0"/>
      <w:divBdr>
        <w:top w:val="none" w:sz="0" w:space="0" w:color="auto"/>
        <w:left w:val="none" w:sz="0" w:space="0" w:color="auto"/>
        <w:bottom w:val="none" w:sz="0" w:space="0" w:color="auto"/>
        <w:right w:val="none" w:sz="0" w:space="0" w:color="auto"/>
      </w:divBdr>
    </w:div>
    <w:div w:id="954021402">
      <w:bodyDiv w:val="1"/>
      <w:marLeft w:val="0"/>
      <w:marRight w:val="0"/>
      <w:marTop w:val="0"/>
      <w:marBottom w:val="0"/>
      <w:divBdr>
        <w:top w:val="none" w:sz="0" w:space="0" w:color="auto"/>
        <w:left w:val="none" w:sz="0" w:space="0" w:color="auto"/>
        <w:bottom w:val="none" w:sz="0" w:space="0" w:color="auto"/>
        <w:right w:val="none" w:sz="0" w:space="0" w:color="auto"/>
      </w:divBdr>
    </w:div>
    <w:div w:id="958796885">
      <w:bodyDiv w:val="1"/>
      <w:marLeft w:val="0"/>
      <w:marRight w:val="0"/>
      <w:marTop w:val="0"/>
      <w:marBottom w:val="0"/>
      <w:divBdr>
        <w:top w:val="none" w:sz="0" w:space="0" w:color="auto"/>
        <w:left w:val="none" w:sz="0" w:space="0" w:color="auto"/>
        <w:bottom w:val="none" w:sz="0" w:space="0" w:color="auto"/>
        <w:right w:val="none" w:sz="0" w:space="0" w:color="auto"/>
      </w:divBdr>
    </w:div>
    <w:div w:id="961886078">
      <w:bodyDiv w:val="1"/>
      <w:marLeft w:val="0"/>
      <w:marRight w:val="0"/>
      <w:marTop w:val="0"/>
      <w:marBottom w:val="0"/>
      <w:divBdr>
        <w:top w:val="none" w:sz="0" w:space="0" w:color="auto"/>
        <w:left w:val="none" w:sz="0" w:space="0" w:color="auto"/>
        <w:bottom w:val="none" w:sz="0" w:space="0" w:color="auto"/>
        <w:right w:val="none" w:sz="0" w:space="0" w:color="auto"/>
      </w:divBdr>
    </w:div>
    <w:div w:id="964964195">
      <w:bodyDiv w:val="1"/>
      <w:marLeft w:val="0"/>
      <w:marRight w:val="0"/>
      <w:marTop w:val="0"/>
      <w:marBottom w:val="0"/>
      <w:divBdr>
        <w:top w:val="none" w:sz="0" w:space="0" w:color="auto"/>
        <w:left w:val="none" w:sz="0" w:space="0" w:color="auto"/>
        <w:bottom w:val="none" w:sz="0" w:space="0" w:color="auto"/>
        <w:right w:val="none" w:sz="0" w:space="0" w:color="auto"/>
      </w:divBdr>
      <w:divsChild>
        <w:div w:id="1991980190">
          <w:marLeft w:val="34"/>
          <w:marRight w:val="0"/>
          <w:marTop w:val="0"/>
          <w:marBottom w:val="0"/>
          <w:divBdr>
            <w:top w:val="none" w:sz="0" w:space="0" w:color="auto"/>
            <w:left w:val="none" w:sz="0" w:space="0" w:color="auto"/>
            <w:bottom w:val="none" w:sz="0" w:space="0" w:color="auto"/>
            <w:right w:val="none" w:sz="0" w:space="0" w:color="auto"/>
          </w:divBdr>
        </w:div>
      </w:divsChild>
    </w:div>
    <w:div w:id="1009059571">
      <w:bodyDiv w:val="1"/>
      <w:marLeft w:val="0"/>
      <w:marRight w:val="0"/>
      <w:marTop w:val="0"/>
      <w:marBottom w:val="0"/>
      <w:divBdr>
        <w:top w:val="none" w:sz="0" w:space="0" w:color="auto"/>
        <w:left w:val="none" w:sz="0" w:space="0" w:color="auto"/>
        <w:bottom w:val="none" w:sz="0" w:space="0" w:color="auto"/>
        <w:right w:val="none" w:sz="0" w:space="0" w:color="auto"/>
      </w:divBdr>
    </w:div>
    <w:div w:id="1014840855">
      <w:bodyDiv w:val="1"/>
      <w:marLeft w:val="0"/>
      <w:marRight w:val="0"/>
      <w:marTop w:val="0"/>
      <w:marBottom w:val="0"/>
      <w:divBdr>
        <w:top w:val="none" w:sz="0" w:space="0" w:color="auto"/>
        <w:left w:val="none" w:sz="0" w:space="0" w:color="auto"/>
        <w:bottom w:val="none" w:sz="0" w:space="0" w:color="auto"/>
        <w:right w:val="none" w:sz="0" w:space="0" w:color="auto"/>
      </w:divBdr>
    </w:div>
    <w:div w:id="1052509401">
      <w:bodyDiv w:val="1"/>
      <w:marLeft w:val="0"/>
      <w:marRight w:val="0"/>
      <w:marTop w:val="0"/>
      <w:marBottom w:val="0"/>
      <w:divBdr>
        <w:top w:val="none" w:sz="0" w:space="0" w:color="auto"/>
        <w:left w:val="none" w:sz="0" w:space="0" w:color="auto"/>
        <w:bottom w:val="none" w:sz="0" w:space="0" w:color="auto"/>
        <w:right w:val="none" w:sz="0" w:space="0" w:color="auto"/>
      </w:divBdr>
    </w:div>
    <w:div w:id="1135223347">
      <w:bodyDiv w:val="1"/>
      <w:marLeft w:val="0"/>
      <w:marRight w:val="0"/>
      <w:marTop w:val="0"/>
      <w:marBottom w:val="0"/>
      <w:divBdr>
        <w:top w:val="none" w:sz="0" w:space="0" w:color="auto"/>
        <w:left w:val="none" w:sz="0" w:space="0" w:color="auto"/>
        <w:bottom w:val="none" w:sz="0" w:space="0" w:color="auto"/>
        <w:right w:val="none" w:sz="0" w:space="0" w:color="auto"/>
      </w:divBdr>
    </w:div>
    <w:div w:id="1138449019">
      <w:bodyDiv w:val="1"/>
      <w:marLeft w:val="0"/>
      <w:marRight w:val="0"/>
      <w:marTop w:val="0"/>
      <w:marBottom w:val="0"/>
      <w:divBdr>
        <w:top w:val="none" w:sz="0" w:space="0" w:color="auto"/>
        <w:left w:val="none" w:sz="0" w:space="0" w:color="auto"/>
        <w:bottom w:val="none" w:sz="0" w:space="0" w:color="auto"/>
        <w:right w:val="none" w:sz="0" w:space="0" w:color="auto"/>
      </w:divBdr>
      <w:divsChild>
        <w:div w:id="275794154">
          <w:marLeft w:val="0"/>
          <w:marRight w:val="0"/>
          <w:marTop w:val="0"/>
          <w:marBottom w:val="0"/>
          <w:divBdr>
            <w:top w:val="none" w:sz="0" w:space="0" w:color="auto"/>
            <w:left w:val="none" w:sz="0" w:space="0" w:color="auto"/>
            <w:bottom w:val="none" w:sz="0" w:space="0" w:color="auto"/>
            <w:right w:val="none" w:sz="0" w:space="0" w:color="auto"/>
          </w:divBdr>
          <w:divsChild>
            <w:div w:id="9428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913">
      <w:bodyDiv w:val="1"/>
      <w:marLeft w:val="0"/>
      <w:marRight w:val="0"/>
      <w:marTop w:val="0"/>
      <w:marBottom w:val="0"/>
      <w:divBdr>
        <w:top w:val="none" w:sz="0" w:space="0" w:color="auto"/>
        <w:left w:val="none" w:sz="0" w:space="0" w:color="auto"/>
        <w:bottom w:val="none" w:sz="0" w:space="0" w:color="auto"/>
        <w:right w:val="none" w:sz="0" w:space="0" w:color="auto"/>
      </w:divBdr>
    </w:div>
    <w:div w:id="1242451957">
      <w:bodyDiv w:val="1"/>
      <w:marLeft w:val="0"/>
      <w:marRight w:val="0"/>
      <w:marTop w:val="0"/>
      <w:marBottom w:val="0"/>
      <w:divBdr>
        <w:top w:val="none" w:sz="0" w:space="0" w:color="auto"/>
        <w:left w:val="none" w:sz="0" w:space="0" w:color="auto"/>
        <w:bottom w:val="none" w:sz="0" w:space="0" w:color="auto"/>
        <w:right w:val="none" w:sz="0" w:space="0" w:color="auto"/>
      </w:divBdr>
    </w:div>
    <w:div w:id="1280258540">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384912991">
      <w:bodyDiv w:val="1"/>
      <w:marLeft w:val="0"/>
      <w:marRight w:val="0"/>
      <w:marTop w:val="0"/>
      <w:marBottom w:val="0"/>
      <w:divBdr>
        <w:top w:val="none" w:sz="0" w:space="0" w:color="auto"/>
        <w:left w:val="none" w:sz="0" w:space="0" w:color="auto"/>
        <w:bottom w:val="none" w:sz="0" w:space="0" w:color="auto"/>
        <w:right w:val="none" w:sz="0" w:space="0" w:color="auto"/>
      </w:divBdr>
    </w:div>
    <w:div w:id="1412972604">
      <w:bodyDiv w:val="1"/>
      <w:marLeft w:val="0"/>
      <w:marRight w:val="0"/>
      <w:marTop w:val="0"/>
      <w:marBottom w:val="0"/>
      <w:divBdr>
        <w:top w:val="none" w:sz="0" w:space="0" w:color="auto"/>
        <w:left w:val="none" w:sz="0" w:space="0" w:color="auto"/>
        <w:bottom w:val="none" w:sz="0" w:space="0" w:color="auto"/>
        <w:right w:val="none" w:sz="0" w:space="0" w:color="auto"/>
      </w:divBdr>
    </w:div>
    <w:div w:id="1513569994">
      <w:bodyDiv w:val="1"/>
      <w:marLeft w:val="0"/>
      <w:marRight w:val="0"/>
      <w:marTop w:val="0"/>
      <w:marBottom w:val="0"/>
      <w:divBdr>
        <w:top w:val="none" w:sz="0" w:space="0" w:color="auto"/>
        <w:left w:val="none" w:sz="0" w:space="0" w:color="auto"/>
        <w:bottom w:val="none" w:sz="0" w:space="0" w:color="auto"/>
        <w:right w:val="none" w:sz="0" w:space="0" w:color="auto"/>
      </w:divBdr>
    </w:div>
    <w:div w:id="1681616494">
      <w:bodyDiv w:val="1"/>
      <w:marLeft w:val="0"/>
      <w:marRight w:val="0"/>
      <w:marTop w:val="0"/>
      <w:marBottom w:val="0"/>
      <w:divBdr>
        <w:top w:val="none" w:sz="0" w:space="0" w:color="auto"/>
        <w:left w:val="none" w:sz="0" w:space="0" w:color="auto"/>
        <w:bottom w:val="none" w:sz="0" w:space="0" w:color="auto"/>
        <w:right w:val="none" w:sz="0" w:space="0" w:color="auto"/>
      </w:divBdr>
      <w:divsChild>
        <w:div w:id="1656103314">
          <w:marLeft w:val="0"/>
          <w:marRight w:val="0"/>
          <w:marTop w:val="0"/>
          <w:marBottom w:val="0"/>
          <w:divBdr>
            <w:top w:val="none" w:sz="0" w:space="0" w:color="auto"/>
            <w:left w:val="none" w:sz="0" w:space="0" w:color="auto"/>
            <w:bottom w:val="none" w:sz="0" w:space="0" w:color="auto"/>
            <w:right w:val="none" w:sz="0" w:space="0" w:color="auto"/>
          </w:divBdr>
          <w:divsChild>
            <w:div w:id="9539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37896">
      <w:bodyDiv w:val="1"/>
      <w:marLeft w:val="0"/>
      <w:marRight w:val="0"/>
      <w:marTop w:val="0"/>
      <w:marBottom w:val="0"/>
      <w:divBdr>
        <w:top w:val="none" w:sz="0" w:space="0" w:color="auto"/>
        <w:left w:val="none" w:sz="0" w:space="0" w:color="auto"/>
        <w:bottom w:val="none" w:sz="0" w:space="0" w:color="auto"/>
        <w:right w:val="none" w:sz="0" w:space="0" w:color="auto"/>
      </w:divBdr>
    </w:div>
    <w:div w:id="1872496170">
      <w:bodyDiv w:val="1"/>
      <w:marLeft w:val="0"/>
      <w:marRight w:val="0"/>
      <w:marTop w:val="0"/>
      <w:marBottom w:val="0"/>
      <w:divBdr>
        <w:top w:val="none" w:sz="0" w:space="0" w:color="auto"/>
        <w:left w:val="none" w:sz="0" w:space="0" w:color="auto"/>
        <w:bottom w:val="none" w:sz="0" w:space="0" w:color="auto"/>
        <w:right w:val="none" w:sz="0" w:space="0" w:color="auto"/>
      </w:divBdr>
    </w:div>
    <w:div w:id="199826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8DEB6-A816-4792-86FD-9A6BD570F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9970</TotalTime>
  <Pages>9</Pages>
  <Words>16077</Words>
  <Characters>88428</Characters>
  <Application>Microsoft Office Word</Application>
  <DocSecurity>0</DocSecurity>
  <Lines>736</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gauto sand</dc:creator>
  <cp:keywords/>
  <dc:description/>
  <cp:lastModifiedBy>enrique gauto sand</cp:lastModifiedBy>
  <cp:revision>6</cp:revision>
  <dcterms:created xsi:type="dcterms:W3CDTF">2021-11-16T12:19:00Z</dcterms:created>
  <dcterms:modified xsi:type="dcterms:W3CDTF">2024-02-20T21:02:00Z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31ed9fb7-bd44-359b-ad27-6e86d43cecc7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