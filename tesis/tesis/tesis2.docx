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185B2725" w14:textId="77777777" w:rsidR="004F4ADC"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9172867" w:history="1">
            <w:r w:rsidR="004F4ADC" w:rsidRPr="005E0D93">
              <w:rPr>
                <w:rStyle w:val="Hipervnculo"/>
                <w:noProof/>
              </w:rPr>
              <w:t>Capítulo 1</w:t>
            </w:r>
            <w:r w:rsidR="004F4ADC">
              <w:rPr>
                <w:noProof/>
                <w:webHidden/>
              </w:rPr>
              <w:tab/>
            </w:r>
            <w:r w:rsidR="004F4ADC">
              <w:rPr>
                <w:noProof/>
                <w:webHidden/>
              </w:rPr>
              <w:fldChar w:fldCharType="begin"/>
            </w:r>
            <w:r w:rsidR="004F4ADC">
              <w:rPr>
                <w:noProof/>
                <w:webHidden/>
              </w:rPr>
              <w:instrText xml:space="preserve"> PAGEREF _Toc159172867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7BF986E9" w14:textId="77777777" w:rsidR="004F4ADC" w:rsidRDefault="000F7FB1">
          <w:pPr>
            <w:pStyle w:val="TDC1"/>
            <w:tabs>
              <w:tab w:val="right" w:leader="dot" w:pos="8211"/>
            </w:tabs>
            <w:rPr>
              <w:rFonts w:asciiTheme="minorHAnsi" w:eastAsiaTheme="minorEastAsia" w:hAnsiTheme="minorHAnsi" w:cstheme="minorBidi"/>
              <w:noProof/>
              <w:sz w:val="22"/>
              <w:szCs w:val="22"/>
            </w:rPr>
          </w:pPr>
          <w:hyperlink w:anchor="_Toc159172868" w:history="1">
            <w:r w:rsidR="004F4ADC" w:rsidRPr="005E0D93">
              <w:rPr>
                <w:rStyle w:val="Hipervnculo"/>
                <w:noProof/>
              </w:rPr>
              <w:t>Introducción</w:t>
            </w:r>
            <w:r w:rsidR="004F4ADC">
              <w:rPr>
                <w:noProof/>
                <w:webHidden/>
              </w:rPr>
              <w:tab/>
            </w:r>
            <w:r w:rsidR="004F4ADC">
              <w:rPr>
                <w:noProof/>
                <w:webHidden/>
              </w:rPr>
              <w:fldChar w:fldCharType="begin"/>
            </w:r>
            <w:r w:rsidR="004F4ADC">
              <w:rPr>
                <w:noProof/>
                <w:webHidden/>
              </w:rPr>
              <w:instrText xml:space="preserve"> PAGEREF _Toc159172868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2EB99BFF"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69" w:history="1">
            <w:r w:rsidR="004F4ADC" w:rsidRPr="005E0D93">
              <w:rPr>
                <w:rStyle w:val="Hipervnculo"/>
                <w:noProof/>
              </w:rPr>
              <w:t>1.1.</w:t>
            </w:r>
            <w:r w:rsidR="004F4ADC">
              <w:rPr>
                <w:rFonts w:asciiTheme="minorHAnsi" w:eastAsiaTheme="minorEastAsia" w:hAnsiTheme="minorHAnsi" w:cstheme="minorBidi"/>
                <w:noProof/>
                <w:sz w:val="22"/>
                <w:szCs w:val="22"/>
              </w:rPr>
              <w:tab/>
            </w:r>
            <w:r w:rsidR="004F4ADC" w:rsidRPr="005E0D93">
              <w:rPr>
                <w:rStyle w:val="Hipervnculo"/>
                <w:noProof/>
              </w:rPr>
              <w:t>Motivación</w:t>
            </w:r>
            <w:r w:rsidR="004F4ADC">
              <w:rPr>
                <w:noProof/>
                <w:webHidden/>
              </w:rPr>
              <w:tab/>
            </w:r>
            <w:r w:rsidR="004F4ADC">
              <w:rPr>
                <w:noProof/>
                <w:webHidden/>
              </w:rPr>
              <w:fldChar w:fldCharType="begin"/>
            </w:r>
            <w:r w:rsidR="004F4ADC">
              <w:rPr>
                <w:noProof/>
                <w:webHidden/>
              </w:rPr>
              <w:instrText xml:space="preserve"> PAGEREF _Toc159172869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21A24926"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70" w:history="1">
            <w:r w:rsidR="004F4ADC" w:rsidRPr="005E0D93">
              <w:rPr>
                <w:rStyle w:val="Hipervnculo"/>
                <w:noProof/>
              </w:rPr>
              <w:t>1.2.</w:t>
            </w:r>
            <w:r w:rsidR="004F4ADC">
              <w:rPr>
                <w:rFonts w:asciiTheme="minorHAnsi" w:eastAsiaTheme="minorEastAsia" w:hAnsiTheme="minorHAnsi" w:cstheme="minorBidi"/>
                <w:noProof/>
                <w:sz w:val="22"/>
                <w:szCs w:val="22"/>
              </w:rPr>
              <w:tab/>
            </w:r>
            <w:r w:rsidR="004F4ADC" w:rsidRPr="005E0D93">
              <w:rPr>
                <w:rStyle w:val="Hipervnculo"/>
                <w:noProof/>
              </w:rPr>
              <w:t>Objetivos</w:t>
            </w:r>
            <w:r w:rsidR="004F4ADC">
              <w:rPr>
                <w:noProof/>
                <w:webHidden/>
              </w:rPr>
              <w:tab/>
            </w:r>
            <w:r w:rsidR="004F4ADC">
              <w:rPr>
                <w:noProof/>
                <w:webHidden/>
              </w:rPr>
              <w:fldChar w:fldCharType="begin"/>
            </w:r>
            <w:r w:rsidR="004F4ADC">
              <w:rPr>
                <w:noProof/>
                <w:webHidden/>
              </w:rPr>
              <w:instrText xml:space="preserve"> PAGEREF _Toc159172870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69DD0387"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71" w:history="1">
            <w:r w:rsidR="004F4ADC" w:rsidRPr="005E0D93">
              <w:rPr>
                <w:rStyle w:val="Hipervnculo"/>
                <w:noProof/>
              </w:rPr>
              <w:t>1.2.1.</w:t>
            </w:r>
            <w:r w:rsidR="004F4ADC">
              <w:rPr>
                <w:rFonts w:asciiTheme="minorHAnsi" w:eastAsiaTheme="minorEastAsia" w:hAnsiTheme="minorHAnsi" w:cstheme="minorBidi"/>
                <w:noProof/>
                <w:sz w:val="22"/>
                <w:szCs w:val="22"/>
              </w:rPr>
              <w:tab/>
            </w:r>
            <w:r w:rsidR="004F4ADC" w:rsidRPr="005E0D93">
              <w:rPr>
                <w:rStyle w:val="Hipervnculo"/>
                <w:noProof/>
              </w:rPr>
              <w:t>Objetivo General:</w:t>
            </w:r>
            <w:r w:rsidR="004F4ADC">
              <w:rPr>
                <w:noProof/>
                <w:webHidden/>
              </w:rPr>
              <w:tab/>
            </w:r>
            <w:r w:rsidR="004F4ADC">
              <w:rPr>
                <w:noProof/>
                <w:webHidden/>
              </w:rPr>
              <w:fldChar w:fldCharType="begin"/>
            </w:r>
            <w:r w:rsidR="004F4ADC">
              <w:rPr>
                <w:noProof/>
                <w:webHidden/>
              </w:rPr>
              <w:instrText xml:space="preserve"> PAGEREF _Toc159172871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5EDD523E"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72" w:history="1">
            <w:r w:rsidR="004F4ADC" w:rsidRPr="005E0D93">
              <w:rPr>
                <w:rStyle w:val="Hipervnculo"/>
                <w:noProof/>
              </w:rPr>
              <w:t>1.2.2.</w:t>
            </w:r>
            <w:r w:rsidR="004F4ADC">
              <w:rPr>
                <w:rFonts w:asciiTheme="minorHAnsi" w:eastAsiaTheme="minorEastAsia" w:hAnsiTheme="minorHAnsi" w:cstheme="minorBidi"/>
                <w:noProof/>
                <w:sz w:val="22"/>
                <w:szCs w:val="22"/>
              </w:rPr>
              <w:tab/>
            </w:r>
            <w:r w:rsidR="004F4ADC" w:rsidRPr="005E0D93">
              <w:rPr>
                <w:rStyle w:val="Hipervnculo"/>
                <w:noProof/>
              </w:rPr>
              <w:t>Objetivos Específicos:</w:t>
            </w:r>
            <w:r w:rsidR="004F4ADC">
              <w:rPr>
                <w:noProof/>
                <w:webHidden/>
              </w:rPr>
              <w:tab/>
            </w:r>
            <w:r w:rsidR="004F4ADC">
              <w:rPr>
                <w:noProof/>
                <w:webHidden/>
              </w:rPr>
              <w:fldChar w:fldCharType="begin"/>
            </w:r>
            <w:r w:rsidR="004F4ADC">
              <w:rPr>
                <w:noProof/>
                <w:webHidden/>
              </w:rPr>
              <w:instrText xml:space="preserve"> PAGEREF _Toc159172872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6BA90C8E"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73" w:history="1">
            <w:r w:rsidR="004F4ADC" w:rsidRPr="005E0D93">
              <w:rPr>
                <w:rStyle w:val="Hipervnculo"/>
                <w:noProof/>
              </w:rPr>
              <w:t>1.3.</w:t>
            </w:r>
            <w:r w:rsidR="004F4ADC">
              <w:rPr>
                <w:rFonts w:asciiTheme="minorHAnsi" w:eastAsiaTheme="minorEastAsia" w:hAnsiTheme="minorHAnsi" w:cstheme="minorBidi"/>
                <w:noProof/>
                <w:sz w:val="22"/>
                <w:szCs w:val="22"/>
              </w:rPr>
              <w:tab/>
            </w:r>
            <w:r w:rsidR="004F4ADC" w:rsidRPr="005E0D93">
              <w:rPr>
                <w:rStyle w:val="Hipervnculo"/>
                <w:noProof/>
              </w:rPr>
              <w:t>Estructura del documento</w:t>
            </w:r>
            <w:r w:rsidR="004F4ADC">
              <w:rPr>
                <w:noProof/>
                <w:webHidden/>
              </w:rPr>
              <w:tab/>
            </w:r>
            <w:r w:rsidR="004F4ADC">
              <w:rPr>
                <w:noProof/>
                <w:webHidden/>
              </w:rPr>
              <w:fldChar w:fldCharType="begin"/>
            </w:r>
            <w:r w:rsidR="004F4ADC">
              <w:rPr>
                <w:noProof/>
                <w:webHidden/>
              </w:rPr>
              <w:instrText xml:space="preserve"> PAGEREF _Toc159172873 \h </w:instrText>
            </w:r>
            <w:r w:rsidR="004F4ADC">
              <w:rPr>
                <w:noProof/>
                <w:webHidden/>
              </w:rPr>
            </w:r>
            <w:r w:rsidR="004F4ADC">
              <w:rPr>
                <w:noProof/>
                <w:webHidden/>
              </w:rPr>
              <w:fldChar w:fldCharType="separate"/>
            </w:r>
            <w:r w:rsidR="004F4ADC">
              <w:rPr>
                <w:noProof/>
                <w:webHidden/>
              </w:rPr>
              <w:t>2</w:t>
            </w:r>
            <w:r w:rsidR="004F4ADC">
              <w:rPr>
                <w:noProof/>
                <w:webHidden/>
              </w:rPr>
              <w:fldChar w:fldCharType="end"/>
            </w:r>
          </w:hyperlink>
        </w:p>
        <w:p w14:paraId="4F53A357" w14:textId="77777777" w:rsidR="004F4ADC" w:rsidRDefault="000F7FB1">
          <w:pPr>
            <w:pStyle w:val="TDC1"/>
            <w:tabs>
              <w:tab w:val="right" w:leader="dot" w:pos="8211"/>
            </w:tabs>
            <w:rPr>
              <w:rFonts w:asciiTheme="minorHAnsi" w:eastAsiaTheme="minorEastAsia" w:hAnsiTheme="minorHAnsi" w:cstheme="minorBidi"/>
              <w:noProof/>
              <w:sz w:val="22"/>
              <w:szCs w:val="22"/>
            </w:rPr>
          </w:pPr>
          <w:hyperlink w:anchor="_Toc159172874" w:history="1">
            <w:r w:rsidR="004F4ADC" w:rsidRPr="005E0D93">
              <w:rPr>
                <w:rStyle w:val="Hipervnculo"/>
                <w:noProof/>
              </w:rPr>
              <w:t>Capítulo 2</w:t>
            </w:r>
            <w:r w:rsidR="004F4ADC">
              <w:rPr>
                <w:noProof/>
                <w:webHidden/>
              </w:rPr>
              <w:tab/>
            </w:r>
            <w:r w:rsidR="004F4ADC">
              <w:rPr>
                <w:noProof/>
                <w:webHidden/>
              </w:rPr>
              <w:fldChar w:fldCharType="begin"/>
            </w:r>
            <w:r w:rsidR="004F4ADC">
              <w:rPr>
                <w:noProof/>
                <w:webHidden/>
              </w:rPr>
              <w:instrText xml:space="preserve"> PAGEREF _Toc159172874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56AE0EE8" w14:textId="77777777" w:rsidR="004F4ADC" w:rsidRDefault="000F7FB1">
          <w:pPr>
            <w:pStyle w:val="TDC1"/>
            <w:tabs>
              <w:tab w:val="right" w:leader="dot" w:pos="8211"/>
            </w:tabs>
            <w:rPr>
              <w:rFonts w:asciiTheme="minorHAnsi" w:eastAsiaTheme="minorEastAsia" w:hAnsiTheme="minorHAnsi" w:cstheme="minorBidi"/>
              <w:noProof/>
              <w:sz w:val="22"/>
              <w:szCs w:val="22"/>
            </w:rPr>
          </w:pPr>
          <w:hyperlink w:anchor="_Toc159172875" w:history="1">
            <w:r w:rsidR="004F4ADC" w:rsidRPr="005E0D93">
              <w:rPr>
                <w:rStyle w:val="Hipervnculo"/>
                <w:noProof/>
              </w:rPr>
              <w:t>Marco Teórico</w:t>
            </w:r>
            <w:r w:rsidR="004F4ADC">
              <w:rPr>
                <w:noProof/>
                <w:webHidden/>
              </w:rPr>
              <w:tab/>
            </w:r>
            <w:r w:rsidR="004F4ADC">
              <w:rPr>
                <w:noProof/>
                <w:webHidden/>
              </w:rPr>
              <w:fldChar w:fldCharType="begin"/>
            </w:r>
            <w:r w:rsidR="004F4ADC">
              <w:rPr>
                <w:noProof/>
                <w:webHidden/>
              </w:rPr>
              <w:instrText xml:space="preserve"> PAGEREF _Toc159172875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6E7EAD00"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76" w:history="1">
            <w:r w:rsidR="004F4ADC" w:rsidRPr="005E0D93">
              <w:rPr>
                <w:rStyle w:val="Hipervnculo"/>
                <w:noProof/>
              </w:rPr>
              <w:t>2.1.</w:t>
            </w:r>
            <w:r w:rsidR="004F4ADC">
              <w:rPr>
                <w:rFonts w:asciiTheme="minorHAnsi" w:eastAsiaTheme="minorEastAsia" w:hAnsiTheme="minorHAnsi" w:cstheme="minorBidi"/>
                <w:noProof/>
                <w:sz w:val="22"/>
                <w:szCs w:val="22"/>
              </w:rPr>
              <w:tab/>
            </w:r>
            <w:r w:rsidR="004F4ADC" w:rsidRPr="005E0D93">
              <w:rPr>
                <w:rStyle w:val="Hipervnculo"/>
                <w:noProof/>
              </w:rPr>
              <w:t>Tráfico web</w:t>
            </w:r>
            <w:r w:rsidR="004F4ADC">
              <w:rPr>
                <w:noProof/>
                <w:webHidden/>
              </w:rPr>
              <w:tab/>
            </w:r>
            <w:r w:rsidR="004F4ADC">
              <w:rPr>
                <w:noProof/>
                <w:webHidden/>
              </w:rPr>
              <w:fldChar w:fldCharType="begin"/>
            </w:r>
            <w:r w:rsidR="004F4ADC">
              <w:rPr>
                <w:noProof/>
                <w:webHidden/>
              </w:rPr>
              <w:instrText xml:space="preserve"> PAGEREF _Toc159172876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0CBFC739"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77" w:history="1">
            <w:r w:rsidR="004F4ADC" w:rsidRPr="005E0D93">
              <w:rPr>
                <w:rStyle w:val="Hipervnculo"/>
                <w:noProof/>
              </w:rPr>
              <w:t>2.2.</w:t>
            </w:r>
            <w:r w:rsidR="004F4ADC">
              <w:rPr>
                <w:rFonts w:asciiTheme="minorHAnsi" w:eastAsiaTheme="minorEastAsia" w:hAnsiTheme="minorHAnsi" w:cstheme="minorBidi"/>
                <w:noProof/>
                <w:sz w:val="22"/>
                <w:szCs w:val="22"/>
              </w:rPr>
              <w:tab/>
            </w:r>
            <w:r w:rsidR="004F4ADC" w:rsidRPr="005E0D93">
              <w:rPr>
                <w:rStyle w:val="Hipervnculo"/>
                <w:noProof/>
              </w:rPr>
              <w:t>Series de tiempo</w:t>
            </w:r>
            <w:r w:rsidR="004F4ADC">
              <w:rPr>
                <w:noProof/>
                <w:webHidden/>
              </w:rPr>
              <w:tab/>
            </w:r>
            <w:r w:rsidR="004F4ADC">
              <w:rPr>
                <w:noProof/>
                <w:webHidden/>
              </w:rPr>
              <w:fldChar w:fldCharType="begin"/>
            </w:r>
            <w:r w:rsidR="004F4ADC">
              <w:rPr>
                <w:noProof/>
                <w:webHidden/>
              </w:rPr>
              <w:instrText xml:space="preserve"> PAGEREF _Toc159172877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344A90AD"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78" w:history="1">
            <w:r w:rsidR="004F4ADC" w:rsidRPr="005E0D93">
              <w:rPr>
                <w:rStyle w:val="Hipervnculo"/>
                <w:noProof/>
              </w:rPr>
              <w:t>2.1.</w:t>
            </w:r>
            <w:r w:rsidR="004F4ADC">
              <w:rPr>
                <w:rFonts w:asciiTheme="minorHAnsi" w:eastAsiaTheme="minorEastAsia" w:hAnsiTheme="minorHAnsi" w:cstheme="minorBidi"/>
                <w:noProof/>
                <w:sz w:val="22"/>
                <w:szCs w:val="22"/>
              </w:rPr>
              <w:tab/>
            </w:r>
            <w:r w:rsidR="004F4ADC" w:rsidRPr="005E0D93">
              <w:rPr>
                <w:rStyle w:val="Hipervnculo"/>
                <w:noProof/>
              </w:rPr>
              <w:t>Pronóstico de  series de tiempo de tráfico web</w:t>
            </w:r>
            <w:r w:rsidR="004F4ADC">
              <w:rPr>
                <w:noProof/>
                <w:webHidden/>
              </w:rPr>
              <w:tab/>
            </w:r>
            <w:r w:rsidR="004F4ADC">
              <w:rPr>
                <w:noProof/>
                <w:webHidden/>
              </w:rPr>
              <w:fldChar w:fldCharType="begin"/>
            </w:r>
            <w:r w:rsidR="004F4ADC">
              <w:rPr>
                <w:noProof/>
                <w:webHidden/>
              </w:rPr>
              <w:instrText xml:space="preserve"> PAGEREF _Toc159172878 \h </w:instrText>
            </w:r>
            <w:r w:rsidR="004F4ADC">
              <w:rPr>
                <w:noProof/>
                <w:webHidden/>
              </w:rPr>
            </w:r>
            <w:r w:rsidR="004F4ADC">
              <w:rPr>
                <w:noProof/>
                <w:webHidden/>
              </w:rPr>
              <w:fldChar w:fldCharType="separate"/>
            </w:r>
            <w:r w:rsidR="004F4ADC">
              <w:rPr>
                <w:noProof/>
                <w:webHidden/>
              </w:rPr>
              <w:t>3</w:t>
            </w:r>
            <w:r w:rsidR="004F4ADC">
              <w:rPr>
                <w:noProof/>
                <w:webHidden/>
              </w:rPr>
              <w:fldChar w:fldCharType="end"/>
            </w:r>
          </w:hyperlink>
        </w:p>
        <w:p w14:paraId="2B9D14D1"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79" w:history="1">
            <w:r w:rsidR="004F4ADC" w:rsidRPr="005E0D93">
              <w:rPr>
                <w:rStyle w:val="Hipervnculo"/>
                <w:noProof/>
              </w:rPr>
              <w:t>2.2.</w:t>
            </w:r>
            <w:r w:rsidR="004F4ADC">
              <w:rPr>
                <w:rFonts w:asciiTheme="minorHAnsi" w:eastAsiaTheme="minorEastAsia" w:hAnsiTheme="minorHAnsi" w:cstheme="minorBidi"/>
                <w:noProof/>
                <w:sz w:val="22"/>
                <w:szCs w:val="22"/>
              </w:rPr>
              <w:tab/>
            </w:r>
            <w:r w:rsidR="004F4ADC" w:rsidRPr="005E0D93">
              <w:rPr>
                <w:rStyle w:val="Hipervnculo"/>
                <w:noProof/>
              </w:rPr>
              <w:t>Evaluación de desempeño de los modelos predictivos</w:t>
            </w:r>
            <w:r w:rsidR="004F4ADC">
              <w:rPr>
                <w:noProof/>
                <w:webHidden/>
              </w:rPr>
              <w:tab/>
            </w:r>
            <w:r w:rsidR="004F4ADC">
              <w:rPr>
                <w:noProof/>
                <w:webHidden/>
              </w:rPr>
              <w:fldChar w:fldCharType="begin"/>
            </w:r>
            <w:r w:rsidR="004F4ADC">
              <w:rPr>
                <w:noProof/>
                <w:webHidden/>
              </w:rPr>
              <w:instrText xml:space="preserve"> PAGEREF _Toc159172879 \h </w:instrText>
            </w:r>
            <w:r w:rsidR="004F4ADC">
              <w:rPr>
                <w:noProof/>
                <w:webHidden/>
              </w:rPr>
            </w:r>
            <w:r w:rsidR="004F4ADC">
              <w:rPr>
                <w:noProof/>
                <w:webHidden/>
              </w:rPr>
              <w:fldChar w:fldCharType="separate"/>
            </w:r>
            <w:r w:rsidR="004F4ADC">
              <w:rPr>
                <w:noProof/>
                <w:webHidden/>
              </w:rPr>
              <w:t>5</w:t>
            </w:r>
            <w:r w:rsidR="004F4ADC">
              <w:rPr>
                <w:noProof/>
                <w:webHidden/>
              </w:rPr>
              <w:fldChar w:fldCharType="end"/>
            </w:r>
          </w:hyperlink>
        </w:p>
        <w:p w14:paraId="443452D8" w14:textId="77777777" w:rsidR="004F4ADC" w:rsidRDefault="000F7FB1">
          <w:pPr>
            <w:pStyle w:val="TDC1"/>
            <w:tabs>
              <w:tab w:val="right" w:leader="dot" w:pos="8211"/>
            </w:tabs>
            <w:rPr>
              <w:rFonts w:asciiTheme="minorHAnsi" w:eastAsiaTheme="minorEastAsia" w:hAnsiTheme="minorHAnsi" w:cstheme="minorBidi"/>
              <w:noProof/>
              <w:sz w:val="22"/>
              <w:szCs w:val="22"/>
            </w:rPr>
          </w:pPr>
          <w:hyperlink w:anchor="_Toc159172880" w:history="1">
            <w:r w:rsidR="004F4ADC" w:rsidRPr="005E0D93">
              <w:rPr>
                <w:rStyle w:val="Hipervnculo"/>
                <w:noProof/>
              </w:rPr>
              <w:t>Capítulo 3</w:t>
            </w:r>
            <w:r w:rsidR="004F4ADC">
              <w:rPr>
                <w:noProof/>
                <w:webHidden/>
              </w:rPr>
              <w:tab/>
            </w:r>
            <w:r w:rsidR="004F4ADC">
              <w:rPr>
                <w:noProof/>
                <w:webHidden/>
              </w:rPr>
              <w:fldChar w:fldCharType="begin"/>
            </w:r>
            <w:r w:rsidR="004F4ADC">
              <w:rPr>
                <w:noProof/>
                <w:webHidden/>
              </w:rPr>
              <w:instrText xml:space="preserve"> PAGEREF _Toc159172880 \h </w:instrText>
            </w:r>
            <w:r w:rsidR="004F4ADC">
              <w:rPr>
                <w:noProof/>
                <w:webHidden/>
              </w:rPr>
            </w:r>
            <w:r w:rsidR="004F4ADC">
              <w:rPr>
                <w:noProof/>
                <w:webHidden/>
              </w:rPr>
              <w:fldChar w:fldCharType="separate"/>
            </w:r>
            <w:r w:rsidR="004F4ADC">
              <w:rPr>
                <w:noProof/>
                <w:webHidden/>
              </w:rPr>
              <w:t>6</w:t>
            </w:r>
            <w:r w:rsidR="004F4ADC">
              <w:rPr>
                <w:noProof/>
                <w:webHidden/>
              </w:rPr>
              <w:fldChar w:fldCharType="end"/>
            </w:r>
          </w:hyperlink>
        </w:p>
        <w:p w14:paraId="265AF5CC" w14:textId="77777777" w:rsidR="004F4ADC" w:rsidRDefault="000F7FB1">
          <w:pPr>
            <w:pStyle w:val="TDC1"/>
            <w:tabs>
              <w:tab w:val="right" w:leader="dot" w:pos="8211"/>
            </w:tabs>
            <w:rPr>
              <w:rFonts w:asciiTheme="minorHAnsi" w:eastAsiaTheme="minorEastAsia" w:hAnsiTheme="minorHAnsi" w:cstheme="minorBidi"/>
              <w:noProof/>
              <w:sz w:val="22"/>
              <w:szCs w:val="22"/>
            </w:rPr>
          </w:pPr>
          <w:hyperlink w:anchor="_Toc159172881" w:history="1">
            <w:r w:rsidR="004F4ADC" w:rsidRPr="005E0D93">
              <w:rPr>
                <w:rStyle w:val="Hipervnculo"/>
                <w:noProof/>
              </w:rPr>
              <w:t>Descripción del problema</w:t>
            </w:r>
            <w:r w:rsidR="004F4ADC">
              <w:rPr>
                <w:noProof/>
                <w:webHidden/>
              </w:rPr>
              <w:tab/>
            </w:r>
            <w:r w:rsidR="004F4ADC">
              <w:rPr>
                <w:noProof/>
                <w:webHidden/>
              </w:rPr>
              <w:fldChar w:fldCharType="begin"/>
            </w:r>
            <w:r w:rsidR="004F4ADC">
              <w:rPr>
                <w:noProof/>
                <w:webHidden/>
              </w:rPr>
              <w:instrText xml:space="preserve"> PAGEREF _Toc159172881 \h </w:instrText>
            </w:r>
            <w:r w:rsidR="004F4ADC">
              <w:rPr>
                <w:noProof/>
                <w:webHidden/>
              </w:rPr>
            </w:r>
            <w:r w:rsidR="004F4ADC">
              <w:rPr>
                <w:noProof/>
                <w:webHidden/>
              </w:rPr>
              <w:fldChar w:fldCharType="separate"/>
            </w:r>
            <w:r w:rsidR="004F4ADC">
              <w:rPr>
                <w:noProof/>
                <w:webHidden/>
              </w:rPr>
              <w:t>6</w:t>
            </w:r>
            <w:r w:rsidR="004F4ADC">
              <w:rPr>
                <w:noProof/>
                <w:webHidden/>
              </w:rPr>
              <w:fldChar w:fldCharType="end"/>
            </w:r>
          </w:hyperlink>
        </w:p>
        <w:p w14:paraId="0A9457F9"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82" w:history="1">
            <w:r w:rsidR="004F4ADC" w:rsidRPr="005E0D93">
              <w:rPr>
                <w:rStyle w:val="Hipervnculo"/>
                <w:bCs/>
                <w:iCs/>
                <w:noProof/>
              </w:rPr>
              <w:t>3.1</w:t>
            </w:r>
            <w:r w:rsidR="004F4ADC">
              <w:rPr>
                <w:rFonts w:asciiTheme="minorHAnsi" w:eastAsiaTheme="minorEastAsia" w:hAnsiTheme="minorHAnsi" w:cstheme="minorBidi"/>
                <w:noProof/>
                <w:sz w:val="22"/>
                <w:szCs w:val="22"/>
              </w:rPr>
              <w:tab/>
            </w:r>
            <w:r w:rsidR="004F4ADC" w:rsidRPr="005E0D93">
              <w:rPr>
                <w:rStyle w:val="Hipervnculo"/>
                <w:bCs/>
                <w:iCs/>
                <w:noProof/>
              </w:rPr>
              <w:t>El problema</w:t>
            </w:r>
            <w:r w:rsidR="004F4ADC">
              <w:rPr>
                <w:noProof/>
                <w:webHidden/>
              </w:rPr>
              <w:tab/>
            </w:r>
            <w:r w:rsidR="004F4ADC">
              <w:rPr>
                <w:noProof/>
                <w:webHidden/>
              </w:rPr>
              <w:fldChar w:fldCharType="begin"/>
            </w:r>
            <w:r w:rsidR="004F4ADC">
              <w:rPr>
                <w:noProof/>
                <w:webHidden/>
              </w:rPr>
              <w:instrText xml:space="preserve"> PAGEREF _Toc159172882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77FF9C28"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83" w:history="1">
            <w:r w:rsidR="004F4ADC" w:rsidRPr="005E0D93">
              <w:rPr>
                <w:rStyle w:val="Hipervnculo"/>
                <w:noProof/>
              </w:rPr>
              <w:t>3.2</w:t>
            </w:r>
            <w:r w:rsidR="004F4ADC">
              <w:rPr>
                <w:rFonts w:asciiTheme="minorHAnsi" w:eastAsiaTheme="minorEastAsia" w:hAnsiTheme="minorHAnsi" w:cstheme="minorBidi"/>
                <w:noProof/>
                <w:sz w:val="22"/>
                <w:szCs w:val="22"/>
              </w:rPr>
              <w:tab/>
            </w:r>
            <w:r w:rsidR="004F4ADC" w:rsidRPr="005E0D93">
              <w:rPr>
                <w:rStyle w:val="Hipervnculo"/>
                <w:noProof/>
              </w:rPr>
              <w:t>Estructura Organizacional</w:t>
            </w:r>
            <w:r w:rsidR="004F4ADC">
              <w:rPr>
                <w:noProof/>
                <w:webHidden/>
              </w:rPr>
              <w:tab/>
            </w:r>
            <w:r w:rsidR="004F4ADC">
              <w:rPr>
                <w:noProof/>
                <w:webHidden/>
              </w:rPr>
              <w:fldChar w:fldCharType="begin"/>
            </w:r>
            <w:r w:rsidR="004F4ADC">
              <w:rPr>
                <w:noProof/>
                <w:webHidden/>
              </w:rPr>
              <w:instrText xml:space="preserve"> PAGEREF _Toc159172883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2416AD48"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84" w:history="1">
            <w:r w:rsidR="004F4ADC" w:rsidRPr="005E0D93">
              <w:rPr>
                <w:rStyle w:val="Hipervnculo"/>
                <w:noProof/>
              </w:rPr>
              <w:t>3.3</w:t>
            </w:r>
            <w:r w:rsidR="004F4ADC">
              <w:rPr>
                <w:rFonts w:asciiTheme="minorHAnsi" w:eastAsiaTheme="minorEastAsia" w:hAnsiTheme="minorHAnsi" w:cstheme="minorBidi"/>
                <w:noProof/>
                <w:sz w:val="22"/>
                <w:szCs w:val="22"/>
              </w:rPr>
              <w:tab/>
            </w:r>
            <w:r w:rsidR="004F4ADC" w:rsidRPr="005E0D93">
              <w:rPr>
                <w:rStyle w:val="Hipervnculo"/>
                <w:noProof/>
              </w:rPr>
              <w:t>Organigrama (</w:t>
            </w:r>
            <w:r w:rsidR="004F4ADC" w:rsidRPr="005E0D93">
              <w:rPr>
                <w:rStyle w:val="Hipervnculo"/>
                <w:noProof/>
                <w:highlight w:val="yellow"/>
              </w:rPr>
              <w:t>checar</w:t>
            </w:r>
            <w:r w:rsidR="004F4ADC" w:rsidRPr="005E0D93">
              <w:rPr>
                <w:rStyle w:val="Hipervnculo"/>
                <w:noProof/>
              </w:rPr>
              <w:t>)</w:t>
            </w:r>
            <w:r w:rsidR="004F4ADC">
              <w:rPr>
                <w:noProof/>
                <w:webHidden/>
              </w:rPr>
              <w:tab/>
            </w:r>
            <w:r w:rsidR="004F4ADC">
              <w:rPr>
                <w:noProof/>
                <w:webHidden/>
              </w:rPr>
              <w:fldChar w:fldCharType="begin"/>
            </w:r>
            <w:r w:rsidR="004F4ADC">
              <w:rPr>
                <w:noProof/>
                <w:webHidden/>
              </w:rPr>
              <w:instrText xml:space="preserve"> PAGEREF _Toc159172884 \h </w:instrText>
            </w:r>
            <w:r w:rsidR="004F4ADC">
              <w:rPr>
                <w:noProof/>
                <w:webHidden/>
              </w:rPr>
            </w:r>
            <w:r w:rsidR="004F4ADC">
              <w:rPr>
                <w:noProof/>
                <w:webHidden/>
              </w:rPr>
              <w:fldChar w:fldCharType="separate"/>
            </w:r>
            <w:r w:rsidR="004F4ADC">
              <w:rPr>
                <w:noProof/>
                <w:webHidden/>
              </w:rPr>
              <w:t>7</w:t>
            </w:r>
            <w:r w:rsidR="004F4ADC">
              <w:rPr>
                <w:noProof/>
                <w:webHidden/>
              </w:rPr>
              <w:fldChar w:fldCharType="end"/>
            </w:r>
          </w:hyperlink>
        </w:p>
        <w:p w14:paraId="15027BA6" w14:textId="77777777" w:rsidR="004F4ADC" w:rsidRDefault="000F7FB1">
          <w:pPr>
            <w:pStyle w:val="TDC1"/>
            <w:tabs>
              <w:tab w:val="right" w:leader="dot" w:pos="8211"/>
            </w:tabs>
            <w:rPr>
              <w:rFonts w:asciiTheme="minorHAnsi" w:eastAsiaTheme="minorEastAsia" w:hAnsiTheme="minorHAnsi" w:cstheme="minorBidi"/>
              <w:noProof/>
              <w:sz w:val="22"/>
              <w:szCs w:val="22"/>
            </w:rPr>
          </w:pPr>
          <w:hyperlink w:anchor="_Toc159172885" w:history="1">
            <w:r w:rsidR="004F4ADC" w:rsidRPr="005E0D93">
              <w:rPr>
                <w:rStyle w:val="Hipervnculo"/>
                <w:noProof/>
              </w:rPr>
              <w:t>Capítulo 4</w:t>
            </w:r>
            <w:r w:rsidR="004F4ADC">
              <w:rPr>
                <w:noProof/>
                <w:webHidden/>
              </w:rPr>
              <w:tab/>
            </w:r>
            <w:r w:rsidR="004F4ADC">
              <w:rPr>
                <w:noProof/>
                <w:webHidden/>
              </w:rPr>
              <w:fldChar w:fldCharType="begin"/>
            </w:r>
            <w:r w:rsidR="004F4ADC">
              <w:rPr>
                <w:noProof/>
                <w:webHidden/>
              </w:rPr>
              <w:instrText xml:space="preserve"> PAGEREF _Toc159172885 \h </w:instrText>
            </w:r>
            <w:r w:rsidR="004F4ADC">
              <w:rPr>
                <w:noProof/>
                <w:webHidden/>
              </w:rPr>
            </w:r>
            <w:r w:rsidR="004F4ADC">
              <w:rPr>
                <w:noProof/>
                <w:webHidden/>
              </w:rPr>
              <w:fldChar w:fldCharType="separate"/>
            </w:r>
            <w:r w:rsidR="004F4ADC">
              <w:rPr>
                <w:noProof/>
                <w:webHidden/>
              </w:rPr>
              <w:t>9</w:t>
            </w:r>
            <w:r w:rsidR="004F4ADC">
              <w:rPr>
                <w:noProof/>
                <w:webHidden/>
              </w:rPr>
              <w:fldChar w:fldCharType="end"/>
            </w:r>
          </w:hyperlink>
        </w:p>
        <w:p w14:paraId="1B4E56A4" w14:textId="77777777" w:rsidR="004F4ADC" w:rsidRDefault="000F7FB1">
          <w:pPr>
            <w:pStyle w:val="TDC1"/>
            <w:tabs>
              <w:tab w:val="right" w:leader="dot" w:pos="8211"/>
            </w:tabs>
            <w:rPr>
              <w:rFonts w:asciiTheme="minorHAnsi" w:eastAsiaTheme="minorEastAsia" w:hAnsiTheme="minorHAnsi" w:cstheme="minorBidi"/>
              <w:noProof/>
              <w:sz w:val="22"/>
              <w:szCs w:val="22"/>
            </w:rPr>
          </w:pPr>
          <w:hyperlink w:anchor="_Toc159172886" w:history="1">
            <w:r w:rsidR="004F4ADC" w:rsidRPr="005E0D93">
              <w:rPr>
                <w:rStyle w:val="Hipervnculo"/>
                <w:noProof/>
              </w:rPr>
              <w:t>Solución Propuesta</w:t>
            </w:r>
            <w:r w:rsidR="004F4ADC">
              <w:rPr>
                <w:noProof/>
                <w:webHidden/>
              </w:rPr>
              <w:tab/>
            </w:r>
            <w:r w:rsidR="004F4ADC">
              <w:rPr>
                <w:noProof/>
                <w:webHidden/>
              </w:rPr>
              <w:fldChar w:fldCharType="begin"/>
            </w:r>
            <w:r w:rsidR="004F4ADC">
              <w:rPr>
                <w:noProof/>
                <w:webHidden/>
              </w:rPr>
              <w:instrText xml:space="preserve"> PAGEREF _Toc159172886 \h </w:instrText>
            </w:r>
            <w:r w:rsidR="004F4ADC">
              <w:rPr>
                <w:noProof/>
                <w:webHidden/>
              </w:rPr>
            </w:r>
            <w:r w:rsidR="004F4ADC">
              <w:rPr>
                <w:noProof/>
                <w:webHidden/>
              </w:rPr>
              <w:fldChar w:fldCharType="separate"/>
            </w:r>
            <w:r w:rsidR="004F4ADC">
              <w:rPr>
                <w:noProof/>
                <w:webHidden/>
              </w:rPr>
              <w:t>9</w:t>
            </w:r>
            <w:r w:rsidR="004F4ADC">
              <w:rPr>
                <w:noProof/>
                <w:webHidden/>
              </w:rPr>
              <w:fldChar w:fldCharType="end"/>
            </w:r>
          </w:hyperlink>
        </w:p>
        <w:p w14:paraId="275E820F"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87" w:history="1">
            <w:r w:rsidR="004F4ADC" w:rsidRPr="005E0D93">
              <w:rPr>
                <w:rStyle w:val="Hipervnculo"/>
                <w:noProof/>
              </w:rPr>
              <w:t>4.1</w:t>
            </w:r>
            <w:r w:rsidR="004F4ADC">
              <w:rPr>
                <w:rFonts w:asciiTheme="minorHAnsi" w:eastAsiaTheme="minorEastAsia" w:hAnsiTheme="minorHAnsi" w:cstheme="minorBidi"/>
                <w:noProof/>
                <w:sz w:val="22"/>
                <w:szCs w:val="22"/>
              </w:rPr>
              <w:tab/>
            </w:r>
            <w:r w:rsidR="004F4ADC" w:rsidRPr="005E0D93">
              <w:rPr>
                <w:rStyle w:val="Hipervnculo"/>
                <w:noProof/>
              </w:rPr>
              <w:t>Materiales y Métodos</w:t>
            </w:r>
            <w:r w:rsidR="004F4ADC">
              <w:rPr>
                <w:noProof/>
                <w:webHidden/>
              </w:rPr>
              <w:tab/>
            </w:r>
            <w:r w:rsidR="004F4ADC">
              <w:rPr>
                <w:noProof/>
                <w:webHidden/>
              </w:rPr>
              <w:fldChar w:fldCharType="begin"/>
            </w:r>
            <w:r w:rsidR="004F4ADC">
              <w:rPr>
                <w:noProof/>
                <w:webHidden/>
              </w:rPr>
              <w:instrText xml:space="preserve"> PAGEREF _Toc159172887 \h </w:instrText>
            </w:r>
            <w:r w:rsidR="004F4ADC">
              <w:rPr>
                <w:noProof/>
                <w:webHidden/>
              </w:rPr>
            </w:r>
            <w:r w:rsidR="004F4ADC">
              <w:rPr>
                <w:noProof/>
                <w:webHidden/>
              </w:rPr>
              <w:fldChar w:fldCharType="separate"/>
            </w:r>
            <w:r w:rsidR="004F4ADC">
              <w:rPr>
                <w:noProof/>
                <w:webHidden/>
              </w:rPr>
              <w:t>10</w:t>
            </w:r>
            <w:r w:rsidR="004F4ADC">
              <w:rPr>
                <w:noProof/>
                <w:webHidden/>
              </w:rPr>
              <w:fldChar w:fldCharType="end"/>
            </w:r>
          </w:hyperlink>
        </w:p>
        <w:p w14:paraId="6FB040EE" w14:textId="77777777" w:rsidR="004F4ADC" w:rsidRDefault="000F7FB1">
          <w:pPr>
            <w:pStyle w:val="TDC2"/>
            <w:tabs>
              <w:tab w:val="left" w:pos="880"/>
              <w:tab w:val="right" w:leader="dot" w:pos="8211"/>
            </w:tabs>
            <w:rPr>
              <w:rFonts w:asciiTheme="minorHAnsi" w:eastAsiaTheme="minorEastAsia" w:hAnsiTheme="minorHAnsi" w:cstheme="minorBidi"/>
              <w:noProof/>
              <w:sz w:val="22"/>
              <w:szCs w:val="22"/>
            </w:rPr>
          </w:pPr>
          <w:hyperlink w:anchor="_Toc159172888" w:history="1">
            <w:r w:rsidR="004F4ADC" w:rsidRPr="005E0D93">
              <w:rPr>
                <w:rStyle w:val="Hipervnculo"/>
                <w:noProof/>
              </w:rPr>
              <w:t>4.2</w:t>
            </w:r>
            <w:r w:rsidR="004F4ADC">
              <w:rPr>
                <w:rFonts w:asciiTheme="minorHAnsi" w:eastAsiaTheme="minorEastAsia" w:hAnsiTheme="minorHAnsi" w:cstheme="minorBidi"/>
                <w:noProof/>
                <w:sz w:val="22"/>
                <w:szCs w:val="22"/>
              </w:rPr>
              <w:tab/>
            </w:r>
            <w:r w:rsidR="004F4ADC" w:rsidRPr="005E0D93">
              <w:rPr>
                <w:rStyle w:val="Hipervnculo"/>
                <w:noProof/>
              </w:rPr>
              <w:t>Herramientas y Materiales</w:t>
            </w:r>
            <w:r w:rsidR="004F4ADC">
              <w:rPr>
                <w:noProof/>
                <w:webHidden/>
              </w:rPr>
              <w:tab/>
            </w:r>
            <w:r w:rsidR="004F4ADC">
              <w:rPr>
                <w:noProof/>
                <w:webHidden/>
              </w:rPr>
              <w:fldChar w:fldCharType="begin"/>
            </w:r>
            <w:r w:rsidR="004F4ADC">
              <w:rPr>
                <w:noProof/>
                <w:webHidden/>
              </w:rPr>
              <w:instrText xml:space="preserve"> PAGEREF _Toc159172888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7B7CF3D"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89" w:history="1">
            <w:r w:rsidR="004F4ADC" w:rsidRPr="005E0D93">
              <w:rPr>
                <w:rStyle w:val="Hipervnculo"/>
                <w:noProof/>
              </w:rPr>
              <w:t>4.2.1</w:t>
            </w:r>
            <w:r w:rsidR="004F4ADC">
              <w:rPr>
                <w:rFonts w:asciiTheme="minorHAnsi" w:eastAsiaTheme="minorEastAsia" w:hAnsiTheme="minorHAnsi" w:cstheme="minorBidi"/>
                <w:noProof/>
                <w:sz w:val="22"/>
                <w:szCs w:val="22"/>
              </w:rPr>
              <w:tab/>
            </w:r>
            <w:r w:rsidR="004F4ADC" w:rsidRPr="005E0D93">
              <w:rPr>
                <w:rStyle w:val="Hipervnculo"/>
                <w:noProof/>
              </w:rPr>
              <w:t>Python</w:t>
            </w:r>
            <w:r w:rsidR="004F4ADC">
              <w:rPr>
                <w:noProof/>
                <w:webHidden/>
              </w:rPr>
              <w:tab/>
            </w:r>
            <w:r w:rsidR="004F4ADC">
              <w:rPr>
                <w:noProof/>
                <w:webHidden/>
              </w:rPr>
              <w:fldChar w:fldCharType="begin"/>
            </w:r>
            <w:r w:rsidR="004F4ADC">
              <w:rPr>
                <w:noProof/>
                <w:webHidden/>
              </w:rPr>
              <w:instrText xml:space="preserve"> PAGEREF _Toc159172889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41963CD7"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0" w:history="1">
            <w:r w:rsidR="004F4ADC" w:rsidRPr="005E0D93">
              <w:rPr>
                <w:rStyle w:val="Hipervnculo"/>
                <w:noProof/>
              </w:rPr>
              <w:t>4.2.2</w:t>
            </w:r>
            <w:r w:rsidR="004F4ADC">
              <w:rPr>
                <w:rFonts w:asciiTheme="minorHAnsi" w:eastAsiaTheme="minorEastAsia" w:hAnsiTheme="minorHAnsi" w:cstheme="minorBidi"/>
                <w:noProof/>
                <w:sz w:val="22"/>
                <w:szCs w:val="22"/>
              </w:rPr>
              <w:tab/>
            </w:r>
            <w:r w:rsidR="004F4ADC" w:rsidRPr="005E0D93">
              <w:rPr>
                <w:rStyle w:val="Hipervnculo"/>
                <w:noProof/>
              </w:rPr>
              <w:t>Google Drive</w:t>
            </w:r>
            <w:r w:rsidR="004F4ADC">
              <w:rPr>
                <w:noProof/>
                <w:webHidden/>
              </w:rPr>
              <w:tab/>
            </w:r>
            <w:r w:rsidR="004F4ADC">
              <w:rPr>
                <w:noProof/>
                <w:webHidden/>
              </w:rPr>
              <w:fldChar w:fldCharType="begin"/>
            </w:r>
            <w:r w:rsidR="004F4ADC">
              <w:rPr>
                <w:noProof/>
                <w:webHidden/>
              </w:rPr>
              <w:instrText xml:space="preserve"> PAGEREF _Toc159172890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3BA8CA3D"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1" w:history="1">
            <w:r w:rsidR="004F4ADC" w:rsidRPr="005E0D93">
              <w:rPr>
                <w:rStyle w:val="Hipervnculo"/>
                <w:noProof/>
              </w:rPr>
              <w:t>4.2.3</w:t>
            </w:r>
            <w:r w:rsidR="004F4ADC">
              <w:rPr>
                <w:rFonts w:asciiTheme="minorHAnsi" w:eastAsiaTheme="minorEastAsia" w:hAnsiTheme="minorHAnsi" w:cstheme="minorBidi"/>
                <w:noProof/>
                <w:sz w:val="22"/>
                <w:szCs w:val="22"/>
              </w:rPr>
              <w:tab/>
            </w:r>
            <w:r w:rsidR="004F4ADC" w:rsidRPr="005E0D93">
              <w:rPr>
                <w:rStyle w:val="Hipervnculo"/>
                <w:noProof/>
              </w:rPr>
              <w:t>Universal Analytics (UA)</w:t>
            </w:r>
            <w:r w:rsidR="004F4ADC">
              <w:rPr>
                <w:noProof/>
                <w:webHidden/>
              </w:rPr>
              <w:tab/>
            </w:r>
            <w:r w:rsidR="004F4ADC">
              <w:rPr>
                <w:noProof/>
                <w:webHidden/>
              </w:rPr>
              <w:fldChar w:fldCharType="begin"/>
            </w:r>
            <w:r w:rsidR="004F4ADC">
              <w:rPr>
                <w:noProof/>
                <w:webHidden/>
              </w:rPr>
              <w:instrText xml:space="preserve"> PAGEREF _Toc159172891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5636099"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2" w:history="1">
            <w:r w:rsidR="004F4ADC" w:rsidRPr="005E0D93">
              <w:rPr>
                <w:rStyle w:val="Hipervnculo"/>
                <w:noProof/>
              </w:rPr>
              <w:t>4.2.4</w:t>
            </w:r>
            <w:r w:rsidR="004F4ADC">
              <w:rPr>
                <w:rFonts w:asciiTheme="minorHAnsi" w:eastAsiaTheme="minorEastAsia" w:hAnsiTheme="minorHAnsi" w:cstheme="minorBidi"/>
                <w:noProof/>
                <w:sz w:val="22"/>
                <w:szCs w:val="22"/>
              </w:rPr>
              <w:tab/>
            </w:r>
            <w:r w:rsidR="004F4ADC" w:rsidRPr="005E0D93">
              <w:rPr>
                <w:rStyle w:val="Hipervnculo"/>
                <w:noProof/>
              </w:rPr>
              <w:t>Google Analytics 4 (GA4)</w:t>
            </w:r>
            <w:r w:rsidR="004F4ADC">
              <w:rPr>
                <w:noProof/>
                <w:webHidden/>
              </w:rPr>
              <w:tab/>
            </w:r>
            <w:r w:rsidR="004F4ADC">
              <w:rPr>
                <w:noProof/>
                <w:webHidden/>
              </w:rPr>
              <w:fldChar w:fldCharType="begin"/>
            </w:r>
            <w:r w:rsidR="004F4ADC">
              <w:rPr>
                <w:noProof/>
                <w:webHidden/>
              </w:rPr>
              <w:instrText xml:space="preserve"> PAGEREF _Toc159172892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607DB0A3"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3" w:history="1">
            <w:r w:rsidR="004F4ADC" w:rsidRPr="005E0D93">
              <w:rPr>
                <w:rStyle w:val="Hipervnculo"/>
                <w:noProof/>
              </w:rPr>
              <w:t>4.2.5</w:t>
            </w:r>
            <w:r w:rsidR="004F4ADC">
              <w:rPr>
                <w:rFonts w:asciiTheme="minorHAnsi" w:eastAsiaTheme="minorEastAsia" w:hAnsiTheme="minorHAnsi" w:cstheme="minorBidi"/>
                <w:noProof/>
                <w:sz w:val="22"/>
                <w:szCs w:val="22"/>
              </w:rPr>
              <w:tab/>
            </w:r>
            <w:r w:rsidR="004F4ADC" w:rsidRPr="005E0D93">
              <w:rPr>
                <w:rStyle w:val="Hipervnculo"/>
                <w:noProof/>
              </w:rPr>
              <w:t>Looker Studio</w:t>
            </w:r>
            <w:r w:rsidR="004F4ADC">
              <w:rPr>
                <w:noProof/>
                <w:webHidden/>
              </w:rPr>
              <w:tab/>
            </w:r>
            <w:r w:rsidR="004F4ADC">
              <w:rPr>
                <w:noProof/>
                <w:webHidden/>
              </w:rPr>
              <w:fldChar w:fldCharType="begin"/>
            </w:r>
            <w:r w:rsidR="004F4ADC">
              <w:rPr>
                <w:noProof/>
                <w:webHidden/>
              </w:rPr>
              <w:instrText xml:space="preserve"> PAGEREF _Toc159172893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0EE3C00"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4" w:history="1">
            <w:r w:rsidR="004F4ADC" w:rsidRPr="005E0D93">
              <w:rPr>
                <w:rStyle w:val="Hipervnculo"/>
                <w:noProof/>
              </w:rPr>
              <w:t>4.2.6</w:t>
            </w:r>
            <w:r w:rsidR="004F4ADC">
              <w:rPr>
                <w:rFonts w:asciiTheme="minorHAnsi" w:eastAsiaTheme="minorEastAsia" w:hAnsiTheme="minorHAnsi" w:cstheme="minorBidi"/>
                <w:noProof/>
                <w:sz w:val="22"/>
                <w:szCs w:val="22"/>
              </w:rPr>
              <w:tab/>
            </w:r>
            <w:r w:rsidR="004F4ADC" w:rsidRPr="005E0D93">
              <w:rPr>
                <w:rStyle w:val="Hipervnculo"/>
                <w:noProof/>
              </w:rPr>
              <w:t>Word</w:t>
            </w:r>
            <w:r w:rsidR="004F4ADC">
              <w:rPr>
                <w:noProof/>
                <w:webHidden/>
              </w:rPr>
              <w:tab/>
            </w:r>
            <w:r w:rsidR="004F4ADC">
              <w:rPr>
                <w:noProof/>
                <w:webHidden/>
              </w:rPr>
              <w:fldChar w:fldCharType="begin"/>
            </w:r>
            <w:r w:rsidR="004F4ADC">
              <w:rPr>
                <w:noProof/>
                <w:webHidden/>
              </w:rPr>
              <w:instrText xml:space="preserve"> PAGEREF _Toc159172894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5E809D39"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5" w:history="1">
            <w:r w:rsidR="004F4ADC" w:rsidRPr="005E0D93">
              <w:rPr>
                <w:rStyle w:val="Hipervnculo"/>
                <w:noProof/>
              </w:rPr>
              <w:t>4.2.7</w:t>
            </w:r>
            <w:r w:rsidR="004F4ADC">
              <w:rPr>
                <w:rFonts w:asciiTheme="minorHAnsi" w:eastAsiaTheme="minorEastAsia" w:hAnsiTheme="minorHAnsi" w:cstheme="minorBidi"/>
                <w:noProof/>
                <w:sz w:val="22"/>
                <w:szCs w:val="22"/>
              </w:rPr>
              <w:tab/>
            </w:r>
            <w:r w:rsidR="004F4ADC" w:rsidRPr="005E0D93">
              <w:rPr>
                <w:rStyle w:val="Hipervnculo"/>
                <w:noProof/>
              </w:rPr>
              <w:t>Excel</w:t>
            </w:r>
            <w:r w:rsidR="004F4ADC">
              <w:rPr>
                <w:noProof/>
                <w:webHidden/>
              </w:rPr>
              <w:tab/>
            </w:r>
            <w:r w:rsidR="004F4ADC">
              <w:rPr>
                <w:noProof/>
                <w:webHidden/>
              </w:rPr>
              <w:fldChar w:fldCharType="begin"/>
            </w:r>
            <w:r w:rsidR="004F4ADC">
              <w:rPr>
                <w:noProof/>
                <w:webHidden/>
              </w:rPr>
              <w:instrText xml:space="preserve"> PAGEREF _Toc159172895 \h </w:instrText>
            </w:r>
            <w:r w:rsidR="004F4ADC">
              <w:rPr>
                <w:noProof/>
                <w:webHidden/>
              </w:rPr>
            </w:r>
            <w:r w:rsidR="004F4ADC">
              <w:rPr>
                <w:noProof/>
                <w:webHidden/>
              </w:rPr>
              <w:fldChar w:fldCharType="separate"/>
            </w:r>
            <w:r w:rsidR="004F4ADC">
              <w:rPr>
                <w:noProof/>
                <w:webHidden/>
              </w:rPr>
              <w:t>11</w:t>
            </w:r>
            <w:r w:rsidR="004F4ADC">
              <w:rPr>
                <w:noProof/>
                <w:webHidden/>
              </w:rPr>
              <w:fldChar w:fldCharType="end"/>
            </w:r>
          </w:hyperlink>
        </w:p>
        <w:p w14:paraId="071C69A7"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6" w:history="1">
            <w:r w:rsidR="004F4ADC" w:rsidRPr="005E0D93">
              <w:rPr>
                <w:rStyle w:val="Hipervnculo"/>
                <w:noProof/>
              </w:rPr>
              <w:t>4.2.8</w:t>
            </w:r>
            <w:r w:rsidR="004F4ADC">
              <w:rPr>
                <w:rFonts w:asciiTheme="minorHAnsi" w:eastAsiaTheme="minorEastAsia" w:hAnsiTheme="minorHAnsi" w:cstheme="minorBidi"/>
                <w:noProof/>
                <w:sz w:val="22"/>
                <w:szCs w:val="22"/>
              </w:rPr>
              <w:tab/>
            </w:r>
            <w:r w:rsidR="004F4ADC" w:rsidRPr="005E0D93">
              <w:rPr>
                <w:rStyle w:val="Hipervnculo"/>
                <w:noProof/>
              </w:rPr>
              <w:t>Numpy</w:t>
            </w:r>
            <w:r w:rsidR="004F4ADC">
              <w:rPr>
                <w:noProof/>
                <w:webHidden/>
              </w:rPr>
              <w:tab/>
            </w:r>
            <w:r w:rsidR="004F4ADC">
              <w:rPr>
                <w:noProof/>
                <w:webHidden/>
              </w:rPr>
              <w:fldChar w:fldCharType="begin"/>
            </w:r>
            <w:r w:rsidR="004F4ADC">
              <w:rPr>
                <w:noProof/>
                <w:webHidden/>
              </w:rPr>
              <w:instrText xml:space="preserve"> PAGEREF _Toc159172896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680DEC41"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7" w:history="1">
            <w:r w:rsidR="004F4ADC" w:rsidRPr="005E0D93">
              <w:rPr>
                <w:rStyle w:val="Hipervnculo"/>
                <w:noProof/>
              </w:rPr>
              <w:t>4.2.9</w:t>
            </w:r>
            <w:r w:rsidR="004F4ADC">
              <w:rPr>
                <w:rFonts w:asciiTheme="minorHAnsi" w:eastAsiaTheme="minorEastAsia" w:hAnsiTheme="minorHAnsi" w:cstheme="minorBidi"/>
                <w:noProof/>
                <w:sz w:val="22"/>
                <w:szCs w:val="22"/>
              </w:rPr>
              <w:tab/>
            </w:r>
            <w:r w:rsidR="004F4ADC" w:rsidRPr="005E0D93">
              <w:rPr>
                <w:rStyle w:val="Hipervnculo"/>
                <w:noProof/>
              </w:rPr>
              <w:t>Tensorflow</w:t>
            </w:r>
            <w:r w:rsidR="004F4ADC">
              <w:rPr>
                <w:noProof/>
                <w:webHidden/>
              </w:rPr>
              <w:tab/>
            </w:r>
            <w:r w:rsidR="004F4ADC">
              <w:rPr>
                <w:noProof/>
                <w:webHidden/>
              </w:rPr>
              <w:fldChar w:fldCharType="begin"/>
            </w:r>
            <w:r w:rsidR="004F4ADC">
              <w:rPr>
                <w:noProof/>
                <w:webHidden/>
              </w:rPr>
              <w:instrText xml:space="preserve"> PAGEREF _Toc159172897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792D697A"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8" w:history="1">
            <w:r w:rsidR="004F4ADC" w:rsidRPr="005E0D93">
              <w:rPr>
                <w:rStyle w:val="Hipervnculo"/>
                <w:noProof/>
              </w:rPr>
              <w:t>4.2.10</w:t>
            </w:r>
            <w:r w:rsidR="004F4ADC">
              <w:rPr>
                <w:rFonts w:asciiTheme="minorHAnsi" w:eastAsiaTheme="minorEastAsia" w:hAnsiTheme="minorHAnsi" w:cstheme="minorBidi"/>
                <w:noProof/>
                <w:sz w:val="22"/>
                <w:szCs w:val="22"/>
              </w:rPr>
              <w:tab/>
            </w:r>
            <w:r w:rsidR="004F4ADC" w:rsidRPr="005E0D93">
              <w:rPr>
                <w:rStyle w:val="Hipervnculo"/>
                <w:noProof/>
              </w:rPr>
              <w:t>Keras</w:t>
            </w:r>
            <w:r w:rsidR="004F4ADC">
              <w:rPr>
                <w:noProof/>
                <w:webHidden/>
              </w:rPr>
              <w:tab/>
            </w:r>
            <w:r w:rsidR="004F4ADC">
              <w:rPr>
                <w:noProof/>
                <w:webHidden/>
              </w:rPr>
              <w:fldChar w:fldCharType="begin"/>
            </w:r>
            <w:r w:rsidR="004F4ADC">
              <w:rPr>
                <w:noProof/>
                <w:webHidden/>
              </w:rPr>
              <w:instrText xml:space="preserve"> PAGEREF _Toc159172898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5E3474CA"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899" w:history="1">
            <w:r w:rsidR="004F4ADC" w:rsidRPr="005E0D93">
              <w:rPr>
                <w:rStyle w:val="Hipervnculo"/>
                <w:noProof/>
              </w:rPr>
              <w:t>4.2.11</w:t>
            </w:r>
            <w:r w:rsidR="004F4ADC">
              <w:rPr>
                <w:rFonts w:asciiTheme="minorHAnsi" w:eastAsiaTheme="minorEastAsia" w:hAnsiTheme="minorHAnsi" w:cstheme="minorBidi"/>
                <w:noProof/>
                <w:sz w:val="22"/>
                <w:szCs w:val="22"/>
              </w:rPr>
              <w:tab/>
            </w:r>
            <w:r w:rsidR="004F4ADC" w:rsidRPr="005E0D93">
              <w:rPr>
                <w:rStyle w:val="Hipervnculo"/>
                <w:noProof/>
              </w:rPr>
              <w:t>Pandas</w:t>
            </w:r>
            <w:r w:rsidR="004F4ADC">
              <w:rPr>
                <w:noProof/>
                <w:webHidden/>
              </w:rPr>
              <w:tab/>
            </w:r>
            <w:r w:rsidR="004F4ADC">
              <w:rPr>
                <w:noProof/>
                <w:webHidden/>
              </w:rPr>
              <w:fldChar w:fldCharType="begin"/>
            </w:r>
            <w:r w:rsidR="004F4ADC">
              <w:rPr>
                <w:noProof/>
                <w:webHidden/>
              </w:rPr>
              <w:instrText xml:space="preserve"> PAGEREF _Toc159172899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1D7152CF"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900" w:history="1">
            <w:r w:rsidR="004F4ADC" w:rsidRPr="005E0D93">
              <w:rPr>
                <w:rStyle w:val="Hipervnculo"/>
                <w:noProof/>
              </w:rPr>
              <w:t>4.2.12</w:t>
            </w:r>
            <w:r w:rsidR="004F4ADC">
              <w:rPr>
                <w:rFonts w:asciiTheme="minorHAnsi" w:eastAsiaTheme="minorEastAsia" w:hAnsiTheme="minorHAnsi" w:cstheme="minorBidi"/>
                <w:noProof/>
                <w:sz w:val="22"/>
                <w:szCs w:val="22"/>
              </w:rPr>
              <w:tab/>
            </w:r>
            <w:r w:rsidR="004F4ADC" w:rsidRPr="005E0D93">
              <w:rPr>
                <w:rStyle w:val="Hipervnculo"/>
                <w:noProof/>
              </w:rPr>
              <w:t>Matplotlib</w:t>
            </w:r>
            <w:r w:rsidR="004F4ADC">
              <w:rPr>
                <w:noProof/>
                <w:webHidden/>
              </w:rPr>
              <w:tab/>
            </w:r>
            <w:r w:rsidR="004F4ADC">
              <w:rPr>
                <w:noProof/>
                <w:webHidden/>
              </w:rPr>
              <w:fldChar w:fldCharType="begin"/>
            </w:r>
            <w:r w:rsidR="004F4ADC">
              <w:rPr>
                <w:noProof/>
                <w:webHidden/>
              </w:rPr>
              <w:instrText xml:space="preserve"> PAGEREF _Toc159172900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1F82987B"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901" w:history="1">
            <w:r w:rsidR="004F4ADC" w:rsidRPr="005E0D93">
              <w:rPr>
                <w:rStyle w:val="Hipervnculo"/>
                <w:noProof/>
              </w:rPr>
              <w:t>4.2.13</w:t>
            </w:r>
            <w:r w:rsidR="004F4ADC">
              <w:rPr>
                <w:rFonts w:asciiTheme="minorHAnsi" w:eastAsiaTheme="minorEastAsia" w:hAnsiTheme="minorHAnsi" w:cstheme="minorBidi"/>
                <w:noProof/>
                <w:sz w:val="22"/>
                <w:szCs w:val="22"/>
              </w:rPr>
              <w:tab/>
            </w:r>
            <w:r w:rsidR="004F4ADC" w:rsidRPr="005E0D93">
              <w:rPr>
                <w:rStyle w:val="Hipervnculo"/>
                <w:noProof/>
              </w:rPr>
              <w:t>Google Colaboratory</w:t>
            </w:r>
            <w:r w:rsidR="004F4ADC">
              <w:rPr>
                <w:noProof/>
                <w:webHidden/>
              </w:rPr>
              <w:tab/>
            </w:r>
            <w:r w:rsidR="004F4ADC">
              <w:rPr>
                <w:noProof/>
                <w:webHidden/>
              </w:rPr>
              <w:fldChar w:fldCharType="begin"/>
            </w:r>
            <w:r w:rsidR="004F4ADC">
              <w:rPr>
                <w:noProof/>
                <w:webHidden/>
              </w:rPr>
              <w:instrText xml:space="preserve"> PAGEREF _Toc159172901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702072E2"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902" w:history="1">
            <w:r w:rsidR="004F4ADC" w:rsidRPr="005E0D93">
              <w:rPr>
                <w:rStyle w:val="Hipervnculo"/>
                <w:noProof/>
              </w:rPr>
              <w:t>4.2.14</w:t>
            </w:r>
            <w:r w:rsidR="004F4ADC">
              <w:rPr>
                <w:rFonts w:asciiTheme="minorHAnsi" w:eastAsiaTheme="minorEastAsia" w:hAnsiTheme="minorHAnsi" w:cstheme="minorBidi"/>
                <w:noProof/>
                <w:sz w:val="22"/>
                <w:szCs w:val="22"/>
              </w:rPr>
              <w:tab/>
            </w:r>
            <w:r w:rsidR="004F4ADC" w:rsidRPr="005E0D93">
              <w:rPr>
                <w:rStyle w:val="Hipervnculo"/>
                <w:noProof/>
              </w:rPr>
              <w:t>Git</w:t>
            </w:r>
            <w:r w:rsidR="004F4ADC">
              <w:rPr>
                <w:noProof/>
                <w:webHidden/>
              </w:rPr>
              <w:tab/>
            </w:r>
            <w:r w:rsidR="004F4ADC">
              <w:rPr>
                <w:noProof/>
                <w:webHidden/>
              </w:rPr>
              <w:fldChar w:fldCharType="begin"/>
            </w:r>
            <w:r w:rsidR="004F4ADC">
              <w:rPr>
                <w:noProof/>
                <w:webHidden/>
              </w:rPr>
              <w:instrText xml:space="preserve"> PAGEREF _Toc159172902 \h </w:instrText>
            </w:r>
            <w:r w:rsidR="004F4ADC">
              <w:rPr>
                <w:noProof/>
                <w:webHidden/>
              </w:rPr>
            </w:r>
            <w:r w:rsidR="004F4ADC">
              <w:rPr>
                <w:noProof/>
                <w:webHidden/>
              </w:rPr>
              <w:fldChar w:fldCharType="separate"/>
            </w:r>
            <w:r w:rsidR="004F4ADC">
              <w:rPr>
                <w:noProof/>
                <w:webHidden/>
              </w:rPr>
              <w:t>12</w:t>
            </w:r>
            <w:r w:rsidR="004F4ADC">
              <w:rPr>
                <w:noProof/>
                <w:webHidden/>
              </w:rPr>
              <w:fldChar w:fldCharType="end"/>
            </w:r>
          </w:hyperlink>
        </w:p>
        <w:p w14:paraId="27E43DE4"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903" w:history="1">
            <w:r w:rsidR="004F4ADC" w:rsidRPr="005E0D93">
              <w:rPr>
                <w:rStyle w:val="Hipervnculo"/>
                <w:noProof/>
              </w:rPr>
              <w:t>4.2.15</w:t>
            </w:r>
            <w:r w:rsidR="004F4ADC">
              <w:rPr>
                <w:rFonts w:asciiTheme="minorHAnsi" w:eastAsiaTheme="minorEastAsia" w:hAnsiTheme="minorHAnsi" w:cstheme="minorBidi"/>
                <w:noProof/>
                <w:sz w:val="22"/>
                <w:szCs w:val="22"/>
              </w:rPr>
              <w:tab/>
            </w:r>
            <w:r w:rsidR="004F4ADC" w:rsidRPr="005E0D93">
              <w:rPr>
                <w:rStyle w:val="Hipervnculo"/>
                <w:noProof/>
              </w:rPr>
              <w:t>Hyperparametros</w:t>
            </w:r>
            <w:r w:rsidR="004F4ADC">
              <w:rPr>
                <w:noProof/>
                <w:webHidden/>
              </w:rPr>
              <w:tab/>
            </w:r>
            <w:r w:rsidR="004F4ADC">
              <w:rPr>
                <w:noProof/>
                <w:webHidden/>
              </w:rPr>
              <w:fldChar w:fldCharType="begin"/>
            </w:r>
            <w:r w:rsidR="004F4ADC">
              <w:rPr>
                <w:noProof/>
                <w:webHidden/>
              </w:rPr>
              <w:instrText xml:space="preserve"> PAGEREF _Toc159172903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A271BFB"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904" w:history="1">
            <w:r w:rsidR="004F4ADC" w:rsidRPr="005E0D93">
              <w:rPr>
                <w:rStyle w:val="Hipervnculo"/>
                <w:noProof/>
              </w:rPr>
              <w:t>4.2.16</w:t>
            </w:r>
            <w:r w:rsidR="004F4ADC">
              <w:rPr>
                <w:rFonts w:asciiTheme="minorHAnsi" w:eastAsiaTheme="minorEastAsia" w:hAnsiTheme="minorHAnsi" w:cstheme="minorBidi"/>
                <w:noProof/>
                <w:sz w:val="22"/>
                <w:szCs w:val="22"/>
              </w:rPr>
              <w:tab/>
            </w:r>
            <w:r w:rsidR="004F4ADC" w:rsidRPr="005E0D93">
              <w:rPr>
                <w:rStyle w:val="Hipervnculo"/>
                <w:noProof/>
              </w:rPr>
              <w:t>Epoch</w:t>
            </w:r>
            <w:r w:rsidR="004F4ADC">
              <w:rPr>
                <w:noProof/>
                <w:webHidden/>
              </w:rPr>
              <w:tab/>
            </w:r>
            <w:r w:rsidR="004F4ADC">
              <w:rPr>
                <w:noProof/>
                <w:webHidden/>
              </w:rPr>
              <w:fldChar w:fldCharType="begin"/>
            </w:r>
            <w:r w:rsidR="004F4ADC">
              <w:rPr>
                <w:noProof/>
                <w:webHidden/>
              </w:rPr>
              <w:instrText xml:space="preserve"> PAGEREF _Toc159172904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49696950"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905" w:history="1">
            <w:r w:rsidR="004F4ADC" w:rsidRPr="005E0D93">
              <w:rPr>
                <w:rStyle w:val="Hipervnculo"/>
                <w:noProof/>
              </w:rPr>
              <w:t>4.2.17</w:t>
            </w:r>
            <w:r w:rsidR="004F4ADC">
              <w:rPr>
                <w:rFonts w:asciiTheme="minorHAnsi" w:eastAsiaTheme="minorEastAsia" w:hAnsiTheme="minorHAnsi" w:cstheme="minorBidi"/>
                <w:noProof/>
                <w:sz w:val="22"/>
                <w:szCs w:val="22"/>
              </w:rPr>
              <w:tab/>
            </w:r>
            <w:r w:rsidR="004F4ADC" w:rsidRPr="005E0D93">
              <w:rPr>
                <w:rStyle w:val="Hipervnculo"/>
                <w:noProof/>
              </w:rPr>
              <w:t>Trial</w:t>
            </w:r>
            <w:r w:rsidR="004F4ADC">
              <w:rPr>
                <w:noProof/>
                <w:webHidden/>
              </w:rPr>
              <w:tab/>
            </w:r>
            <w:r w:rsidR="004F4ADC">
              <w:rPr>
                <w:noProof/>
                <w:webHidden/>
              </w:rPr>
              <w:fldChar w:fldCharType="begin"/>
            </w:r>
            <w:r w:rsidR="004F4ADC">
              <w:rPr>
                <w:noProof/>
                <w:webHidden/>
              </w:rPr>
              <w:instrText xml:space="preserve"> PAGEREF _Toc159172905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6BFA0916"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906" w:history="1">
            <w:r w:rsidR="004F4ADC" w:rsidRPr="005E0D93">
              <w:rPr>
                <w:rStyle w:val="Hipervnculo"/>
                <w:noProof/>
              </w:rPr>
              <w:t>4.2.18</w:t>
            </w:r>
            <w:r w:rsidR="004F4ADC">
              <w:rPr>
                <w:rFonts w:asciiTheme="minorHAnsi" w:eastAsiaTheme="minorEastAsia" w:hAnsiTheme="minorHAnsi" w:cstheme="minorBidi"/>
                <w:noProof/>
                <w:sz w:val="22"/>
                <w:szCs w:val="22"/>
              </w:rPr>
              <w:tab/>
            </w:r>
            <w:r w:rsidR="004F4ADC" w:rsidRPr="005E0D93">
              <w:rPr>
                <w:rStyle w:val="Hipervnculo"/>
                <w:noProof/>
              </w:rPr>
              <w:t>GRU</w:t>
            </w:r>
            <w:r w:rsidR="004F4ADC">
              <w:rPr>
                <w:noProof/>
                <w:webHidden/>
              </w:rPr>
              <w:tab/>
            </w:r>
            <w:r w:rsidR="004F4ADC">
              <w:rPr>
                <w:noProof/>
                <w:webHidden/>
              </w:rPr>
              <w:fldChar w:fldCharType="begin"/>
            </w:r>
            <w:r w:rsidR="004F4ADC">
              <w:rPr>
                <w:noProof/>
                <w:webHidden/>
              </w:rPr>
              <w:instrText xml:space="preserve"> PAGEREF _Toc159172906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23B87D3" w14:textId="77777777" w:rsidR="004F4ADC" w:rsidRDefault="000F7FB1">
          <w:pPr>
            <w:pStyle w:val="TDC3"/>
            <w:tabs>
              <w:tab w:val="left" w:pos="1320"/>
              <w:tab w:val="right" w:leader="dot" w:pos="8211"/>
            </w:tabs>
            <w:rPr>
              <w:rFonts w:asciiTheme="minorHAnsi" w:eastAsiaTheme="minorEastAsia" w:hAnsiTheme="minorHAnsi" w:cstheme="minorBidi"/>
              <w:noProof/>
              <w:sz w:val="22"/>
              <w:szCs w:val="22"/>
            </w:rPr>
          </w:pPr>
          <w:hyperlink w:anchor="_Toc159172907" w:history="1">
            <w:r w:rsidR="004F4ADC" w:rsidRPr="005E0D93">
              <w:rPr>
                <w:rStyle w:val="Hipervnculo"/>
                <w:noProof/>
              </w:rPr>
              <w:t>4.2.19</w:t>
            </w:r>
            <w:r w:rsidR="004F4ADC">
              <w:rPr>
                <w:rFonts w:asciiTheme="minorHAnsi" w:eastAsiaTheme="minorEastAsia" w:hAnsiTheme="minorHAnsi" w:cstheme="minorBidi"/>
                <w:noProof/>
                <w:sz w:val="22"/>
                <w:szCs w:val="22"/>
              </w:rPr>
              <w:tab/>
            </w:r>
            <w:r w:rsidR="004F4ADC" w:rsidRPr="005E0D93">
              <w:rPr>
                <w:rStyle w:val="Hipervnculo"/>
                <w:noProof/>
              </w:rPr>
              <w:t>Github</w:t>
            </w:r>
            <w:r w:rsidR="004F4ADC">
              <w:rPr>
                <w:noProof/>
                <w:webHidden/>
              </w:rPr>
              <w:tab/>
            </w:r>
            <w:r w:rsidR="004F4ADC">
              <w:rPr>
                <w:noProof/>
                <w:webHidden/>
              </w:rPr>
              <w:fldChar w:fldCharType="begin"/>
            </w:r>
            <w:r w:rsidR="004F4ADC">
              <w:rPr>
                <w:noProof/>
                <w:webHidden/>
              </w:rPr>
              <w:instrText xml:space="preserve"> PAGEREF _Toc159172907 \h </w:instrText>
            </w:r>
            <w:r w:rsidR="004F4ADC">
              <w:rPr>
                <w:noProof/>
                <w:webHidden/>
              </w:rPr>
            </w:r>
            <w:r w:rsidR="004F4ADC">
              <w:rPr>
                <w:noProof/>
                <w:webHidden/>
              </w:rPr>
              <w:fldChar w:fldCharType="separate"/>
            </w:r>
            <w:r w:rsidR="004F4ADC">
              <w:rPr>
                <w:noProof/>
                <w:webHidden/>
              </w:rPr>
              <w:t>13</w:t>
            </w:r>
            <w:r w:rsidR="004F4ADC">
              <w:rPr>
                <w:noProof/>
                <w:webHidden/>
              </w:rPr>
              <w:fldChar w:fldCharType="end"/>
            </w:r>
          </w:hyperlink>
        </w:p>
        <w:p w14:paraId="70D6AD26" w14:textId="77777777" w:rsidR="004F4ADC" w:rsidRDefault="000F7FB1">
          <w:pPr>
            <w:pStyle w:val="TDC2"/>
            <w:tabs>
              <w:tab w:val="right" w:leader="dot" w:pos="8211"/>
            </w:tabs>
            <w:rPr>
              <w:rFonts w:asciiTheme="minorHAnsi" w:eastAsiaTheme="minorEastAsia" w:hAnsiTheme="minorHAnsi" w:cstheme="minorBidi"/>
              <w:noProof/>
              <w:sz w:val="22"/>
              <w:szCs w:val="22"/>
            </w:rPr>
          </w:pPr>
          <w:hyperlink w:anchor="_Toc159172908" w:history="1">
            <w:r w:rsidR="004F4ADC" w:rsidRPr="005E0D93">
              <w:rPr>
                <w:rStyle w:val="Hipervnculo"/>
                <w:noProof/>
              </w:rPr>
              <w:t>4.3 Comprensión de los datos</w:t>
            </w:r>
            <w:r w:rsidR="004F4ADC">
              <w:rPr>
                <w:noProof/>
                <w:webHidden/>
              </w:rPr>
              <w:tab/>
            </w:r>
            <w:r w:rsidR="004F4ADC">
              <w:rPr>
                <w:noProof/>
                <w:webHidden/>
              </w:rPr>
              <w:fldChar w:fldCharType="begin"/>
            </w:r>
            <w:r w:rsidR="004F4ADC">
              <w:rPr>
                <w:noProof/>
                <w:webHidden/>
              </w:rPr>
              <w:instrText xml:space="preserve"> PAGEREF _Toc159172908 \h </w:instrText>
            </w:r>
            <w:r w:rsidR="004F4ADC">
              <w:rPr>
                <w:noProof/>
                <w:webHidden/>
              </w:rPr>
            </w:r>
            <w:r w:rsidR="004F4ADC">
              <w:rPr>
                <w:noProof/>
                <w:webHidden/>
              </w:rPr>
              <w:fldChar w:fldCharType="separate"/>
            </w:r>
            <w:r w:rsidR="004F4ADC">
              <w:rPr>
                <w:noProof/>
                <w:webHidden/>
              </w:rPr>
              <w:t>14</w:t>
            </w:r>
            <w:r w:rsidR="004F4ADC">
              <w:rPr>
                <w:noProof/>
                <w:webHidden/>
              </w:rPr>
              <w:fldChar w:fldCharType="end"/>
            </w:r>
          </w:hyperlink>
        </w:p>
        <w:p w14:paraId="76BD829D" w14:textId="77777777" w:rsidR="004F4ADC" w:rsidRDefault="000F7FB1">
          <w:pPr>
            <w:pStyle w:val="TDC3"/>
            <w:tabs>
              <w:tab w:val="right" w:leader="dot" w:pos="8211"/>
            </w:tabs>
            <w:rPr>
              <w:rFonts w:asciiTheme="minorHAnsi" w:eastAsiaTheme="minorEastAsia" w:hAnsiTheme="minorHAnsi" w:cstheme="minorBidi"/>
              <w:noProof/>
              <w:sz w:val="22"/>
              <w:szCs w:val="22"/>
            </w:rPr>
          </w:pPr>
          <w:hyperlink w:anchor="_Toc159172909" w:history="1">
            <w:r w:rsidR="004F4ADC" w:rsidRPr="005E0D93">
              <w:rPr>
                <w:rStyle w:val="Hipervnculo"/>
                <w:noProof/>
              </w:rPr>
              <w:t>4.3.1 Recolección de datos iniciales</w:t>
            </w:r>
            <w:r w:rsidR="004F4ADC">
              <w:rPr>
                <w:noProof/>
                <w:webHidden/>
              </w:rPr>
              <w:tab/>
            </w:r>
            <w:r w:rsidR="004F4ADC">
              <w:rPr>
                <w:noProof/>
                <w:webHidden/>
              </w:rPr>
              <w:fldChar w:fldCharType="begin"/>
            </w:r>
            <w:r w:rsidR="004F4ADC">
              <w:rPr>
                <w:noProof/>
                <w:webHidden/>
              </w:rPr>
              <w:instrText xml:space="preserve"> PAGEREF _Toc159172909 \h </w:instrText>
            </w:r>
            <w:r w:rsidR="004F4ADC">
              <w:rPr>
                <w:noProof/>
                <w:webHidden/>
              </w:rPr>
            </w:r>
            <w:r w:rsidR="004F4ADC">
              <w:rPr>
                <w:noProof/>
                <w:webHidden/>
              </w:rPr>
              <w:fldChar w:fldCharType="separate"/>
            </w:r>
            <w:r w:rsidR="004F4ADC">
              <w:rPr>
                <w:noProof/>
                <w:webHidden/>
              </w:rPr>
              <w:t>14</w:t>
            </w:r>
            <w:r w:rsidR="004F4ADC">
              <w:rPr>
                <w:noProof/>
                <w:webHidden/>
              </w:rPr>
              <w:fldChar w:fldCharType="end"/>
            </w:r>
          </w:hyperlink>
        </w:p>
        <w:p w14:paraId="5F48ABF5" w14:textId="77777777" w:rsidR="004F4ADC" w:rsidRDefault="000F7FB1">
          <w:pPr>
            <w:pStyle w:val="TDC3"/>
            <w:tabs>
              <w:tab w:val="right" w:leader="dot" w:pos="8211"/>
            </w:tabs>
            <w:rPr>
              <w:rFonts w:asciiTheme="minorHAnsi" w:eastAsiaTheme="minorEastAsia" w:hAnsiTheme="minorHAnsi" w:cstheme="minorBidi"/>
              <w:noProof/>
              <w:sz w:val="22"/>
              <w:szCs w:val="22"/>
            </w:rPr>
          </w:pPr>
          <w:hyperlink w:anchor="_Toc159172910" w:history="1">
            <w:r w:rsidR="004F4ADC" w:rsidRPr="005E0D93">
              <w:rPr>
                <w:rStyle w:val="Hipervnculo"/>
                <w:noProof/>
              </w:rPr>
              <w:t>4.3.2 Preparación de los datos</w:t>
            </w:r>
            <w:r w:rsidR="004F4ADC">
              <w:rPr>
                <w:noProof/>
                <w:webHidden/>
              </w:rPr>
              <w:tab/>
            </w:r>
            <w:r w:rsidR="004F4ADC">
              <w:rPr>
                <w:noProof/>
                <w:webHidden/>
              </w:rPr>
              <w:fldChar w:fldCharType="begin"/>
            </w:r>
            <w:r w:rsidR="004F4ADC">
              <w:rPr>
                <w:noProof/>
                <w:webHidden/>
              </w:rPr>
              <w:instrText xml:space="preserve"> PAGEREF _Toc159172910 \h </w:instrText>
            </w:r>
            <w:r w:rsidR="004F4ADC">
              <w:rPr>
                <w:noProof/>
                <w:webHidden/>
              </w:rPr>
            </w:r>
            <w:r w:rsidR="004F4ADC">
              <w:rPr>
                <w:noProof/>
                <w:webHidden/>
              </w:rPr>
              <w:fldChar w:fldCharType="separate"/>
            </w:r>
            <w:r w:rsidR="004F4ADC">
              <w:rPr>
                <w:noProof/>
                <w:webHidden/>
              </w:rPr>
              <w:t>15</w:t>
            </w:r>
            <w:r w:rsidR="004F4ADC">
              <w:rPr>
                <w:noProof/>
                <w:webHidden/>
              </w:rPr>
              <w:fldChar w:fldCharType="end"/>
            </w:r>
          </w:hyperlink>
        </w:p>
        <w:p w14:paraId="01F9B7A4" w14:textId="77777777" w:rsidR="004F4ADC" w:rsidRDefault="000F7FB1">
          <w:pPr>
            <w:pStyle w:val="TDC2"/>
            <w:tabs>
              <w:tab w:val="right" w:leader="dot" w:pos="8211"/>
            </w:tabs>
            <w:rPr>
              <w:rFonts w:asciiTheme="minorHAnsi" w:eastAsiaTheme="minorEastAsia" w:hAnsiTheme="minorHAnsi" w:cstheme="minorBidi"/>
              <w:noProof/>
              <w:sz w:val="22"/>
              <w:szCs w:val="22"/>
            </w:rPr>
          </w:pPr>
          <w:hyperlink w:anchor="_Toc159172911" w:history="1">
            <w:r w:rsidR="004F4ADC" w:rsidRPr="005E0D93">
              <w:rPr>
                <w:rStyle w:val="Hipervnculo"/>
                <w:bCs/>
                <w:iCs/>
                <w:noProof/>
              </w:rPr>
              <w:t>4.2 Modelos</w:t>
            </w:r>
            <w:r w:rsidR="004F4ADC">
              <w:rPr>
                <w:noProof/>
                <w:webHidden/>
              </w:rPr>
              <w:tab/>
            </w:r>
            <w:r w:rsidR="004F4ADC">
              <w:rPr>
                <w:noProof/>
                <w:webHidden/>
              </w:rPr>
              <w:fldChar w:fldCharType="begin"/>
            </w:r>
            <w:r w:rsidR="004F4ADC">
              <w:rPr>
                <w:noProof/>
                <w:webHidden/>
              </w:rPr>
              <w:instrText xml:space="preserve"> PAGEREF _Toc159172911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6406B5B0" w14:textId="77777777" w:rsidR="004F4ADC" w:rsidRDefault="000F7FB1">
          <w:pPr>
            <w:pStyle w:val="TDC2"/>
            <w:tabs>
              <w:tab w:val="right" w:leader="dot" w:pos="8211"/>
            </w:tabs>
            <w:rPr>
              <w:rFonts w:asciiTheme="minorHAnsi" w:eastAsiaTheme="minorEastAsia" w:hAnsiTheme="minorHAnsi" w:cstheme="minorBidi"/>
              <w:noProof/>
              <w:sz w:val="22"/>
              <w:szCs w:val="22"/>
            </w:rPr>
          </w:pPr>
          <w:hyperlink w:anchor="_Toc159172912" w:history="1">
            <w:r w:rsidR="004F4ADC" w:rsidRPr="005E0D93">
              <w:rPr>
                <w:rStyle w:val="Hipervnculo"/>
                <w:bCs/>
                <w:iCs/>
                <w:noProof/>
              </w:rPr>
              <w:t>3.5 Selección de Modelos</w:t>
            </w:r>
            <w:r w:rsidR="004F4ADC">
              <w:rPr>
                <w:noProof/>
                <w:webHidden/>
              </w:rPr>
              <w:tab/>
            </w:r>
            <w:r w:rsidR="004F4ADC">
              <w:rPr>
                <w:noProof/>
                <w:webHidden/>
              </w:rPr>
              <w:fldChar w:fldCharType="begin"/>
            </w:r>
            <w:r w:rsidR="004F4ADC">
              <w:rPr>
                <w:noProof/>
                <w:webHidden/>
              </w:rPr>
              <w:instrText xml:space="preserve"> PAGEREF _Toc159172912 \h </w:instrText>
            </w:r>
            <w:r w:rsidR="004F4ADC">
              <w:rPr>
                <w:noProof/>
                <w:webHidden/>
              </w:rPr>
            </w:r>
            <w:r w:rsidR="004F4ADC">
              <w:rPr>
                <w:noProof/>
                <w:webHidden/>
              </w:rPr>
              <w:fldChar w:fldCharType="separate"/>
            </w:r>
            <w:r w:rsidR="004F4ADC">
              <w:rPr>
                <w:noProof/>
                <w:webHidden/>
              </w:rPr>
              <w:t>1</w:t>
            </w:r>
            <w:r w:rsidR="004F4ADC">
              <w:rPr>
                <w:noProof/>
                <w:webHidden/>
              </w:rPr>
              <w:fldChar w:fldCharType="end"/>
            </w:r>
          </w:hyperlink>
        </w:p>
        <w:p w14:paraId="70751A19" w14:textId="77777777" w:rsidR="004F4ADC" w:rsidRDefault="000F7FB1">
          <w:pPr>
            <w:pStyle w:val="TDC1"/>
            <w:tabs>
              <w:tab w:val="right" w:leader="dot" w:pos="8211"/>
            </w:tabs>
            <w:rPr>
              <w:rFonts w:asciiTheme="minorHAnsi" w:eastAsiaTheme="minorEastAsia" w:hAnsiTheme="minorHAnsi" w:cstheme="minorBidi"/>
              <w:noProof/>
              <w:sz w:val="22"/>
              <w:szCs w:val="22"/>
            </w:rPr>
          </w:pPr>
          <w:hyperlink w:anchor="_Toc159172913" w:history="1">
            <w:r w:rsidR="004F4ADC" w:rsidRPr="005E0D93">
              <w:rPr>
                <w:rStyle w:val="Hipervnculo"/>
                <w:noProof/>
                <w:lang w:val="en-US"/>
              </w:rPr>
              <w:t>Bibliografía</w:t>
            </w:r>
            <w:r w:rsidR="004F4ADC">
              <w:rPr>
                <w:noProof/>
                <w:webHidden/>
              </w:rPr>
              <w:tab/>
            </w:r>
            <w:r w:rsidR="004F4ADC">
              <w:rPr>
                <w:noProof/>
                <w:webHidden/>
              </w:rPr>
              <w:fldChar w:fldCharType="begin"/>
            </w:r>
            <w:r w:rsidR="004F4ADC">
              <w:rPr>
                <w:noProof/>
                <w:webHidden/>
              </w:rPr>
              <w:instrText xml:space="preserve"> PAGEREF _Toc159172913 \h </w:instrText>
            </w:r>
            <w:r w:rsidR="004F4ADC">
              <w:rPr>
                <w:noProof/>
                <w:webHidden/>
              </w:rPr>
            </w:r>
            <w:r w:rsidR="004F4ADC">
              <w:rPr>
                <w:noProof/>
                <w:webHidden/>
              </w:rPr>
              <w:fldChar w:fldCharType="separate"/>
            </w:r>
            <w:r w:rsidR="004F4ADC">
              <w:rPr>
                <w:noProof/>
                <w:webHidden/>
              </w:rPr>
              <w:t>4</w:t>
            </w:r>
            <w:r w:rsidR="004F4ADC">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59172867"/>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59172868"/>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59172869"/>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59172870"/>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59172871"/>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59172872"/>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59172873"/>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59172874"/>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59172875"/>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59172876"/>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59172877"/>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59172878"/>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B869B0C"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0F7FB1">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7F5DAF49"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w:t>
      </w:r>
      <w:r w:rsidR="007013DD">
        <w:t>proponen</w:t>
      </w:r>
      <w:r w:rsidR="007013DD">
        <w:fldChar w:fldCharType="begin" w:fldLock="1"/>
      </w:r>
      <w:r w:rsidR="007013DD">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fldChar w:fldCharType="separate"/>
      </w:r>
      <w:r w:rsidR="007013DD" w:rsidRPr="001D5A62">
        <w:rPr>
          <w:noProof/>
        </w:rPr>
        <w:t>[8]</w:t>
      </w:r>
      <w:r w:rsidR="007013DD">
        <w:fldChar w:fldCharType="end"/>
      </w:r>
      <w:r w:rsidR="007013DD">
        <w:t xml:space="preserve">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 xml:space="preserve">con </w:t>
      </w:r>
      <w:r w:rsidRPr="00460128">
        <w:lastRenderedPageBreak/>
        <w:t>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04663342"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EBDB47C" w:rsidR="0063394D" w:rsidRPr="00C165E4" w:rsidRDefault="0063394D" w:rsidP="0063394D">
      <w:r>
        <w:t>En otro artículo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0F7FB1">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1D5A62" w:rsidRPr="006B134D">
        <w:rPr>
          <w:lang w:val="en-US"/>
        </w:rPr>
        <w:instrText>l and the</w:instrText>
      </w:r>
      <w:r w:rsidR="001D5A62" w:rsidRPr="001D5A62">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lang w:val="en-US"/>
        </w:rPr>
        <w:t>[13]</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1D5A62">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[14]","plainTextFormattedCitation":"[14]","previouslyFormattedCitation":"[14]"},"properties":{"noteIndex":0},"schema":"https://github.com/citation-style-language/schema/raw/master/csl-citation.json"}</w:instrText>
      </w:r>
      <w:r>
        <w:fldChar w:fldCharType="separate"/>
      </w:r>
      <w:r w:rsidR="001D5A62" w:rsidRPr="001D5A62">
        <w:rPr>
          <w:noProof/>
          <w:lang w:val="en-US"/>
        </w:rPr>
        <w:t>[14]</w:t>
      </w:r>
      <w:r>
        <w:fldChar w:fldCharType="end"/>
      </w:r>
      <w:r w:rsidRPr="00456BA0">
        <w:rPr>
          <w:lang w:val="en-US"/>
        </w:rPr>
        <w:t xml:space="preserve"> </w:t>
      </w:r>
      <w:proofErr w:type="spellStart"/>
      <w:r w:rsidRPr="00165BA6">
        <w:rPr>
          <w:lang w:val="en-US"/>
        </w:rPr>
        <w:t>resultando</w:t>
      </w:r>
      <w:proofErr w:type="spellEnd"/>
      <w:r w:rsidRPr="00165BA6">
        <w:rPr>
          <w:lang w:val="en-US"/>
        </w:rPr>
        <w:t xml:space="preserve"> </w:t>
      </w:r>
      <w:proofErr w:type="spellStart"/>
      <w:r w:rsidRPr="00165BA6">
        <w:rPr>
          <w:lang w:val="en-US"/>
        </w:rPr>
        <w:t>en</w:t>
      </w:r>
      <w:proofErr w:type="spellEnd"/>
      <w:r w:rsidRPr="00456BA0">
        <w:rPr>
          <w:lang w:val="en-US"/>
        </w:rPr>
        <w:t xml:space="preserve"> NARX -QPSO</w:t>
      </w:r>
      <w:r>
        <w:fldChar w:fldCharType="begin" w:fldLock="1"/>
      </w:r>
      <w:r w:rsidR="001D5A62">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0F7FB1">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1D5A62" w:rsidRPr="001D5A62">
        <w:instrText>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6B134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rsidR="006B134D">
        <w:fldChar w:fldCharType="separate"/>
      </w:r>
      <w:r w:rsidR="006B134D" w:rsidRPr="001D5A62">
        <w:rPr>
          <w:noProof/>
        </w:rPr>
        <w:t>[13]</w:t>
      </w:r>
      <w:r w:rsidR="006B134D">
        <w:fldChar w:fldCharType="end"/>
      </w:r>
      <w:r>
        <w:t>.</w:t>
      </w:r>
    </w:p>
    <w:p w14:paraId="7EE713B5" w14:textId="77777777" w:rsidR="0063394D" w:rsidRDefault="0063394D" w:rsidP="0063394D"/>
    <w:p w14:paraId="01EC1160" w14:textId="317620BE" w:rsidR="0063394D" w:rsidRPr="007D58DB" w:rsidRDefault="0063394D" w:rsidP="0063394D">
      <w:r w:rsidRPr="007D58DB">
        <w:t>En otro artículo</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t xml:space="preserve"> donde </w:t>
      </w:r>
      <w:r w:rsidR="003D7CB1">
        <w:t xml:space="preserve">lo </w:t>
      </w:r>
      <w:r>
        <w:t>comparan con otros modelos y demuestran que su modelo tiene un mejor rendimiento</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w:t>
      </w:r>
    </w:p>
    <w:p w14:paraId="586344D9" w14:textId="77777777" w:rsidR="0063394D" w:rsidRDefault="0063394D" w:rsidP="0063394D"/>
    <w:p w14:paraId="735522C8" w14:textId="0EA002D9" w:rsidR="0063394D" w:rsidRDefault="0063394D" w:rsidP="0063394D">
      <w:r>
        <w:t>También se propone en</w:t>
      </w:r>
      <w:r w:rsidR="00410C51">
        <w:t xml:space="preserve"> el</w:t>
      </w:r>
      <w:r>
        <w:t xml:space="preserve"> artículo</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B134D" w:rsidRPr="006B134D">
        <w:rPr>
          <w:noProof/>
        </w:rPr>
        <w:t>[16]</w:t>
      </w:r>
      <w:r>
        <w:fldChar w:fldCharType="end"/>
      </w:r>
      <w:r>
        <w:t xml:space="preserve"> el uso de un modelo combinado </w:t>
      </w:r>
    </w:p>
    <w:p w14:paraId="24243D5B" w14:textId="40BF58A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rsidR="0063394D">
        <w:fldChar w:fldCharType="separate"/>
      </w:r>
      <w:r w:rsidR="006B134D" w:rsidRPr="006B134D">
        <w:rPr>
          <w:noProof/>
        </w:rPr>
        <w:t>[16]</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Pr="006B134D">
        <w:rPr>
          <w:noProof/>
        </w:rPr>
        <w:t>[16]</w:t>
      </w:r>
      <w:r>
        <w:fldChar w:fldCharType="end"/>
      </w:r>
      <w:r w:rsidR="0063394D">
        <w:t>.</w:t>
      </w:r>
    </w:p>
    <w:p w14:paraId="1D5298B6" w14:textId="77777777" w:rsidR="0063394D" w:rsidRPr="007D58DB" w:rsidRDefault="0063394D" w:rsidP="0063394D"/>
    <w:p w14:paraId="04B950FE" w14:textId="017A84C3"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7974A2">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B134D" w:rsidRPr="006B134D">
        <w:rPr>
          <w:noProof/>
        </w:rPr>
        <w:t>[17]</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59172879"/>
      <w:r>
        <w:lastRenderedPageBreak/>
        <w:t>Evaluación de desempeño de los modelos predictivos</w:t>
      </w:r>
      <w:bookmarkEnd w:id="20"/>
    </w:p>
    <w:p w14:paraId="64AF9DA2" w14:textId="77777777" w:rsidR="0063394D" w:rsidRDefault="0063394D" w:rsidP="0063394D"/>
    <w:p w14:paraId="49584BA3" w14:textId="31648D69"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7974A2">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B134D" w:rsidRPr="006B134D">
        <w:rPr>
          <w:noProof/>
        </w:rPr>
        <w:t>[18]</w:t>
      </w:r>
      <w:r>
        <w:fldChar w:fldCharType="end"/>
      </w:r>
    </w:p>
    <w:p w14:paraId="43FE7363" w14:textId="77777777" w:rsidR="007C4824" w:rsidRDefault="007C4824" w:rsidP="0063394D"/>
    <w:p w14:paraId="75B4D9D0" w14:textId="401205EB"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el error cuadrático medio es una medida de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5796E72E"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1350BA05"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rsidR="000355FF">
        <w:t xml:space="preserve"> básicamente es el error absoluto medio 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780083A8" w14:textId="33EB2544" w:rsidR="00706A87" w:rsidRDefault="00706A87" w:rsidP="00706A87">
      <w:pPr>
        <w:pStyle w:val="Ttulo1"/>
      </w:pPr>
      <w:bookmarkStart w:id="21" w:name="_Toc159172880"/>
      <w:r>
        <w:lastRenderedPageBreak/>
        <w:t>Capítulo 3</w:t>
      </w:r>
      <w:bookmarkEnd w:id="21"/>
    </w:p>
    <w:p w14:paraId="7EF42498" w14:textId="77777777" w:rsidR="00706A87" w:rsidRDefault="00706A87" w:rsidP="00706A87"/>
    <w:p w14:paraId="0C77EC2D" w14:textId="77777777" w:rsidR="00706A87" w:rsidRDefault="00706A87" w:rsidP="00706A87"/>
    <w:p w14:paraId="773BF4ED" w14:textId="77777777" w:rsidR="00706A87" w:rsidRDefault="00706A87" w:rsidP="004833B4"/>
    <w:p w14:paraId="24CD4D29" w14:textId="5C21C3EC" w:rsidR="00706A87" w:rsidRDefault="00706A87" w:rsidP="00D44C3A">
      <w:pPr>
        <w:pStyle w:val="Ttulo1"/>
      </w:pPr>
      <w:bookmarkStart w:id="22" w:name="_Toc159172881"/>
      <w:r>
        <w:t>Descripción del problema</w:t>
      </w:r>
      <w:bookmarkEnd w:id="22"/>
      <w:r>
        <w:br w:type="page"/>
      </w:r>
    </w:p>
    <w:p w14:paraId="3ECAE245" w14:textId="275F05FC" w:rsidR="00727A74" w:rsidRDefault="00706A87" w:rsidP="004833B4">
      <w:r>
        <w:lastRenderedPageBreak/>
        <w:t>En este capítulo se describe la problemá</w:t>
      </w:r>
      <w:r w:rsidR="00A209AF">
        <w:t>tica a abarcar como así también la estructura organizacional.</w:t>
      </w:r>
    </w:p>
    <w:p w14:paraId="6E2EEC5E" w14:textId="77777777" w:rsidR="00E65CAF" w:rsidRPr="00E65CAF" w:rsidRDefault="00E65CAF" w:rsidP="004833B4"/>
    <w:p w14:paraId="2DA0F4E5" w14:textId="14A035FE" w:rsidR="00E65CAF" w:rsidRPr="00E65CAF" w:rsidRDefault="00E65CAF" w:rsidP="00A209AF">
      <w:pPr>
        <w:pStyle w:val="Ttulo2"/>
        <w:numPr>
          <w:ilvl w:val="0"/>
          <w:numId w:val="5"/>
        </w:numPr>
        <w:rPr>
          <w:rStyle w:val="Ttulo2Car"/>
          <w:b/>
          <w:bCs/>
          <w:iCs/>
          <w:sz w:val="24"/>
        </w:rPr>
      </w:pPr>
      <w:bookmarkStart w:id="23" w:name="_Toc159172882"/>
      <w:r w:rsidRPr="00E65CAF">
        <w:rPr>
          <w:rStyle w:val="Ttulo2Car"/>
          <w:b/>
          <w:bCs/>
          <w:iCs/>
        </w:rPr>
        <w:t>El problema</w:t>
      </w:r>
      <w:bookmarkEnd w:id="23"/>
    </w:p>
    <w:p w14:paraId="3D2AB5E5" w14:textId="22DE27AA" w:rsidR="00E65CAF" w:rsidRDefault="00E65CAF" w:rsidP="00E65CAF">
      <w:pPr>
        <w:pStyle w:val="Prrafodelista"/>
        <w:ind w:left="709"/>
        <w:jc w:val="both"/>
      </w:pPr>
      <w:r>
        <w:t xml:space="preserve">El presente trabajo pretende hacer análisis de tráfico web </w:t>
      </w:r>
      <w:r w:rsidRPr="00A32BEA">
        <w:t xml:space="preserve">para poder estimar y predecir futuras demandas en </w:t>
      </w:r>
      <w:r>
        <w:t xml:space="preserve">las páginas institucionales de la Universidad Nacional de Misiones – </w:t>
      </w:r>
      <w:proofErr w:type="spellStart"/>
      <w:r>
        <w:t>U.Na.M</w:t>
      </w:r>
      <w:proofErr w:type="spellEnd"/>
      <w:r>
        <w:t>. Para lo cual se consideraran indicadores como volumen de tráfico, cantidad de conexiones, cantidad de visitantes, velocidad de carga de las paginas, páginas vistas, promedio de páginas por vista, porcentaje de rebote, entre otros indicadores según la disponibilidad de los mismos. Siendo provisto por parte del personal técnico referente institucional acceso a las herramientas de captura de datos estadístico de los siguientes enlaces:</w:t>
      </w:r>
    </w:p>
    <w:p w14:paraId="2A90F686" w14:textId="77777777" w:rsidR="00E65CAF" w:rsidRDefault="00E65CAF" w:rsidP="00E65CAF">
      <w:pPr>
        <w:pStyle w:val="Prrafodelista"/>
        <w:numPr>
          <w:ilvl w:val="0"/>
          <w:numId w:val="4"/>
        </w:numPr>
        <w:ind w:left="1560"/>
        <w:jc w:val="both"/>
      </w:pPr>
      <w:r>
        <w:t xml:space="preserve">Sitio Institucional de la </w:t>
      </w:r>
      <w:proofErr w:type="spellStart"/>
      <w:r>
        <w:t>U.Na.M</w:t>
      </w:r>
      <w:proofErr w:type="spellEnd"/>
      <w:r>
        <w:t xml:space="preserve">. disponible en </w:t>
      </w:r>
      <w:hyperlink r:id="rId8" w:history="1">
        <w:r w:rsidRPr="00C51346">
          <w:rPr>
            <w:rStyle w:val="Hipervnculo"/>
          </w:rPr>
          <w:t>https://unam.edu.ar/</w:t>
        </w:r>
      </w:hyperlink>
      <w:r>
        <w:t xml:space="preserve"> </w:t>
      </w:r>
    </w:p>
    <w:p w14:paraId="164E2E7A" w14:textId="77777777" w:rsidR="00E65CAF" w:rsidRDefault="00E65CAF" w:rsidP="00E65CAF">
      <w:pPr>
        <w:pStyle w:val="Prrafodelista"/>
        <w:numPr>
          <w:ilvl w:val="0"/>
          <w:numId w:val="4"/>
        </w:numPr>
        <w:ind w:left="1560"/>
        <w:jc w:val="both"/>
      </w:pPr>
      <w:r>
        <w:t xml:space="preserve">Sitio de la editorial Universitaria disponible en </w:t>
      </w:r>
      <w:hyperlink r:id="rId9" w:history="1">
        <w:r w:rsidRPr="00C51346">
          <w:rPr>
            <w:rStyle w:val="Hipervnculo"/>
          </w:rPr>
          <w:t>https://editorial.unam.edu.ar/</w:t>
        </w:r>
      </w:hyperlink>
      <w:r>
        <w:t xml:space="preserve">  </w:t>
      </w:r>
    </w:p>
    <w:p w14:paraId="5059AFD9" w14:textId="77777777" w:rsidR="00E65CAF" w:rsidRDefault="00E65CAF" w:rsidP="00E65CAF">
      <w:pPr>
        <w:pStyle w:val="Prrafodelista"/>
        <w:numPr>
          <w:ilvl w:val="0"/>
          <w:numId w:val="4"/>
        </w:numPr>
        <w:ind w:left="1560"/>
        <w:jc w:val="both"/>
      </w:pPr>
      <w:r>
        <w:t xml:space="preserve">Portal de acceso al contenido generado por la radio y la televisión de la Universidad disponible en </w:t>
      </w:r>
      <w:hyperlink r:id="rId10" w:history="1">
        <w:r w:rsidRPr="00C51346">
          <w:rPr>
            <w:rStyle w:val="Hipervnculo"/>
          </w:rPr>
          <w:t>https://transmedia.unam.edu.ar/</w:t>
        </w:r>
      </w:hyperlink>
      <w:r>
        <w:t xml:space="preserve"> </w:t>
      </w:r>
    </w:p>
    <w:p w14:paraId="1666189E" w14:textId="2766E8E3" w:rsidR="00D44C3A" w:rsidRDefault="00E65CAF" w:rsidP="00E65CAF">
      <w:pPr>
        <w:ind w:left="709"/>
        <w:jc w:val="both"/>
      </w:pPr>
      <w:r>
        <w:t>De los sitios mencionados anteriormente se extraerán los datos para utilizar en este proyecto con la finalidad de realizar el pronóstico de series de tiempo de  tráfico web. Inicialmente como herramienta de</w:t>
      </w:r>
      <w:r w:rsidRPr="00244E9F">
        <w:t xml:space="preserve"> </w:t>
      </w:r>
      <w:r>
        <w:t>a</w:t>
      </w:r>
      <w:r w:rsidRPr="00244E9F">
        <w:t xml:space="preserve">cceso a los datos se dispone </w:t>
      </w:r>
      <w:r w:rsidRPr="00FF5C09">
        <w:rPr>
          <w:i/>
        </w:rPr>
        <w:t xml:space="preserve">google </w:t>
      </w:r>
      <w:proofErr w:type="spellStart"/>
      <w:r w:rsidRPr="00FF5C09">
        <w:rPr>
          <w:i/>
        </w:rPr>
        <w:t>analytics</w:t>
      </w:r>
      <w:proofErr w:type="spellEnd"/>
      <w:r>
        <w:rPr>
          <w:i/>
        </w:rPr>
        <w:t xml:space="preserve"> </w:t>
      </w:r>
      <w:r w:rsidRPr="00E65CAF">
        <w:t>con permisos cedidos por los administradores</w:t>
      </w:r>
      <w:r w:rsidR="00A209AF">
        <w:t>.</w:t>
      </w:r>
    </w:p>
    <w:p w14:paraId="320108A2" w14:textId="77777777" w:rsidR="00A209AF" w:rsidRDefault="00A209AF" w:rsidP="00A209AF">
      <w:pPr>
        <w:jc w:val="both"/>
      </w:pPr>
    </w:p>
    <w:p w14:paraId="2F341458" w14:textId="77777777" w:rsidR="00E66E31" w:rsidRDefault="00E66E31" w:rsidP="00E66E31">
      <w:pPr>
        <w:pStyle w:val="Ttulo2"/>
        <w:numPr>
          <w:ilvl w:val="0"/>
          <w:numId w:val="5"/>
        </w:numPr>
      </w:pPr>
      <w:bookmarkStart w:id="24" w:name="_Toc159172883"/>
      <w:r>
        <w:t>Estructura Organizacional</w:t>
      </w:r>
      <w:bookmarkEnd w:id="24"/>
    </w:p>
    <w:p w14:paraId="7A6CDF1C" w14:textId="3DCD24D3" w:rsidR="00E66E31" w:rsidRDefault="00E66E31" w:rsidP="00E66E31">
      <w:pPr>
        <w:ind w:left="709"/>
        <w:jc w:val="both"/>
      </w:pPr>
      <w:r>
        <w:t xml:space="preserve">Con el fin de e1 entender el funcionamiento del </w:t>
      </w:r>
      <w:r w:rsidRPr="00A209AF">
        <w:t>Departamento de Gestión de Recursos de Redes y Comunicaciones</w:t>
      </w:r>
      <w:r>
        <w:t xml:space="preserve"> se procede a describir su estructura organizacional, como así también los roles de los trabajadores.</w:t>
      </w:r>
    </w:p>
    <w:p w14:paraId="020A751E" w14:textId="77777777" w:rsidR="00E66E31" w:rsidRDefault="00E66E31" w:rsidP="00E66E31">
      <w:pPr>
        <w:ind w:left="709"/>
        <w:jc w:val="both"/>
      </w:pPr>
    </w:p>
    <w:p w14:paraId="075DEBFA" w14:textId="04E00739" w:rsidR="00A209AF" w:rsidRDefault="00E66E31" w:rsidP="00A209AF">
      <w:pPr>
        <w:pStyle w:val="Ttulo2"/>
        <w:numPr>
          <w:ilvl w:val="0"/>
          <w:numId w:val="5"/>
        </w:numPr>
      </w:pPr>
      <w:bookmarkStart w:id="25" w:name="_Toc159172884"/>
      <w:r>
        <w:t>Organigrama</w:t>
      </w:r>
      <w:r w:rsidR="0058061C">
        <w:t xml:space="preserve"> (</w:t>
      </w:r>
      <w:r w:rsidR="0058061C" w:rsidRPr="0058061C">
        <w:rPr>
          <w:highlight w:val="yellow"/>
        </w:rPr>
        <w:t>checar</w:t>
      </w:r>
      <w:r w:rsidR="0058061C">
        <w:t>)</w:t>
      </w:r>
      <w:bookmarkEnd w:id="25"/>
    </w:p>
    <w:p w14:paraId="3E968758" w14:textId="57A11482" w:rsidR="00E66E31" w:rsidRDefault="00E66E31" w:rsidP="00E66E31">
      <w:pPr>
        <w:ind w:left="709"/>
      </w:pPr>
      <w:r>
        <w:rPr>
          <w:noProof/>
        </w:rPr>
        <w:drawing>
          <wp:inline distT="0" distB="0" distL="0" distR="0" wp14:anchorId="599C93F8" wp14:editId="2F0261F3">
            <wp:extent cx="4702175" cy="190748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495"/>
                    <a:stretch/>
                  </pic:blipFill>
                  <pic:spPr bwMode="auto">
                    <a:xfrm>
                      <a:off x="0" y="0"/>
                      <a:ext cx="4777202" cy="1937920"/>
                    </a:xfrm>
                    <a:prstGeom prst="rect">
                      <a:avLst/>
                    </a:prstGeom>
                    <a:ln>
                      <a:noFill/>
                    </a:ln>
                    <a:extLst>
                      <a:ext uri="{53640926-AAD7-44D8-BBD7-CCE9431645EC}">
                        <a14:shadowObscured xmlns:a14="http://schemas.microsoft.com/office/drawing/2010/main"/>
                      </a:ext>
                    </a:extLst>
                  </pic:spPr>
                </pic:pic>
              </a:graphicData>
            </a:graphic>
          </wp:inline>
        </w:drawing>
      </w:r>
    </w:p>
    <w:p w14:paraId="3AA6EAA6" w14:textId="2F695EB5" w:rsidR="00E66E31" w:rsidRPr="0013100D" w:rsidRDefault="00E66E31" w:rsidP="0013100D">
      <w:pPr>
        <w:ind w:left="567"/>
        <w:jc w:val="center"/>
      </w:pPr>
      <w:bookmarkStart w:id="26" w:name="_Ref444020175"/>
      <w:bookmarkStart w:id="27" w:name="_Toc444494514"/>
      <w:r w:rsidRPr="0013100D">
        <w:t>Figura</w:t>
      </w:r>
      <w:bookmarkEnd w:id="26"/>
      <w:r w:rsidRPr="0013100D">
        <w:t xml:space="preserve"> 1: Organigrama del </w:t>
      </w:r>
      <w:bookmarkEnd w:id="27"/>
      <w:r w:rsidRPr="0013100D">
        <w:t>Departamento de Gestión de Recursos de Redes y Comunicaciones</w:t>
      </w:r>
    </w:p>
    <w:p w14:paraId="63810D85" w14:textId="0FD16A31" w:rsidR="00E66E31" w:rsidRDefault="004B0846" w:rsidP="004B0846">
      <w:pPr>
        <w:ind w:left="709"/>
        <w:jc w:val="both"/>
      </w:pPr>
      <w:r w:rsidRPr="004B0846">
        <w:t>El Departamento de Gestión de Recursos de Red</w:t>
      </w:r>
      <w:r>
        <w:t>es y Comunicaciones, gestiona</w:t>
      </w:r>
      <w:r w:rsidRPr="004B0846">
        <w:t> la infraestructura</w:t>
      </w:r>
      <w:r>
        <w:t>, además pone a disposición</w:t>
      </w:r>
      <w:r w:rsidRPr="004B0846">
        <w:t> las herramientas para la puesta en servicio de las páginas web y servici</w:t>
      </w:r>
      <w:r>
        <w:t xml:space="preserve">os añadidos. Pero no controla cómo </w:t>
      </w:r>
      <w:r w:rsidRPr="004B0846">
        <w:t xml:space="preserve">los contenidos, diseño o función de </w:t>
      </w:r>
      <w:r>
        <w:t>los</w:t>
      </w:r>
      <w:r w:rsidRPr="004B0846">
        <w:t xml:space="preserve"> sitios</w:t>
      </w:r>
      <w:r>
        <w:t>.</w:t>
      </w:r>
    </w:p>
    <w:p w14:paraId="6FE39943" w14:textId="4414CC6B" w:rsidR="004B0846" w:rsidRPr="0058061C" w:rsidRDefault="004B0846" w:rsidP="0058061C">
      <w:pPr>
        <w:pStyle w:val="Prrafodelista"/>
        <w:numPr>
          <w:ilvl w:val="0"/>
          <w:numId w:val="6"/>
        </w:numPr>
        <w:jc w:val="both"/>
        <w:rPr>
          <w:rFonts w:ascii="Arial" w:hAnsi="Arial" w:cs="Arial"/>
          <w:color w:val="222222"/>
          <w:shd w:val="clear" w:color="auto" w:fill="FFFFFF"/>
        </w:rPr>
      </w:pPr>
      <w:r w:rsidRPr="0058061C">
        <w:rPr>
          <w:b/>
        </w:rPr>
        <w:lastRenderedPageBreak/>
        <w:t>Jefe de departamento</w:t>
      </w:r>
      <w:r>
        <w:t xml:space="preserve">: Realiza las tareas propias del jefe de departamento, </w:t>
      </w:r>
      <w:r w:rsidRPr="0058061C">
        <w:t>también se encarga de mantener las plataformas de los sitios web</w:t>
      </w:r>
      <w:r w:rsidR="0058061C">
        <w:t xml:space="preserve">, por ejemplo </w:t>
      </w:r>
      <w:r w:rsidR="0058061C" w:rsidRPr="0058061C">
        <w:rPr>
          <w:highlight w:val="yellow"/>
        </w:rPr>
        <w:t>Moodle</w:t>
      </w:r>
      <w:r w:rsidR="0058061C">
        <w:t xml:space="preserve"> para Aulas Virtuales</w:t>
      </w:r>
      <w:r w:rsidRPr="0058061C">
        <w:rPr>
          <w:rFonts w:ascii="Arial" w:hAnsi="Arial" w:cs="Arial"/>
          <w:color w:val="222222"/>
          <w:shd w:val="clear" w:color="auto" w:fill="FFFFFF"/>
        </w:rPr>
        <w:t>.</w:t>
      </w:r>
    </w:p>
    <w:p w14:paraId="0EE12EC4" w14:textId="79A9D13A" w:rsidR="004B0846" w:rsidRDefault="0058061C" w:rsidP="0058061C">
      <w:pPr>
        <w:pStyle w:val="Prrafodelista"/>
        <w:numPr>
          <w:ilvl w:val="0"/>
          <w:numId w:val="6"/>
        </w:numPr>
        <w:jc w:val="both"/>
      </w:pPr>
      <w:r w:rsidRPr="0058061C">
        <w:rPr>
          <w:b/>
        </w:rPr>
        <w:t>Técnico 1:</w:t>
      </w:r>
      <w:r w:rsidRPr="0058061C">
        <w:rPr>
          <w:rFonts w:ascii="Arial" w:hAnsi="Arial" w:cs="Arial"/>
          <w:color w:val="222222"/>
          <w:shd w:val="clear" w:color="auto" w:fill="FFFFFF"/>
        </w:rPr>
        <w:t xml:space="preserve"> </w:t>
      </w:r>
      <w:r w:rsidRPr="009F651F">
        <w:t>Se</w:t>
      </w:r>
      <w:r w:rsidRPr="0058061C">
        <w:t xml:space="preserve"> encarga principalmente de la gestión y mantenim</w:t>
      </w:r>
      <w:r>
        <w:t xml:space="preserve">iento de los servicios de </w:t>
      </w:r>
      <w:proofErr w:type="spellStart"/>
      <w:r w:rsidRPr="0058061C">
        <w:rPr>
          <w:highlight w:val="yellow"/>
        </w:rPr>
        <w:t>VoIP</w:t>
      </w:r>
      <w:proofErr w:type="spellEnd"/>
      <w:r w:rsidRPr="0058061C">
        <w:t xml:space="preserve">, redes </w:t>
      </w:r>
      <w:proofErr w:type="spellStart"/>
      <w:r w:rsidRPr="0058061C">
        <w:t>WiFi</w:t>
      </w:r>
      <w:proofErr w:type="spellEnd"/>
      <w:r w:rsidRPr="0058061C">
        <w:t xml:space="preserve">, gestión de las </w:t>
      </w:r>
      <w:r w:rsidRPr="0058061C">
        <w:rPr>
          <w:highlight w:val="yellow"/>
        </w:rPr>
        <w:t>VLAN</w:t>
      </w:r>
      <w:r w:rsidRPr="0058061C">
        <w:t xml:space="preserve"> y redes de la unidad central de Rectorado, gestión de usuarios en la plataforma de Google </w:t>
      </w:r>
      <w:proofErr w:type="spellStart"/>
      <w:r w:rsidRPr="0058061C">
        <w:t>Workspace</w:t>
      </w:r>
      <w:proofErr w:type="spellEnd"/>
      <w:r w:rsidRPr="0058061C">
        <w:t xml:space="preserve"> </w:t>
      </w:r>
      <w:proofErr w:type="spellStart"/>
      <w:r w:rsidRPr="0058061C">
        <w:t>for</w:t>
      </w:r>
      <w:proofErr w:type="spellEnd"/>
      <w:r w:rsidRPr="0058061C">
        <w:t xml:space="preserve"> </w:t>
      </w:r>
      <w:proofErr w:type="spellStart"/>
      <w:r w:rsidRPr="0058061C">
        <w:t>education</w:t>
      </w:r>
      <w:proofErr w:type="spellEnd"/>
      <w:r>
        <w:t>, entre otros.</w:t>
      </w:r>
    </w:p>
    <w:p w14:paraId="1EF6C130" w14:textId="25F22DEB" w:rsidR="0058061C" w:rsidRPr="0058061C" w:rsidRDefault="0058061C" w:rsidP="0058061C">
      <w:pPr>
        <w:pStyle w:val="Prrafodelista"/>
        <w:numPr>
          <w:ilvl w:val="0"/>
          <w:numId w:val="6"/>
        </w:numPr>
        <w:jc w:val="both"/>
      </w:pPr>
      <w:r w:rsidRPr="0058061C">
        <w:rPr>
          <w:b/>
        </w:rPr>
        <w:t xml:space="preserve">Técnico 2 y Técnico 3: </w:t>
      </w:r>
      <w:r w:rsidRPr="0058061C">
        <w:t xml:space="preserve">Estos dos técnicos se encargan de la gestión  y ruteo de las redes de la universidad y con los proveedores de servicio, gestión y mantenimiento de los Servidores físicos y virtuales del </w:t>
      </w:r>
      <w:r w:rsidRPr="0058061C">
        <w:rPr>
          <w:highlight w:val="yellow"/>
        </w:rPr>
        <w:t>CPD</w:t>
      </w:r>
      <w:r w:rsidRPr="0058061C">
        <w:t xml:space="preserve">, plataformas de </w:t>
      </w:r>
      <w:proofErr w:type="spellStart"/>
      <w:r w:rsidRPr="0058061C">
        <w:t>Backup</w:t>
      </w:r>
      <w:proofErr w:type="spellEnd"/>
      <w:r w:rsidRPr="0058061C">
        <w:t>, sistemas de monitoreo de las plataformas y servicios esenciales de la infraestructura de la universidad com</w:t>
      </w:r>
      <w:r w:rsidRPr="0058061C">
        <w:rPr>
          <w:highlight w:val="yellow"/>
        </w:rPr>
        <w:t>o DNS, BGP. OSPF, VPN, etc.</w:t>
      </w:r>
    </w:p>
    <w:p w14:paraId="62D242A1" w14:textId="77E81EE9" w:rsidR="0058061C" w:rsidRPr="0058061C" w:rsidRDefault="0058061C" w:rsidP="0058061C">
      <w:pPr>
        <w:ind w:left="709"/>
        <w:jc w:val="both"/>
        <w:rPr>
          <w:b/>
        </w:rPr>
      </w:pPr>
    </w:p>
    <w:p w14:paraId="0759AAD3" w14:textId="77777777" w:rsidR="0058061C" w:rsidRPr="004B0846" w:rsidRDefault="0058061C" w:rsidP="004B0846">
      <w:pPr>
        <w:ind w:left="709"/>
        <w:jc w:val="both"/>
      </w:pPr>
    </w:p>
    <w:p w14:paraId="3F91BAD0" w14:textId="77777777" w:rsidR="00E66E31" w:rsidRDefault="00E66E31" w:rsidP="00E66E31">
      <w:pPr>
        <w:ind w:left="709"/>
      </w:pPr>
    </w:p>
    <w:p w14:paraId="3C40F2A4" w14:textId="0A8C6BB8" w:rsidR="00D44C3A" w:rsidRDefault="00D44C3A" w:rsidP="00A209AF">
      <w:pPr>
        <w:ind w:left="709"/>
        <w:jc w:val="both"/>
      </w:pPr>
      <w:r>
        <w:br w:type="page"/>
      </w:r>
    </w:p>
    <w:p w14:paraId="2C319B45" w14:textId="77777777" w:rsidR="00A209AF" w:rsidRPr="00A209AF" w:rsidRDefault="00A209AF" w:rsidP="00A209AF"/>
    <w:p w14:paraId="55941527" w14:textId="77777777" w:rsidR="00D44C3A" w:rsidRDefault="00D44C3A" w:rsidP="00E65CAF">
      <w:pPr>
        <w:ind w:left="709"/>
        <w:jc w:val="both"/>
      </w:pPr>
    </w:p>
    <w:p w14:paraId="016CCEDC" w14:textId="77777777" w:rsidR="00E65CAF" w:rsidRDefault="00E65CAF" w:rsidP="00E65CAF">
      <w:pPr>
        <w:ind w:left="709"/>
        <w:jc w:val="both"/>
      </w:pPr>
    </w:p>
    <w:p w14:paraId="464872B6" w14:textId="77777777" w:rsidR="00E65CAF" w:rsidRDefault="00E65CAF" w:rsidP="00E65CAF">
      <w:pPr>
        <w:ind w:left="709"/>
        <w:jc w:val="both"/>
      </w:pPr>
    </w:p>
    <w:p w14:paraId="33678DAA" w14:textId="77777777" w:rsidR="00C0049F" w:rsidRDefault="00C0049F">
      <w:pPr>
        <w:spacing w:after="160" w:line="259" w:lineRule="auto"/>
        <w:rPr>
          <w:rStyle w:val="Ttulo2Car"/>
          <w:b w:val="0"/>
          <w:bCs/>
          <w:iCs/>
        </w:rPr>
      </w:pPr>
    </w:p>
    <w:p w14:paraId="6917DE22" w14:textId="625B9C9D" w:rsidR="00D44C3A" w:rsidRDefault="00D44C3A" w:rsidP="00D44C3A">
      <w:pPr>
        <w:pStyle w:val="Ttulo1"/>
      </w:pPr>
      <w:bookmarkStart w:id="28" w:name="_Toc159172885"/>
      <w:r>
        <w:t>Capítulo 4</w:t>
      </w:r>
      <w:bookmarkEnd w:id="28"/>
    </w:p>
    <w:p w14:paraId="2C236961" w14:textId="77777777" w:rsidR="00E0707D" w:rsidRPr="00E0707D" w:rsidRDefault="00E0707D" w:rsidP="00E0707D">
      <w:pPr>
        <w:rPr>
          <w:sz w:val="52"/>
          <w:szCs w:val="52"/>
        </w:rPr>
      </w:pPr>
    </w:p>
    <w:p w14:paraId="48AEF330" w14:textId="07AFD02C" w:rsidR="00D44C3A" w:rsidRDefault="004004F8" w:rsidP="00E0707D">
      <w:pPr>
        <w:pStyle w:val="Ttulo1"/>
      </w:pPr>
      <w:bookmarkStart w:id="29" w:name="_Toc159172886"/>
      <w:r>
        <w:t>Solución Propuesta</w:t>
      </w:r>
      <w:bookmarkEnd w:id="29"/>
    </w:p>
    <w:p w14:paraId="16834477" w14:textId="77777777" w:rsidR="004004F8" w:rsidRDefault="004004F8" w:rsidP="004004F8">
      <w:pPr>
        <w:rPr>
          <w:rFonts w:eastAsiaTheme="majorEastAsia"/>
        </w:rPr>
      </w:pPr>
    </w:p>
    <w:p w14:paraId="44E6525C" w14:textId="3017F290" w:rsidR="004004F8" w:rsidRDefault="004004F8">
      <w:pPr>
        <w:spacing w:after="160" w:line="259" w:lineRule="auto"/>
        <w:rPr>
          <w:rFonts w:eastAsiaTheme="majorEastAsia"/>
        </w:rPr>
      </w:pPr>
      <w:r>
        <w:rPr>
          <w:rFonts w:eastAsiaTheme="majorEastAsia"/>
        </w:rPr>
        <w:br w:type="page"/>
      </w:r>
    </w:p>
    <w:p w14:paraId="4B32352D" w14:textId="52D8D868" w:rsidR="004004F8" w:rsidRDefault="004004F8">
      <w:pPr>
        <w:spacing w:after="160" w:line="259" w:lineRule="auto"/>
      </w:pPr>
      <w:r>
        <w:lastRenderedPageBreak/>
        <w:t>En este capítulo se describe la metodología seleccionada para la solución</w:t>
      </w:r>
      <w:r w:rsidR="00B3027D">
        <w:t>, como así también las herramientas utilizadas, y además los modelos.</w:t>
      </w:r>
      <w:r>
        <w:t>…</w:t>
      </w:r>
    </w:p>
    <w:p w14:paraId="0328F744" w14:textId="77777777" w:rsidR="004004F8" w:rsidRDefault="004004F8">
      <w:pPr>
        <w:spacing w:after="160" w:line="259" w:lineRule="auto"/>
      </w:pPr>
    </w:p>
    <w:p w14:paraId="5A902D46" w14:textId="77777777" w:rsidR="000E7255" w:rsidRDefault="000E7255" w:rsidP="000E7255">
      <w:pPr>
        <w:pStyle w:val="Ttulo2"/>
        <w:numPr>
          <w:ilvl w:val="0"/>
          <w:numId w:val="12"/>
        </w:numPr>
        <w:ind w:left="284"/>
      </w:pPr>
      <w:bookmarkStart w:id="30" w:name="_Toc159172887"/>
      <w:r>
        <w:t>Materiales y Métodos</w:t>
      </w:r>
      <w:bookmarkEnd w:id="30"/>
    </w:p>
    <w:p w14:paraId="6825CEFD" w14:textId="77777777" w:rsidR="000E7255" w:rsidRDefault="000E7255" w:rsidP="000E7255"/>
    <w:p w14:paraId="0D82A3B8" w14:textId="2FEFD0DA" w:rsidR="000E7255" w:rsidRDefault="000E7255" w:rsidP="000E7255">
      <w:r>
        <w:t>Para el desarrollo del presente trabajo se utilizará la metodología CRISP-DM</w:t>
      </w:r>
      <w:r>
        <w:fldChar w:fldCharType="begin" w:fldLock="1"/>
      </w:r>
      <w:r w:rsidR="007974A2">
        <w:instrText>ADDIN CSL_CITATION {"citationItems":[{"id":"ITEM-1","itemData":{"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udiger","non-dropping-particle":"","parse-names":false,"suffix":""}],"container-title":"SPSS inc","id":"ITEM-1","issue":"13","issued":{"date-parts":[["2000"]]},"page":"1-73","title":"CRISP-DM 1.0: Step-by-step data mining guide","type":"article-journal","volume":"9"},"uris":["http://www.mendeley.com/documents/?uuid=0dbf831c-8a64-46da-a44d-c3564a46afa2"]}],"mendeley":{"formattedCitation":"[19]","plainTextFormattedCitation":"[19]","previouslyFormattedCitation":"[19]"},"properties":{"noteIndex":0},"schema":"https://github.com/citation-style-language/schema/raw/master/csl-citation.json"}</w:instrText>
      </w:r>
      <w:r>
        <w:fldChar w:fldCharType="separate"/>
      </w:r>
      <w:r w:rsidR="006B134D" w:rsidRPr="006B134D">
        <w:rPr>
          <w:noProof/>
        </w:rPr>
        <w:t>[19]</w:t>
      </w:r>
      <w:r>
        <w:fldChar w:fldCharType="end"/>
      </w:r>
      <w:r>
        <w:t xml:space="preserve"> como guía, ya que hoy en día</w:t>
      </w:r>
      <w:r w:rsidRPr="00573D1F">
        <w:t xml:space="preserve"> </w:t>
      </w:r>
      <w:r>
        <w:t xml:space="preserve">es un </w:t>
      </w:r>
      <w:r>
        <w:tab/>
        <w:t>estándar de facto para los proyectos de ciencia de datos y minado de datos</w:t>
      </w:r>
      <w:r>
        <w:fldChar w:fldCharType="begin" w:fldLock="1"/>
      </w:r>
      <w:r w:rsidR="007974A2">
        <w:instrText>ADDIN CSL_CITATION {"citationItems":[{"id":"ITEM-1","itemData":{"DOI":"10.1016/J.PROCS.2021.01.199","ISSN":"18770509","abstract":"CRISP-DM is the de-facto standard and an industry-independent process model for applying data mining projects. Twenty years after its release in 2000, we would like to provide a systematic literature review of recent studies published in IEEE, ScienceDirect and ACM about data mining use cases applying CRISP-DM. We give an overview of the research focus, current methodologies, best practices and possible gaps in conducting the six phases of CRISP-DM. The main findings are that CRISP-DM is still a defactor standard in data mining, but there are challenges since the most studies do not foresee a deployment phase. The contribution of our paper is to identify best practices and process phases in which data mining analysts can be better supported. Further contribution is a template for structuring and releasing CRISP-DM studies.","author":[{"dropping-particle":"","family":"Schröer","given":"Christoph","non-dropping-particle":"","parse-names":false,"suffix":""},{"dropping-particle":"","family":"Kruse","given":"Felix","non-dropping-particle":"","parse-names":false,"suffix":""},{"dropping-particle":"","family":"Gómez","given":"Jorge Marx","non-dropping-particle":"","parse-names":false,"suffix":""}],"container-title":"Procedia Computer Science","id":"ITEM-1","issued":{"date-parts":[["2021"]]},"page":"526-534","publisher":"Elsevier B.V.","title":"A systematic literature review on applying CRISP-DM process model","type":"article-journal","volume":"181"},"uris":["http://www.mendeley.com/documents/?uuid=f41d18a8-5f74-3e3b-9883-7c26b3888f40"]}],"mendeley":{"formattedCitation":"[20]","plainTextFormattedCitation":"[20]","previouslyFormattedCitation":"[20]"},"properties":{"noteIndex":0},"schema":"https://github.com/citation-style-language/schema/raw/master/csl-citation.json"}</w:instrText>
      </w:r>
      <w:r>
        <w:fldChar w:fldCharType="separate"/>
      </w:r>
      <w:r w:rsidR="006B134D" w:rsidRPr="006B134D">
        <w:rPr>
          <w:noProof/>
        </w:rPr>
        <w:t>[20]</w:t>
      </w:r>
      <w:r>
        <w:fldChar w:fldCharType="end"/>
      </w:r>
      <w:r>
        <w:t>.</w:t>
      </w:r>
    </w:p>
    <w:p w14:paraId="67CF7B38" w14:textId="77777777" w:rsidR="000E7255" w:rsidRDefault="000E7255" w:rsidP="000E7255"/>
    <w:tbl>
      <w:tblPr>
        <w:tblStyle w:val="Tablaconcuadrcula"/>
        <w:tblW w:w="0" w:type="auto"/>
        <w:tblLook w:val="04A0" w:firstRow="1" w:lastRow="0" w:firstColumn="1" w:lastColumn="0" w:noHBand="0" w:noVBand="1"/>
      </w:tblPr>
      <w:tblGrid>
        <w:gridCol w:w="4844"/>
        <w:gridCol w:w="1808"/>
        <w:gridCol w:w="1559"/>
      </w:tblGrid>
      <w:tr w:rsidR="000E7255" w:rsidRPr="00EB04E3" w14:paraId="25CE0E50" w14:textId="77777777" w:rsidTr="00543796">
        <w:tc>
          <w:tcPr>
            <w:tcW w:w="4844" w:type="dxa"/>
          </w:tcPr>
          <w:p w14:paraId="1DB70816" w14:textId="06AB77A2" w:rsidR="000E7255" w:rsidRPr="00EB04E3" w:rsidRDefault="000E7255" w:rsidP="00543796">
            <w:pPr>
              <w:jc w:val="center"/>
              <w:rPr>
                <w:b/>
              </w:rPr>
            </w:pPr>
            <w:r w:rsidRPr="00EB04E3">
              <w:rPr>
                <w:b/>
              </w:rPr>
              <w:t>Actividad</w:t>
            </w:r>
            <w:r w:rsidR="000A4976">
              <w:rPr>
                <w:b/>
              </w:rPr>
              <w:t xml:space="preserve"> </w:t>
            </w:r>
            <w:r w:rsidR="000A4976" w:rsidRPr="000A4976">
              <w:rPr>
                <w:b/>
                <w:highlight w:val="yellow"/>
              </w:rPr>
              <w:t>arreglar</w:t>
            </w:r>
          </w:p>
        </w:tc>
        <w:tc>
          <w:tcPr>
            <w:tcW w:w="1808" w:type="dxa"/>
          </w:tcPr>
          <w:p w14:paraId="11BDE752" w14:textId="77777777" w:rsidR="000E7255" w:rsidRPr="00EB04E3" w:rsidRDefault="000E7255" w:rsidP="00543796">
            <w:pPr>
              <w:jc w:val="center"/>
              <w:rPr>
                <w:b/>
              </w:rPr>
            </w:pPr>
            <w:r w:rsidRPr="00EB04E3">
              <w:rPr>
                <w:b/>
              </w:rPr>
              <w:t>Tiempo Estimado</w:t>
            </w:r>
          </w:p>
        </w:tc>
        <w:tc>
          <w:tcPr>
            <w:tcW w:w="1559" w:type="dxa"/>
          </w:tcPr>
          <w:p w14:paraId="3D5FF886" w14:textId="77777777" w:rsidR="000E7255" w:rsidRPr="00EB04E3" w:rsidRDefault="000E7255" w:rsidP="00543796">
            <w:pPr>
              <w:jc w:val="center"/>
              <w:rPr>
                <w:b/>
              </w:rPr>
            </w:pPr>
            <w:r>
              <w:rPr>
                <w:b/>
              </w:rPr>
              <w:t>Referencia</w:t>
            </w:r>
          </w:p>
        </w:tc>
      </w:tr>
      <w:tr w:rsidR="000E7255" w14:paraId="1C58D8B1" w14:textId="77777777" w:rsidTr="00543796">
        <w:trPr>
          <w:trHeight w:val="1627"/>
        </w:trPr>
        <w:tc>
          <w:tcPr>
            <w:tcW w:w="4844" w:type="dxa"/>
          </w:tcPr>
          <w:p w14:paraId="6D07E089" w14:textId="77777777" w:rsidR="000E7255" w:rsidRDefault="000E7255" w:rsidP="00543796">
            <w:r w:rsidRPr="00C61094">
              <w:t>Relevar y analizar distintos modelos de pronóstico de series de tiempo de tráfico web.</w:t>
            </w:r>
          </w:p>
          <w:p w14:paraId="623DE0ED" w14:textId="77777777" w:rsidR="000E7255" w:rsidRDefault="000E7255" w:rsidP="00543796">
            <w:pPr>
              <w:pStyle w:val="Prrafodelista"/>
              <w:numPr>
                <w:ilvl w:val="0"/>
                <w:numId w:val="8"/>
              </w:numPr>
            </w:pPr>
            <w:r>
              <w:t>Selección de los buscadores académicos</w:t>
            </w:r>
          </w:p>
          <w:p w14:paraId="7AEAD95B" w14:textId="77777777" w:rsidR="000E7255" w:rsidRDefault="000E7255" w:rsidP="00543796">
            <w:pPr>
              <w:pStyle w:val="Prrafodelista"/>
              <w:numPr>
                <w:ilvl w:val="0"/>
                <w:numId w:val="8"/>
              </w:numPr>
            </w:pPr>
            <w:r>
              <w:t xml:space="preserve">Generación de filtros de búsqueda </w:t>
            </w:r>
          </w:p>
          <w:p w14:paraId="1EA18287" w14:textId="77777777" w:rsidR="000E7255" w:rsidRPr="00EB04E3" w:rsidRDefault="000E7255" w:rsidP="00543796">
            <w:pPr>
              <w:pStyle w:val="Prrafodelista"/>
              <w:numPr>
                <w:ilvl w:val="0"/>
                <w:numId w:val="8"/>
              </w:numPr>
            </w:pPr>
            <w:r>
              <w:t>Aplicación de filtros de búsqueda y evaluación de resultados.</w:t>
            </w:r>
          </w:p>
        </w:tc>
        <w:tc>
          <w:tcPr>
            <w:tcW w:w="1808" w:type="dxa"/>
          </w:tcPr>
          <w:p w14:paraId="3519424C" w14:textId="67BDD66F" w:rsidR="000E7255" w:rsidRDefault="0054508F" w:rsidP="00543796">
            <w:pPr>
              <w:jc w:val="center"/>
            </w:pPr>
            <w:r>
              <w:rPr>
                <w:color w:val="000000"/>
              </w:rPr>
              <w:t>2</w:t>
            </w:r>
            <w:r w:rsidR="000E7255">
              <w:rPr>
                <w:color w:val="000000"/>
              </w:rPr>
              <w:t xml:space="preserve"> mes</w:t>
            </w:r>
          </w:p>
        </w:tc>
        <w:tc>
          <w:tcPr>
            <w:tcW w:w="1559" w:type="dxa"/>
          </w:tcPr>
          <w:p w14:paraId="25111B81" w14:textId="77777777" w:rsidR="000E7255" w:rsidRDefault="000E7255" w:rsidP="00543796">
            <w:pPr>
              <w:jc w:val="center"/>
              <w:rPr>
                <w:color w:val="000000"/>
              </w:rPr>
            </w:pPr>
            <w:r>
              <w:rPr>
                <w:color w:val="000000"/>
              </w:rPr>
              <w:t>A</w:t>
            </w:r>
          </w:p>
        </w:tc>
      </w:tr>
      <w:tr w:rsidR="000E7255" w14:paraId="392F425E" w14:textId="77777777" w:rsidTr="00543796">
        <w:tc>
          <w:tcPr>
            <w:tcW w:w="4844" w:type="dxa"/>
          </w:tcPr>
          <w:p w14:paraId="177DB3F4" w14:textId="77777777" w:rsidR="000E7255" w:rsidRPr="00EB04E3" w:rsidRDefault="000E7255" w:rsidP="00543796">
            <w:r>
              <w:t>Tratamiento de los datos</w:t>
            </w:r>
          </w:p>
        </w:tc>
        <w:tc>
          <w:tcPr>
            <w:tcW w:w="1808" w:type="dxa"/>
          </w:tcPr>
          <w:p w14:paraId="4C6D4D37" w14:textId="20270AC7" w:rsidR="000E7255" w:rsidRDefault="0054508F" w:rsidP="00543796">
            <w:pPr>
              <w:jc w:val="center"/>
            </w:pPr>
            <w:r>
              <w:rPr>
                <w:color w:val="000000"/>
              </w:rPr>
              <w:t>6</w:t>
            </w:r>
            <w:r w:rsidR="000E7255">
              <w:rPr>
                <w:color w:val="000000"/>
              </w:rPr>
              <w:t xml:space="preserve"> meses</w:t>
            </w:r>
          </w:p>
        </w:tc>
        <w:tc>
          <w:tcPr>
            <w:tcW w:w="1559" w:type="dxa"/>
          </w:tcPr>
          <w:p w14:paraId="18380BF4" w14:textId="77777777" w:rsidR="000E7255" w:rsidRDefault="000E7255" w:rsidP="00543796">
            <w:pPr>
              <w:jc w:val="center"/>
              <w:rPr>
                <w:color w:val="000000"/>
              </w:rPr>
            </w:pPr>
            <w:r>
              <w:rPr>
                <w:color w:val="000000"/>
              </w:rPr>
              <w:t>B</w:t>
            </w:r>
          </w:p>
        </w:tc>
      </w:tr>
      <w:tr w:rsidR="000E7255" w14:paraId="59C60F12" w14:textId="77777777" w:rsidTr="00543796">
        <w:tc>
          <w:tcPr>
            <w:tcW w:w="4844" w:type="dxa"/>
          </w:tcPr>
          <w:p w14:paraId="6511E8DD" w14:textId="77777777" w:rsidR="000E7255" w:rsidRDefault="000E7255" w:rsidP="00543796">
            <w:pPr>
              <w:ind w:left="29"/>
            </w:pPr>
            <w:r>
              <w:t>Determinar la adecuación de cada uno de los modelos propuestos de la bibliografía a la problemática.</w:t>
            </w:r>
          </w:p>
          <w:p w14:paraId="7B1F4285" w14:textId="77777777" w:rsidR="000E7255" w:rsidRDefault="000E7255" w:rsidP="00543796">
            <w:pPr>
              <w:pStyle w:val="Prrafodelista"/>
              <w:numPr>
                <w:ilvl w:val="0"/>
                <w:numId w:val="9"/>
              </w:numPr>
            </w:pPr>
            <w:r>
              <w:t>Listar los modelos propuestos resultantes de la búsqueda bibliográfica.</w:t>
            </w:r>
          </w:p>
          <w:p w14:paraId="7947D928" w14:textId="77777777" w:rsidR="000E7255" w:rsidRDefault="000E7255" w:rsidP="00543796">
            <w:pPr>
              <w:pStyle w:val="Prrafodelista"/>
              <w:numPr>
                <w:ilvl w:val="0"/>
                <w:numId w:val="9"/>
              </w:numPr>
            </w:pPr>
            <w:r>
              <w:t>Comparar los modelos.</w:t>
            </w:r>
          </w:p>
          <w:p w14:paraId="5462C2A6" w14:textId="77777777" w:rsidR="000E7255" w:rsidRPr="00C61094" w:rsidRDefault="000E7255" w:rsidP="00543796">
            <w:pPr>
              <w:pStyle w:val="Prrafodelista"/>
              <w:numPr>
                <w:ilvl w:val="0"/>
                <w:numId w:val="9"/>
              </w:numPr>
            </w:pPr>
            <w:r>
              <w:t>Seleccionar los modelos que se adecuen a la problemática.</w:t>
            </w:r>
          </w:p>
          <w:p w14:paraId="6BD24287" w14:textId="77777777" w:rsidR="000E7255" w:rsidRDefault="000E7255" w:rsidP="00543796">
            <w:pPr>
              <w:ind w:left="29"/>
            </w:pPr>
          </w:p>
        </w:tc>
        <w:tc>
          <w:tcPr>
            <w:tcW w:w="1808" w:type="dxa"/>
          </w:tcPr>
          <w:p w14:paraId="7C4F2848" w14:textId="52912926" w:rsidR="000E7255" w:rsidRDefault="0054508F" w:rsidP="00543796">
            <w:pPr>
              <w:jc w:val="center"/>
              <w:rPr>
                <w:color w:val="000000"/>
              </w:rPr>
            </w:pPr>
            <w:r>
              <w:rPr>
                <w:color w:val="000000"/>
              </w:rPr>
              <w:t>2</w:t>
            </w:r>
            <w:r w:rsidR="000E7255">
              <w:rPr>
                <w:color w:val="000000"/>
              </w:rPr>
              <w:t xml:space="preserve"> mes</w:t>
            </w:r>
          </w:p>
        </w:tc>
        <w:tc>
          <w:tcPr>
            <w:tcW w:w="1559" w:type="dxa"/>
          </w:tcPr>
          <w:p w14:paraId="03C93A16" w14:textId="77777777" w:rsidR="000E7255" w:rsidRDefault="000E7255" w:rsidP="00543796">
            <w:pPr>
              <w:jc w:val="center"/>
              <w:rPr>
                <w:color w:val="000000"/>
              </w:rPr>
            </w:pPr>
            <w:r>
              <w:rPr>
                <w:color w:val="000000"/>
              </w:rPr>
              <w:t>C</w:t>
            </w:r>
          </w:p>
        </w:tc>
      </w:tr>
      <w:tr w:rsidR="000E7255" w:rsidRPr="00EB0A84" w14:paraId="2F1F17F8" w14:textId="77777777" w:rsidTr="00543796">
        <w:trPr>
          <w:trHeight w:val="2334"/>
        </w:trPr>
        <w:tc>
          <w:tcPr>
            <w:tcW w:w="4844" w:type="dxa"/>
          </w:tcPr>
          <w:p w14:paraId="1E3CFE68" w14:textId="77777777" w:rsidR="000E7255" w:rsidRPr="00EB0A84" w:rsidRDefault="000E7255" w:rsidP="00543796">
            <w:pPr>
              <w:ind w:left="29"/>
            </w:pPr>
            <w:r w:rsidRPr="00EB0A84">
              <w:t>Definir indicadores para medir el desempeño de los modelos.</w:t>
            </w:r>
          </w:p>
          <w:p w14:paraId="24F89F98" w14:textId="77777777" w:rsidR="000E7255" w:rsidRPr="00EB0A84" w:rsidRDefault="000E7255" w:rsidP="00543796">
            <w:pPr>
              <w:pStyle w:val="Prrafodelista"/>
              <w:numPr>
                <w:ilvl w:val="0"/>
                <w:numId w:val="9"/>
              </w:numPr>
            </w:pPr>
            <w:r w:rsidRPr="00EB0A84">
              <w:t>Realizar una búsqueda bibliográfica de los indicadores para medir el desempeño.</w:t>
            </w:r>
          </w:p>
          <w:p w14:paraId="710F4C74" w14:textId="77777777" w:rsidR="000E7255" w:rsidRPr="00EB0A84" w:rsidRDefault="000E7255" w:rsidP="00543796">
            <w:pPr>
              <w:pStyle w:val="Prrafodelista"/>
              <w:numPr>
                <w:ilvl w:val="0"/>
                <w:numId w:val="9"/>
              </w:numPr>
            </w:pPr>
            <w:r w:rsidRPr="00EB0A84">
              <w:t>Analizar y seleccionar los indicadores para medir el desempeño.</w:t>
            </w:r>
          </w:p>
        </w:tc>
        <w:tc>
          <w:tcPr>
            <w:tcW w:w="1808" w:type="dxa"/>
          </w:tcPr>
          <w:p w14:paraId="72F4EDDB" w14:textId="77777777" w:rsidR="000E7255" w:rsidRPr="00EB0A84" w:rsidRDefault="000E7255" w:rsidP="00543796">
            <w:pPr>
              <w:jc w:val="center"/>
              <w:rPr>
                <w:color w:val="000000"/>
              </w:rPr>
            </w:pPr>
            <w:r w:rsidRPr="00EB0A84">
              <w:rPr>
                <w:color w:val="000000"/>
              </w:rPr>
              <w:t>1 mes</w:t>
            </w:r>
          </w:p>
        </w:tc>
        <w:tc>
          <w:tcPr>
            <w:tcW w:w="1559" w:type="dxa"/>
          </w:tcPr>
          <w:p w14:paraId="3955E42B" w14:textId="77777777" w:rsidR="000E7255" w:rsidRPr="00EB0A84" w:rsidRDefault="000E7255" w:rsidP="00543796">
            <w:pPr>
              <w:jc w:val="center"/>
              <w:rPr>
                <w:color w:val="000000"/>
              </w:rPr>
            </w:pPr>
            <w:r w:rsidRPr="00EB0A84">
              <w:rPr>
                <w:color w:val="000000"/>
              </w:rPr>
              <w:t>D</w:t>
            </w:r>
          </w:p>
        </w:tc>
      </w:tr>
      <w:tr w:rsidR="000E7255" w14:paraId="5F12639E" w14:textId="77777777" w:rsidTr="00543796">
        <w:tc>
          <w:tcPr>
            <w:tcW w:w="4844" w:type="dxa"/>
          </w:tcPr>
          <w:p w14:paraId="56E75078" w14:textId="77777777" w:rsidR="000E7255" w:rsidRDefault="000E7255" w:rsidP="00543796">
            <w:pPr>
              <w:pStyle w:val="Prrafodelista"/>
              <w:ind w:left="0"/>
            </w:pPr>
            <w:r>
              <w:t xml:space="preserve">Generar </w:t>
            </w:r>
            <w:r w:rsidRPr="0035501D">
              <w:t>los</w:t>
            </w:r>
            <w:r>
              <w:t xml:space="preserve"> Modelos</w:t>
            </w:r>
          </w:p>
          <w:p w14:paraId="03070176" w14:textId="77777777" w:rsidR="000E7255" w:rsidRPr="0035501D" w:rsidRDefault="000E7255" w:rsidP="00543796">
            <w:pPr>
              <w:pStyle w:val="Prrafodelista"/>
              <w:numPr>
                <w:ilvl w:val="0"/>
                <w:numId w:val="10"/>
              </w:numPr>
            </w:pPr>
            <w:r w:rsidRPr="0035501D">
              <w:t>Generar la prueba de diseño</w:t>
            </w:r>
            <w:r>
              <w:t>.</w:t>
            </w:r>
          </w:p>
          <w:p w14:paraId="3ECFB4A1" w14:textId="77777777" w:rsidR="000E7255" w:rsidRDefault="000E7255" w:rsidP="00543796">
            <w:pPr>
              <w:pStyle w:val="Prrafodelista"/>
              <w:numPr>
                <w:ilvl w:val="0"/>
                <w:numId w:val="10"/>
              </w:numPr>
            </w:pPr>
            <w:r w:rsidRPr="0035501D">
              <w:t>Construir los modelos</w:t>
            </w:r>
            <w:r>
              <w:t>.</w:t>
            </w:r>
          </w:p>
        </w:tc>
        <w:tc>
          <w:tcPr>
            <w:tcW w:w="1808" w:type="dxa"/>
          </w:tcPr>
          <w:p w14:paraId="41515723" w14:textId="489CB1C9" w:rsidR="000E7255" w:rsidRDefault="0054508F" w:rsidP="00543796">
            <w:pPr>
              <w:jc w:val="center"/>
              <w:rPr>
                <w:color w:val="000000"/>
              </w:rPr>
            </w:pPr>
            <w:r>
              <w:rPr>
                <w:color w:val="000000"/>
              </w:rPr>
              <w:t>2</w:t>
            </w:r>
            <w:r w:rsidR="000E7255">
              <w:rPr>
                <w:color w:val="000000"/>
              </w:rPr>
              <w:t xml:space="preserve"> meses</w:t>
            </w:r>
          </w:p>
        </w:tc>
        <w:tc>
          <w:tcPr>
            <w:tcW w:w="1559" w:type="dxa"/>
          </w:tcPr>
          <w:p w14:paraId="6888B19B" w14:textId="77777777" w:rsidR="000E7255" w:rsidRDefault="000E7255" w:rsidP="00543796">
            <w:pPr>
              <w:jc w:val="center"/>
              <w:rPr>
                <w:color w:val="000000"/>
              </w:rPr>
            </w:pPr>
            <w:r>
              <w:rPr>
                <w:color w:val="000000"/>
              </w:rPr>
              <w:t>E</w:t>
            </w:r>
          </w:p>
        </w:tc>
      </w:tr>
      <w:tr w:rsidR="000E7255" w14:paraId="63BD4CF7" w14:textId="77777777" w:rsidTr="00543796">
        <w:tc>
          <w:tcPr>
            <w:tcW w:w="4844" w:type="dxa"/>
          </w:tcPr>
          <w:p w14:paraId="5F849C35" w14:textId="77777777" w:rsidR="000E7255" w:rsidRDefault="000E7255" w:rsidP="00543796">
            <w:pPr>
              <w:ind w:left="29"/>
            </w:pPr>
            <w:r w:rsidRPr="00A62FC3">
              <w:t>Realizar la evaluación del desempeño de los modelos.</w:t>
            </w:r>
          </w:p>
          <w:p w14:paraId="7D698819" w14:textId="77777777" w:rsidR="000E7255" w:rsidRDefault="000E7255" w:rsidP="00543796">
            <w:pPr>
              <w:pStyle w:val="Prrafodelista"/>
              <w:numPr>
                <w:ilvl w:val="0"/>
                <w:numId w:val="11"/>
              </w:numPr>
            </w:pPr>
            <w:r w:rsidRPr="0035501D">
              <w:t>Evaluar y ajustar los modelos</w:t>
            </w:r>
            <w:r>
              <w:t>.</w:t>
            </w:r>
          </w:p>
        </w:tc>
        <w:tc>
          <w:tcPr>
            <w:tcW w:w="1808" w:type="dxa"/>
          </w:tcPr>
          <w:p w14:paraId="54972808" w14:textId="1A4B263C" w:rsidR="000E7255" w:rsidRDefault="0054508F" w:rsidP="00543796">
            <w:pPr>
              <w:jc w:val="center"/>
              <w:rPr>
                <w:color w:val="000000"/>
              </w:rPr>
            </w:pPr>
            <w:r>
              <w:rPr>
                <w:color w:val="000000"/>
              </w:rPr>
              <w:t>4</w:t>
            </w:r>
            <w:r w:rsidR="000E7255">
              <w:rPr>
                <w:color w:val="000000"/>
              </w:rPr>
              <w:t xml:space="preserve"> mes</w:t>
            </w:r>
          </w:p>
        </w:tc>
        <w:tc>
          <w:tcPr>
            <w:tcW w:w="1559" w:type="dxa"/>
          </w:tcPr>
          <w:p w14:paraId="45E7ABF9" w14:textId="77777777" w:rsidR="000E7255" w:rsidRDefault="000E7255" w:rsidP="00543796">
            <w:pPr>
              <w:jc w:val="center"/>
              <w:rPr>
                <w:color w:val="000000"/>
              </w:rPr>
            </w:pPr>
            <w:r>
              <w:rPr>
                <w:color w:val="000000"/>
              </w:rPr>
              <w:t>F</w:t>
            </w:r>
          </w:p>
        </w:tc>
      </w:tr>
      <w:tr w:rsidR="000E7255" w14:paraId="6AA9B291" w14:textId="77777777" w:rsidTr="00543796">
        <w:tc>
          <w:tcPr>
            <w:tcW w:w="4844" w:type="dxa"/>
          </w:tcPr>
          <w:p w14:paraId="703E93F1" w14:textId="77777777" w:rsidR="000E7255" w:rsidRDefault="000E7255" w:rsidP="00543796">
            <w:pPr>
              <w:ind w:left="29"/>
            </w:pPr>
            <w:r w:rsidRPr="00A62FC3">
              <w:t xml:space="preserve">Validar </w:t>
            </w:r>
            <w:r>
              <w:t>los</w:t>
            </w:r>
            <w:r w:rsidRPr="00C61094">
              <w:t xml:space="preserve"> modelo</w:t>
            </w:r>
            <w:r>
              <w:t>s.</w:t>
            </w:r>
          </w:p>
        </w:tc>
        <w:tc>
          <w:tcPr>
            <w:tcW w:w="1808" w:type="dxa"/>
          </w:tcPr>
          <w:p w14:paraId="2BBE7A31" w14:textId="281346A6" w:rsidR="000E7255" w:rsidRDefault="0054508F" w:rsidP="00543796">
            <w:pPr>
              <w:jc w:val="center"/>
              <w:rPr>
                <w:color w:val="000000"/>
              </w:rPr>
            </w:pPr>
            <w:r>
              <w:rPr>
                <w:color w:val="000000"/>
              </w:rPr>
              <w:t>2</w:t>
            </w:r>
            <w:r w:rsidR="000E7255">
              <w:rPr>
                <w:color w:val="000000"/>
              </w:rPr>
              <w:t xml:space="preserve"> mes</w:t>
            </w:r>
          </w:p>
        </w:tc>
        <w:tc>
          <w:tcPr>
            <w:tcW w:w="1559" w:type="dxa"/>
          </w:tcPr>
          <w:p w14:paraId="4562642B" w14:textId="77777777" w:rsidR="000E7255" w:rsidRDefault="000E7255" w:rsidP="00543796">
            <w:pPr>
              <w:jc w:val="center"/>
              <w:rPr>
                <w:color w:val="000000"/>
              </w:rPr>
            </w:pPr>
            <w:r>
              <w:rPr>
                <w:color w:val="000000"/>
              </w:rPr>
              <w:t>G</w:t>
            </w:r>
          </w:p>
        </w:tc>
      </w:tr>
      <w:tr w:rsidR="000E7255" w14:paraId="47EE7F34" w14:textId="77777777" w:rsidTr="00543796">
        <w:tc>
          <w:tcPr>
            <w:tcW w:w="4844" w:type="dxa"/>
          </w:tcPr>
          <w:p w14:paraId="0B344291" w14:textId="77777777" w:rsidR="000E7255" w:rsidRDefault="000E7255" w:rsidP="00543796">
            <w:pPr>
              <w:ind w:left="29"/>
            </w:pPr>
            <w:r>
              <w:rPr>
                <w:rFonts w:eastAsia="Tahoma"/>
              </w:rPr>
              <w:t>Realizar la escritura del documento de tesis.</w:t>
            </w:r>
          </w:p>
        </w:tc>
        <w:tc>
          <w:tcPr>
            <w:tcW w:w="1808" w:type="dxa"/>
          </w:tcPr>
          <w:p w14:paraId="6EEA58A4" w14:textId="7413CBB8" w:rsidR="000E7255" w:rsidRDefault="0054508F" w:rsidP="00543796">
            <w:pPr>
              <w:jc w:val="center"/>
              <w:rPr>
                <w:color w:val="000000"/>
              </w:rPr>
            </w:pPr>
            <w:r>
              <w:rPr>
                <w:color w:val="000000"/>
              </w:rPr>
              <w:t>22</w:t>
            </w:r>
            <w:r w:rsidR="000E7255">
              <w:rPr>
                <w:color w:val="000000"/>
              </w:rPr>
              <w:t xml:space="preserve"> meses</w:t>
            </w:r>
          </w:p>
        </w:tc>
        <w:tc>
          <w:tcPr>
            <w:tcW w:w="1559" w:type="dxa"/>
          </w:tcPr>
          <w:p w14:paraId="2F576C9D" w14:textId="77777777" w:rsidR="000E7255" w:rsidRDefault="000E7255" w:rsidP="00543796">
            <w:pPr>
              <w:jc w:val="center"/>
              <w:rPr>
                <w:color w:val="000000"/>
              </w:rPr>
            </w:pPr>
            <w:r>
              <w:rPr>
                <w:color w:val="000000"/>
              </w:rPr>
              <w:t>H</w:t>
            </w:r>
          </w:p>
        </w:tc>
      </w:tr>
      <w:tr w:rsidR="000E7255" w14:paraId="5AF93BAE" w14:textId="77777777" w:rsidTr="00543796">
        <w:tc>
          <w:tcPr>
            <w:tcW w:w="4844" w:type="dxa"/>
          </w:tcPr>
          <w:p w14:paraId="2392C243" w14:textId="77777777" w:rsidR="000E7255" w:rsidRDefault="000E7255" w:rsidP="00543796">
            <w:pPr>
              <w:ind w:left="29"/>
              <w:jc w:val="center"/>
            </w:pPr>
            <w:r>
              <w:t>TOTAL</w:t>
            </w:r>
          </w:p>
        </w:tc>
        <w:tc>
          <w:tcPr>
            <w:tcW w:w="3367" w:type="dxa"/>
            <w:gridSpan w:val="2"/>
          </w:tcPr>
          <w:p w14:paraId="50334C0C" w14:textId="31780598" w:rsidR="000E7255" w:rsidRDefault="0054508F" w:rsidP="00543796">
            <w:pPr>
              <w:jc w:val="center"/>
              <w:rPr>
                <w:color w:val="000000"/>
              </w:rPr>
            </w:pPr>
            <w:r>
              <w:rPr>
                <w:color w:val="000000"/>
              </w:rPr>
              <w:t>22</w:t>
            </w:r>
            <w:r w:rsidR="000E7255">
              <w:rPr>
                <w:color w:val="000000"/>
              </w:rPr>
              <w:t xml:space="preserve"> meses</w:t>
            </w:r>
          </w:p>
        </w:tc>
      </w:tr>
    </w:tbl>
    <w:p w14:paraId="26735B74" w14:textId="77777777" w:rsidR="000E7255" w:rsidRDefault="000E7255" w:rsidP="000E7255"/>
    <w:p w14:paraId="434C20B9" w14:textId="77777777" w:rsidR="000E7255" w:rsidRDefault="000E7255" w:rsidP="000E7255">
      <w:pPr>
        <w:pStyle w:val="Ttulo2"/>
      </w:pPr>
    </w:p>
    <w:p w14:paraId="77446003" w14:textId="1F6D4627" w:rsidR="000E7255" w:rsidRDefault="000E7255" w:rsidP="000E7255">
      <w:pPr>
        <w:pStyle w:val="Ttulo2"/>
        <w:numPr>
          <w:ilvl w:val="0"/>
          <w:numId w:val="12"/>
        </w:numPr>
        <w:ind w:left="284"/>
      </w:pPr>
      <w:bookmarkStart w:id="31" w:name="_Toc159172888"/>
      <w:r>
        <w:t>Herramientas y Materiales</w:t>
      </w:r>
      <w:bookmarkEnd w:id="31"/>
    </w:p>
    <w:p w14:paraId="00AFC489" w14:textId="77777777" w:rsidR="00B3027D" w:rsidRDefault="00B3027D" w:rsidP="004004F8"/>
    <w:p w14:paraId="6B5DFB10" w14:textId="77777777" w:rsidR="00B3027D" w:rsidRDefault="00B3027D" w:rsidP="004004F8"/>
    <w:p w14:paraId="5D61614B" w14:textId="77777777" w:rsidR="00D46505" w:rsidRDefault="00D46505" w:rsidP="00D46505">
      <w:pPr>
        <w:pStyle w:val="Ttulo3"/>
        <w:numPr>
          <w:ilvl w:val="0"/>
          <w:numId w:val="13"/>
        </w:numPr>
        <w:ind w:left="284"/>
      </w:pPr>
      <w:bookmarkStart w:id="32" w:name="_Toc159172889"/>
      <w:r>
        <w:t>Python</w:t>
      </w:r>
      <w:bookmarkEnd w:id="32"/>
    </w:p>
    <w:p w14:paraId="7BDE5176" w14:textId="77777777" w:rsidR="00D46505" w:rsidRDefault="00D46505" w:rsidP="00D46505"/>
    <w:p w14:paraId="1AE80631" w14:textId="29539E24" w:rsidR="00D46505" w:rsidRDefault="00D46505" w:rsidP="00D46505">
      <w:r>
        <w:t xml:space="preserve">Python </w:t>
      </w:r>
      <w:r w:rsidR="00963D72">
        <w:t xml:space="preserve">según dice en su página oficial </w:t>
      </w:r>
      <w:r>
        <w:t>es un lenguaje de programación interpretado, soporta múltiples paradigmas como pudiera ser programación funcional o programación orientada a objetos,  Python es un lenguaje multipropósito, es decir, sirve para solucionar distintos tipos de problemas</w:t>
      </w:r>
      <w:r>
        <w:fldChar w:fldCharType="begin" w:fldLock="1"/>
      </w:r>
      <w:r w:rsidR="007974A2">
        <w:instrText>ADDIN CSL_CITATION {"citationItems":[{"id":"ITEM-1","itemData":{"URL":"https://docs.python.org/3/","accessed":{"date-parts":[["2024","2","2"]]},"author":[{"dropping-particle":"","family":"Python Software Foundation","given":"","non-dropping-particle":"","parse-names":false,"suffix":""}],"id":"ITEM-1","issued":{"date-parts":[["0"]]},"title":"Python 3.12.1 documentation","type":"webpage"},"uris":["http://www.mendeley.com/documents/?uuid=3a58b6c8-0d7a-41d8-9700-bdea9c276faf"]}],"mendeley":{"formattedCitation":"[21]","plainTextFormattedCitation":"[21]","previouslyFormattedCitation":"[21]"},"properties":{"noteIndex":0},"schema":"https://github.com/citation-style-language/schema/raw/master/csl-citation.json"}</w:instrText>
      </w:r>
      <w:r>
        <w:fldChar w:fldCharType="separate"/>
      </w:r>
      <w:r w:rsidR="006B134D" w:rsidRPr="006B134D">
        <w:rPr>
          <w:noProof/>
        </w:rPr>
        <w:t>[21]</w:t>
      </w:r>
      <w:r>
        <w:fldChar w:fldCharType="end"/>
      </w:r>
      <w:r>
        <w:t>, para este trabajo se utilizaron las versio</w:t>
      </w:r>
      <w:r w:rsidR="00963D72">
        <w:t>nes de P</w:t>
      </w:r>
      <w:r>
        <w:t>ython 3.7.x y 3.10.x.</w:t>
      </w:r>
    </w:p>
    <w:p w14:paraId="5242560C" w14:textId="77777777" w:rsidR="00D46505" w:rsidRDefault="00D46505" w:rsidP="00D46505"/>
    <w:p w14:paraId="31396EB7" w14:textId="2A351FDA" w:rsidR="00D46505" w:rsidRDefault="00D46505" w:rsidP="004004F8">
      <w:pPr>
        <w:pStyle w:val="Ttulo3"/>
        <w:numPr>
          <w:ilvl w:val="0"/>
          <w:numId w:val="13"/>
        </w:numPr>
        <w:ind w:left="284"/>
      </w:pPr>
      <w:bookmarkStart w:id="33" w:name="_Toc159172890"/>
      <w:r>
        <w:t>Google Drive</w:t>
      </w:r>
      <w:bookmarkEnd w:id="33"/>
    </w:p>
    <w:p w14:paraId="27F8C327" w14:textId="77777777" w:rsidR="00DC6255" w:rsidRDefault="00DC6255" w:rsidP="00DC6255"/>
    <w:p w14:paraId="0D6380C5" w14:textId="737651D4" w:rsidR="00DC6255" w:rsidRPr="00DC6255" w:rsidRDefault="00DC6255" w:rsidP="00DC6255">
      <w:r>
        <w:t>Google ofrece u</w:t>
      </w:r>
      <w:r w:rsidR="000F5A9B">
        <w:t xml:space="preserve">na plataforma </w:t>
      </w:r>
      <w:r>
        <w:t xml:space="preserve">que permite almacenar archivos </w:t>
      </w:r>
      <w:r w:rsidR="000F5A9B">
        <w:t xml:space="preserve">para uso personal </w:t>
      </w:r>
      <w:r>
        <w:t xml:space="preserve">a </w:t>
      </w:r>
      <w:r w:rsidR="000F5A9B">
        <w:t>sus</w:t>
      </w:r>
      <w:r>
        <w:t xml:space="preserve"> usuarios en la nube, este servicio además permite compartir archivos e</w:t>
      </w:r>
      <w:r w:rsidR="000F5A9B">
        <w:t>ntre usuarios de Google D</w:t>
      </w:r>
      <w:r>
        <w:t>rive, como así también la edición de archivos en tiempo real con las aplicaciones que nos permite conectar</w:t>
      </w:r>
      <w:r w:rsidR="000F5A9B">
        <w:fldChar w:fldCharType="begin" w:fldLock="1"/>
      </w:r>
      <w:r w:rsidR="007974A2">
        <w:instrText>ADDIN CSL_CITATION {"citationItems":[{"id":"ITEM-1","itemData":{"URL":"https://www.google.com/intl/es-419_ar/drive/","accessed":{"date-parts":[["2024","2","2"]]},"author":[{"dropping-particle":"","family":"Google","given":"","non-dropping-particle":"","parse-names":false,"suffix":""}],"id":"ITEM-1","issued":{"date-parts":[["0"]]},"title":"Plataforma de archivos compartidos y almacenamiento personal en la nube - Google","type":"webpage"},"uris":["http://www.mendeley.com/documents/?uuid=2dcd6697-4406-441c-8bf2-9dcdaa5d5513"]}],"mendeley":{"formattedCitation":"[22]","plainTextFormattedCitation":"[22]","previouslyFormattedCitation":"[22]"},"properties":{"noteIndex":0},"schema":"https://github.com/citation-style-language/schema/raw/master/csl-citation.json"}</w:instrText>
      </w:r>
      <w:r w:rsidR="000F5A9B">
        <w:fldChar w:fldCharType="separate"/>
      </w:r>
      <w:r w:rsidR="006B134D" w:rsidRPr="006B134D">
        <w:rPr>
          <w:noProof/>
        </w:rPr>
        <w:t>[22]</w:t>
      </w:r>
      <w:r w:rsidR="000F5A9B">
        <w:fldChar w:fldCharType="end"/>
      </w:r>
      <w:r>
        <w:t>.</w:t>
      </w:r>
    </w:p>
    <w:p w14:paraId="381F067C" w14:textId="77777777" w:rsidR="00D46505" w:rsidRPr="00D46505" w:rsidRDefault="00D46505" w:rsidP="00D46505"/>
    <w:p w14:paraId="762DD888" w14:textId="6135A901" w:rsidR="00C15381" w:rsidRDefault="00C15381" w:rsidP="00C15381">
      <w:pPr>
        <w:pStyle w:val="Ttulo3"/>
        <w:numPr>
          <w:ilvl w:val="0"/>
          <w:numId w:val="13"/>
        </w:numPr>
        <w:ind w:left="284"/>
      </w:pPr>
      <w:bookmarkStart w:id="34" w:name="_Toc159172891"/>
      <w:r>
        <w:t>Universal</w:t>
      </w:r>
      <w:r w:rsidRPr="00D46505">
        <w:t xml:space="preserve"> </w:t>
      </w:r>
      <w:proofErr w:type="spellStart"/>
      <w:r>
        <w:t>Analytics</w:t>
      </w:r>
      <w:proofErr w:type="spellEnd"/>
      <w:r w:rsidR="003D2BBC">
        <w:t xml:space="preserve"> (UA)</w:t>
      </w:r>
      <w:bookmarkEnd w:id="34"/>
    </w:p>
    <w:p w14:paraId="57D8D590" w14:textId="77777777" w:rsidR="00C15381" w:rsidRDefault="00C15381" w:rsidP="00C15381"/>
    <w:p w14:paraId="3007F666" w14:textId="1C2973FA" w:rsidR="00C15381" w:rsidRDefault="00C15381" w:rsidP="00C15381">
      <w:r>
        <w:t xml:space="preserve">Esta es una propiedad de </w:t>
      </w:r>
      <w:proofErr w:type="spellStart"/>
      <w:r>
        <w:t>Analytics</w:t>
      </w:r>
      <w:proofErr w:type="spellEnd"/>
      <w:r>
        <w:t xml:space="preserve">, básicamente según el soporte de Google cuando se registran vistas u otro tipo de </w:t>
      </w:r>
      <w:r w:rsidR="003D2BBC">
        <w:t>datos del trafico we</w:t>
      </w:r>
      <w:r w:rsidR="003D2BBC">
        <w:rPr>
          <w:rFonts w:ascii="Segoe UI Symbol" w:hAnsi="Segoe UI Symbol"/>
        </w:rPr>
        <w:t>b</w:t>
      </w:r>
      <w:r>
        <w:t xml:space="preserve"> se recopilan en la propiedad; </w:t>
      </w:r>
      <w:r w:rsidRPr="00336F02">
        <w:t xml:space="preserve">Universal </w:t>
      </w:r>
      <w:proofErr w:type="spellStart"/>
      <w:r w:rsidRPr="00336F02">
        <w:t>Analytics</w:t>
      </w:r>
      <w:proofErr w:type="spellEnd"/>
      <w:r w:rsidRPr="00336F02">
        <w:t xml:space="preserve"> es la generación anterior de </w:t>
      </w:r>
      <w:proofErr w:type="spellStart"/>
      <w:r w:rsidRPr="00336F02">
        <w:t>Analytics</w:t>
      </w:r>
      <w:proofErr w:type="spellEnd"/>
      <w:r>
        <w:t xml:space="preserve"> desde el 1 Julio del 2023 dejó de procesar datos</w:t>
      </w:r>
      <w:r>
        <w:fldChar w:fldCharType="begin" w:fldLock="1"/>
      </w:r>
      <w:r w:rsidR="007974A2">
        <w:instrText>ADDIN CSL_CITATION {"citationItems":[{"id":"ITEM-1","itemData":{"URL":"https://support.google.com/","accessed":{"date-parts":[["2024","2","2"]]},"author":[{"dropping-particle":"","family":"Google","given":"","non-dropping-particle":"","parse-names":false,"suffix":""}],"id":"ITEM-1","issued":{"date-parts":[["0"]]},"title":"Ayuda de Google","type":"webpage"},"uris":["http://www.mendeley.com/documents/?uuid=7a891f64-2a21-4c20-987b-a61317c7c9b7","http://www.mendeley.com/documents/?uuid=fda33b15-6afe-488f-9da1-e9f0270c3b27"]}],"mendeley":{"formattedCitation":"[23]","plainTextFormattedCitation":"[23]","previouslyFormattedCitation":"[23]"},"properties":{"noteIndex":0},"schema":"https://github.com/citation-style-language/schema/raw/master/csl-citation.json"}</w:instrText>
      </w:r>
      <w:r>
        <w:fldChar w:fldCharType="separate"/>
      </w:r>
      <w:r w:rsidR="006B134D" w:rsidRPr="006B134D">
        <w:rPr>
          <w:noProof/>
        </w:rPr>
        <w:t>[23]</w:t>
      </w:r>
      <w:r>
        <w:fldChar w:fldCharType="end"/>
      </w:r>
      <w:r>
        <w:t xml:space="preserve">. </w:t>
      </w:r>
    </w:p>
    <w:p w14:paraId="5F2CDA96" w14:textId="77777777" w:rsidR="00C15381" w:rsidRDefault="00C15381" w:rsidP="00C15381"/>
    <w:p w14:paraId="03592C5D" w14:textId="2615281A" w:rsidR="00D46505" w:rsidRDefault="00C15381" w:rsidP="004004F8">
      <w:pPr>
        <w:pStyle w:val="Ttulo3"/>
        <w:numPr>
          <w:ilvl w:val="0"/>
          <w:numId w:val="13"/>
        </w:numPr>
        <w:ind w:left="284"/>
      </w:pPr>
      <w:bookmarkStart w:id="35" w:name="_Toc159172892"/>
      <w:r>
        <w:t>Google</w:t>
      </w:r>
      <w:r w:rsidR="00D46505" w:rsidRPr="00D46505">
        <w:t xml:space="preserve"> </w:t>
      </w:r>
      <w:proofErr w:type="spellStart"/>
      <w:r w:rsidR="00D46505">
        <w:t>Analytics</w:t>
      </w:r>
      <w:proofErr w:type="spellEnd"/>
      <w:r>
        <w:t xml:space="preserve"> 4</w:t>
      </w:r>
      <w:r w:rsidR="00E2064E">
        <w:t xml:space="preserve"> </w:t>
      </w:r>
      <w:r w:rsidR="003D2BBC" w:rsidRPr="00C15381">
        <w:t>(GA4)</w:t>
      </w:r>
      <w:bookmarkEnd w:id="35"/>
    </w:p>
    <w:p w14:paraId="677B4183" w14:textId="77777777" w:rsidR="00336F02" w:rsidRDefault="00336F02" w:rsidP="00336F02"/>
    <w:p w14:paraId="4B4667E7" w14:textId="497314CE" w:rsidR="00336F02" w:rsidRPr="00336F02" w:rsidRDefault="003D2BBC" w:rsidP="00336F02">
      <w:r w:rsidRPr="00C15381">
        <w:t>GA4</w:t>
      </w:r>
      <w:r>
        <w:t xml:space="preserve"> </w:t>
      </w:r>
      <w:r w:rsidR="00336F02">
        <w:t xml:space="preserve">es una propiedad de </w:t>
      </w:r>
      <w:proofErr w:type="spellStart"/>
      <w:r w:rsidR="00336F02">
        <w:t>Analytics</w:t>
      </w:r>
      <w:proofErr w:type="spellEnd"/>
      <w:r w:rsidR="00336F02">
        <w:t xml:space="preserve">, según </w:t>
      </w:r>
      <w:r w:rsidR="00C15381">
        <w:t>el soporte de G</w:t>
      </w:r>
      <w:r w:rsidR="00336F02">
        <w:t>oogle</w:t>
      </w:r>
      <w:r>
        <w:t>,</w:t>
      </w:r>
      <w:r w:rsidR="00336F02">
        <w:t xml:space="preserve"> </w:t>
      </w:r>
      <w:r>
        <w:t>GA4 recoge datos y los procesa de las páginas web y aplicaciones, mientras que UA no va a funcionar más</w:t>
      </w:r>
      <w:r w:rsidR="00963D72">
        <w:t xml:space="preserve"> GA4 es la nueva generación</w:t>
      </w:r>
      <w:r>
        <w:t>, GA4 por su parte recompila datos desde antes de la fecha e</w:t>
      </w:r>
      <w:r w:rsidR="00963D72">
        <w:t>n la que UA dejo</w:t>
      </w:r>
      <w:r>
        <w:t xml:space="preserve"> de funcionar</w:t>
      </w:r>
      <w:r>
        <w:fldChar w:fldCharType="begin" w:fldLock="1"/>
      </w:r>
      <w:r w:rsidR="007974A2">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6B134D" w:rsidRPr="006B134D">
        <w:rPr>
          <w:noProof/>
        </w:rPr>
        <w:t>[24]</w:t>
      </w:r>
      <w:r>
        <w:fldChar w:fldCharType="end"/>
      </w:r>
      <w:r>
        <w:t>.</w:t>
      </w:r>
    </w:p>
    <w:p w14:paraId="1948A32F" w14:textId="77777777" w:rsidR="00D46505" w:rsidRPr="00D46505" w:rsidRDefault="00D46505" w:rsidP="00D46505"/>
    <w:p w14:paraId="0F07A303" w14:textId="21591CE2" w:rsidR="00D46505" w:rsidRDefault="00D46505" w:rsidP="004004F8">
      <w:pPr>
        <w:pStyle w:val="Ttulo3"/>
        <w:numPr>
          <w:ilvl w:val="0"/>
          <w:numId w:val="13"/>
        </w:numPr>
        <w:ind w:left="284"/>
      </w:pPr>
      <w:bookmarkStart w:id="36" w:name="_Toc159172893"/>
      <w:proofErr w:type="spellStart"/>
      <w:r>
        <w:t>Looker</w:t>
      </w:r>
      <w:proofErr w:type="spellEnd"/>
      <w:r>
        <w:t xml:space="preserve"> Studio</w:t>
      </w:r>
      <w:bookmarkEnd w:id="36"/>
      <w:r w:rsidRPr="00D46505">
        <w:t xml:space="preserve"> </w:t>
      </w:r>
    </w:p>
    <w:p w14:paraId="1646AA82" w14:textId="77777777" w:rsidR="00C15381" w:rsidRPr="00C15381" w:rsidRDefault="00C15381" w:rsidP="00C15381"/>
    <w:p w14:paraId="12A8F747" w14:textId="3FA15BD0" w:rsidR="00D46505" w:rsidRDefault="0074609F" w:rsidP="00D46505">
      <w:r>
        <w:t xml:space="preserve">Según la documentación de Google es una herramienta para realizar informes y visualizar los datos, esta herramienta permite la conexión de fuente de datos propios de los usuarios como pudiera ser Google </w:t>
      </w:r>
      <w:proofErr w:type="spellStart"/>
      <w:r>
        <w:t>Analytics</w:t>
      </w:r>
      <w:proofErr w:type="spellEnd"/>
      <w:r>
        <w:fldChar w:fldCharType="begin" w:fldLock="1"/>
      </w:r>
      <w:r w:rsidR="007974A2">
        <w:instrText>ADDIN CSL_CITATION {"citationItems":[{"id":"ITEM-1","itemData":{"URL":"https://support.google.com/","abstract":"Noticia de cierre de google+","author":[{"dropping-particle":"","family":"Google Lcc","given":"","non-dropping-particle":"","parse-names":false,"suffix":""}],"container-title":"Ayuda de Google","id":"ITEM-1","issued":{"date-parts":[["2023"]]},"title":"Ayuda de Google","type":"webpage"},"uris":["http://www.mendeley.com/documents/?uuid=fda33b15-6afe-488f-9da1-e9f0270c3b27","http://www.mendeley.com/documents/?uuid=7a891f64-2a21-4c20-987b-a61317c7c9b7"]}],"mendeley":{"formattedCitation":"[24]","plainTextFormattedCitation":"[24]","previouslyFormattedCitation":"[24]"},"properties":{"noteIndex":0},"schema":"https://github.com/citation-style-language/schema/raw/master/csl-citation.json"}</w:instrText>
      </w:r>
      <w:r>
        <w:fldChar w:fldCharType="separate"/>
      </w:r>
      <w:r w:rsidR="006B134D" w:rsidRPr="006B134D">
        <w:rPr>
          <w:noProof/>
        </w:rPr>
        <w:t>[24]</w:t>
      </w:r>
      <w:r>
        <w:fldChar w:fldCharType="end"/>
      </w:r>
      <w:r>
        <w:t xml:space="preserve">, </w:t>
      </w:r>
      <w:r w:rsidRPr="00F369D7">
        <w:rPr>
          <w:highlight w:val="yellow"/>
        </w:rPr>
        <w:t xml:space="preserve">también se pueden exportar datos de tablas de informes </w:t>
      </w:r>
      <w:r w:rsidR="0052654F" w:rsidRPr="00F369D7">
        <w:rPr>
          <w:highlight w:val="yellow"/>
        </w:rPr>
        <w:t xml:space="preserve">de </w:t>
      </w:r>
      <w:proofErr w:type="spellStart"/>
      <w:r w:rsidR="0052654F" w:rsidRPr="00F369D7">
        <w:rPr>
          <w:highlight w:val="yellow"/>
        </w:rPr>
        <w:t>Looker</w:t>
      </w:r>
      <w:proofErr w:type="spellEnd"/>
      <w:r w:rsidR="0052654F" w:rsidRPr="00F369D7">
        <w:rPr>
          <w:highlight w:val="yellow"/>
        </w:rPr>
        <w:t xml:space="preserve"> Studio </w:t>
      </w:r>
      <w:r w:rsidRPr="00F369D7">
        <w:rPr>
          <w:highlight w:val="yellow"/>
        </w:rPr>
        <w:t>en archivos CSV</w:t>
      </w:r>
      <w:r w:rsidR="00F369D7">
        <w:t>(Autoría propia)</w:t>
      </w:r>
      <w:r>
        <w:t xml:space="preserve">. </w:t>
      </w:r>
    </w:p>
    <w:p w14:paraId="2A0B406D" w14:textId="77777777" w:rsidR="0074609F" w:rsidRPr="00D46505" w:rsidRDefault="0074609F" w:rsidP="00D46505"/>
    <w:p w14:paraId="3305588C" w14:textId="1BB80E23" w:rsidR="00D46505" w:rsidRDefault="00D46505" w:rsidP="004004F8">
      <w:pPr>
        <w:pStyle w:val="Ttulo3"/>
        <w:numPr>
          <w:ilvl w:val="0"/>
          <w:numId w:val="13"/>
        </w:numPr>
        <w:ind w:left="284"/>
      </w:pPr>
      <w:bookmarkStart w:id="37" w:name="_Toc159172894"/>
      <w:r>
        <w:t>Word</w:t>
      </w:r>
      <w:bookmarkEnd w:id="37"/>
    </w:p>
    <w:p w14:paraId="772310EB" w14:textId="77777777" w:rsidR="00D46505" w:rsidRPr="00D46505" w:rsidRDefault="00D46505" w:rsidP="00D46505"/>
    <w:p w14:paraId="46F68F8A" w14:textId="77777777" w:rsidR="00D46505" w:rsidRDefault="00D46505" w:rsidP="00D46505">
      <w:pPr>
        <w:pStyle w:val="Ttulo3"/>
        <w:numPr>
          <w:ilvl w:val="0"/>
          <w:numId w:val="13"/>
        </w:numPr>
        <w:ind w:left="284"/>
      </w:pPr>
      <w:bookmarkStart w:id="38" w:name="_Toc159172895"/>
      <w:r>
        <w:t>Excel</w:t>
      </w:r>
      <w:bookmarkEnd w:id="38"/>
    </w:p>
    <w:p w14:paraId="174CF512" w14:textId="77777777" w:rsidR="00D46505" w:rsidRPr="00D46505" w:rsidRDefault="00D46505" w:rsidP="00D46505"/>
    <w:p w14:paraId="524080AD" w14:textId="6CCE4FB2" w:rsidR="005A5EA4" w:rsidRDefault="005A5EA4" w:rsidP="004004F8">
      <w:pPr>
        <w:pStyle w:val="Ttulo3"/>
        <w:numPr>
          <w:ilvl w:val="0"/>
          <w:numId w:val="13"/>
        </w:numPr>
        <w:ind w:left="284"/>
      </w:pPr>
      <w:bookmarkStart w:id="39" w:name="_Toc159172896"/>
      <w:proofErr w:type="spellStart"/>
      <w:r>
        <w:lastRenderedPageBreak/>
        <w:t>Numpy</w:t>
      </w:r>
      <w:bookmarkEnd w:id="39"/>
      <w:proofErr w:type="spellEnd"/>
    </w:p>
    <w:p w14:paraId="19ABBB3F" w14:textId="77777777" w:rsidR="005A5EA4" w:rsidRPr="005A5EA4" w:rsidRDefault="005A5EA4" w:rsidP="005A5EA4"/>
    <w:p w14:paraId="41D45D2B" w14:textId="03114CD8" w:rsidR="005A5EA4" w:rsidRDefault="003A3231" w:rsidP="005A5EA4">
      <w:r>
        <w:t>Según su documentación oficial e</w:t>
      </w:r>
      <w:r w:rsidR="005A5EA4">
        <w:t xml:space="preserve">s una librería </w:t>
      </w:r>
      <w:r w:rsidR="005A5EA4" w:rsidRPr="005A5EA4">
        <w:rPr>
          <w:i/>
        </w:rPr>
        <w:t xml:space="preserve">open </w:t>
      </w:r>
      <w:proofErr w:type="spellStart"/>
      <w:r w:rsidR="005A5EA4" w:rsidRPr="005A5EA4">
        <w:rPr>
          <w:i/>
        </w:rPr>
        <w:t>source</w:t>
      </w:r>
      <w:proofErr w:type="spellEnd"/>
      <w:r>
        <w:rPr>
          <w:i/>
        </w:rPr>
        <w:t>,</w:t>
      </w:r>
      <w:r w:rsidR="005A5EA4">
        <w:t xml:space="preserve"> </w:t>
      </w:r>
      <w:r>
        <w:t xml:space="preserve">es un estándar para trabajar con </w:t>
      </w:r>
      <w:r w:rsidR="005A5EA4">
        <w:t xml:space="preserve"> </w:t>
      </w:r>
      <w:r>
        <w:t xml:space="preserve">datos numéricos en Python, la librería posee estructuras de datos como </w:t>
      </w:r>
      <w:proofErr w:type="spellStart"/>
      <w:r>
        <w:t>Arrays</w:t>
      </w:r>
      <w:proofErr w:type="spellEnd"/>
      <w:r>
        <w:t xml:space="preserve"> multidimensionales, Matrices, además posee funciones para realizar cálculos matemáticos con dichos </w:t>
      </w:r>
      <w:proofErr w:type="spellStart"/>
      <w:r>
        <w:t>Arrays</w:t>
      </w:r>
      <w:proofErr w:type="spellEnd"/>
      <w:r>
        <w:t xml:space="preserve"> y matrices</w:t>
      </w:r>
      <w:r>
        <w:fldChar w:fldCharType="begin" w:fldLock="1"/>
      </w:r>
      <w:r w:rsidR="007974A2">
        <w:instrText>ADDIN CSL_CITATION {"citationItems":[{"id":"ITEM-1","itemData":{"URL":"https://numpy.org/doc/","accessed":{"date-parts":[["2024","2","5"]]},"author":[{"dropping-particle":"","family":"Numpy.org","given":"","non-dropping-particle":"","parse-names":false,"suffix":""}],"id":"ITEM-1","issued":{"date-parts":[["0"]]},"title":"NumPy Documentation","type":"webpage"},"uris":["http://www.mendeley.com/documents/?uuid=88452242-ef98-4374-b6e7-73053682e2e1"]}],"mendeley":{"formattedCitation":"[25]","plainTextFormattedCitation":"[25]","previouslyFormattedCitation":"[25]"},"properties":{"noteIndex":0},"schema":"https://github.com/citation-style-language/schema/raw/master/csl-citation.json"}</w:instrText>
      </w:r>
      <w:r>
        <w:fldChar w:fldCharType="separate"/>
      </w:r>
      <w:r w:rsidR="006B134D" w:rsidRPr="006B134D">
        <w:rPr>
          <w:noProof/>
        </w:rPr>
        <w:t>[25]</w:t>
      </w:r>
      <w:r>
        <w:fldChar w:fldCharType="end"/>
      </w:r>
      <w:r>
        <w:t>.</w:t>
      </w:r>
    </w:p>
    <w:p w14:paraId="1D049568" w14:textId="77777777" w:rsidR="00E2064E" w:rsidRDefault="00E2064E" w:rsidP="005A5EA4"/>
    <w:p w14:paraId="4A232F25" w14:textId="77777777" w:rsidR="00885917" w:rsidRDefault="00885917" w:rsidP="00885917">
      <w:pPr>
        <w:pStyle w:val="Ttulo3"/>
        <w:numPr>
          <w:ilvl w:val="0"/>
          <w:numId w:val="13"/>
        </w:numPr>
        <w:ind w:left="284"/>
      </w:pPr>
      <w:bookmarkStart w:id="40" w:name="_Toc159172897"/>
      <w:proofErr w:type="spellStart"/>
      <w:r>
        <w:t>Tensorflow</w:t>
      </w:r>
      <w:bookmarkEnd w:id="40"/>
      <w:proofErr w:type="spellEnd"/>
      <w:r>
        <w:t xml:space="preserve"> </w:t>
      </w:r>
    </w:p>
    <w:p w14:paraId="2D7705B8" w14:textId="51EE4E79" w:rsidR="00885917" w:rsidRDefault="00885917" w:rsidP="005A5EA4">
      <w:r>
        <w:t>Es una biblioteca según su documentación oficial es de código abierto para el aprendizaje automático</w:t>
      </w:r>
      <w:r>
        <w:fldChar w:fldCharType="begin" w:fldLock="1"/>
      </w:r>
      <w:r w:rsidR="007974A2">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fldChar w:fldCharType="separate"/>
      </w:r>
      <w:r w:rsidR="006B134D" w:rsidRPr="006B134D">
        <w:rPr>
          <w:noProof/>
        </w:rPr>
        <w:t>[26]</w:t>
      </w:r>
      <w:r>
        <w:fldChar w:fldCharType="end"/>
      </w:r>
      <w:r>
        <w:t>.</w:t>
      </w:r>
    </w:p>
    <w:p w14:paraId="0874565A" w14:textId="77777777" w:rsidR="003A3231" w:rsidRPr="005A5EA4" w:rsidRDefault="003A3231" w:rsidP="005A5EA4"/>
    <w:p w14:paraId="724A8A5E" w14:textId="7BAB86B0" w:rsidR="00DD6235" w:rsidRDefault="00B44372" w:rsidP="004004F8">
      <w:pPr>
        <w:pStyle w:val="Ttulo3"/>
        <w:numPr>
          <w:ilvl w:val="0"/>
          <w:numId w:val="13"/>
        </w:numPr>
        <w:ind w:left="284"/>
      </w:pPr>
      <w:bookmarkStart w:id="41" w:name="_Toc159172898"/>
      <w:proofErr w:type="spellStart"/>
      <w:r>
        <w:t>Keras</w:t>
      </w:r>
      <w:bookmarkEnd w:id="41"/>
      <w:proofErr w:type="spellEnd"/>
    </w:p>
    <w:p w14:paraId="5A6A830C" w14:textId="77777777" w:rsidR="00E2064E" w:rsidRPr="00E2064E" w:rsidRDefault="00E2064E" w:rsidP="00E2064E"/>
    <w:p w14:paraId="05379878" w14:textId="6DFF4AA6" w:rsidR="00B44372" w:rsidRDefault="00B44372" w:rsidP="00B44372">
      <w:r>
        <w:t xml:space="preserve">Es una biblioteca que sirve </w:t>
      </w:r>
      <w:r w:rsidR="00621CD6">
        <w:t>de</w:t>
      </w:r>
      <w:r>
        <w:t xml:space="preserve"> </w:t>
      </w:r>
      <w:r w:rsidR="00621CD6" w:rsidRPr="00E2064E">
        <w:t>API </w:t>
      </w:r>
      <w:r w:rsidR="00621CD6">
        <w:t xml:space="preserve"> (</w:t>
      </w:r>
      <w:proofErr w:type="spellStart"/>
      <w:r w:rsidR="00E2064E">
        <w:t>Aplication</w:t>
      </w:r>
      <w:proofErr w:type="spellEnd"/>
      <w:r w:rsidR="00E2064E">
        <w:t xml:space="preserve"> </w:t>
      </w:r>
      <w:proofErr w:type="spellStart"/>
      <w:r w:rsidR="00E2064E">
        <w:t>Programing</w:t>
      </w:r>
      <w:proofErr w:type="spellEnd"/>
      <w:r w:rsidR="00E2064E">
        <w:t xml:space="preserve"> I</w:t>
      </w:r>
      <w:r w:rsidR="00621CD6">
        <w:t xml:space="preserve">nterface) de alto nivel de </w:t>
      </w:r>
      <w:proofErr w:type="spellStart"/>
      <w:r w:rsidR="00621CD6">
        <w:t>T</w:t>
      </w:r>
      <w:r>
        <w:t>ensorflow</w:t>
      </w:r>
      <w:proofErr w:type="spellEnd"/>
      <w:r w:rsidR="00621CD6">
        <w:t xml:space="preserve">, actualmente </w:t>
      </w:r>
      <w:proofErr w:type="spellStart"/>
      <w:r w:rsidR="00621CD6">
        <w:t>keras</w:t>
      </w:r>
      <w:proofErr w:type="spellEnd"/>
      <w:r w:rsidR="00621CD6">
        <w:t xml:space="preserve"> se encuentra dentro de la biblioteca </w:t>
      </w:r>
      <w:proofErr w:type="spellStart"/>
      <w:r w:rsidR="00621CD6">
        <w:t>Tensorflow</w:t>
      </w:r>
      <w:proofErr w:type="spellEnd"/>
      <w:r w:rsidR="00621CD6">
        <w:t xml:space="preserve"> y es una api de alto nivel oficial de </w:t>
      </w:r>
      <w:proofErr w:type="spellStart"/>
      <w:r w:rsidR="00621CD6">
        <w:t>Tensorflow</w:t>
      </w:r>
      <w:proofErr w:type="spellEnd"/>
      <w:r w:rsidR="00621CD6">
        <w:fldChar w:fldCharType="begin" w:fldLock="1"/>
      </w:r>
      <w:r w:rsidR="007974A2">
        <w:instrText>ADDIN CSL_CITATION {"citationItems":[{"id":"ITEM-1","itemData":{"URL":"https://www.tensorflow.org/","accessed":{"date-parts":[["2024","2","5"]]},"author":[{"dropping-particle":"","family":"Google Lcc","given":"","non-dropping-particle":"","parse-names":false,"suffix":""}],"id":"ITEM-1","issued":{"date-parts":[["0"]]},"title":"TensorFlow es una plataforma de código abierto de extremo a extremo para el aprendizaje automático","type":"webpage"},"uris":["http://www.mendeley.com/documents/?uuid=e65173d7-459a-4ab3-874a-8cb6ef657e5f"]}],"mendeley":{"formattedCitation":"[26]","plainTextFormattedCitation":"[26]","previouslyFormattedCitation":"[26]"},"properties":{"noteIndex":0},"schema":"https://github.com/citation-style-language/schema/raw/master/csl-citation.json"}</w:instrText>
      </w:r>
      <w:r w:rsidR="00621CD6">
        <w:fldChar w:fldCharType="separate"/>
      </w:r>
      <w:r w:rsidR="006B134D" w:rsidRPr="006B134D">
        <w:rPr>
          <w:noProof/>
        </w:rPr>
        <w:t>[26]</w:t>
      </w:r>
      <w:r w:rsidR="00621CD6">
        <w:fldChar w:fldCharType="end"/>
      </w:r>
      <w:r w:rsidR="00621CD6">
        <w:t xml:space="preserve">. </w:t>
      </w:r>
    </w:p>
    <w:p w14:paraId="5C7660AE" w14:textId="77777777" w:rsidR="00885917" w:rsidRPr="00B44372" w:rsidRDefault="00885917" w:rsidP="00B44372"/>
    <w:p w14:paraId="30AB2F49" w14:textId="22207427" w:rsidR="00DD6235" w:rsidRDefault="00885917" w:rsidP="004004F8">
      <w:pPr>
        <w:pStyle w:val="Ttulo3"/>
        <w:numPr>
          <w:ilvl w:val="0"/>
          <w:numId w:val="13"/>
        </w:numPr>
        <w:ind w:left="284"/>
      </w:pPr>
      <w:bookmarkStart w:id="42" w:name="_Toc159172899"/>
      <w:r>
        <w:t>Pandas</w:t>
      </w:r>
      <w:bookmarkEnd w:id="42"/>
    </w:p>
    <w:p w14:paraId="5FC19FE8" w14:textId="77777777" w:rsidR="00885917" w:rsidRDefault="00885917" w:rsidP="00885917"/>
    <w:p w14:paraId="5214D316" w14:textId="3F26DED9" w:rsidR="00885917" w:rsidRDefault="006E7A5D" w:rsidP="00885917">
      <w:r>
        <w:t xml:space="preserve">Es una librería de Python para el análisis y manipulación de datos, posee el objeto </w:t>
      </w:r>
      <w:proofErr w:type="spellStart"/>
      <w:r>
        <w:t>dataframe</w:t>
      </w:r>
      <w:proofErr w:type="spellEnd"/>
      <w:r>
        <w:t xml:space="preserve">, también funciones para manipular datos del </w:t>
      </w:r>
      <w:proofErr w:type="spellStart"/>
      <w:r>
        <w:t>dataframe</w:t>
      </w:r>
      <w:proofErr w:type="spellEnd"/>
      <w:r>
        <w:t xml:space="preserve"> y funciones para leer y escribir archivos CSV (valores separados por coma)</w:t>
      </w:r>
      <w:r>
        <w:fldChar w:fldCharType="begin" w:fldLock="1"/>
      </w:r>
      <w:r w:rsidR="007974A2">
        <w:instrText>ADDIN CSL_CITATION {"citationItems":[{"id":"ITEM-1","itemData":{"URL":"https://pandas.pydata.org/about/","accessed":{"date-parts":[["2024","2","6"]]},"id":"ITEM-1","issued":{"date-parts":[["0"]]},"title":"About pandas","type":"webpage"},"uris":["http://www.mendeley.com/documents/?uuid=c68314b3-aa4a-4686-a043-3a31e5a9a362"]}],"mendeley":{"formattedCitation":"[27]","plainTextFormattedCitation":"[27]","previouslyFormattedCitation":"[27]"},"properties":{"noteIndex":0},"schema":"https://github.com/citation-style-language/schema/raw/master/csl-citation.json"}</w:instrText>
      </w:r>
      <w:r>
        <w:fldChar w:fldCharType="separate"/>
      </w:r>
      <w:r w:rsidR="006B134D" w:rsidRPr="006B134D">
        <w:rPr>
          <w:noProof/>
        </w:rPr>
        <w:t>[27]</w:t>
      </w:r>
      <w:r>
        <w:fldChar w:fldCharType="end"/>
      </w:r>
      <w:r>
        <w:t>.</w:t>
      </w:r>
    </w:p>
    <w:p w14:paraId="03F2C172" w14:textId="77777777" w:rsidR="00885917" w:rsidRPr="00885917" w:rsidRDefault="00885917" w:rsidP="00885917"/>
    <w:p w14:paraId="3241D62B" w14:textId="32CCC1BC" w:rsidR="00DD6235" w:rsidRDefault="00885917" w:rsidP="004004F8">
      <w:pPr>
        <w:pStyle w:val="Ttulo3"/>
        <w:numPr>
          <w:ilvl w:val="0"/>
          <w:numId w:val="13"/>
        </w:numPr>
        <w:ind w:left="284"/>
      </w:pPr>
      <w:bookmarkStart w:id="43" w:name="_Toc159172900"/>
      <w:proofErr w:type="spellStart"/>
      <w:r>
        <w:t>Matplotlib</w:t>
      </w:r>
      <w:bookmarkEnd w:id="43"/>
      <w:proofErr w:type="spellEnd"/>
    </w:p>
    <w:p w14:paraId="54F44378" w14:textId="77777777" w:rsidR="00320E68" w:rsidRPr="00320E68" w:rsidRDefault="00320E68" w:rsidP="00320E68"/>
    <w:p w14:paraId="31CA7E49" w14:textId="68496396" w:rsidR="005A5EA4" w:rsidRDefault="00320E68" w:rsidP="005A5EA4">
      <w:proofErr w:type="spellStart"/>
      <w:r w:rsidRPr="00320E68">
        <w:t>Matplotlib</w:t>
      </w:r>
      <w:proofErr w:type="spellEnd"/>
      <w:r>
        <w:t xml:space="preserve"> según su página oficial es una librería para la creación de gráficas, animaciones, distintas formas de visualización de datos en Python</w:t>
      </w:r>
      <w:r>
        <w:fldChar w:fldCharType="begin" w:fldLock="1"/>
      </w:r>
      <w:r w:rsidR="007974A2">
        <w:instrText>ADDIN CSL_CITATION {"citationItems":[{"id":"ITEM-1","itemData":{"URL":"https://matplotlib.org/","accessed":{"date-parts":[["2024","2","6"]]},"id":"ITEM-1","issued":{"date-parts":[["0"]]},"title":"https://matplotlib.org/","type":"webpage"},"uris":["http://www.mendeley.com/documents/?uuid=40d547e4-cae3-4929-89b9-5bd844e9eeeb"]}],"mendeley":{"formattedCitation":"[28]","plainTextFormattedCitation":"[28]","previouslyFormattedCitation":"[28]"},"properties":{"noteIndex":0},"schema":"https://github.com/citation-style-language/schema/raw/master/csl-citation.json"}</w:instrText>
      </w:r>
      <w:r>
        <w:fldChar w:fldCharType="separate"/>
      </w:r>
      <w:r w:rsidR="006B134D" w:rsidRPr="006B134D">
        <w:rPr>
          <w:noProof/>
        </w:rPr>
        <w:t>[28]</w:t>
      </w:r>
      <w:r>
        <w:fldChar w:fldCharType="end"/>
      </w:r>
      <w:r>
        <w:t>.</w:t>
      </w:r>
    </w:p>
    <w:p w14:paraId="61782F98" w14:textId="0BB40C4A" w:rsidR="00D46505" w:rsidRPr="00D46505" w:rsidRDefault="005A5EA4" w:rsidP="00D46505">
      <w:r>
        <w:tab/>
      </w:r>
    </w:p>
    <w:p w14:paraId="068C00AC" w14:textId="40AB4A9E" w:rsidR="00D46505" w:rsidRDefault="00D46505" w:rsidP="00D46505">
      <w:pPr>
        <w:pStyle w:val="Ttulo3"/>
        <w:numPr>
          <w:ilvl w:val="0"/>
          <w:numId w:val="13"/>
        </w:numPr>
        <w:ind w:left="284"/>
      </w:pPr>
      <w:bookmarkStart w:id="44" w:name="_Toc159172901"/>
      <w:r>
        <w:t xml:space="preserve">Google </w:t>
      </w:r>
      <w:proofErr w:type="spellStart"/>
      <w:r>
        <w:t>C</w:t>
      </w:r>
      <w:r w:rsidRPr="00D46505">
        <w:t>olaboratory</w:t>
      </w:r>
      <w:bookmarkEnd w:id="44"/>
      <w:proofErr w:type="spellEnd"/>
    </w:p>
    <w:p w14:paraId="270B9E83" w14:textId="77777777" w:rsidR="000F5A9B" w:rsidRDefault="000F5A9B" w:rsidP="000F5A9B"/>
    <w:p w14:paraId="53478519" w14:textId="4CCC7005" w:rsidR="006D661F" w:rsidRPr="000F5A9B" w:rsidRDefault="000F5A9B" w:rsidP="000F5A9B">
      <w:r>
        <w:t xml:space="preserve">Según su página oficial </w:t>
      </w:r>
      <w:proofErr w:type="spellStart"/>
      <w:r w:rsidRPr="000F5A9B">
        <w:t>Colaboratory</w:t>
      </w:r>
      <w:proofErr w:type="spellEnd"/>
      <w:r w:rsidR="006D661F">
        <w:t xml:space="preserve"> </w:t>
      </w:r>
      <w:r w:rsidRPr="000F5A9B">
        <w:t>es u</w:t>
      </w:r>
      <w:r w:rsidR="006D661F">
        <w:t xml:space="preserve">n producto de Google </w:t>
      </w:r>
      <w:proofErr w:type="spellStart"/>
      <w:r w:rsidR="006D661F">
        <w:t>Research</w:t>
      </w:r>
      <w:proofErr w:type="spellEnd"/>
      <w:r w:rsidR="006D661F">
        <w:t xml:space="preserve"> que p</w:t>
      </w:r>
      <w:r w:rsidRPr="000F5A9B">
        <w:t xml:space="preserve">ermite a cualquier usuario escribir y ejecutar código </w:t>
      </w:r>
      <w:r w:rsidR="006D661F">
        <w:t>de Python en la nube</w:t>
      </w:r>
      <w:r w:rsidR="001E70FF">
        <w:t xml:space="preserve">. </w:t>
      </w:r>
      <w:r w:rsidR="006D661F">
        <w:t>Este producto se pude conectar con google drive para leer los ar</w:t>
      </w:r>
      <w:r w:rsidR="001E70FF">
        <w:t>chivos de google drive</w:t>
      </w:r>
      <w:r w:rsidR="001E70FF">
        <w:fldChar w:fldCharType="begin" w:fldLock="1"/>
      </w:r>
      <w:r w:rsidR="007974A2">
        <w:instrText>ADDIN CSL_CITATION {"citationItems":[{"id":"ITEM-1","itemData":{"URL":"https://research.google.com/colaboratory","accessed":{"date-parts":[["2024","2","2"]]},"author":[{"dropping-particle":"","family":"Google","given":"","non-dropping-particle":"","parse-names":false,"suffix":""}],"id":"ITEM-1","issued":{"date-parts":[["0"]]},"title":"Google Colab","type":"webpage"},"uris":["http://www.mendeley.com/documents/?uuid=1ed4450f-41f3-4fe1-8941-3293781f6c75","http://www.mendeley.com/documents/?uuid=7910de08-f2da-4a10-8e0d-e5c0750adc2e"]}],"mendeley":{"formattedCitation":"[29]","plainTextFormattedCitation":"[29]","previouslyFormattedCitation":"[29]"},"properties":{"noteIndex":0},"schema":"https://github.com/citation-style-language/schema/raw/master/csl-citation.json"}</w:instrText>
      </w:r>
      <w:r w:rsidR="001E70FF">
        <w:fldChar w:fldCharType="separate"/>
      </w:r>
      <w:r w:rsidR="006B134D" w:rsidRPr="006B134D">
        <w:rPr>
          <w:noProof/>
        </w:rPr>
        <w:t>[29]</w:t>
      </w:r>
      <w:r w:rsidR="001E70FF">
        <w:fldChar w:fldCharType="end"/>
      </w:r>
      <w:r w:rsidR="001E70FF">
        <w:t>.</w:t>
      </w:r>
    </w:p>
    <w:p w14:paraId="5AC6D420" w14:textId="77777777" w:rsidR="00D46505" w:rsidRPr="00D46505" w:rsidRDefault="00D46505" w:rsidP="00D46505"/>
    <w:p w14:paraId="00CF6052" w14:textId="0CF49C4B" w:rsidR="000F5A9B" w:rsidRDefault="000F5A9B" w:rsidP="00D46505">
      <w:pPr>
        <w:pStyle w:val="Ttulo3"/>
        <w:numPr>
          <w:ilvl w:val="0"/>
          <w:numId w:val="13"/>
        </w:numPr>
        <w:ind w:left="284"/>
      </w:pPr>
      <w:bookmarkStart w:id="45" w:name="_Toc159172902"/>
      <w:proofErr w:type="spellStart"/>
      <w:r>
        <w:t>Git</w:t>
      </w:r>
      <w:bookmarkEnd w:id="45"/>
      <w:proofErr w:type="spellEnd"/>
    </w:p>
    <w:p w14:paraId="43324541" w14:textId="77777777" w:rsidR="00E2064E" w:rsidRDefault="00E2064E" w:rsidP="00E2064E"/>
    <w:p w14:paraId="7107C912" w14:textId="0E2D55F8" w:rsidR="00320E68" w:rsidRDefault="00320E68" w:rsidP="00E2064E">
      <w:proofErr w:type="spellStart"/>
      <w:r>
        <w:t>Git</w:t>
      </w:r>
      <w:proofErr w:type="spellEnd"/>
      <w:r>
        <w:t xml:space="preserve"> es un sistema de control de versiones, sirve para control</w:t>
      </w:r>
      <w:r w:rsidR="002925F9">
        <w:t xml:space="preserve">ar las versiones de un proyecto, un proyecto </w:t>
      </w:r>
      <w:r w:rsidR="0054508F">
        <w:t>es un</w:t>
      </w:r>
      <w:r w:rsidR="002925F9">
        <w:t xml:space="preserve"> repositorio de </w:t>
      </w:r>
      <w:proofErr w:type="spellStart"/>
      <w:r w:rsidR="002925F9">
        <w:t>Git</w:t>
      </w:r>
      <w:proofErr w:type="spellEnd"/>
      <w:r w:rsidR="0054508F">
        <w:t>, un proyecto</w:t>
      </w:r>
      <w:r w:rsidR="002925F9">
        <w:t xml:space="preserve"> comprende todo el conjunto de carpetas y archivos al que se le realiza el control de versiones</w:t>
      </w:r>
      <w:r w:rsidR="008E36D9">
        <w:t>,</w:t>
      </w:r>
      <w:r>
        <w:t xml:space="preserve"> de manera que se </w:t>
      </w:r>
      <w:r w:rsidR="008E36D9">
        <w:t>guardan</w:t>
      </w:r>
      <w:r>
        <w:t xml:space="preserve"> los cambios y también se pueden recuperar las versiones anteriores</w:t>
      </w:r>
      <w:r w:rsidR="008E36D9">
        <w:t xml:space="preserve"> del proyecto</w:t>
      </w:r>
      <w:r w:rsidR="008E36D9">
        <w:fldChar w:fldCharType="begin" w:fldLock="1"/>
      </w:r>
      <w:r w:rsidR="007974A2">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8E36D9">
        <w:fldChar w:fldCharType="separate"/>
      </w:r>
      <w:r w:rsidR="006B134D" w:rsidRPr="006B134D">
        <w:rPr>
          <w:noProof/>
        </w:rPr>
        <w:t>[30]</w:t>
      </w:r>
      <w:r w:rsidR="008E36D9">
        <w:fldChar w:fldCharType="end"/>
      </w:r>
      <w:r>
        <w:t>.</w:t>
      </w:r>
    </w:p>
    <w:p w14:paraId="35836634" w14:textId="77777777" w:rsidR="000F5A9B" w:rsidRDefault="000F5A9B" w:rsidP="000F5A9B"/>
    <w:p w14:paraId="23456CCC" w14:textId="77777777" w:rsidR="002925F9" w:rsidRDefault="002925F9" w:rsidP="000F5A9B"/>
    <w:p w14:paraId="396B8FBF" w14:textId="77777777" w:rsidR="002925F9" w:rsidRDefault="002925F9" w:rsidP="000F5A9B"/>
    <w:p w14:paraId="6E7670B8" w14:textId="77777777" w:rsidR="002925F9" w:rsidRPr="000F5A9B" w:rsidRDefault="002925F9" w:rsidP="000F5A9B"/>
    <w:p w14:paraId="772F8F26" w14:textId="7A51A71B" w:rsidR="0045107D" w:rsidRDefault="0045107D" w:rsidP="00D46505">
      <w:pPr>
        <w:pStyle w:val="Ttulo3"/>
        <w:numPr>
          <w:ilvl w:val="0"/>
          <w:numId w:val="13"/>
        </w:numPr>
        <w:ind w:left="284"/>
      </w:pPr>
      <w:bookmarkStart w:id="46" w:name="_Toc159172903"/>
      <w:proofErr w:type="spellStart"/>
      <w:r>
        <w:lastRenderedPageBreak/>
        <w:t>Hyperparametros</w:t>
      </w:r>
      <w:bookmarkEnd w:id="46"/>
      <w:proofErr w:type="spellEnd"/>
    </w:p>
    <w:p w14:paraId="2A5C82A2" w14:textId="77777777" w:rsidR="00077FA2" w:rsidRPr="00077FA2" w:rsidRDefault="00077FA2" w:rsidP="00077FA2"/>
    <w:p w14:paraId="145E31B2" w14:textId="671A9F6F" w:rsidR="0045107D" w:rsidRPr="0045107D" w:rsidRDefault="0045107D" w:rsidP="0045107D">
      <w:r>
        <w:t>Son las variables que se utilizaron durante el entrenamiento del modelo</w:t>
      </w:r>
      <w:r w:rsidR="00077FA2">
        <w:t>, como así también pueden definir la topología del modelo</w:t>
      </w:r>
      <w:r>
        <w:t xml:space="preserve">, </w:t>
      </w:r>
      <w:r w:rsidR="00077FA2">
        <w:t>estas variables tienen un impacto en el rendimiento del modelo</w:t>
      </w:r>
      <w:r w:rsidR="00077FA2">
        <w:fldChar w:fldCharType="begin" w:fldLock="1"/>
      </w:r>
      <w:r w:rsidR="007974A2">
        <w:instrText>ADDIN CSL_CITATION {"citationItems":[{"id":"ITEM-1","itemData":{"URL":"https://www.tensorflow.org/tutorials/keras/keras_tuner","accessed":{"date-parts":[["2024","2","15"]]},"id":"ITEM-1","issued":{"date-parts":[["0"]]},"title":"Introduction to the Keras Tuner","type":"webpage"},"uris":["http://www.mendeley.com/documents/?uuid=58de5e14-e113-4029-8ead-bbe72452d90a"]}],"mendeley":{"formattedCitation":"[31]","plainTextFormattedCitation":"[31]","previouslyFormattedCitation":"[31]"},"properties":{"noteIndex":0},"schema":"https://github.com/citation-style-language/schema/raw/master/csl-citation.json"}</w:instrText>
      </w:r>
      <w:r w:rsidR="00077FA2">
        <w:fldChar w:fldCharType="separate"/>
      </w:r>
      <w:r w:rsidR="006B134D" w:rsidRPr="006B134D">
        <w:rPr>
          <w:noProof/>
        </w:rPr>
        <w:t>[31]</w:t>
      </w:r>
      <w:r w:rsidR="00077FA2">
        <w:fldChar w:fldCharType="end"/>
      </w:r>
      <w:r w:rsidR="00077FA2">
        <w:t>.</w:t>
      </w:r>
    </w:p>
    <w:p w14:paraId="15A1C6BB" w14:textId="77777777" w:rsidR="0045107D" w:rsidRPr="0045107D" w:rsidRDefault="0045107D" w:rsidP="0045107D"/>
    <w:p w14:paraId="2D53F018" w14:textId="5E93EE7A" w:rsidR="00503E8E" w:rsidRDefault="00503E8E" w:rsidP="00D46505">
      <w:pPr>
        <w:pStyle w:val="Ttulo3"/>
        <w:numPr>
          <w:ilvl w:val="0"/>
          <w:numId w:val="13"/>
        </w:numPr>
        <w:ind w:left="284"/>
      </w:pPr>
      <w:bookmarkStart w:id="47" w:name="_Toc159172904"/>
      <w:proofErr w:type="spellStart"/>
      <w:r>
        <w:t>Epoch</w:t>
      </w:r>
      <w:bookmarkEnd w:id="47"/>
      <w:proofErr w:type="spellEnd"/>
    </w:p>
    <w:p w14:paraId="09747A3A" w14:textId="6FB98D35" w:rsidR="003E3259" w:rsidRDefault="003E3259" w:rsidP="003E3259">
      <w:r>
        <w:t xml:space="preserve">Según la documentación oficial de </w:t>
      </w:r>
      <w:proofErr w:type="spellStart"/>
      <w:r>
        <w:t>keras</w:t>
      </w:r>
      <w:proofErr w:type="spellEnd"/>
      <w:r>
        <w:t xml:space="preserve"> un </w:t>
      </w:r>
      <w:proofErr w:type="spellStart"/>
      <w:r>
        <w:t>Epoch</w:t>
      </w:r>
      <w:proofErr w:type="spellEnd"/>
      <w:r>
        <w:t>, o traducido el español como época, en este documento de ahora en más se le llamará época, es cuando se pasa por todo el conjunto de datos</w:t>
      </w:r>
      <w:r w:rsidR="00DD71EB">
        <w:fldChar w:fldCharType="begin" w:fldLock="1"/>
      </w:r>
      <w:r w:rsidR="007974A2">
        <w:instrText>ADDIN CSL_CITATION {"citationItems":[{"id":"ITEM-1","itemData":{"URL":"https://keras.io/getting_started/faq/#","accessed":{"date-parts":[["2024","2","15"]]},"id":"ITEM-1","issued":{"date-parts":[["0"]]},"title":"Keras FAQ","type":"webpage"},"uris":["http://www.mendeley.com/documents/?uuid=6ef8e9d1-d6a7-4b29-b51f-37374faff8c3"]}],"mendeley":{"formattedCitation":"[32]","plainTextFormattedCitation":"[32]","previouslyFormattedCitation":"[32]"},"properties":{"noteIndex":0},"schema":"https://github.com/citation-style-language/schema/raw/master/csl-citation.json"}</w:instrText>
      </w:r>
      <w:r w:rsidR="00DD71EB">
        <w:fldChar w:fldCharType="separate"/>
      </w:r>
      <w:r w:rsidR="006B134D" w:rsidRPr="006B134D">
        <w:rPr>
          <w:noProof/>
        </w:rPr>
        <w:t>[32]</w:t>
      </w:r>
      <w:r w:rsidR="00DD71EB">
        <w:fldChar w:fldCharType="end"/>
      </w:r>
      <w:r>
        <w:t xml:space="preserve">, es decir, una época es cuando el modelo hace una pasada por todo el conjunto de datos, en </w:t>
      </w:r>
      <w:proofErr w:type="spellStart"/>
      <w:r>
        <w:t>keras</w:t>
      </w:r>
      <w:proofErr w:type="spellEnd"/>
      <w:r>
        <w:t xml:space="preserve">, se puede agregar </w:t>
      </w:r>
      <w:proofErr w:type="spellStart"/>
      <w:r>
        <w:t>callbacks</w:t>
      </w:r>
      <w:proofErr w:type="spellEnd"/>
      <w:r>
        <w:t xml:space="preserve"> al final de una época para guardar o imprimir información, como por ejemplo guardar el modelo, de forma que en un futuro </w:t>
      </w:r>
      <w:r w:rsidR="00DD71EB">
        <w:t>dado x cantidad de épocas, se pueda recuperar el modelo con mejor rendimiento.</w:t>
      </w:r>
    </w:p>
    <w:p w14:paraId="0023C455" w14:textId="77777777" w:rsidR="0045107D" w:rsidRPr="003E3259" w:rsidRDefault="0045107D" w:rsidP="003E3259"/>
    <w:p w14:paraId="7B2892C8" w14:textId="77777777" w:rsidR="00503E8E" w:rsidRPr="00503E8E" w:rsidRDefault="00503E8E" w:rsidP="00503E8E"/>
    <w:p w14:paraId="0EC1EDEB" w14:textId="17D86AEA" w:rsidR="00503E8E" w:rsidRDefault="00503E8E" w:rsidP="00503E8E">
      <w:pPr>
        <w:pStyle w:val="Ttulo3"/>
        <w:numPr>
          <w:ilvl w:val="0"/>
          <w:numId w:val="13"/>
        </w:numPr>
        <w:ind w:left="284"/>
      </w:pPr>
      <w:bookmarkStart w:id="48" w:name="_Toc159172905"/>
      <w:r>
        <w:t>Trial</w:t>
      </w:r>
      <w:bookmarkEnd w:id="48"/>
    </w:p>
    <w:p w14:paraId="648A486E" w14:textId="362E73B2" w:rsidR="00DD71EB" w:rsidRPr="00DD71EB" w:rsidRDefault="00432874" w:rsidP="00DD71EB">
      <w:r>
        <w:t>Según su documentación oficial, un trial es una prueba, donde cada trial tiene x cantidad de épocas,</w:t>
      </w:r>
      <w:r w:rsidR="0045107D">
        <w:t xml:space="preserve"> en un trial se evalúa un conjunto de valores de </w:t>
      </w:r>
      <w:proofErr w:type="spellStart"/>
      <w:r w:rsidR="0045107D">
        <w:t>hyperparámetros</w:t>
      </w:r>
      <w:proofErr w:type="spellEnd"/>
      <w:r w:rsidR="0045107D">
        <w:t>, es decir, en cada trial se evalúa una configuración diferente del modelo</w:t>
      </w:r>
      <w:r w:rsidR="0045107D">
        <w:fldChar w:fldCharType="begin" w:fldLock="1"/>
      </w:r>
      <w:r w:rsidR="007974A2">
        <w:instrText>ADDIN CSL_CITATION {"citationItems":[{"id":"ITEM-1","itemData":{"URL":"https://keras.io/api/keras_tuner/tuners/base_tuner/","accessed":{"date-parts":[["2024","2","15"]]},"id":"ITEM-1","issued":{"date-parts":[["0"]]},"title":"The base Tuner class","type":"webpage"},"uris":["http://www.mendeley.com/documents/?uuid=4b6aae34-e7cd-4ef3-b004-28e213b7cab5"]}],"mendeley":{"formattedCitation":"[33]","plainTextFormattedCitation":"[33]","previouslyFormattedCitation":"[33]"},"properties":{"noteIndex":0},"schema":"https://github.com/citation-style-language/schema/raw/master/csl-citation.json"}</w:instrText>
      </w:r>
      <w:r w:rsidR="0045107D">
        <w:fldChar w:fldCharType="separate"/>
      </w:r>
      <w:r w:rsidR="006B134D" w:rsidRPr="006B134D">
        <w:rPr>
          <w:noProof/>
        </w:rPr>
        <w:t>[33]</w:t>
      </w:r>
      <w:r w:rsidR="0045107D">
        <w:fldChar w:fldCharType="end"/>
      </w:r>
      <w:r w:rsidR="0045107D">
        <w:t>.</w:t>
      </w:r>
    </w:p>
    <w:p w14:paraId="12A8C452" w14:textId="77777777" w:rsidR="00DD71EB" w:rsidRPr="00503E8E" w:rsidRDefault="00DD71EB" w:rsidP="00503E8E"/>
    <w:p w14:paraId="423EED99" w14:textId="4B750D4A" w:rsidR="008A184D" w:rsidRDefault="008A184D" w:rsidP="00D46505">
      <w:pPr>
        <w:pStyle w:val="Ttulo3"/>
        <w:numPr>
          <w:ilvl w:val="0"/>
          <w:numId w:val="13"/>
        </w:numPr>
        <w:ind w:left="284"/>
      </w:pPr>
      <w:bookmarkStart w:id="49" w:name="_Toc159172906"/>
      <w:r>
        <w:t>GRU</w:t>
      </w:r>
      <w:bookmarkEnd w:id="49"/>
    </w:p>
    <w:p w14:paraId="75880E6C" w14:textId="77777777" w:rsidR="00503E8E" w:rsidRPr="00503E8E" w:rsidRDefault="00503E8E" w:rsidP="00503E8E"/>
    <w:p w14:paraId="648BA064" w14:textId="77777777" w:rsidR="008A184D" w:rsidRPr="008A184D" w:rsidRDefault="008A184D" w:rsidP="008A184D"/>
    <w:p w14:paraId="4114DD0B" w14:textId="2A59BD0A" w:rsidR="00B46272" w:rsidRDefault="00B46272" w:rsidP="00D46505">
      <w:pPr>
        <w:pStyle w:val="Ttulo3"/>
        <w:numPr>
          <w:ilvl w:val="0"/>
          <w:numId w:val="13"/>
        </w:numPr>
        <w:ind w:left="284"/>
      </w:pPr>
      <w:bookmarkStart w:id="50" w:name="_Toc159172907"/>
      <w:r>
        <w:t>Algoritmo</w:t>
      </w:r>
      <w:r>
        <w:t xml:space="preserve"> </w:t>
      </w:r>
      <w:proofErr w:type="spellStart"/>
      <w:r>
        <w:t>Bayesian</w:t>
      </w:r>
      <w:proofErr w:type="spellEnd"/>
      <w:r>
        <w:t xml:space="preserve"> </w:t>
      </w:r>
      <w:proofErr w:type="spellStart"/>
      <w:r>
        <w:t>Otimization</w:t>
      </w:r>
      <w:proofErr w:type="spellEnd"/>
    </w:p>
    <w:p w14:paraId="4FB60159" w14:textId="77777777" w:rsidR="00B46272" w:rsidRDefault="00B46272" w:rsidP="00B46272"/>
    <w:p w14:paraId="0AB69E85" w14:textId="77777777" w:rsidR="00B46272" w:rsidRPr="00B46272" w:rsidRDefault="00B46272" w:rsidP="00B46272"/>
    <w:p w14:paraId="27EE590C" w14:textId="655E2DC5" w:rsidR="00B46272" w:rsidRDefault="00B46272" w:rsidP="00D46505">
      <w:pPr>
        <w:pStyle w:val="Ttulo3"/>
        <w:numPr>
          <w:ilvl w:val="0"/>
          <w:numId w:val="13"/>
        </w:numPr>
        <w:ind w:left="284"/>
      </w:pPr>
      <w:r>
        <w:t xml:space="preserve">Algoritmo </w:t>
      </w:r>
      <w:proofErr w:type="spellStart"/>
      <w:r>
        <w:t>Hyperband</w:t>
      </w:r>
      <w:proofErr w:type="spellEnd"/>
    </w:p>
    <w:p w14:paraId="1AEC1CED" w14:textId="77777777" w:rsidR="00B46272" w:rsidRPr="00B46272" w:rsidRDefault="00B46272" w:rsidP="00B46272"/>
    <w:p w14:paraId="145E8F92" w14:textId="77777777" w:rsidR="00B46272" w:rsidRPr="00B46272" w:rsidRDefault="00B46272" w:rsidP="00B46272"/>
    <w:p w14:paraId="0462F38C" w14:textId="5F7C5D51" w:rsidR="00B46272" w:rsidRDefault="00B46272" w:rsidP="00D46505">
      <w:pPr>
        <w:pStyle w:val="Ttulo3"/>
        <w:numPr>
          <w:ilvl w:val="0"/>
          <w:numId w:val="13"/>
        </w:numPr>
        <w:ind w:left="284"/>
      </w:pPr>
      <w:r>
        <w:t xml:space="preserve">Algoritmo </w:t>
      </w:r>
      <w:proofErr w:type="spellStart"/>
      <w:r>
        <w:t>Random</w:t>
      </w:r>
      <w:proofErr w:type="spellEnd"/>
      <w:r>
        <w:t xml:space="preserve"> </w:t>
      </w:r>
      <w:proofErr w:type="spellStart"/>
      <w:r>
        <w:t>Search</w:t>
      </w:r>
      <w:proofErr w:type="spellEnd"/>
    </w:p>
    <w:p w14:paraId="6F1E63F2" w14:textId="77777777" w:rsidR="00B46272" w:rsidRPr="00B46272" w:rsidRDefault="00B46272" w:rsidP="00B46272"/>
    <w:p w14:paraId="4345D501" w14:textId="77777777" w:rsidR="00B46272" w:rsidRPr="00B46272" w:rsidRDefault="00B46272" w:rsidP="00B46272"/>
    <w:p w14:paraId="44026F29" w14:textId="324BD188" w:rsidR="00D46505" w:rsidRDefault="00D46505" w:rsidP="00D46505">
      <w:pPr>
        <w:pStyle w:val="Ttulo3"/>
        <w:numPr>
          <w:ilvl w:val="0"/>
          <w:numId w:val="13"/>
        </w:numPr>
        <w:ind w:left="284"/>
      </w:pPr>
      <w:proofErr w:type="spellStart"/>
      <w:r>
        <w:t>G</w:t>
      </w:r>
      <w:r w:rsidRPr="00D46505">
        <w:t>ithub</w:t>
      </w:r>
      <w:bookmarkEnd w:id="50"/>
      <w:proofErr w:type="spellEnd"/>
    </w:p>
    <w:p w14:paraId="32339B08" w14:textId="77777777" w:rsidR="000F5A9B" w:rsidRPr="000F5A9B" w:rsidRDefault="000F5A9B" w:rsidP="000F5A9B"/>
    <w:p w14:paraId="5D6EA10C" w14:textId="06B5306F" w:rsidR="00687FE7" w:rsidRDefault="008E36D9" w:rsidP="00687FE7">
      <w:proofErr w:type="spellStart"/>
      <w:r>
        <w:t>Github</w:t>
      </w:r>
      <w:proofErr w:type="spellEnd"/>
      <w:r>
        <w:t xml:space="preserve"> según su página oficial es una plataforma que hospeda repositorios de </w:t>
      </w:r>
      <w:proofErr w:type="spellStart"/>
      <w:r>
        <w:t>Git</w:t>
      </w:r>
      <w:proofErr w:type="spellEnd"/>
      <w:r>
        <w:t>, ofreciendo además que los equipos de desarrollo puedan trabajar en grupo</w:t>
      </w:r>
      <w:r w:rsidR="002925F9">
        <w:fldChar w:fldCharType="begin" w:fldLock="1"/>
      </w:r>
      <w:r w:rsidR="007974A2">
        <w:instrText>ADDIN CSL_CITATION {"citationItems":[{"id":"ITEM-1","itemData":{"URL":"https://docs.github.com/es/get-started/using-git/about-git","accessed":{"date-parts":[["2024","2","6"]]},"author":[{"dropping-particle":"","family":"GitHub","given":"","non-dropping-particle":"","parse-names":false,"suffix":""}],"id":"ITEM-1","issued":{"date-parts":[["0"]]},"title":"Acerca de Git","type":"webpage"},"uris":["http://www.mendeley.com/documents/?uuid=ef8dd81a-3635-4c79-aa05-5eed40000b22"]}],"mendeley":{"formattedCitation":"[30]","plainTextFormattedCitation":"[30]","previouslyFormattedCitation":"[30]"},"properties":{"noteIndex":0},"schema":"https://github.com/citation-style-language/schema/raw/master/csl-citation.json"}</w:instrText>
      </w:r>
      <w:r w:rsidR="002925F9">
        <w:fldChar w:fldCharType="separate"/>
      </w:r>
      <w:r w:rsidR="006B134D" w:rsidRPr="006B134D">
        <w:rPr>
          <w:noProof/>
        </w:rPr>
        <w:t>[30]</w:t>
      </w:r>
      <w:r w:rsidR="002925F9">
        <w:fldChar w:fldCharType="end"/>
      </w:r>
      <w:r>
        <w:t>.</w:t>
      </w:r>
    </w:p>
    <w:p w14:paraId="44316849" w14:textId="77777777" w:rsidR="00687FE7" w:rsidRPr="00687FE7" w:rsidRDefault="00687FE7" w:rsidP="00687FE7"/>
    <w:p w14:paraId="4B100401" w14:textId="77777777" w:rsidR="004004F8" w:rsidRPr="004004F8" w:rsidRDefault="004004F8" w:rsidP="004004F8"/>
    <w:p w14:paraId="21C13A08" w14:textId="602EEC38" w:rsidR="004004F8" w:rsidRDefault="004004F8">
      <w:pPr>
        <w:spacing w:after="160" w:line="259" w:lineRule="auto"/>
        <w:rPr>
          <w:rFonts w:eastAsiaTheme="majorEastAsia"/>
        </w:rPr>
      </w:pPr>
      <w:r>
        <w:rPr>
          <w:rFonts w:eastAsiaTheme="majorEastAsia"/>
        </w:rPr>
        <w:br w:type="page"/>
      </w:r>
    </w:p>
    <w:p w14:paraId="437B86EC" w14:textId="77777777" w:rsidR="004004F8" w:rsidRDefault="004004F8" w:rsidP="004004F8">
      <w:pPr>
        <w:rPr>
          <w:rFonts w:eastAsiaTheme="majorEastAsia"/>
        </w:rPr>
      </w:pPr>
    </w:p>
    <w:p w14:paraId="10A5576A" w14:textId="549B9DFF" w:rsidR="00033C01" w:rsidRDefault="00033C01" w:rsidP="00033C01">
      <w:pPr>
        <w:pStyle w:val="Ttulo2"/>
      </w:pPr>
      <w:bookmarkStart w:id="51" w:name="_Toc159172908"/>
      <w:r>
        <w:t>4.3 Comprensión de los datos</w:t>
      </w:r>
      <w:bookmarkEnd w:id="51"/>
    </w:p>
    <w:p w14:paraId="41DC030E" w14:textId="77777777" w:rsidR="00033C01" w:rsidRDefault="00033C01" w:rsidP="00033C01">
      <w:pPr>
        <w:rPr>
          <w:rFonts w:eastAsiaTheme="majorEastAsia"/>
        </w:rPr>
      </w:pPr>
    </w:p>
    <w:p w14:paraId="306E183D" w14:textId="77777777" w:rsidR="00033C01" w:rsidRDefault="00033C01" w:rsidP="00033C01">
      <w:pPr>
        <w:rPr>
          <w:rFonts w:eastAsiaTheme="majorEastAsia"/>
        </w:rPr>
      </w:pPr>
    </w:p>
    <w:p w14:paraId="273EFC48" w14:textId="633EC2A7" w:rsidR="00033C01" w:rsidRDefault="00033C01" w:rsidP="00033C01">
      <w:r w:rsidRPr="00960A1C">
        <w:t xml:space="preserve">Esta fase inicia con recolectar los datos y continúa con actividades </w:t>
      </w:r>
      <w:r>
        <w:tab/>
      </w:r>
      <w:r w:rsidRPr="00960A1C">
        <w:t xml:space="preserve">para familiarizarse con los datos, identificar problemas de calidad de </w:t>
      </w:r>
      <w:r>
        <w:tab/>
      </w:r>
      <w:r w:rsidRPr="00960A1C">
        <w:t xml:space="preserve">los datos, descubrir los primeros conocimientos </w:t>
      </w:r>
      <w:r>
        <w:t>de</w:t>
      </w:r>
      <w:r w:rsidRPr="00960A1C">
        <w:t xml:space="preserve"> los datos</w:t>
      </w:r>
      <w:r>
        <w:fldChar w:fldCharType="begin" w:fldLock="1"/>
      </w:r>
      <w:r w:rsidR="007974A2">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Rüdiger","given":"Wirth","non-dropping-particle":"","parse-names":false,"suffix":""},{"dropping-particle":"","family":"Hipp","given":"Jochen","non-dropping-particle":"","parse-names":false,"suffix":""}],"container-title":"Proceedings of the Fourth International Conference on the Practical Application of Knowledge Discovery and Data Mining","id":"ITEM-1","issue":"24959","issued":{"date-parts":[["2000"]]},"page":"29-39","title":"CRISP-DM : Towards a Standard Process Model for Data Mining","type":"article-journal"},"uris":["http://www.mendeley.com/documents/?uuid=d3fb6a6a-fde1-305d-8d39-53c2d4f04830"]}],"mendeley":{"formattedCitation":"[34]","plainTextFormattedCitation":"[34]","previouslyFormattedCitation":"[34]"},"properties":{"noteIndex":0},"schema":"https://github.com/citation-style-language/schema/raw/master/csl-citation.json"}</w:instrText>
      </w:r>
      <w:r>
        <w:fldChar w:fldCharType="separate"/>
      </w:r>
      <w:r w:rsidR="006B134D" w:rsidRPr="006B134D">
        <w:rPr>
          <w:noProof/>
        </w:rPr>
        <w:t>[34]</w:t>
      </w:r>
      <w:r>
        <w:fldChar w:fldCharType="end"/>
      </w:r>
      <w:r>
        <w:t>.</w:t>
      </w:r>
    </w:p>
    <w:p w14:paraId="6AD9C90E" w14:textId="77777777" w:rsidR="00033C01" w:rsidRDefault="00033C01" w:rsidP="00033C01"/>
    <w:p w14:paraId="4B9F03CD" w14:textId="77777777" w:rsidR="00033C01" w:rsidRDefault="00033C01" w:rsidP="00033C01"/>
    <w:p w14:paraId="51A2CCDE" w14:textId="77B0D3F6" w:rsidR="00033C01" w:rsidRDefault="00033C01" w:rsidP="00033C01">
      <w:pPr>
        <w:pStyle w:val="Ttulo3"/>
      </w:pPr>
      <w:bookmarkStart w:id="52" w:name="_Toc159172909"/>
      <w:r>
        <w:t>4.3.1 Recolección de datos iniciales</w:t>
      </w:r>
      <w:bookmarkEnd w:id="52"/>
    </w:p>
    <w:p w14:paraId="55C07236" w14:textId="77777777" w:rsidR="00033C01" w:rsidRDefault="00033C01" w:rsidP="00033C01"/>
    <w:p w14:paraId="52EA668B" w14:textId="16752A38" w:rsidR="00033C01" w:rsidRDefault="00033C01" w:rsidP="00033C01">
      <w:r>
        <w:t>Se tienen acceso a datos históricos de las siguientes 3 páginas webs:</w:t>
      </w:r>
    </w:p>
    <w:p w14:paraId="7273BFEA" w14:textId="77777777" w:rsidR="00033C01" w:rsidRDefault="00033C01" w:rsidP="00033C01"/>
    <w:p w14:paraId="732A231F" w14:textId="77777777" w:rsidR="00033C01" w:rsidRDefault="00033C01" w:rsidP="00033C01">
      <w:pPr>
        <w:pStyle w:val="Prrafodelista"/>
        <w:numPr>
          <w:ilvl w:val="0"/>
          <w:numId w:val="4"/>
        </w:numPr>
        <w:ind w:left="709" w:hanging="425"/>
        <w:jc w:val="both"/>
      </w:pPr>
      <w:r>
        <w:t xml:space="preserve">Sitio Institucional de la </w:t>
      </w:r>
      <w:proofErr w:type="spellStart"/>
      <w:r>
        <w:t>U.Na.M</w:t>
      </w:r>
      <w:proofErr w:type="spellEnd"/>
      <w:r>
        <w:t xml:space="preserve">. disponible en </w:t>
      </w:r>
      <w:hyperlink r:id="rId12" w:history="1">
        <w:r w:rsidRPr="00C51346">
          <w:rPr>
            <w:rStyle w:val="Hipervnculo"/>
          </w:rPr>
          <w:t>https://unam.edu.ar/</w:t>
        </w:r>
      </w:hyperlink>
      <w:r>
        <w:t xml:space="preserve"> </w:t>
      </w:r>
    </w:p>
    <w:p w14:paraId="32923ECB" w14:textId="77777777" w:rsidR="00033C01" w:rsidRDefault="00033C01" w:rsidP="00033C01">
      <w:pPr>
        <w:pStyle w:val="Prrafodelista"/>
        <w:numPr>
          <w:ilvl w:val="0"/>
          <w:numId w:val="4"/>
        </w:numPr>
        <w:ind w:left="709" w:hanging="425"/>
        <w:jc w:val="both"/>
      </w:pPr>
      <w:r>
        <w:t xml:space="preserve">Sitio de la editorial Universitaria disponible en </w:t>
      </w:r>
      <w:hyperlink r:id="rId13" w:history="1">
        <w:r w:rsidRPr="00C51346">
          <w:rPr>
            <w:rStyle w:val="Hipervnculo"/>
          </w:rPr>
          <w:t>https://editorial.unam.edu.ar/</w:t>
        </w:r>
      </w:hyperlink>
      <w:r>
        <w:t xml:space="preserve">  </w:t>
      </w:r>
    </w:p>
    <w:p w14:paraId="00D1786A" w14:textId="76748AAF" w:rsidR="00033C01" w:rsidRDefault="00033C01" w:rsidP="00033C01">
      <w:pPr>
        <w:pStyle w:val="Prrafodelista"/>
        <w:numPr>
          <w:ilvl w:val="0"/>
          <w:numId w:val="4"/>
        </w:numPr>
        <w:ind w:left="709" w:hanging="425"/>
        <w:jc w:val="both"/>
      </w:pPr>
      <w:r>
        <w:t xml:space="preserve">Portal de acceso al contenido generado por la radio y la televisión de la Universidad disponible en </w:t>
      </w:r>
      <w:hyperlink r:id="rId14" w:history="1">
        <w:r w:rsidRPr="00C51346">
          <w:rPr>
            <w:rStyle w:val="Hipervnculo"/>
          </w:rPr>
          <w:t>https://transmedia.unam.edu.ar/</w:t>
        </w:r>
      </w:hyperlink>
      <w:r>
        <w:t xml:space="preserve"> </w:t>
      </w:r>
    </w:p>
    <w:p w14:paraId="48D5FA8F" w14:textId="77777777" w:rsidR="00033C01" w:rsidRDefault="00033C01" w:rsidP="00033C01"/>
    <w:p w14:paraId="7106A1EF" w14:textId="7419A1BA" w:rsidR="00033C01" w:rsidRDefault="00033C01" w:rsidP="00033C01">
      <w:r>
        <w:t xml:space="preserve">De las cuales tenemos mayor cantidad de datos de registrados por UA y menor cantidad de datos </w:t>
      </w:r>
      <w:r w:rsidR="008E7FD2">
        <w:t xml:space="preserve">expresados en días </w:t>
      </w:r>
      <w:r>
        <w:t>registrados en GA4, las siguientes tabla</w:t>
      </w:r>
      <w:r w:rsidR="008E7FD2">
        <w:t>s explican los datos correspondientes por fecha que se tienen de dichas páginas web.</w:t>
      </w:r>
    </w:p>
    <w:p w14:paraId="77EBB2D2" w14:textId="77777777" w:rsidR="008E7FD2" w:rsidRDefault="008E7FD2" w:rsidP="00033C01"/>
    <w:p w14:paraId="0A1A89C5" w14:textId="77777777" w:rsidR="008E7FD2" w:rsidRDefault="008E7FD2" w:rsidP="00033C01"/>
    <w:tbl>
      <w:tblPr>
        <w:tblStyle w:val="Tablaconcuadrcula"/>
        <w:tblW w:w="0" w:type="auto"/>
        <w:tblLook w:val="04A0" w:firstRow="1" w:lastRow="0" w:firstColumn="1" w:lastColumn="0" w:noHBand="0" w:noVBand="1"/>
      </w:tblPr>
      <w:tblGrid>
        <w:gridCol w:w="3249"/>
        <w:gridCol w:w="2484"/>
        <w:gridCol w:w="2478"/>
      </w:tblGrid>
      <w:tr w:rsidR="008E7FD2" w14:paraId="3309FB46" w14:textId="77777777" w:rsidTr="008E7FD2">
        <w:tc>
          <w:tcPr>
            <w:tcW w:w="2737" w:type="dxa"/>
          </w:tcPr>
          <w:p w14:paraId="784703FE" w14:textId="3C9E4F40" w:rsidR="008E7FD2" w:rsidRDefault="008E7FD2" w:rsidP="00033C01">
            <w:r>
              <w:t>Página Web</w:t>
            </w:r>
          </w:p>
        </w:tc>
        <w:tc>
          <w:tcPr>
            <w:tcW w:w="2737" w:type="dxa"/>
          </w:tcPr>
          <w:p w14:paraId="57711318" w14:textId="2FA80305" w:rsidR="008E7FD2" w:rsidRDefault="008E7FD2" w:rsidP="00033C01">
            <w:r>
              <w:t>Desde</w:t>
            </w:r>
          </w:p>
        </w:tc>
        <w:tc>
          <w:tcPr>
            <w:tcW w:w="2737" w:type="dxa"/>
          </w:tcPr>
          <w:p w14:paraId="27F6683F" w14:textId="269D46D1" w:rsidR="008E7FD2" w:rsidRDefault="008E7FD2" w:rsidP="00033C01">
            <w:r>
              <w:t>Hasta</w:t>
            </w:r>
          </w:p>
        </w:tc>
      </w:tr>
      <w:tr w:rsidR="008E7FD2" w14:paraId="62AF1C0D" w14:textId="77777777" w:rsidTr="008E7FD2">
        <w:tc>
          <w:tcPr>
            <w:tcW w:w="2737" w:type="dxa"/>
          </w:tcPr>
          <w:p w14:paraId="20F983B9" w14:textId="2D830B40" w:rsidR="008E7FD2" w:rsidRDefault="000F7FB1" w:rsidP="00033C01">
            <w:hyperlink r:id="rId15" w:history="1">
              <w:r w:rsidR="008E7FD2" w:rsidRPr="00C51346">
                <w:rPr>
                  <w:rStyle w:val="Hipervnculo"/>
                </w:rPr>
                <w:t>https://unam.edu.ar/</w:t>
              </w:r>
            </w:hyperlink>
          </w:p>
        </w:tc>
        <w:tc>
          <w:tcPr>
            <w:tcW w:w="2737" w:type="dxa"/>
          </w:tcPr>
          <w:p w14:paraId="1F3F1B23" w14:textId="4D032EE2" w:rsidR="008E7FD2" w:rsidRDefault="008E7FD2" w:rsidP="00033C01">
            <w:r>
              <w:t>28-05-2018</w:t>
            </w:r>
          </w:p>
        </w:tc>
        <w:tc>
          <w:tcPr>
            <w:tcW w:w="2737" w:type="dxa"/>
          </w:tcPr>
          <w:p w14:paraId="5300D9C4" w14:textId="0D9967AB" w:rsidR="008E7FD2" w:rsidRDefault="008E7FD2" w:rsidP="00033C01">
            <w:r>
              <w:t>04-07-2023</w:t>
            </w:r>
          </w:p>
        </w:tc>
      </w:tr>
      <w:tr w:rsidR="008E7FD2" w14:paraId="464284AE" w14:textId="77777777" w:rsidTr="008E7FD2">
        <w:tc>
          <w:tcPr>
            <w:tcW w:w="2737" w:type="dxa"/>
          </w:tcPr>
          <w:p w14:paraId="72D4157B" w14:textId="1534FBF8" w:rsidR="008E7FD2" w:rsidRDefault="000F7FB1" w:rsidP="00033C01">
            <w:hyperlink r:id="rId16" w:history="1">
              <w:r w:rsidR="008E7FD2" w:rsidRPr="00C51346">
                <w:rPr>
                  <w:rStyle w:val="Hipervnculo"/>
                </w:rPr>
                <w:t>https://editorial.unam.edu.ar/</w:t>
              </w:r>
            </w:hyperlink>
            <w:r w:rsidR="008E7FD2">
              <w:t xml:space="preserve">  </w:t>
            </w:r>
          </w:p>
        </w:tc>
        <w:tc>
          <w:tcPr>
            <w:tcW w:w="2737" w:type="dxa"/>
          </w:tcPr>
          <w:p w14:paraId="4D490C10" w14:textId="2A84CD04" w:rsidR="008E7FD2" w:rsidRDefault="008E7FD2" w:rsidP="00033C01">
            <w:r>
              <w:t>08-10-2018</w:t>
            </w:r>
          </w:p>
        </w:tc>
        <w:tc>
          <w:tcPr>
            <w:tcW w:w="2737" w:type="dxa"/>
          </w:tcPr>
          <w:p w14:paraId="0660AFBC" w14:textId="43B9E852" w:rsidR="008E7FD2" w:rsidRDefault="008E7FD2" w:rsidP="00033C01">
            <w:r>
              <w:t>04-10-2023</w:t>
            </w:r>
          </w:p>
        </w:tc>
      </w:tr>
      <w:tr w:rsidR="008E7FD2" w14:paraId="34AAC909" w14:textId="77777777" w:rsidTr="008E7FD2">
        <w:tc>
          <w:tcPr>
            <w:tcW w:w="2737" w:type="dxa"/>
          </w:tcPr>
          <w:p w14:paraId="00E8E8B2" w14:textId="4804BC81" w:rsidR="008E7FD2" w:rsidRDefault="000F7FB1" w:rsidP="00033C01">
            <w:hyperlink r:id="rId17" w:history="1">
              <w:r w:rsidR="008E7FD2" w:rsidRPr="00C51346">
                <w:rPr>
                  <w:rStyle w:val="Hipervnculo"/>
                </w:rPr>
                <w:t>https://transmedia.unam.edu.ar/</w:t>
              </w:r>
            </w:hyperlink>
          </w:p>
        </w:tc>
        <w:tc>
          <w:tcPr>
            <w:tcW w:w="2737" w:type="dxa"/>
          </w:tcPr>
          <w:p w14:paraId="0233B435" w14:textId="736DFC41" w:rsidR="008E7FD2" w:rsidRDefault="008E7FD2" w:rsidP="00033C01">
            <w:r>
              <w:t>22-08-2018</w:t>
            </w:r>
          </w:p>
        </w:tc>
        <w:tc>
          <w:tcPr>
            <w:tcW w:w="2737" w:type="dxa"/>
          </w:tcPr>
          <w:p w14:paraId="149509EF" w14:textId="5D734757" w:rsidR="008E7FD2" w:rsidRDefault="008E7FD2" w:rsidP="00033C01">
            <w:r>
              <w:t>01-06-2023</w:t>
            </w:r>
          </w:p>
        </w:tc>
      </w:tr>
    </w:tbl>
    <w:p w14:paraId="2A38B951" w14:textId="244365B5" w:rsidR="00033C01" w:rsidRPr="00033C01" w:rsidRDefault="008E7FD2" w:rsidP="008E7FD2">
      <w:pPr>
        <w:jc w:val="center"/>
      </w:pPr>
      <w:r>
        <w:t xml:space="preserve">Tabla de datos de Universal </w:t>
      </w:r>
      <w:proofErr w:type="spellStart"/>
      <w:r>
        <w:t>Analytics</w:t>
      </w:r>
      <w:proofErr w:type="spellEnd"/>
    </w:p>
    <w:p w14:paraId="6D10A47A" w14:textId="77777777" w:rsidR="008E7FD2" w:rsidRDefault="008E7FD2" w:rsidP="008E7FD2"/>
    <w:tbl>
      <w:tblPr>
        <w:tblStyle w:val="Tablaconcuadrcula"/>
        <w:tblW w:w="0" w:type="auto"/>
        <w:tblLook w:val="04A0" w:firstRow="1" w:lastRow="0" w:firstColumn="1" w:lastColumn="0" w:noHBand="0" w:noVBand="1"/>
      </w:tblPr>
      <w:tblGrid>
        <w:gridCol w:w="3249"/>
        <w:gridCol w:w="2484"/>
        <w:gridCol w:w="2478"/>
      </w:tblGrid>
      <w:tr w:rsidR="008E7FD2" w14:paraId="3E18887F" w14:textId="77777777" w:rsidTr="008E7FD2">
        <w:tc>
          <w:tcPr>
            <w:tcW w:w="2737" w:type="dxa"/>
          </w:tcPr>
          <w:p w14:paraId="3282C67F" w14:textId="77777777" w:rsidR="008E7FD2" w:rsidRDefault="008E7FD2" w:rsidP="008E7FD2">
            <w:r>
              <w:t>Página Web</w:t>
            </w:r>
          </w:p>
        </w:tc>
        <w:tc>
          <w:tcPr>
            <w:tcW w:w="2737" w:type="dxa"/>
          </w:tcPr>
          <w:p w14:paraId="5E05B872" w14:textId="77777777" w:rsidR="008E7FD2" w:rsidRDefault="008E7FD2" w:rsidP="008E7FD2">
            <w:r>
              <w:t>Desde</w:t>
            </w:r>
          </w:p>
        </w:tc>
        <w:tc>
          <w:tcPr>
            <w:tcW w:w="2737" w:type="dxa"/>
          </w:tcPr>
          <w:p w14:paraId="1C81E41A" w14:textId="77777777" w:rsidR="008E7FD2" w:rsidRDefault="008E7FD2" w:rsidP="008E7FD2">
            <w:r>
              <w:t>Hasta</w:t>
            </w:r>
          </w:p>
        </w:tc>
      </w:tr>
      <w:tr w:rsidR="008E7FD2" w14:paraId="60CDC729" w14:textId="77777777" w:rsidTr="008E7FD2">
        <w:tc>
          <w:tcPr>
            <w:tcW w:w="2737" w:type="dxa"/>
          </w:tcPr>
          <w:p w14:paraId="4E393BD0" w14:textId="77777777" w:rsidR="008E7FD2" w:rsidRDefault="000F7FB1" w:rsidP="008E7FD2">
            <w:hyperlink r:id="rId18" w:history="1">
              <w:r w:rsidR="008E7FD2" w:rsidRPr="00C51346">
                <w:rPr>
                  <w:rStyle w:val="Hipervnculo"/>
                </w:rPr>
                <w:t>https://unam.edu.ar/</w:t>
              </w:r>
            </w:hyperlink>
          </w:p>
        </w:tc>
        <w:tc>
          <w:tcPr>
            <w:tcW w:w="2737" w:type="dxa"/>
          </w:tcPr>
          <w:p w14:paraId="04B885F0" w14:textId="42D0F066" w:rsidR="008E7FD2" w:rsidRDefault="008E7FD2" w:rsidP="008E7FD2">
            <w:r>
              <w:t>14-06-2022</w:t>
            </w:r>
          </w:p>
        </w:tc>
        <w:tc>
          <w:tcPr>
            <w:tcW w:w="2737" w:type="dxa"/>
          </w:tcPr>
          <w:p w14:paraId="35F706D4" w14:textId="64A34EE2" w:rsidR="008E7FD2" w:rsidRDefault="008E7FD2" w:rsidP="008E7FD2">
            <w:r>
              <w:t>23-11-2023</w:t>
            </w:r>
          </w:p>
        </w:tc>
      </w:tr>
      <w:tr w:rsidR="008E7FD2" w14:paraId="0EE4BA73" w14:textId="77777777" w:rsidTr="008E7FD2">
        <w:tc>
          <w:tcPr>
            <w:tcW w:w="2737" w:type="dxa"/>
          </w:tcPr>
          <w:p w14:paraId="515E490F" w14:textId="77777777" w:rsidR="008E7FD2" w:rsidRDefault="000F7FB1" w:rsidP="008E7FD2">
            <w:hyperlink r:id="rId19" w:history="1">
              <w:r w:rsidR="008E7FD2" w:rsidRPr="00C51346">
                <w:rPr>
                  <w:rStyle w:val="Hipervnculo"/>
                </w:rPr>
                <w:t>https://editorial.unam.edu.ar/</w:t>
              </w:r>
            </w:hyperlink>
            <w:r w:rsidR="008E7FD2">
              <w:t xml:space="preserve">  </w:t>
            </w:r>
          </w:p>
        </w:tc>
        <w:tc>
          <w:tcPr>
            <w:tcW w:w="2737" w:type="dxa"/>
          </w:tcPr>
          <w:p w14:paraId="2925A422" w14:textId="4E1271C6" w:rsidR="008E7FD2" w:rsidRDefault="008E7FD2" w:rsidP="008E7FD2">
            <w:r>
              <w:t>14-06-2022</w:t>
            </w:r>
          </w:p>
        </w:tc>
        <w:tc>
          <w:tcPr>
            <w:tcW w:w="2737" w:type="dxa"/>
          </w:tcPr>
          <w:p w14:paraId="24168478" w14:textId="10C3CE60" w:rsidR="008E7FD2" w:rsidRDefault="008E7FD2" w:rsidP="008E7FD2">
            <w:r>
              <w:t>24-01-2024</w:t>
            </w:r>
          </w:p>
        </w:tc>
      </w:tr>
      <w:tr w:rsidR="008E7FD2" w14:paraId="75E30963" w14:textId="77777777" w:rsidTr="008E7FD2">
        <w:tc>
          <w:tcPr>
            <w:tcW w:w="2737" w:type="dxa"/>
          </w:tcPr>
          <w:p w14:paraId="77D192DC" w14:textId="77777777" w:rsidR="008E7FD2" w:rsidRDefault="000F7FB1" w:rsidP="008E7FD2">
            <w:hyperlink r:id="rId20" w:history="1">
              <w:r w:rsidR="008E7FD2" w:rsidRPr="00C51346">
                <w:rPr>
                  <w:rStyle w:val="Hipervnculo"/>
                </w:rPr>
                <w:t>https://transmedia.unam.edu.ar/</w:t>
              </w:r>
            </w:hyperlink>
          </w:p>
        </w:tc>
        <w:tc>
          <w:tcPr>
            <w:tcW w:w="2737" w:type="dxa"/>
          </w:tcPr>
          <w:p w14:paraId="3DFBEDE5" w14:textId="4D49CA47" w:rsidR="008E7FD2" w:rsidRDefault="008E7FD2" w:rsidP="008E7FD2">
            <w:r>
              <w:t>14-06-2022</w:t>
            </w:r>
          </w:p>
        </w:tc>
        <w:tc>
          <w:tcPr>
            <w:tcW w:w="2737" w:type="dxa"/>
          </w:tcPr>
          <w:p w14:paraId="04E23A4B" w14:textId="22E1F450" w:rsidR="008E7FD2" w:rsidRDefault="008E7FD2" w:rsidP="008E7FD2">
            <w:r>
              <w:t>01-01-2024</w:t>
            </w:r>
          </w:p>
        </w:tc>
      </w:tr>
    </w:tbl>
    <w:p w14:paraId="21EC195F" w14:textId="3822A8E4" w:rsidR="008E7FD2" w:rsidRPr="00033C01" w:rsidRDefault="008E7FD2" w:rsidP="008E7FD2">
      <w:pPr>
        <w:jc w:val="center"/>
      </w:pPr>
      <w:r>
        <w:t xml:space="preserve">Tabla de datos de Google </w:t>
      </w:r>
      <w:proofErr w:type="spellStart"/>
      <w:r>
        <w:t>Analytics</w:t>
      </w:r>
      <w:proofErr w:type="spellEnd"/>
      <w:r>
        <w:t xml:space="preserve"> 4</w:t>
      </w:r>
    </w:p>
    <w:p w14:paraId="05DA3D11" w14:textId="77777777" w:rsidR="008E7FD2" w:rsidRDefault="008E7FD2" w:rsidP="00033C01"/>
    <w:p w14:paraId="13218992" w14:textId="1D0B1511" w:rsidR="005E390E" w:rsidRDefault="005E390E" w:rsidP="00033C01">
      <w:r>
        <w:t xml:space="preserve">Para poder descargar los datos se procedió a conectar Google </w:t>
      </w:r>
      <w:proofErr w:type="spellStart"/>
      <w:r>
        <w:t>Analytics</w:t>
      </w:r>
      <w:proofErr w:type="spellEnd"/>
      <w:r>
        <w:t xml:space="preserve"> como fuente de datos de </w:t>
      </w:r>
      <w:proofErr w:type="spellStart"/>
      <w:r>
        <w:t>Looker</w:t>
      </w:r>
      <w:proofErr w:type="spellEnd"/>
      <w:r>
        <w:t xml:space="preserve"> Studio, de esta manera se </w:t>
      </w:r>
      <w:r w:rsidR="00CA2963">
        <w:t>pueden</w:t>
      </w:r>
      <w:r>
        <w:t xml:space="preserve"> pasar los datos a tablas en </w:t>
      </w:r>
      <w:proofErr w:type="spellStart"/>
      <w:r>
        <w:t>Looker</w:t>
      </w:r>
      <w:proofErr w:type="spellEnd"/>
      <w:r>
        <w:t xml:space="preserve"> Studio y posteriormente descargar los datos en archivos CSV.</w:t>
      </w:r>
    </w:p>
    <w:p w14:paraId="308B7266" w14:textId="77777777" w:rsidR="005E390E" w:rsidRDefault="005E390E" w:rsidP="00033C01"/>
    <w:p w14:paraId="77FCD126" w14:textId="77777777" w:rsidR="005E390E" w:rsidRDefault="005E390E" w:rsidP="00033C01"/>
    <w:p w14:paraId="38F08A7A" w14:textId="77777777" w:rsidR="005E390E" w:rsidRDefault="005E390E" w:rsidP="00033C01"/>
    <w:p w14:paraId="7EFD44E8" w14:textId="77777777" w:rsidR="005E390E" w:rsidRDefault="005E390E" w:rsidP="00033C01"/>
    <w:p w14:paraId="55496946" w14:textId="77777777" w:rsidR="005E390E" w:rsidRDefault="005E390E" w:rsidP="00033C01"/>
    <w:p w14:paraId="7C5878F8" w14:textId="77777777" w:rsidR="005E390E" w:rsidRDefault="005E390E" w:rsidP="00033C01"/>
    <w:p w14:paraId="6925BA6D" w14:textId="77777777" w:rsidR="005E390E" w:rsidRDefault="005E390E" w:rsidP="00033C01"/>
    <w:p w14:paraId="676DDD02" w14:textId="77777777" w:rsidR="005E390E" w:rsidRDefault="005E390E" w:rsidP="00033C01"/>
    <w:p w14:paraId="26FBC2CC" w14:textId="4E296230" w:rsidR="005E390E" w:rsidRDefault="005E390E" w:rsidP="005E390E">
      <w:pPr>
        <w:pStyle w:val="Ttulo3"/>
      </w:pPr>
      <w:bookmarkStart w:id="53" w:name="_Toc159172910"/>
      <w:r>
        <w:lastRenderedPageBreak/>
        <w:t xml:space="preserve">4.3.2 </w:t>
      </w:r>
      <w:r w:rsidRPr="005E390E">
        <w:t>Preparación de los datos</w:t>
      </w:r>
      <w:bookmarkEnd w:id="53"/>
    </w:p>
    <w:p w14:paraId="1A995594" w14:textId="77777777" w:rsidR="005E390E" w:rsidRDefault="005E390E" w:rsidP="00033C01"/>
    <w:p w14:paraId="70B07F08" w14:textId="1E4795D4" w:rsidR="005E390E" w:rsidRDefault="005E390E" w:rsidP="00033C01">
      <w:r>
        <w:t xml:space="preserve">Identificando algunos problemas de calidad de los datos la página web </w:t>
      </w:r>
      <w:hyperlink r:id="rId21" w:history="1">
        <w:r w:rsidRPr="00C51346">
          <w:rPr>
            <w:rStyle w:val="Hipervnculo"/>
          </w:rPr>
          <w:t>https://unam.edu.ar/</w:t>
        </w:r>
      </w:hyperlink>
      <w:r w:rsidRPr="005E390E">
        <w:t xml:space="preserve"> </w:t>
      </w:r>
      <w:r>
        <w:t xml:space="preserve">desde noviembre del año pasado no está capturando el tráfico correctamente en GA4, </w:t>
      </w:r>
      <w:r w:rsidRPr="005E390E">
        <w:rPr>
          <w:highlight w:val="yellow"/>
        </w:rPr>
        <w:t>por lo que se procede a descartar este conjunto de datos</w:t>
      </w:r>
      <w:r>
        <w:t>.</w:t>
      </w:r>
    </w:p>
    <w:p w14:paraId="2C0766EE" w14:textId="77777777" w:rsidR="005E390E" w:rsidRDefault="005E390E" w:rsidP="00033C01"/>
    <w:p w14:paraId="2C56B0E1" w14:textId="0AAEEB1C" w:rsidR="005E390E" w:rsidRDefault="005E390E" w:rsidP="005E390E">
      <w:r>
        <w:t>Lo siguiente que se procedió a</w:t>
      </w:r>
      <w:r w:rsidR="000C4FB4">
        <w:t xml:space="preserve"> realizar, comenzando </w:t>
      </w:r>
      <w:r>
        <w:t xml:space="preserve">por la página web </w:t>
      </w:r>
      <w:hyperlink r:id="rId22" w:history="1">
        <w:r w:rsidRPr="00C51346">
          <w:rPr>
            <w:rStyle w:val="Hipervnculo"/>
          </w:rPr>
          <w:t>https://transmedia.unam.edu.ar/</w:t>
        </w:r>
      </w:hyperlink>
      <w:r w:rsidRPr="005E390E">
        <w:t xml:space="preserve">  </w:t>
      </w:r>
      <w:r w:rsidR="000C4FB4">
        <w:t>se d</w:t>
      </w:r>
      <w:r>
        <w:t>escargar</w:t>
      </w:r>
      <w:r w:rsidR="000C4FB4">
        <w:t>on</w:t>
      </w:r>
      <w:r>
        <w:t xml:space="preserve"> los datos en archivos </w:t>
      </w:r>
      <w:proofErr w:type="spellStart"/>
      <w:r>
        <w:t>csv</w:t>
      </w:r>
      <w:proofErr w:type="spellEnd"/>
      <w:r w:rsidR="000C4FB4">
        <w:t xml:space="preserve"> del </w:t>
      </w:r>
      <w:proofErr w:type="spellStart"/>
      <w:r w:rsidR="000C4FB4">
        <w:t>Looker</w:t>
      </w:r>
      <w:proofErr w:type="spellEnd"/>
      <w:r w:rsidR="000C4FB4">
        <w:t xml:space="preserve"> Studio</w:t>
      </w:r>
      <w:r w:rsidR="00396C45">
        <w:t xml:space="preserve"> de UA</w:t>
      </w:r>
      <w:r>
        <w:t xml:space="preserve">, son 5 archivos CSV que se procede a unificar en un solo </w:t>
      </w:r>
      <w:r w:rsidR="0054508F">
        <w:t xml:space="preserve">archivo </w:t>
      </w:r>
      <w:r w:rsidR="000C4FB4">
        <w:t>a través de código en Python.</w:t>
      </w:r>
    </w:p>
    <w:p w14:paraId="52AA9CD5" w14:textId="77777777" w:rsidR="000C4FB4" w:rsidRDefault="000C4FB4" w:rsidP="005E390E"/>
    <w:p w14:paraId="528F2D19" w14:textId="0818295C" w:rsidR="000C4FB4" w:rsidRDefault="000C4FB4" w:rsidP="000C4FB4">
      <w:r>
        <w:t>Se descargaron los siguientes datos</w:t>
      </w:r>
      <w:r w:rsidR="0028002D">
        <w:t xml:space="preserve"> en 5 archivos CSV</w:t>
      </w:r>
      <w:r>
        <w:t>:</w:t>
      </w:r>
    </w:p>
    <w:p w14:paraId="0375B95D" w14:textId="6328435F" w:rsidR="000C4FB4" w:rsidRDefault="000C4FB4" w:rsidP="000C4FB4">
      <w:pPr>
        <w:pStyle w:val="Prrafodelista"/>
        <w:numPr>
          <w:ilvl w:val="0"/>
          <w:numId w:val="14"/>
        </w:numPr>
      </w:pPr>
      <w:r>
        <w:t>Vistas por Sistemas Operativos</w:t>
      </w:r>
    </w:p>
    <w:p w14:paraId="0F443C2A" w14:textId="5D0143DD" w:rsidR="000C4FB4" w:rsidRDefault="000C4FB4" w:rsidP="000C4FB4">
      <w:pPr>
        <w:pStyle w:val="Prrafodelista"/>
        <w:numPr>
          <w:ilvl w:val="0"/>
          <w:numId w:val="14"/>
        </w:numPr>
      </w:pPr>
      <w:r>
        <w:t xml:space="preserve">Vistas por Agrupación de canales predeterminados </w:t>
      </w:r>
    </w:p>
    <w:p w14:paraId="29C75258" w14:textId="77777777" w:rsidR="0028002D" w:rsidRDefault="0028002D" w:rsidP="0028002D">
      <w:pPr>
        <w:pStyle w:val="Prrafodelista"/>
        <w:numPr>
          <w:ilvl w:val="0"/>
          <w:numId w:val="14"/>
        </w:numPr>
      </w:pPr>
      <w:r w:rsidRPr="0028002D">
        <w:t xml:space="preserve">número de vistas de página </w:t>
      </w:r>
    </w:p>
    <w:p w14:paraId="77A13494" w14:textId="5EAEC4F8" w:rsidR="000C4FB4" w:rsidRDefault="000C4FB4" w:rsidP="0028002D">
      <w:pPr>
        <w:pStyle w:val="Prrafodelista"/>
        <w:numPr>
          <w:ilvl w:val="0"/>
          <w:numId w:val="14"/>
        </w:numPr>
      </w:pPr>
      <w:r>
        <w:t>Usuarios Nuevos</w:t>
      </w:r>
    </w:p>
    <w:p w14:paraId="26AA8D54" w14:textId="01CFBDE6" w:rsidR="000C4FB4" w:rsidRDefault="000C4FB4" w:rsidP="000C4FB4">
      <w:pPr>
        <w:pStyle w:val="Prrafodelista"/>
        <w:numPr>
          <w:ilvl w:val="0"/>
          <w:numId w:val="14"/>
        </w:numPr>
      </w:pPr>
      <w:r>
        <w:t>Usuarios</w:t>
      </w:r>
    </w:p>
    <w:p w14:paraId="4818E7ED" w14:textId="5E3335B3" w:rsidR="000C4FB4" w:rsidRDefault="000C4FB4" w:rsidP="000C4FB4">
      <w:pPr>
        <w:pStyle w:val="Prrafodelista"/>
        <w:numPr>
          <w:ilvl w:val="0"/>
          <w:numId w:val="14"/>
        </w:numPr>
      </w:pPr>
      <w:r>
        <w:t>Numero de Sesiones Por usuario</w:t>
      </w:r>
    </w:p>
    <w:p w14:paraId="335BA770" w14:textId="2B9A8DA4" w:rsidR="000C4FB4" w:rsidRDefault="000C4FB4" w:rsidP="000C4FB4">
      <w:pPr>
        <w:pStyle w:val="Prrafodelista"/>
        <w:numPr>
          <w:ilvl w:val="0"/>
          <w:numId w:val="14"/>
        </w:numPr>
      </w:pPr>
      <w:r>
        <w:t>Sesiones</w:t>
      </w:r>
    </w:p>
    <w:p w14:paraId="633896D5" w14:textId="25CDFFC5" w:rsidR="000C4FB4" w:rsidRDefault="000C4FB4" w:rsidP="000C4FB4">
      <w:pPr>
        <w:pStyle w:val="Prrafodelista"/>
        <w:numPr>
          <w:ilvl w:val="0"/>
          <w:numId w:val="14"/>
        </w:numPr>
      </w:pPr>
      <w:r>
        <w:t>Vistas por Categoría de dispositivo</w:t>
      </w:r>
    </w:p>
    <w:p w14:paraId="6AD9FC09" w14:textId="34103838" w:rsidR="000C4FB4" w:rsidRDefault="000C4FB4" w:rsidP="000C4FB4">
      <w:pPr>
        <w:pStyle w:val="Prrafodelista"/>
        <w:numPr>
          <w:ilvl w:val="0"/>
          <w:numId w:val="14"/>
        </w:numPr>
      </w:pPr>
      <w:r>
        <w:t>Vistas por País</w:t>
      </w:r>
    </w:p>
    <w:p w14:paraId="0F270522" w14:textId="34103838" w:rsidR="000C4FB4" w:rsidRDefault="000C4FB4" w:rsidP="005E390E"/>
    <w:p w14:paraId="626F7EEB" w14:textId="57B21523" w:rsidR="000C4FB4" w:rsidRDefault="000C4FB4" w:rsidP="005E390E">
      <w:r>
        <w:t>Se procedieron a transformar los datos</w:t>
      </w:r>
      <w:r w:rsidR="00CD7FDC">
        <w:t xml:space="preserve"> obtenidos de los archivos CSV de </w:t>
      </w:r>
      <w:proofErr w:type="spellStart"/>
      <w:r w:rsidR="00CD7FDC">
        <w:t>Looker</w:t>
      </w:r>
      <w:proofErr w:type="spellEnd"/>
      <w:r w:rsidR="00CD7FDC">
        <w:t xml:space="preserve"> Studio</w:t>
      </w:r>
      <w:r>
        <w:t xml:space="preserve"> para obtener las columnas del </w:t>
      </w:r>
      <w:proofErr w:type="spellStart"/>
      <w:r>
        <w:t>dataframe</w:t>
      </w:r>
      <w:proofErr w:type="spellEnd"/>
      <w:r w:rsidR="00CD7FDC">
        <w:t>.</w:t>
      </w:r>
    </w:p>
    <w:p w14:paraId="65E1C11F" w14:textId="77777777" w:rsidR="00CD7FDC" w:rsidRDefault="00CD7FDC" w:rsidP="005E390E"/>
    <w:p w14:paraId="3DF323AC" w14:textId="38076DDE" w:rsidR="000C4FB4" w:rsidRDefault="000C4FB4" w:rsidP="005E390E">
      <w:r>
        <w:t>De vistas por sistema operativo salieron las siguientes columnas:</w:t>
      </w:r>
    </w:p>
    <w:p w14:paraId="208F03B0" w14:textId="77777777" w:rsidR="000C4FB4" w:rsidRPr="00CD7FDC" w:rsidRDefault="000C4FB4" w:rsidP="00CD7FDC">
      <w:pPr>
        <w:pStyle w:val="Prrafodelista"/>
        <w:numPr>
          <w:ilvl w:val="0"/>
          <w:numId w:val="14"/>
        </w:numPr>
      </w:pPr>
      <w:r w:rsidRPr="00CD7FDC">
        <w:t>Windows</w:t>
      </w:r>
    </w:p>
    <w:p w14:paraId="143EA1B3" w14:textId="77777777" w:rsidR="000C4FB4" w:rsidRPr="00CD7FDC" w:rsidRDefault="000C4FB4" w:rsidP="00CD7FDC">
      <w:pPr>
        <w:pStyle w:val="Prrafodelista"/>
        <w:numPr>
          <w:ilvl w:val="0"/>
          <w:numId w:val="14"/>
        </w:numPr>
      </w:pPr>
      <w:r w:rsidRPr="00CD7FDC">
        <w:t>Android</w:t>
      </w:r>
    </w:p>
    <w:p w14:paraId="2F87173D" w14:textId="77777777" w:rsidR="000C4FB4" w:rsidRPr="00CD7FDC" w:rsidRDefault="000C4FB4" w:rsidP="00CD7FDC">
      <w:pPr>
        <w:pStyle w:val="Prrafodelista"/>
        <w:numPr>
          <w:ilvl w:val="0"/>
          <w:numId w:val="14"/>
        </w:numPr>
      </w:pPr>
      <w:r w:rsidRPr="00CD7FDC">
        <w:t>Linux</w:t>
      </w:r>
    </w:p>
    <w:p w14:paraId="28CEB547" w14:textId="77777777" w:rsidR="000C4FB4" w:rsidRPr="00CD7FDC" w:rsidRDefault="000C4FB4" w:rsidP="00CD7FDC">
      <w:pPr>
        <w:pStyle w:val="Prrafodelista"/>
        <w:numPr>
          <w:ilvl w:val="0"/>
          <w:numId w:val="14"/>
        </w:numPr>
      </w:pPr>
      <w:r w:rsidRPr="00CD7FDC">
        <w:t>Macintosh</w:t>
      </w:r>
    </w:p>
    <w:p w14:paraId="3B7C03AC" w14:textId="77777777" w:rsidR="000C4FB4" w:rsidRPr="00CD7FDC" w:rsidRDefault="000C4FB4" w:rsidP="00CD7FDC">
      <w:pPr>
        <w:pStyle w:val="Prrafodelista"/>
        <w:numPr>
          <w:ilvl w:val="0"/>
          <w:numId w:val="14"/>
        </w:numPr>
      </w:pPr>
      <w:r w:rsidRPr="00CD7FDC">
        <w:t>Sistema operativo (</w:t>
      </w:r>
      <w:proofErr w:type="spellStart"/>
      <w:r w:rsidRPr="00CD7FDC">
        <w:t>not</w:t>
      </w:r>
      <w:proofErr w:type="spellEnd"/>
      <w:r w:rsidRPr="00CD7FDC">
        <w:t xml:space="preserve"> set)</w:t>
      </w:r>
    </w:p>
    <w:p w14:paraId="3AC4FBC3" w14:textId="77777777" w:rsidR="000C4FB4" w:rsidRPr="00CD7FDC" w:rsidRDefault="000C4FB4" w:rsidP="00CD7FDC">
      <w:pPr>
        <w:pStyle w:val="Prrafodelista"/>
        <w:numPr>
          <w:ilvl w:val="0"/>
          <w:numId w:val="14"/>
        </w:numPr>
      </w:pPr>
      <w:r w:rsidRPr="00CD7FDC">
        <w:t>iOS</w:t>
      </w:r>
    </w:p>
    <w:p w14:paraId="5B1F8194" w14:textId="77777777" w:rsidR="000C4FB4" w:rsidRPr="00CD7FDC" w:rsidRDefault="000C4FB4" w:rsidP="00CD7FDC">
      <w:pPr>
        <w:pStyle w:val="Prrafodelista"/>
        <w:numPr>
          <w:ilvl w:val="0"/>
          <w:numId w:val="14"/>
        </w:numPr>
      </w:pPr>
      <w:r w:rsidRPr="00CD7FDC">
        <w:t xml:space="preserve">Windows </w:t>
      </w:r>
      <w:proofErr w:type="spellStart"/>
      <w:r w:rsidRPr="00CD7FDC">
        <w:t>Phone</w:t>
      </w:r>
      <w:proofErr w:type="spellEnd"/>
    </w:p>
    <w:p w14:paraId="52E1B77C" w14:textId="77777777" w:rsidR="000C4FB4" w:rsidRPr="00CD7FDC" w:rsidRDefault="000C4FB4" w:rsidP="00CD7FDC">
      <w:pPr>
        <w:pStyle w:val="Prrafodelista"/>
        <w:numPr>
          <w:ilvl w:val="0"/>
          <w:numId w:val="14"/>
        </w:numPr>
      </w:pPr>
      <w:r w:rsidRPr="00CD7FDC">
        <w:t>Chrome OS</w:t>
      </w:r>
    </w:p>
    <w:p w14:paraId="76A9B6EB" w14:textId="77777777" w:rsidR="000C4FB4" w:rsidRPr="00CD7FDC" w:rsidRDefault="000C4FB4" w:rsidP="00CD7FDC">
      <w:pPr>
        <w:pStyle w:val="Prrafodelista"/>
        <w:numPr>
          <w:ilvl w:val="0"/>
          <w:numId w:val="14"/>
        </w:numPr>
      </w:pPr>
      <w:proofErr w:type="spellStart"/>
      <w:r w:rsidRPr="00CD7FDC">
        <w:t>Tizen</w:t>
      </w:r>
      <w:proofErr w:type="spellEnd"/>
    </w:p>
    <w:p w14:paraId="7F0CD075" w14:textId="77777777" w:rsidR="000C4FB4" w:rsidRPr="00CD7FDC" w:rsidRDefault="000C4FB4" w:rsidP="00CD7FDC">
      <w:pPr>
        <w:pStyle w:val="Prrafodelista"/>
        <w:numPr>
          <w:ilvl w:val="0"/>
          <w:numId w:val="14"/>
        </w:numPr>
      </w:pPr>
      <w:r w:rsidRPr="00CD7FDC">
        <w:t>Sistema operativo promedio</w:t>
      </w:r>
    </w:p>
    <w:p w14:paraId="3C1DA679" w14:textId="46015FB3" w:rsidR="000C4FB4" w:rsidRPr="00CD7FDC" w:rsidRDefault="000C4FB4" w:rsidP="00CD7FDC">
      <w:pPr>
        <w:pStyle w:val="Prrafodelista"/>
        <w:numPr>
          <w:ilvl w:val="0"/>
          <w:numId w:val="14"/>
        </w:numPr>
      </w:pPr>
      <w:r w:rsidRPr="00CD7FDC">
        <w:t xml:space="preserve">Sistema operativo </w:t>
      </w:r>
      <w:proofErr w:type="spellStart"/>
      <w:r w:rsidRPr="00CD7FDC">
        <w:t>std</w:t>
      </w:r>
      <w:proofErr w:type="spellEnd"/>
    </w:p>
    <w:p w14:paraId="3DC136E9" w14:textId="77777777" w:rsidR="000C4FB4" w:rsidRPr="000C4FB4" w:rsidRDefault="000C4FB4" w:rsidP="000C4FB4">
      <w:pPr>
        <w:pStyle w:val="Prrafodelista"/>
        <w:rPr>
          <w:rFonts w:ascii="Courier New" w:hAnsi="Courier New" w:cs="Courier New"/>
          <w:color w:val="212121"/>
          <w:sz w:val="21"/>
          <w:szCs w:val="21"/>
          <w:shd w:val="clear" w:color="auto" w:fill="FFFFFF"/>
          <w:lang w:val="en-US"/>
        </w:rPr>
      </w:pPr>
    </w:p>
    <w:p w14:paraId="19965A00" w14:textId="38D5FC7F" w:rsidR="000C4FB4" w:rsidRDefault="00396C45" w:rsidP="005E390E">
      <w:r>
        <w:t xml:space="preserve">Siendo </w:t>
      </w:r>
      <w:r w:rsidRPr="00396C45">
        <w:t>Sistema operativo (</w:t>
      </w:r>
      <w:proofErr w:type="spellStart"/>
      <w:r w:rsidRPr="00396C45">
        <w:t>not</w:t>
      </w:r>
      <w:proofErr w:type="spellEnd"/>
      <w:r w:rsidRPr="00396C45">
        <w:t xml:space="preserve"> set)</w:t>
      </w:r>
      <w:r>
        <w:t xml:space="preserve"> donde se registran las vistas los sistemas operativos que UA no pudo detectar, </w:t>
      </w:r>
      <w:r w:rsidRPr="00396C45">
        <w:t>Sistema operativo promedio</w:t>
      </w:r>
      <w:r>
        <w:t xml:space="preserve"> el promedio de las otras columnas de sistemas operativos, </w:t>
      </w:r>
      <w:r w:rsidRPr="00396C45">
        <w:t xml:space="preserve">Sistema operativo </w:t>
      </w:r>
      <w:proofErr w:type="spellStart"/>
      <w:r w:rsidRPr="00396C45">
        <w:t>std</w:t>
      </w:r>
      <w:proofErr w:type="spellEnd"/>
      <w:r>
        <w:t xml:space="preserve"> el </w:t>
      </w:r>
      <w:proofErr w:type="spellStart"/>
      <w:r>
        <w:t>desvio</w:t>
      </w:r>
      <w:proofErr w:type="spellEnd"/>
      <w:r>
        <w:t xml:space="preserve"> estándar del promedio y el resto son vistas de sistemas operativos conocidos, por ejemplo la columna Windows tendrá en cada fila datos de las vistas de los usuarios que accedieron a la página web a través de un dispositivo cuyo sistema operativo es Windows.</w:t>
      </w:r>
    </w:p>
    <w:p w14:paraId="044462D1" w14:textId="5CC76D92" w:rsidR="00396C45" w:rsidRDefault="00396C45">
      <w:pPr>
        <w:spacing w:after="160" w:line="259" w:lineRule="auto"/>
      </w:pPr>
      <w:r>
        <w:br w:type="page"/>
      </w:r>
    </w:p>
    <w:p w14:paraId="53120345" w14:textId="102E56DF" w:rsidR="00396C45" w:rsidRDefault="00396C45" w:rsidP="00396C45">
      <w:r>
        <w:lastRenderedPageBreak/>
        <w:t xml:space="preserve">De vistas por </w:t>
      </w:r>
      <w:r w:rsidRPr="00396C45">
        <w:t>Agrupación de canales predeterminados</w:t>
      </w:r>
      <w:r>
        <w:t xml:space="preserve"> salieron las siguientes columnas:</w:t>
      </w:r>
    </w:p>
    <w:p w14:paraId="069DC318" w14:textId="77777777" w:rsidR="00396C45" w:rsidRDefault="00396C45" w:rsidP="00396C45"/>
    <w:p w14:paraId="2281E367" w14:textId="77777777" w:rsidR="00396C45" w:rsidRPr="00396C45" w:rsidRDefault="00396C45" w:rsidP="00396C45">
      <w:pPr>
        <w:pStyle w:val="Prrafodelista"/>
        <w:numPr>
          <w:ilvl w:val="0"/>
          <w:numId w:val="17"/>
        </w:numPr>
        <w:rPr>
          <w:lang w:val="en-US"/>
        </w:rPr>
      </w:pPr>
      <w:r w:rsidRPr="00396C45">
        <w:rPr>
          <w:lang w:val="en-US"/>
        </w:rPr>
        <w:t>Organic Search</w:t>
      </w:r>
    </w:p>
    <w:p w14:paraId="65C3533F" w14:textId="77777777" w:rsidR="00396C45" w:rsidRPr="00396C45" w:rsidRDefault="00396C45" w:rsidP="00396C45">
      <w:pPr>
        <w:pStyle w:val="Prrafodelista"/>
        <w:numPr>
          <w:ilvl w:val="0"/>
          <w:numId w:val="17"/>
        </w:numPr>
        <w:rPr>
          <w:lang w:val="en-US"/>
        </w:rPr>
      </w:pPr>
      <w:r w:rsidRPr="00396C45">
        <w:rPr>
          <w:lang w:val="en-US"/>
        </w:rPr>
        <w:t>Social</w:t>
      </w:r>
    </w:p>
    <w:p w14:paraId="4563F903" w14:textId="77777777" w:rsidR="00396C45" w:rsidRPr="00396C45" w:rsidRDefault="00396C45" w:rsidP="00396C45">
      <w:pPr>
        <w:pStyle w:val="Prrafodelista"/>
        <w:numPr>
          <w:ilvl w:val="0"/>
          <w:numId w:val="17"/>
        </w:numPr>
        <w:rPr>
          <w:lang w:val="en-US"/>
        </w:rPr>
      </w:pPr>
      <w:r w:rsidRPr="00396C45">
        <w:rPr>
          <w:lang w:val="en-US"/>
        </w:rPr>
        <w:t>Direct</w:t>
      </w:r>
    </w:p>
    <w:p w14:paraId="4051D521" w14:textId="77777777" w:rsidR="00396C45" w:rsidRPr="00396C45" w:rsidRDefault="00396C45" w:rsidP="00396C45">
      <w:pPr>
        <w:pStyle w:val="Prrafodelista"/>
        <w:numPr>
          <w:ilvl w:val="0"/>
          <w:numId w:val="17"/>
        </w:numPr>
      </w:pPr>
      <w:proofErr w:type="spellStart"/>
      <w:r w:rsidRPr="00396C45">
        <w:t>Referral</w:t>
      </w:r>
      <w:proofErr w:type="spellEnd"/>
    </w:p>
    <w:p w14:paraId="2324EB47" w14:textId="77777777" w:rsidR="00396C45" w:rsidRDefault="00396C45" w:rsidP="00396C45">
      <w:pPr>
        <w:pStyle w:val="Prrafodelista"/>
        <w:numPr>
          <w:ilvl w:val="0"/>
          <w:numId w:val="17"/>
        </w:numPr>
      </w:pPr>
      <w:r>
        <w:t>Agrupación de canales predeterminada promedio</w:t>
      </w:r>
    </w:p>
    <w:p w14:paraId="6D522045" w14:textId="19C9DB2F" w:rsidR="00396C45" w:rsidRDefault="00396C45" w:rsidP="00396C45">
      <w:pPr>
        <w:pStyle w:val="Prrafodelista"/>
        <w:numPr>
          <w:ilvl w:val="0"/>
          <w:numId w:val="17"/>
        </w:numPr>
      </w:pPr>
      <w:r>
        <w:t xml:space="preserve">Agrupación de canales predeterminada </w:t>
      </w:r>
      <w:proofErr w:type="spellStart"/>
      <w:r>
        <w:t>std</w:t>
      </w:r>
      <w:proofErr w:type="spellEnd"/>
    </w:p>
    <w:p w14:paraId="4E8F94C3" w14:textId="77777777" w:rsidR="00396C45" w:rsidRDefault="00396C45" w:rsidP="005E390E"/>
    <w:p w14:paraId="60257A78" w14:textId="35AE68C4" w:rsidR="00CD7FDC" w:rsidRDefault="00396C45" w:rsidP="00CD7FDC">
      <w:r w:rsidRPr="00396C45">
        <w:t xml:space="preserve">Donde </w:t>
      </w:r>
      <w:proofErr w:type="spellStart"/>
      <w:r w:rsidRPr="00396C45">
        <w:t>Organic</w:t>
      </w:r>
      <w:proofErr w:type="spellEnd"/>
      <w:r w:rsidRPr="00396C45">
        <w:t xml:space="preserve"> </w:t>
      </w:r>
      <w:proofErr w:type="spellStart"/>
      <w:r w:rsidRPr="00396C45">
        <w:t>Search</w:t>
      </w:r>
      <w:proofErr w:type="spellEnd"/>
      <w:r w:rsidRPr="00396C45">
        <w:t xml:space="preserve">, Social, </w:t>
      </w:r>
      <w:proofErr w:type="spellStart"/>
      <w:r w:rsidRPr="00396C45">
        <w:t>Direct</w:t>
      </w:r>
      <w:proofErr w:type="spellEnd"/>
      <w:r w:rsidRPr="00396C45">
        <w:t xml:space="preserve"> y </w:t>
      </w:r>
      <w:proofErr w:type="spellStart"/>
      <w:r w:rsidRPr="00396C45">
        <w:t>Referral</w:t>
      </w:r>
      <w:proofErr w:type="spellEnd"/>
      <w:r w:rsidRPr="00396C45">
        <w:t xml:space="preserve"> son los canales predeterminados, </w:t>
      </w:r>
      <w:r>
        <w:t>es decir</w:t>
      </w:r>
      <w:r w:rsidR="00CD7FDC">
        <w:t>,</w:t>
      </w:r>
      <w:r>
        <w:t xml:space="preserve"> las fuentes de tráficos más comunes</w:t>
      </w:r>
      <w:r w:rsidR="00CD7FDC">
        <w:fldChar w:fldCharType="begin" w:fldLock="1"/>
      </w:r>
      <w:r w:rsidR="007974A2">
        <w:instrText>ADDIN CSL_CITATION {"citationItems":[{"id":"ITEM-1","itemData":{"URL":"https://support.google.com/analytics/answer/6010097","accessed":{"date-parts":[["2024","2","7"]]},"id":"ITEM-1","issued":{"date-parts":[["0"]]},"title":"[UA] Información sobre las agrupaciones de canales","type":"webpage"},"uris":["http://www.mendeley.com/documents/?uuid=151fc5bc-149e-4ef7-b9a0-b51885220a14"]}],"mendeley":{"formattedCitation":"[35]","plainTextFormattedCitation":"[35]","previouslyFormattedCitation":"[35]"},"properties":{"noteIndex":0},"schema":"https://github.com/citation-style-language/schema/raw/master/csl-citation.json"}</w:instrText>
      </w:r>
      <w:r w:rsidR="00CD7FDC">
        <w:fldChar w:fldCharType="separate"/>
      </w:r>
      <w:r w:rsidR="006B134D" w:rsidRPr="006B134D">
        <w:rPr>
          <w:noProof/>
        </w:rPr>
        <w:t>[35]</w:t>
      </w:r>
      <w:r w:rsidR="00CD7FDC">
        <w:fldChar w:fldCharType="end"/>
      </w:r>
      <w:r w:rsidR="00CD7FDC">
        <w:t xml:space="preserve">, </w:t>
      </w:r>
      <w:r w:rsidR="00CD7FDC" w:rsidRPr="00CD7FDC">
        <w:t>Agrupación de canales predeterminada promedio</w:t>
      </w:r>
      <w:r w:rsidR="00CD7FDC">
        <w:t xml:space="preserve"> es el promedio de los canales predeterminados, y Agrupación de canales predeterminada </w:t>
      </w:r>
      <w:proofErr w:type="spellStart"/>
      <w:r w:rsidR="00CD7FDC">
        <w:t>std</w:t>
      </w:r>
      <w:proofErr w:type="spellEnd"/>
      <w:r w:rsidR="00CD7FDC">
        <w:t xml:space="preserve"> es el desvío estándar.</w:t>
      </w:r>
    </w:p>
    <w:p w14:paraId="20BAA133" w14:textId="77777777" w:rsidR="00CD7FDC" w:rsidRDefault="00CD7FDC" w:rsidP="00CD7FDC"/>
    <w:p w14:paraId="1A6DA3EC" w14:textId="7B364AAE" w:rsidR="00CD7FDC" w:rsidRDefault="00CD7FDC" w:rsidP="00CD7FDC">
      <w:r>
        <w:t>De vistas por Categoría de dispositivo</w:t>
      </w:r>
      <w:r w:rsidRPr="00CD7FDC">
        <w:t xml:space="preserve"> </w:t>
      </w:r>
      <w:r>
        <w:t>salieron las siguientes columnas:</w:t>
      </w:r>
    </w:p>
    <w:p w14:paraId="5F91BC06" w14:textId="7F5FD343" w:rsidR="00CD7FDC" w:rsidRDefault="00CD7FDC" w:rsidP="00CD7FDC">
      <w:pPr>
        <w:pStyle w:val="Prrafodelista"/>
        <w:numPr>
          <w:ilvl w:val="0"/>
          <w:numId w:val="17"/>
        </w:numPr>
        <w:rPr>
          <w:lang w:val="en-US"/>
        </w:rPr>
      </w:pPr>
      <w:r>
        <w:rPr>
          <w:lang w:val="en-US"/>
        </w:rPr>
        <w:t>Mobile</w:t>
      </w:r>
    </w:p>
    <w:p w14:paraId="39704A65" w14:textId="4126D76C" w:rsidR="00CD7FDC" w:rsidRDefault="00CD7FDC" w:rsidP="00CD7FDC">
      <w:pPr>
        <w:pStyle w:val="Prrafodelista"/>
        <w:numPr>
          <w:ilvl w:val="0"/>
          <w:numId w:val="17"/>
        </w:numPr>
        <w:rPr>
          <w:lang w:val="en-US"/>
        </w:rPr>
      </w:pPr>
      <w:r>
        <w:rPr>
          <w:lang w:val="en-US"/>
        </w:rPr>
        <w:t>Desktop</w:t>
      </w:r>
    </w:p>
    <w:p w14:paraId="097809BA" w14:textId="6A80FB66" w:rsidR="00CD7FDC" w:rsidRPr="00CD7FDC" w:rsidRDefault="00CD7FDC" w:rsidP="00CD7FDC">
      <w:pPr>
        <w:pStyle w:val="Prrafodelista"/>
        <w:numPr>
          <w:ilvl w:val="0"/>
          <w:numId w:val="17"/>
        </w:numPr>
        <w:rPr>
          <w:lang w:val="en-US"/>
        </w:rPr>
      </w:pPr>
      <w:r>
        <w:rPr>
          <w:lang w:val="en-US"/>
        </w:rPr>
        <w:t>Tablet</w:t>
      </w:r>
    </w:p>
    <w:p w14:paraId="0D02A79B" w14:textId="77777777" w:rsidR="00CD7FDC" w:rsidRDefault="00CD7FDC" w:rsidP="00CD7FDC">
      <w:pPr>
        <w:pStyle w:val="Prrafodelista"/>
        <w:numPr>
          <w:ilvl w:val="0"/>
          <w:numId w:val="17"/>
        </w:numPr>
      </w:pPr>
      <w:r w:rsidRPr="00CD7FDC">
        <w:t>Categ</w:t>
      </w:r>
      <w:r>
        <w:t>oría de dispositivo promedio</w:t>
      </w:r>
    </w:p>
    <w:p w14:paraId="6CDBED05" w14:textId="2EC43598" w:rsidR="00CD7FDC" w:rsidRDefault="00CD7FDC" w:rsidP="00CD7FDC">
      <w:pPr>
        <w:pStyle w:val="Prrafodelista"/>
        <w:numPr>
          <w:ilvl w:val="0"/>
          <w:numId w:val="17"/>
        </w:numPr>
      </w:pPr>
      <w:r>
        <w:t xml:space="preserve">Categoría de dispositivo </w:t>
      </w:r>
      <w:proofErr w:type="spellStart"/>
      <w:r>
        <w:t>std</w:t>
      </w:r>
      <w:proofErr w:type="spellEnd"/>
    </w:p>
    <w:p w14:paraId="5A861FA0" w14:textId="77777777" w:rsidR="00CD7FDC" w:rsidRDefault="00CD7FDC" w:rsidP="00CD7FDC">
      <w:pPr>
        <w:pStyle w:val="Prrafodelista"/>
      </w:pPr>
    </w:p>
    <w:p w14:paraId="6F08C79C" w14:textId="5F30C085" w:rsidR="00B84D89" w:rsidRDefault="00CD7FDC" w:rsidP="00B84D89">
      <w:r>
        <w:t xml:space="preserve">Donde </w:t>
      </w:r>
      <w:r w:rsidRPr="00CD7FDC">
        <w:t>Mobile</w:t>
      </w:r>
      <w:r>
        <w:t>,</w:t>
      </w:r>
      <w:r w:rsidRPr="00CD7FDC">
        <w:t xml:space="preserve"> Desktop</w:t>
      </w:r>
      <w:r>
        <w:t>,</w:t>
      </w:r>
      <w:r w:rsidRPr="00CD7FDC">
        <w:t xml:space="preserve"> Tablet</w:t>
      </w:r>
      <w:r>
        <w:t xml:space="preserve"> </w:t>
      </w:r>
      <w:r w:rsidR="00B84D89">
        <w:t xml:space="preserve">son la </w:t>
      </w:r>
      <w:r w:rsidR="00B84D89" w:rsidRPr="00B84D89">
        <w:t>Categoría de dispositivo</w:t>
      </w:r>
      <w:r w:rsidR="00B84D89">
        <w:t>, es decir, el tipo de dispositivo que tenía el usuario cuando se registró la visita en la página web</w:t>
      </w:r>
      <w:r w:rsidR="00B84D89">
        <w:fldChar w:fldCharType="begin" w:fldLock="1"/>
      </w:r>
      <w:r w:rsidR="007974A2">
        <w:instrText>ADDIN CSL_CITATION {"citationItems":[{"id":"ITEM-1","itemData":{"URL":"https://support.google.com/analytics/answer/12980150","accessed":{"date-parts":[["2023","2","7"]]},"id":"ITEM-1","issued":{"date-parts":[["0"]]},"title":"[GA4] Informe \"Detalles de la tecnología\"","type":"webpage"},"uris":["http://www.mendeley.com/documents/?uuid=d4a1ede2-47e6-4ddb-af8f-d12cc768859d"]}],"mendeley":{"formattedCitation":"[36]","plainTextFormattedCitation":"[36]","previouslyFormattedCitation":"[36]"},"properties":{"noteIndex":0},"schema":"https://github.com/citation-style-language/schema/raw/master/csl-citation.json"}</w:instrText>
      </w:r>
      <w:r w:rsidR="00B84D89">
        <w:fldChar w:fldCharType="separate"/>
      </w:r>
      <w:r w:rsidR="006B134D" w:rsidRPr="006B134D">
        <w:rPr>
          <w:noProof/>
        </w:rPr>
        <w:t>[36]</w:t>
      </w:r>
      <w:r w:rsidR="00B84D89">
        <w:fldChar w:fldCharType="end"/>
      </w:r>
      <w:r w:rsidR="00B84D89">
        <w:t xml:space="preserve">, además </w:t>
      </w:r>
      <w:r w:rsidR="00B84D89" w:rsidRPr="00B84D89">
        <w:t>Categoría de dispositivo promedio</w:t>
      </w:r>
      <w:r w:rsidR="00B84D89">
        <w:t xml:space="preserve"> es el promedio de vistas y Categoría de dispositivo </w:t>
      </w:r>
      <w:proofErr w:type="spellStart"/>
      <w:r w:rsidR="00B84D89">
        <w:t>std</w:t>
      </w:r>
      <w:proofErr w:type="spellEnd"/>
      <w:r w:rsidR="00B84D89">
        <w:t xml:space="preserve"> es el desvió estándar.</w:t>
      </w:r>
    </w:p>
    <w:p w14:paraId="66782E0A" w14:textId="7A82BA51" w:rsidR="00CD7FDC" w:rsidRPr="00CD7FDC" w:rsidRDefault="00CD7FDC" w:rsidP="00CD7FDC"/>
    <w:p w14:paraId="20656642" w14:textId="7E3F37F0" w:rsidR="008E7FD2" w:rsidRDefault="00A31F16" w:rsidP="00033C01">
      <w:r>
        <w:t>Las siguientes son tal cual del CSV no se necesitó mayor trabajo de transformación:</w:t>
      </w:r>
    </w:p>
    <w:p w14:paraId="0FE08B67" w14:textId="77777777" w:rsidR="0028002D" w:rsidRDefault="0028002D" w:rsidP="0028002D">
      <w:pPr>
        <w:pStyle w:val="Prrafodelista"/>
        <w:numPr>
          <w:ilvl w:val="0"/>
          <w:numId w:val="14"/>
        </w:numPr>
      </w:pPr>
      <w:r w:rsidRPr="0028002D">
        <w:t xml:space="preserve">número de vistas de página </w:t>
      </w:r>
    </w:p>
    <w:p w14:paraId="4FDD02FA" w14:textId="3450A9E9" w:rsidR="00A31F16" w:rsidRDefault="00A31F16" w:rsidP="0028002D">
      <w:pPr>
        <w:pStyle w:val="Prrafodelista"/>
        <w:numPr>
          <w:ilvl w:val="0"/>
          <w:numId w:val="14"/>
        </w:numPr>
      </w:pPr>
      <w:r>
        <w:t>Usuarios Nuevos</w:t>
      </w:r>
    </w:p>
    <w:p w14:paraId="6CC808C9" w14:textId="77777777" w:rsidR="00A31F16" w:rsidRDefault="00A31F16" w:rsidP="00A31F16">
      <w:pPr>
        <w:pStyle w:val="Prrafodelista"/>
        <w:numPr>
          <w:ilvl w:val="0"/>
          <w:numId w:val="14"/>
        </w:numPr>
      </w:pPr>
      <w:r>
        <w:t>Usuarios</w:t>
      </w:r>
    </w:p>
    <w:p w14:paraId="5105EA4C" w14:textId="77777777" w:rsidR="00A31F16" w:rsidRDefault="00A31F16" w:rsidP="00A31F16">
      <w:pPr>
        <w:pStyle w:val="Prrafodelista"/>
        <w:numPr>
          <w:ilvl w:val="0"/>
          <w:numId w:val="14"/>
        </w:numPr>
      </w:pPr>
      <w:r>
        <w:t>Numero de Sesiones Por usuario</w:t>
      </w:r>
    </w:p>
    <w:p w14:paraId="6AFA595F" w14:textId="77777777" w:rsidR="00A31F16" w:rsidRDefault="00A31F16" w:rsidP="00A31F16">
      <w:pPr>
        <w:pStyle w:val="Prrafodelista"/>
        <w:numPr>
          <w:ilvl w:val="0"/>
          <w:numId w:val="14"/>
        </w:numPr>
      </w:pPr>
      <w:r>
        <w:t>Sesiones</w:t>
      </w:r>
    </w:p>
    <w:p w14:paraId="1211A055" w14:textId="77777777" w:rsidR="00A31F16" w:rsidRDefault="00A31F16" w:rsidP="00033C01"/>
    <w:p w14:paraId="214383B4" w14:textId="15C9ACB2" w:rsidR="00A31F16" w:rsidRPr="00396C45" w:rsidRDefault="00A31F16" w:rsidP="00033C01">
      <w:r>
        <w:t xml:space="preserve">Es decir una columna de </w:t>
      </w:r>
      <w:r w:rsidRPr="00A31F16">
        <w:t>Usuarios Nuevos</w:t>
      </w:r>
      <w:r>
        <w:t xml:space="preserve"> del CSV se pasó al </w:t>
      </w:r>
      <w:proofErr w:type="spellStart"/>
      <w:r>
        <w:t>dataframe</w:t>
      </w:r>
      <w:proofErr w:type="spellEnd"/>
      <w:r>
        <w:t xml:space="preserve"> como una columna de </w:t>
      </w:r>
      <w:r w:rsidRPr="00A31F16">
        <w:t>Usuarios Nuevos</w:t>
      </w:r>
      <w:r>
        <w:t xml:space="preserve"> sin mayor </w:t>
      </w:r>
      <w:proofErr w:type="spellStart"/>
      <w:r>
        <w:t>preprocesado</w:t>
      </w:r>
      <w:proofErr w:type="spellEnd"/>
      <w:r>
        <w:t>.</w:t>
      </w:r>
    </w:p>
    <w:p w14:paraId="0EB1CF17" w14:textId="77777777" w:rsidR="00033C01" w:rsidRDefault="00033C01" w:rsidP="00033C01"/>
    <w:p w14:paraId="116D6E77" w14:textId="00AF1557" w:rsidR="0028002D" w:rsidRDefault="0028002D" w:rsidP="00033C01">
      <w:r>
        <w:t>De vistas por País se procedió a dividir en 2 columnas, las vistas que son de Argentina y las que son de otros países.</w:t>
      </w:r>
    </w:p>
    <w:p w14:paraId="2E33835A" w14:textId="77777777" w:rsidR="0028002D" w:rsidRPr="00396C45" w:rsidRDefault="0028002D" w:rsidP="00033C01"/>
    <w:p w14:paraId="061C97A1" w14:textId="0478EDC1" w:rsidR="00605890" w:rsidRDefault="00605890" w:rsidP="00033C01">
      <w:pPr>
        <w:rPr>
          <w:rFonts w:eastAsiaTheme="majorEastAsia"/>
        </w:rPr>
      </w:pPr>
      <w:r>
        <w:rPr>
          <w:rFonts w:eastAsiaTheme="majorEastAsia"/>
        </w:rPr>
        <w:t xml:space="preserve">Luego, se procedió a confirmar la existencia de </w:t>
      </w:r>
      <w:proofErr w:type="spellStart"/>
      <w:r>
        <w:rPr>
          <w:rFonts w:eastAsiaTheme="majorEastAsia"/>
        </w:rPr>
        <w:t>NaN</w:t>
      </w:r>
      <w:proofErr w:type="spellEnd"/>
      <w:r>
        <w:rPr>
          <w:rFonts w:eastAsiaTheme="majorEastAsia"/>
        </w:rPr>
        <w:t xml:space="preserve"> (</w:t>
      </w:r>
      <w:proofErr w:type="spellStart"/>
      <w:r>
        <w:rPr>
          <w:rFonts w:eastAsiaTheme="majorEastAsia"/>
        </w:rPr>
        <w:t>Not</w:t>
      </w:r>
      <w:proofErr w:type="spellEnd"/>
      <w:r>
        <w:rPr>
          <w:rFonts w:eastAsiaTheme="majorEastAsia"/>
        </w:rPr>
        <w:t xml:space="preserve"> </w:t>
      </w:r>
      <w:proofErr w:type="spellStart"/>
      <w:r>
        <w:rPr>
          <w:rFonts w:eastAsiaTheme="majorEastAsia"/>
        </w:rPr>
        <w:t>an</w:t>
      </w:r>
      <w:proofErr w:type="spellEnd"/>
      <w:r>
        <w:rPr>
          <w:rFonts w:eastAsiaTheme="majorEastAsia"/>
        </w:rPr>
        <w:t xml:space="preserve"> </w:t>
      </w:r>
      <w:proofErr w:type="spellStart"/>
      <w:r>
        <w:rPr>
          <w:rFonts w:eastAsiaTheme="majorEastAsia"/>
        </w:rPr>
        <w:t>number</w:t>
      </w:r>
      <w:proofErr w:type="spellEnd"/>
      <w:r>
        <w:rPr>
          <w:rFonts w:eastAsiaTheme="majorEastAsia"/>
        </w:rPr>
        <w:t xml:space="preserve">), y eliminar las filas que posean </w:t>
      </w:r>
      <w:proofErr w:type="spellStart"/>
      <w:r>
        <w:rPr>
          <w:rFonts w:eastAsiaTheme="majorEastAsia"/>
        </w:rPr>
        <w:t>NaNs</w:t>
      </w:r>
      <w:proofErr w:type="gramStart"/>
      <w:r>
        <w:rPr>
          <w:rFonts w:eastAsiaTheme="majorEastAsia"/>
        </w:rPr>
        <w:t>,El</w:t>
      </w:r>
      <w:proofErr w:type="spellEnd"/>
      <w:proofErr w:type="gramEnd"/>
      <w:r>
        <w:rPr>
          <w:rFonts w:eastAsiaTheme="majorEastAsia"/>
        </w:rPr>
        <w:t xml:space="preserve"> siguiente paso en el </w:t>
      </w:r>
      <w:proofErr w:type="spellStart"/>
      <w:r>
        <w:rPr>
          <w:rFonts w:eastAsiaTheme="majorEastAsia"/>
        </w:rPr>
        <w:t>preprocesado</w:t>
      </w:r>
      <w:proofErr w:type="spellEnd"/>
      <w:r>
        <w:rPr>
          <w:rFonts w:eastAsiaTheme="majorEastAsia"/>
        </w:rPr>
        <w:t xml:space="preserve"> fue agregar la columna mes, la cual número </w:t>
      </w:r>
      <w:r w:rsidRPr="00605890">
        <w:rPr>
          <w:rFonts w:eastAsiaTheme="majorEastAsia"/>
          <w:highlight w:val="yellow"/>
        </w:rPr>
        <w:t>del mes,</w:t>
      </w:r>
      <w:r>
        <w:rPr>
          <w:rFonts w:eastAsiaTheme="majorEastAsia"/>
        </w:rPr>
        <w:t xml:space="preserve"> luego las columnas de correlación anual </w:t>
      </w:r>
      <w:r w:rsidR="003A7036">
        <w:rPr>
          <w:rFonts w:eastAsiaTheme="majorEastAsia"/>
        </w:rPr>
        <w:t xml:space="preserve">que es el promedio de vistas por año </w:t>
      </w:r>
      <w:r>
        <w:rPr>
          <w:rFonts w:eastAsiaTheme="majorEastAsia"/>
        </w:rPr>
        <w:t xml:space="preserve">y </w:t>
      </w:r>
      <w:r w:rsidR="003A7036">
        <w:rPr>
          <w:rFonts w:eastAsiaTheme="majorEastAsia"/>
        </w:rPr>
        <w:t>trimestral</w:t>
      </w:r>
      <w:r>
        <w:rPr>
          <w:rFonts w:eastAsiaTheme="majorEastAsia"/>
        </w:rPr>
        <w:t xml:space="preserve"> que básicamente son </w:t>
      </w:r>
      <w:r w:rsidR="003A7036">
        <w:rPr>
          <w:rFonts w:eastAsiaTheme="majorEastAsia"/>
        </w:rPr>
        <w:t>el promedio de vistas por trimestre.</w:t>
      </w:r>
    </w:p>
    <w:p w14:paraId="2E45C8A0" w14:textId="77777777" w:rsidR="003A7036" w:rsidRDefault="003A7036" w:rsidP="00033C01">
      <w:pPr>
        <w:rPr>
          <w:rFonts w:eastAsiaTheme="majorEastAsia"/>
        </w:rPr>
      </w:pPr>
    </w:p>
    <w:p w14:paraId="462E6EDA" w14:textId="60C723DB" w:rsidR="003A7036" w:rsidRDefault="003A7036" w:rsidP="00033C01">
      <w:pPr>
        <w:rPr>
          <w:rFonts w:eastAsiaTheme="majorEastAsia"/>
        </w:rPr>
      </w:pPr>
      <w:r>
        <w:rPr>
          <w:rFonts w:eastAsiaTheme="majorEastAsia"/>
        </w:rPr>
        <w:lastRenderedPageBreak/>
        <w:t xml:space="preserve">Finalmente se procedió a calcular el predictor </w:t>
      </w:r>
      <w:proofErr w:type="spellStart"/>
      <w:r>
        <w:rPr>
          <w:rFonts w:eastAsiaTheme="majorEastAsia"/>
        </w:rPr>
        <w:t>Flag</w:t>
      </w:r>
      <w:proofErr w:type="spellEnd"/>
      <w:r>
        <w:rPr>
          <w:rFonts w:eastAsiaTheme="majorEastAsia"/>
        </w:rPr>
        <w:t xml:space="preserve"> (</w:t>
      </w:r>
      <w:r w:rsidRPr="003A7036">
        <w:rPr>
          <w:rFonts w:eastAsiaTheme="majorEastAsia"/>
          <w:highlight w:val="yellow"/>
        </w:rPr>
        <w:t xml:space="preserve">no </w:t>
      </w:r>
      <w:proofErr w:type="spellStart"/>
      <w:r w:rsidRPr="003A7036">
        <w:rPr>
          <w:rFonts w:eastAsiaTheme="majorEastAsia"/>
          <w:highlight w:val="yellow"/>
        </w:rPr>
        <w:t>se</w:t>
      </w:r>
      <w:proofErr w:type="spellEnd"/>
      <w:r w:rsidRPr="003A7036">
        <w:rPr>
          <w:rFonts w:eastAsiaTheme="majorEastAsia"/>
          <w:highlight w:val="yellow"/>
        </w:rPr>
        <w:t xml:space="preserve"> </w:t>
      </w:r>
      <w:proofErr w:type="spellStart"/>
      <w:r w:rsidRPr="003A7036">
        <w:rPr>
          <w:rFonts w:eastAsiaTheme="majorEastAsia"/>
          <w:highlight w:val="yellow"/>
        </w:rPr>
        <w:t>como</w:t>
      </w:r>
      <w:proofErr w:type="spellEnd"/>
      <w:r w:rsidRPr="003A7036">
        <w:rPr>
          <w:rFonts w:eastAsiaTheme="majorEastAsia"/>
          <w:highlight w:val="yellow"/>
        </w:rPr>
        <w:t xml:space="preserve"> citar esto</w:t>
      </w:r>
      <w:r>
        <w:rPr>
          <w:rFonts w:eastAsiaTheme="majorEastAsia"/>
        </w:rPr>
        <w:t>)</w:t>
      </w:r>
    </w:p>
    <w:p w14:paraId="4588DE84" w14:textId="2650CC8E" w:rsidR="001A6A31" w:rsidRDefault="003A7036" w:rsidP="00033C01">
      <w:pPr>
        <w:rPr>
          <w:rFonts w:eastAsiaTheme="majorEastAsia"/>
        </w:rPr>
      </w:pPr>
      <w:r>
        <w:rPr>
          <w:rFonts w:eastAsiaTheme="majorEastAsia"/>
        </w:rPr>
        <w:t xml:space="preserve">El predictor </w:t>
      </w:r>
      <w:proofErr w:type="spellStart"/>
      <w:r>
        <w:rPr>
          <w:rFonts w:eastAsiaTheme="majorEastAsia"/>
        </w:rPr>
        <w:t>flag</w:t>
      </w:r>
      <w:proofErr w:type="spellEnd"/>
      <w:r>
        <w:rPr>
          <w:rFonts w:eastAsiaTheme="majorEastAsia"/>
        </w:rPr>
        <w:t xml:space="preserve"> se calcula tomando el min y máximo de los datos, de ese rango lo divido por un número, en este caso se comenzó con 30 y se pasó a 15, esta división me da el rango de vistas por etiqueta, </w:t>
      </w:r>
      <w:r w:rsidR="001A6A31">
        <w:rPr>
          <w:rFonts w:eastAsiaTheme="majorEastAsia"/>
        </w:rPr>
        <w:t xml:space="preserve">la etiqueta del rango será el valor medio, </w:t>
      </w:r>
      <w:r>
        <w:rPr>
          <w:rFonts w:eastAsiaTheme="majorEastAsia"/>
        </w:rPr>
        <w:t xml:space="preserve">luego se crea una columna </w:t>
      </w:r>
      <w:r w:rsidR="001A6A31">
        <w:rPr>
          <w:rFonts w:eastAsiaTheme="majorEastAsia"/>
        </w:rPr>
        <w:t xml:space="preserve">llamada predictor </w:t>
      </w:r>
      <w:proofErr w:type="spellStart"/>
      <w:r w:rsidR="001A6A31">
        <w:rPr>
          <w:rFonts w:eastAsiaTheme="majorEastAsia"/>
        </w:rPr>
        <w:t>Flag</w:t>
      </w:r>
      <w:proofErr w:type="spellEnd"/>
      <w:r w:rsidR="001A6A31">
        <w:rPr>
          <w:rFonts w:eastAsiaTheme="majorEastAsia"/>
        </w:rPr>
        <w:t xml:space="preserve">, </w:t>
      </w:r>
      <w:r>
        <w:rPr>
          <w:rFonts w:eastAsiaTheme="majorEastAsia"/>
        </w:rPr>
        <w:t xml:space="preserve">en la que por cada </w:t>
      </w:r>
      <w:r w:rsidR="001A6A31">
        <w:rPr>
          <w:rFonts w:eastAsiaTheme="majorEastAsia"/>
        </w:rPr>
        <w:t xml:space="preserve">fila de la columna de total de vistas (las vistas reales medidas por  Google </w:t>
      </w:r>
      <w:proofErr w:type="spellStart"/>
      <w:r w:rsidR="001A6A31">
        <w:rPr>
          <w:rFonts w:eastAsiaTheme="majorEastAsia"/>
        </w:rPr>
        <w:t>Analytics</w:t>
      </w:r>
      <w:proofErr w:type="spellEnd"/>
      <w:r w:rsidR="001A6A31">
        <w:rPr>
          <w:rFonts w:eastAsiaTheme="majorEastAsia"/>
        </w:rPr>
        <w:t>) se le asigna una etiqueta que coincida con un ran</w:t>
      </w:r>
      <w:r w:rsidR="00C810EB">
        <w:rPr>
          <w:rFonts w:eastAsiaTheme="majorEastAsia"/>
        </w:rPr>
        <w:t>go previamente calculado</w:t>
      </w:r>
      <w:r w:rsidR="001A6A31">
        <w:rPr>
          <w:rFonts w:eastAsiaTheme="majorEastAsia"/>
        </w:rPr>
        <w:t>.</w:t>
      </w:r>
    </w:p>
    <w:p w14:paraId="154D9CA7" w14:textId="77777777" w:rsidR="001A6A31" w:rsidRDefault="001A6A31" w:rsidP="00033C01">
      <w:pPr>
        <w:rPr>
          <w:rFonts w:eastAsiaTheme="majorEastAsia"/>
        </w:rPr>
      </w:pPr>
    </w:p>
    <w:p w14:paraId="5D7F6E4F" w14:textId="77777777" w:rsidR="001A6A31" w:rsidRDefault="001A6A31" w:rsidP="00033C01">
      <w:pPr>
        <w:rPr>
          <w:rFonts w:eastAsiaTheme="majorEastAsia"/>
        </w:rPr>
      </w:pPr>
    </w:p>
    <w:p w14:paraId="2FDB2702" w14:textId="769C3CDF" w:rsidR="001A6A31" w:rsidRDefault="001A6A31" w:rsidP="001A6A31">
      <w:pPr>
        <w:ind w:left="-709"/>
      </w:pPr>
      <w:r>
        <w:rPr>
          <w:rFonts w:eastAsiaTheme="majorEastAsia"/>
        </w:rPr>
        <w:t xml:space="preserve"> </w:t>
      </w:r>
      <m:oMath>
        <m:r>
          <m:rPr>
            <m:sty m:val="p"/>
          </m:rPr>
          <w:rPr>
            <w:rFonts w:ascii="Cambria Math" w:hAnsi="Cambria Math"/>
          </w:rPr>
          <w:br/>
        </m:r>
      </m:oMath>
      <m:oMathPara>
        <m:oMath>
          <m:r>
            <w:rPr>
              <w:rFonts w:ascii="Cambria Math" w:hAnsi="Cambria Math"/>
            </w:rPr>
            <m:t>RPE=</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endChr m:val="]"/>
                      <m:ctrlPr>
                        <w:rPr>
                          <w:rFonts w:ascii="Cambria Math" w:hAnsi="Cambria Math"/>
                          <w:i/>
                        </w:rPr>
                      </m:ctrlPr>
                    </m:dPr>
                    <m:e>
                      <m:r>
                        <w:rPr>
                          <w:rFonts w:ascii="Cambria Math" w:hAnsi="Cambria Math"/>
                        </w:rPr>
                        <m:t>número de vistas de página</m:t>
                      </m:r>
                    </m:e>
                  </m:d>
                  <m:r>
                    <w:rPr>
                      <w:rFonts w:ascii="Cambria Math" w:hAnsi="Cambria Math"/>
                    </w:rPr>
                    <m:t>)</m:t>
                  </m:r>
                </m:e>
              </m:func>
              <m:r>
                <w:rPr>
                  <w:rFonts w:ascii="Cambria Math" w:hAnsi="Cambria Math"/>
                </w:rPr>
                <m:t>-min</m:t>
              </m:r>
              <m:d>
                <m:dPr>
                  <m:endChr m:val="]"/>
                  <m:ctrlPr>
                    <w:rPr>
                      <w:rFonts w:ascii="Cambria Math" w:hAnsi="Cambria Math"/>
                      <w:i/>
                    </w:rPr>
                  </m:ctrlPr>
                </m:dPr>
                <m:e>
                  <m:r>
                    <w:rPr>
                      <w:rFonts w:ascii="Cambria Math" w:hAnsi="Cambria Math"/>
                    </w:rPr>
                    <m:t>número de vistas de página</m:t>
                  </m:r>
                </m:e>
              </m:d>
              <m:r>
                <w:rPr>
                  <w:rFonts w:ascii="Cambria Math" w:hAnsi="Cambria Math"/>
                </w:rPr>
                <m:t>))</m:t>
              </m:r>
            </m:num>
            <m:den>
              <m:r>
                <w:rPr>
                  <w:rFonts w:ascii="Cambria Math" w:hAnsi="Cambria Math"/>
                </w:rPr>
                <m:t>N</m:t>
              </m:r>
            </m:den>
          </m:f>
        </m:oMath>
      </m:oMathPara>
    </w:p>
    <w:p w14:paraId="52B77581" w14:textId="2ECD4E9D" w:rsidR="003A7036" w:rsidRDefault="003A7036" w:rsidP="00033C01">
      <w:pPr>
        <w:rPr>
          <w:rFonts w:eastAsiaTheme="majorEastAsia"/>
        </w:rPr>
      </w:pPr>
    </w:p>
    <w:p w14:paraId="74F2F7A3" w14:textId="77777777" w:rsidR="00A31F16" w:rsidRDefault="00A31F16" w:rsidP="00033C01">
      <w:pPr>
        <w:rPr>
          <w:rFonts w:eastAsiaTheme="majorEastAsia"/>
        </w:rPr>
      </w:pPr>
    </w:p>
    <w:p w14:paraId="36FD8297" w14:textId="3CF324CB" w:rsidR="00A31F16" w:rsidRDefault="001A6A31" w:rsidP="00033C01">
      <w:pPr>
        <w:rPr>
          <w:rFonts w:eastAsiaTheme="majorEastAsia"/>
        </w:rPr>
      </w:pPr>
      <w:r>
        <w:rPr>
          <w:rFonts w:eastAsiaTheme="majorEastAsia"/>
        </w:rPr>
        <w:t xml:space="preserve">Donde RPE es el rango por etiqueta  y N es el número de etiquetas, </w:t>
      </w:r>
      <w:r w:rsidR="00C810EB">
        <w:rPr>
          <w:rFonts w:eastAsiaTheme="majorEastAsia"/>
        </w:rPr>
        <w:t xml:space="preserve"> las etiquetas que se utilizaron posteriormente es el valor medio de  cada rango; cuando una vista coincide dentro de un rango, se le asigna la etiqueta correspondiente a dicho rango.</w:t>
      </w:r>
    </w:p>
    <w:p w14:paraId="04E8E2DE" w14:textId="77777777" w:rsidR="00C810EB" w:rsidRDefault="00C810EB" w:rsidP="00033C01">
      <w:pPr>
        <w:rPr>
          <w:rFonts w:eastAsiaTheme="majorEastAsia"/>
        </w:rPr>
      </w:pPr>
    </w:p>
    <w:p w14:paraId="37FCE821" w14:textId="1239A9AF" w:rsidR="00C810EB" w:rsidRDefault="00C810EB" w:rsidP="00033C01">
      <w:pPr>
        <w:rPr>
          <w:rFonts w:eastAsiaTheme="majorEastAsia"/>
        </w:rPr>
      </w:pPr>
      <w:r>
        <w:rPr>
          <w:rFonts w:eastAsiaTheme="majorEastAsia"/>
        </w:rPr>
        <w:t xml:space="preserve">Quedando como resultado del </w:t>
      </w:r>
      <w:proofErr w:type="spellStart"/>
      <w:r>
        <w:rPr>
          <w:rFonts w:eastAsiaTheme="majorEastAsia"/>
        </w:rPr>
        <w:t>preprocesado</w:t>
      </w:r>
      <w:proofErr w:type="spellEnd"/>
      <w:r>
        <w:rPr>
          <w:rFonts w:eastAsiaTheme="majorEastAsia"/>
        </w:rPr>
        <w:t xml:space="preserve"> las siguientes columnas de </w:t>
      </w:r>
      <w:proofErr w:type="spellStart"/>
      <w:r>
        <w:rPr>
          <w:rFonts w:eastAsiaTheme="majorEastAsia"/>
        </w:rPr>
        <w:t>tum</w:t>
      </w:r>
      <w:proofErr w:type="spellEnd"/>
      <w:r>
        <w:rPr>
          <w:rFonts w:eastAsiaTheme="majorEastAsia"/>
        </w:rPr>
        <w:t xml:space="preserve"> </w:t>
      </w:r>
      <w:proofErr w:type="spellStart"/>
      <w:r>
        <w:rPr>
          <w:rFonts w:eastAsiaTheme="majorEastAsia"/>
        </w:rPr>
        <w:t>transmedia</w:t>
      </w:r>
      <w:proofErr w:type="spellEnd"/>
      <w:r>
        <w:rPr>
          <w:rFonts w:eastAsiaTheme="majorEastAsia"/>
        </w:rPr>
        <w:t>, que fueron las mismas columnas que se  tomaron en cuenta para las otras páginas web de la institución.</w:t>
      </w:r>
    </w:p>
    <w:p w14:paraId="492F684E" w14:textId="77777777" w:rsidR="00C810EB" w:rsidRDefault="00C810EB" w:rsidP="00033C01">
      <w:pPr>
        <w:rPr>
          <w:rFonts w:eastAsiaTheme="majorEastAsia"/>
        </w:rPr>
      </w:pPr>
    </w:p>
    <w:p w14:paraId="143D2C43" w14:textId="529E85E0" w:rsidR="00966A91" w:rsidRDefault="00966A91" w:rsidP="00033C01">
      <w:pPr>
        <w:rPr>
          <w:rFonts w:eastAsiaTheme="majorEastAsia"/>
        </w:rPr>
      </w:pPr>
      <w:r>
        <w:rPr>
          <w:rFonts w:eastAsiaTheme="majorEastAsia"/>
        </w:rPr>
        <w:t xml:space="preserve">Listado de columnas del </w:t>
      </w:r>
      <w:proofErr w:type="spellStart"/>
      <w:r>
        <w:rPr>
          <w:rFonts w:eastAsiaTheme="majorEastAsia"/>
        </w:rPr>
        <w:t>Dataframe</w:t>
      </w:r>
      <w:proofErr w:type="spellEnd"/>
      <w:r>
        <w:rPr>
          <w:rFonts w:eastAsiaTheme="majorEastAsia"/>
        </w:rPr>
        <w:t>:</w:t>
      </w:r>
    </w:p>
    <w:p w14:paraId="40F5D37D" w14:textId="126B34F2" w:rsidR="00C810EB" w:rsidRPr="00C810EB" w:rsidRDefault="00C810EB" w:rsidP="00C810EB">
      <w:pPr>
        <w:pStyle w:val="Prrafodelista"/>
        <w:numPr>
          <w:ilvl w:val="0"/>
          <w:numId w:val="18"/>
        </w:numPr>
        <w:rPr>
          <w:rFonts w:eastAsiaTheme="majorEastAsia"/>
        </w:rPr>
      </w:pPr>
      <w:r w:rsidRPr="00C810EB">
        <w:rPr>
          <w:rFonts w:eastAsiaTheme="majorEastAsia"/>
        </w:rPr>
        <w:t xml:space="preserve">Predictor </w:t>
      </w:r>
      <w:proofErr w:type="spellStart"/>
      <w:r w:rsidRPr="00C810EB">
        <w:rPr>
          <w:rFonts w:eastAsiaTheme="majorEastAsia"/>
        </w:rPr>
        <w:t>Flag</w:t>
      </w:r>
      <w:proofErr w:type="spellEnd"/>
    </w:p>
    <w:p w14:paraId="5C040AAE"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vistas de página</w:t>
      </w:r>
    </w:p>
    <w:p w14:paraId="7187109C" w14:textId="5EF0A7C9" w:rsidR="00C810EB" w:rsidRPr="00C810EB" w:rsidRDefault="00C810EB" w:rsidP="00C810EB">
      <w:pPr>
        <w:pStyle w:val="Prrafodelista"/>
        <w:numPr>
          <w:ilvl w:val="0"/>
          <w:numId w:val="18"/>
        </w:numPr>
        <w:rPr>
          <w:rFonts w:eastAsiaTheme="majorEastAsia"/>
        </w:rPr>
      </w:pPr>
      <w:r w:rsidRPr="00C810EB">
        <w:rPr>
          <w:rFonts w:eastAsiaTheme="majorEastAsia"/>
        </w:rPr>
        <w:t>Usuarios nuevos</w:t>
      </w:r>
    </w:p>
    <w:p w14:paraId="0B14CCB9" w14:textId="77777777" w:rsidR="00C810EB" w:rsidRPr="00C810EB" w:rsidRDefault="00C810EB" w:rsidP="00C810EB">
      <w:pPr>
        <w:pStyle w:val="Prrafodelista"/>
        <w:numPr>
          <w:ilvl w:val="0"/>
          <w:numId w:val="18"/>
        </w:numPr>
        <w:rPr>
          <w:rFonts w:eastAsiaTheme="majorEastAsia"/>
        </w:rPr>
      </w:pPr>
      <w:r w:rsidRPr="00C810EB">
        <w:rPr>
          <w:rFonts w:eastAsiaTheme="majorEastAsia"/>
        </w:rPr>
        <w:t>Usuarios</w:t>
      </w:r>
    </w:p>
    <w:p w14:paraId="0394B0B4" w14:textId="77777777" w:rsidR="00C810EB" w:rsidRPr="00C810EB" w:rsidRDefault="00C810EB" w:rsidP="00C810EB">
      <w:pPr>
        <w:pStyle w:val="Prrafodelista"/>
        <w:numPr>
          <w:ilvl w:val="0"/>
          <w:numId w:val="18"/>
        </w:numPr>
        <w:rPr>
          <w:rFonts w:eastAsiaTheme="majorEastAsia"/>
        </w:rPr>
      </w:pPr>
      <w:r w:rsidRPr="00C810EB">
        <w:rPr>
          <w:rFonts w:eastAsiaTheme="majorEastAsia"/>
        </w:rPr>
        <w:t>Número de sesiones por usuario</w:t>
      </w:r>
    </w:p>
    <w:p w14:paraId="49219D62" w14:textId="77777777" w:rsidR="00C810EB" w:rsidRPr="00C810EB" w:rsidRDefault="00C810EB" w:rsidP="00C810EB">
      <w:pPr>
        <w:pStyle w:val="Prrafodelista"/>
        <w:numPr>
          <w:ilvl w:val="0"/>
          <w:numId w:val="18"/>
        </w:numPr>
        <w:rPr>
          <w:rFonts w:eastAsiaTheme="majorEastAsia"/>
        </w:rPr>
      </w:pPr>
      <w:r w:rsidRPr="00C810EB">
        <w:rPr>
          <w:rFonts w:eastAsiaTheme="majorEastAsia"/>
        </w:rPr>
        <w:t>Sesiones</w:t>
      </w:r>
    </w:p>
    <w:p w14:paraId="43E07859" w14:textId="77777777" w:rsidR="00C810EB" w:rsidRPr="00C810EB" w:rsidRDefault="00C810EB" w:rsidP="00C810EB">
      <w:pPr>
        <w:pStyle w:val="Prrafodelista"/>
        <w:numPr>
          <w:ilvl w:val="0"/>
          <w:numId w:val="18"/>
        </w:numPr>
        <w:rPr>
          <w:rFonts w:eastAsiaTheme="majorEastAsia"/>
        </w:rPr>
      </w:pPr>
      <w:r w:rsidRPr="00C810EB">
        <w:rPr>
          <w:rFonts w:eastAsiaTheme="majorEastAsia"/>
        </w:rPr>
        <w:t>Argentina</w:t>
      </w:r>
    </w:p>
    <w:p w14:paraId="21F6AA23" w14:textId="210B8B4E" w:rsidR="00C810EB" w:rsidRPr="00C810EB" w:rsidRDefault="002872A1" w:rsidP="00C810EB">
      <w:pPr>
        <w:pStyle w:val="Prrafodelista"/>
        <w:numPr>
          <w:ilvl w:val="0"/>
          <w:numId w:val="18"/>
        </w:numPr>
        <w:rPr>
          <w:rFonts w:eastAsiaTheme="majorEastAsia"/>
        </w:rPr>
      </w:pPr>
      <w:r>
        <w:rPr>
          <w:rFonts w:eastAsiaTheme="majorEastAsia"/>
        </w:rPr>
        <w:t xml:space="preserve">Otros </w:t>
      </w:r>
      <w:proofErr w:type="spellStart"/>
      <w:r>
        <w:rPr>
          <w:rFonts w:eastAsiaTheme="majorEastAsia"/>
        </w:rPr>
        <w:t>Paises</w:t>
      </w:r>
      <w:proofErr w:type="spellEnd"/>
    </w:p>
    <w:p w14:paraId="3D28F8E9" w14:textId="65BECFE8" w:rsidR="00C810EB" w:rsidRPr="00C810EB" w:rsidRDefault="00C810EB" w:rsidP="00C810EB">
      <w:pPr>
        <w:pStyle w:val="Prrafodelista"/>
        <w:numPr>
          <w:ilvl w:val="0"/>
          <w:numId w:val="18"/>
        </w:numPr>
        <w:rPr>
          <w:rFonts w:eastAsiaTheme="majorEastAsia"/>
        </w:rPr>
      </w:pPr>
      <w:r w:rsidRPr="00C810EB">
        <w:rPr>
          <w:rFonts w:eastAsiaTheme="majorEastAsia"/>
        </w:rPr>
        <w:t>Mobile</w:t>
      </w:r>
    </w:p>
    <w:p w14:paraId="3A310F9F" w14:textId="34E51EC6" w:rsidR="00C810EB" w:rsidRDefault="00C810EB" w:rsidP="00C810EB">
      <w:pPr>
        <w:pStyle w:val="Prrafodelista"/>
        <w:numPr>
          <w:ilvl w:val="0"/>
          <w:numId w:val="18"/>
        </w:numPr>
        <w:rPr>
          <w:rFonts w:eastAsiaTheme="majorEastAsia"/>
        </w:rPr>
      </w:pPr>
      <w:r>
        <w:rPr>
          <w:rFonts w:eastAsiaTheme="majorEastAsia"/>
        </w:rPr>
        <w:t>Desktop</w:t>
      </w:r>
    </w:p>
    <w:p w14:paraId="640C9B25" w14:textId="34C3EB42" w:rsidR="00C810EB" w:rsidRDefault="00C810EB" w:rsidP="00C810EB">
      <w:pPr>
        <w:pStyle w:val="Prrafodelista"/>
        <w:numPr>
          <w:ilvl w:val="0"/>
          <w:numId w:val="18"/>
        </w:numPr>
        <w:rPr>
          <w:rFonts w:eastAsiaTheme="majorEastAsia"/>
        </w:rPr>
      </w:pPr>
      <w:r>
        <w:rPr>
          <w:rFonts w:eastAsiaTheme="majorEastAsia"/>
        </w:rPr>
        <w:t>Tablet</w:t>
      </w:r>
    </w:p>
    <w:p w14:paraId="35E41CBC" w14:textId="77777777" w:rsidR="00C810EB" w:rsidRDefault="00C810EB" w:rsidP="00C810EB">
      <w:pPr>
        <w:pStyle w:val="Prrafodelista"/>
        <w:numPr>
          <w:ilvl w:val="0"/>
          <w:numId w:val="18"/>
        </w:numPr>
        <w:rPr>
          <w:rFonts w:eastAsiaTheme="majorEastAsia"/>
        </w:rPr>
      </w:pPr>
      <w:r w:rsidRPr="00C810EB">
        <w:rPr>
          <w:rFonts w:eastAsiaTheme="majorEastAsia"/>
        </w:rPr>
        <w:t>Categ</w:t>
      </w:r>
      <w:r>
        <w:rPr>
          <w:rFonts w:eastAsiaTheme="majorEastAsia"/>
        </w:rPr>
        <w:t>oría de dispositivo promedio</w:t>
      </w:r>
    </w:p>
    <w:p w14:paraId="53BDA508" w14:textId="3FF5C563" w:rsidR="00C810EB" w:rsidRDefault="002872A1" w:rsidP="00C810EB">
      <w:pPr>
        <w:pStyle w:val="Prrafodelista"/>
        <w:numPr>
          <w:ilvl w:val="0"/>
          <w:numId w:val="18"/>
        </w:numPr>
        <w:rPr>
          <w:rFonts w:eastAsiaTheme="majorEastAsia"/>
        </w:rPr>
      </w:pPr>
      <w:r>
        <w:rPr>
          <w:rFonts w:eastAsiaTheme="majorEastAsia"/>
        </w:rPr>
        <w:t xml:space="preserve">Categoría de dispositivo </w:t>
      </w:r>
      <w:proofErr w:type="spellStart"/>
      <w:r>
        <w:rPr>
          <w:rFonts w:eastAsiaTheme="majorEastAsia"/>
        </w:rPr>
        <w:t>std</w:t>
      </w:r>
      <w:proofErr w:type="spellEnd"/>
    </w:p>
    <w:p w14:paraId="37CDC61A" w14:textId="77777777" w:rsidR="00C810EB" w:rsidRPr="00C810EB" w:rsidRDefault="00C810EB" w:rsidP="00C810EB">
      <w:pPr>
        <w:pStyle w:val="Prrafodelista"/>
        <w:numPr>
          <w:ilvl w:val="0"/>
          <w:numId w:val="18"/>
        </w:numPr>
        <w:rPr>
          <w:rFonts w:eastAsiaTheme="majorEastAsia"/>
        </w:rPr>
      </w:pPr>
      <w:r>
        <w:rPr>
          <w:rFonts w:eastAsiaTheme="majorEastAsia"/>
          <w:lang w:val="en-US"/>
        </w:rPr>
        <w:t>Windows</w:t>
      </w:r>
    </w:p>
    <w:p w14:paraId="6658F377" w14:textId="77777777" w:rsidR="00C810EB" w:rsidRPr="00C810EB" w:rsidRDefault="00C810EB" w:rsidP="00C810EB">
      <w:pPr>
        <w:pStyle w:val="Prrafodelista"/>
        <w:numPr>
          <w:ilvl w:val="0"/>
          <w:numId w:val="18"/>
        </w:numPr>
        <w:rPr>
          <w:rFonts w:eastAsiaTheme="majorEastAsia"/>
        </w:rPr>
      </w:pPr>
      <w:r>
        <w:rPr>
          <w:rFonts w:eastAsiaTheme="majorEastAsia"/>
          <w:lang w:val="en-US"/>
        </w:rPr>
        <w:t>Android</w:t>
      </w:r>
    </w:p>
    <w:p w14:paraId="2DD46DE5" w14:textId="77777777" w:rsidR="00C810EB" w:rsidRPr="00C810EB" w:rsidRDefault="00C810EB" w:rsidP="00C810EB">
      <w:pPr>
        <w:pStyle w:val="Prrafodelista"/>
        <w:numPr>
          <w:ilvl w:val="0"/>
          <w:numId w:val="18"/>
        </w:numPr>
        <w:rPr>
          <w:rFonts w:eastAsiaTheme="majorEastAsia"/>
        </w:rPr>
      </w:pPr>
      <w:r>
        <w:rPr>
          <w:rFonts w:eastAsiaTheme="majorEastAsia"/>
          <w:lang w:val="en-US"/>
        </w:rPr>
        <w:t>Linux</w:t>
      </w:r>
    </w:p>
    <w:p w14:paraId="0D4CB280" w14:textId="77777777" w:rsidR="00C810EB" w:rsidRPr="00C810EB" w:rsidRDefault="00C810EB" w:rsidP="00C810EB">
      <w:pPr>
        <w:pStyle w:val="Prrafodelista"/>
        <w:numPr>
          <w:ilvl w:val="0"/>
          <w:numId w:val="18"/>
        </w:numPr>
        <w:rPr>
          <w:rFonts w:eastAsiaTheme="majorEastAsia"/>
        </w:rPr>
      </w:pPr>
      <w:r>
        <w:rPr>
          <w:rFonts w:eastAsiaTheme="majorEastAsia"/>
          <w:lang w:val="en-US"/>
        </w:rPr>
        <w:t>Macintosh</w:t>
      </w:r>
    </w:p>
    <w:p w14:paraId="63A62EEC" w14:textId="77777777" w:rsidR="00C810EB" w:rsidRDefault="00C810EB" w:rsidP="00C810EB">
      <w:pPr>
        <w:pStyle w:val="Prrafodelista"/>
        <w:numPr>
          <w:ilvl w:val="0"/>
          <w:numId w:val="18"/>
        </w:numPr>
        <w:rPr>
          <w:rFonts w:eastAsiaTheme="majorEastAsia"/>
          <w:lang w:val="en-US"/>
        </w:rPr>
      </w:pPr>
      <w:r>
        <w:rPr>
          <w:rFonts w:eastAsiaTheme="majorEastAsia"/>
          <w:lang w:val="en-US"/>
        </w:rPr>
        <w:t xml:space="preserve">Sistema </w:t>
      </w:r>
      <w:proofErr w:type="spellStart"/>
      <w:r>
        <w:rPr>
          <w:rFonts w:eastAsiaTheme="majorEastAsia"/>
          <w:lang w:val="en-US"/>
        </w:rPr>
        <w:t>operativo</w:t>
      </w:r>
      <w:proofErr w:type="spellEnd"/>
      <w:r>
        <w:rPr>
          <w:rFonts w:eastAsiaTheme="majorEastAsia"/>
          <w:lang w:val="en-US"/>
        </w:rPr>
        <w:t xml:space="preserve"> (not set)</w:t>
      </w:r>
    </w:p>
    <w:p w14:paraId="5EEFDB14" w14:textId="0ED28DF3" w:rsidR="00C810EB" w:rsidRDefault="00C810EB" w:rsidP="00C810EB">
      <w:pPr>
        <w:pStyle w:val="Prrafodelista"/>
        <w:numPr>
          <w:ilvl w:val="0"/>
          <w:numId w:val="18"/>
        </w:numPr>
        <w:rPr>
          <w:rFonts w:eastAsiaTheme="majorEastAsia"/>
          <w:lang w:val="en-US"/>
        </w:rPr>
      </w:pPr>
      <w:r>
        <w:rPr>
          <w:rFonts w:eastAsiaTheme="majorEastAsia"/>
          <w:lang w:val="en-US"/>
        </w:rPr>
        <w:t>iOS</w:t>
      </w:r>
    </w:p>
    <w:p w14:paraId="0CBF128D" w14:textId="77777777" w:rsidR="00C810EB" w:rsidRDefault="00C810EB" w:rsidP="00C810EB">
      <w:pPr>
        <w:pStyle w:val="Prrafodelista"/>
        <w:numPr>
          <w:ilvl w:val="0"/>
          <w:numId w:val="18"/>
        </w:numPr>
        <w:rPr>
          <w:rFonts w:eastAsiaTheme="majorEastAsia"/>
          <w:lang w:val="en-US"/>
        </w:rPr>
      </w:pPr>
      <w:r>
        <w:rPr>
          <w:rFonts w:eastAsiaTheme="majorEastAsia"/>
          <w:lang w:val="en-US"/>
        </w:rPr>
        <w:t>Windows Phone</w:t>
      </w:r>
    </w:p>
    <w:p w14:paraId="3C0A8F90" w14:textId="77777777" w:rsidR="00C810EB" w:rsidRDefault="00C810EB" w:rsidP="00C810EB">
      <w:pPr>
        <w:pStyle w:val="Prrafodelista"/>
        <w:numPr>
          <w:ilvl w:val="0"/>
          <w:numId w:val="18"/>
        </w:numPr>
        <w:rPr>
          <w:rFonts w:eastAsiaTheme="majorEastAsia"/>
          <w:lang w:val="en-US"/>
        </w:rPr>
      </w:pPr>
      <w:r>
        <w:rPr>
          <w:rFonts w:eastAsiaTheme="majorEastAsia"/>
          <w:lang w:val="en-US"/>
        </w:rPr>
        <w:t>Chrome OS</w:t>
      </w:r>
    </w:p>
    <w:p w14:paraId="7B374285" w14:textId="77777777" w:rsidR="00C810EB" w:rsidRPr="00C810EB" w:rsidRDefault="00C810EB" w:rsidP="00C810EB">
      <w:pPr>
        <w:pStyle w:val="Prrafodelista"/>
        <w:numPr>
          <w:ilvl w:val="0"/>
          <w:numId w:val="18"/>
        </w:numPr>
        <w:rPr>
          <w:rFonts w:eastAsiaTheme="majorEastAsia"/>
          <w:lang w:val="en-US"/>
        </w:rPr>
      </w:pPr>
      <w:r>
        <w:rPr>
          <w:rFonts w:eastAsiaTheme="majorEastAsia"/>
        </w:rPr>
        <w:t>Tizen</w:t>
      </w:r>
    </w:p>
    <w:p w14:paraId="3D684708" w14:textId="77777777" w:rsidR="00C810EB" w:rsidRPr="00C810EB" w:rsidRDefault="00C810EB" w:rsidP="00C810EB">
      <w:pPr>
        <w:pStyle w:val="Prrafodelista"/>
        <w:numPr>
          <w:ilvl w:val="0"/>
          <w:numId w:val="18"/>
        </w:numPr>
        <w:rPr>
          <w:rFonts w:eastAsiaTheme="majorEastAsia"/>
          <w:lang w:val="en-US"/>
        </w:rPr>
      </w:pPr>
      <w:r>
        <w:rPr>
          <w:rFonts w:eastAsiaTheme="majorEastAsia"/>
        </w:rPr>
        <w:t>Sistema operativo promedio</w:t>
      </w:r>
    </w:p>
    <w:p w14:paraId="4A551398" w14:textId="77777777" w:rsidR="00C810EB" w:rsidRPr="00C810EB" w:rsidRDefault="00C810EB" w:rsidP="00C810EB">
      <w:pPr>
        <w:pStyle w:val="Prrafodelista"/>
        <w:numPr>
          <w:ilvl w:val="0"/>
          <w:numId w:val="18"/>
        </w:numPr>
        <w:rPr>
          <w:rFonts w:eastAsiaTheme="majorEastAsia"/>
          <w:lang w:val="en-US"/>
        </w:rPr>
      </w:pPr>
      <w:r>
        <w:rPr>
          <w:rFonts w:eastAsiaTheme="majorEastAsia"/>
        </w:rPr>
        <w:lastRenderedPageBreak/>
        <w:t xml:space="preserve">Sistema operativo </w:t>
      </w:r>
      <w:proofErr w:type="spellStart"/>
      <w:r>
        <w:rPr>
          <w:rFonts w:eastAsiaTheme="majorEastAsia"/>
        </w:rPr>
        <w:t>std</w:t>
      </w:r>
      <w:proofErr w:type="spellEnd"/>
    </w:p>
    <w:p w14:paraId="773D5433" w14:textId="77777777" w:rsidR="00C810EB" w:rsidRDefault="00C810EB" w:rsidP="00C810EB">
      <w:pPr>
        <w:pStyle w:val="Prrafodelista"/>
        <w:numPr>
          <w:ilvl w:val="0"/>
          <w:numId w:val="18"/>
        </w:numPr>
        <w:rPr>
          <w:rFonts w:eastAsiaTheme="majorEastAsia"/>
          <w:lang w:val="en-US"/>
        </w:rPr>
      </w:pPr>
      <w:r>
        <w:rPr>
          <w:rFonts w:eastAsiaTheme="majorEastAsia"/>
          <w:lang w:val="en-US"/>
        </w:rPr>
        <w:t>Organic Search</w:t>
      </w:r>
    </w:p>
    <w:p w14:paraId="78B4F440" w14:textId="77777777" w:rsidR="00C810EB" w:rsidRDefault="00C810EB" w:rsidP="00C810EB">
      <w:pPr>
        <w:pStyle w:val="Prrafodelista"/>
        <w:numPr>
          <w:ilvl w:val="0"/>
          <w:numId w:val="18"/>
        </w:numPr>
        <w:rPr>
          <w:rFonts w:eastAsiaTheme="majorEastAsia"/>
          <w:lang w:val="en-US"/>
        </w:rPr>
      </w:pPr>
      <w:r>
        <w:rPr>
          <w:rFonts w:eastAsiaTheme="majorEastAsia"/>
          <w:lang w:val="en-US"/>
        </w:rPr>
        <w:t>Social</w:t>
      </w:r>
    </w:p>
    <w:p w14:paraId="79A71E3A" w14:textId="77777777" w:rsidR="00C810EB" w:rsidRDefault="00C810EB" w:rsidP="00C810EB">
      <w:pPr>
        <w:pStyle w:val="Prrafodelista"/>
        <w:numPr>
          <w:ilvl w:val="0"/>
          <w:numId w:val="18"/>
        </w:numPr>
        <w:rPr>
          <w:rFonts w:eastAsiaTheme="majorEastAsia"/>
          <w:lang w:val="en-US"/>
        </w:rPr>
      </w:pPr>
      <w:r>
        <w:rPr>
          <w:rFonts w:eastAsiaTheme="majorEastAsia"/>
          <w:lang w:val="en-US"/>
        </w:rPr>
        <w:t>Direct</w:t>
      </w:r>
    </w:p>
    <w:p w14:paraId="6446D6B3" w14:textId="77777777" w:rsidR="00C810EB" w:rsidRDefault="00C810EB" w:rsidP="00C810EB">
      <w:pPr>
        <w:pStyle w:val="Prrafodelista"/>
        <w:numPr>
          <w:ilvl w:val="0"/>
          <w:numId w:val="18"/>
        </w:numPr>
        <w:rPr>
          <w:rFonts w:eastAsiaTheme="majorEastAsia"/>
          <w:lang w:val="en-US"/>
        </w:rPr>
      </w:pPr>
      <w:r>
        <w:rPr>
          <w:rFonts w:eastAsiaTheme="majorEastAsia"/>
          <w:lang w:val="en-US"/>
        </w:rPr>
        <w:t>Referral</w:t>
      </w:r>
    </w:p>
    <w:p w14:paraId="48D4F581" w14:textId="77777777" w:rsidR="00C810EB" w:rsidRDefault="00C810EB" w:rsidP="00C810EB">
      <w:pPr>
        <w:pStyle w:val="Prrafodelista"/>
        <w:numPr>
          <w:ilvl w:val="0"/>
          <w:numId w:val="18"/>
        </w:numPr>
        <w:rPr>
          <w:rFonts w:eastAsiaTheme="majorEastAsia"/>
        </w:rPr>
      </w:pPr>
      <w:r w:rsidRPr="00C810EB">
        <w:rPr>
          <w:rFonts w:eastAsiaTheme="majorEastAsia"/>
        </w:rPr>
        <w:t>Agrupación de c</w:t>
      </w:r>
      <w:r>
        <w:rPr>
          <w:rFonts w:eastAsiaTheme="majorEastAsia"/>
        </w:rPr>
        <w:t>anales predeterminada promedio</w:t>
      </w:r>
    </w:p>
    <w:p w14:paraId="77C23A2E" w14:textId="77777777" w:rsidR="00C810EB" w:rsidRDefault="00C810EB" w:rsidP="00C810EB">
      <w:pPr>
        <w:pStyle w:val="Prrafodelista"/>
        <w:numPr>
          <w:ilvl w:val="0"/>
          <w:numId w:val="18"/>
        </w:numPr>
        <w:rPr>
          <w:rFonts w:eastAsiaTheme="majorEastAsia"/>
        </w:rPr>
      </w:pPr>
      <w:r w:rsidRPr="00C810EB">
        <w:rPr>
          <w:rFonts w:eastAsiaTheme="majorEastAsia"/>
        </w:rPr>
        <w:t>Agrupación d</w:t>
      </w:r>
      <w:r>
        <w:rPr>
          <w:rFonts w:eastAsiaTheme="majorEastAsia"/>
        </w:rPr>
        <w:t xml:space="preserve">e canales predeterminada </w:t>
      </w:r>
      <w:proofErr w:type="spellStart"/>
      <w:r>
        <w:rPr>
          <w:rFonts w:eastAsiaTheme="majorEastAsia"/>
        </w:rPr>
        <w:t>std</w:t>
      </w:r>
      <w:proofErr w:type="spellEnd"/>
    </w:p>
    <w:p w14:paraId="6CAF656C" w14:textId="3F9D0C95" w:rsidR="00C810EB" w:rsidRDefault="00C810EB" w:rsidP="00C810EB">
      <w:pPr>
        <w:pStyle w:val="Prrafodelista"/>
        <w:numPr>
          <w:ilvl w:val="0"/>
          <w:numId w:val="18"/>
        </w:numPr>
        <w:rPr>
          <w:rFonts w:eastAsiaTheme="majorEastAsia"/>
        </w:rPr>
      </w:pPr>
      <w:r>
        <w:rPr>
          <w:rFonts w:eastAsiaTheme="majorEastAsia"/>
        </w:rPr>
        <w:t>Mes</w:t>
      </w:r>
    </w:p>
    <w:p w14:paraId="61277CBF" w14:textId="77777777" w:rsidR="00C810EB" w:rsidRDefault="00C810EB" w:rsidP="00C810EB">
      <w:pPr>
        <w:pStyle w:val="Prrafodelista"/>
        <w:numPr>
          <w:ilvl w:val="0"/>
          <w:numId w:val="18"/>
        </w:numPr>
        <w:rPr>
          <w:rFonts w:eastAsiaTheme="majorEastAsia"/>
        </w:rPr>
      </w:pPr>
      <w:proofErr w:type="spellStart"/>
      <w:r w:rsidRPr="00C810EB">
        <w:rPr>
          <w:rFonts w:eastAsiaTheme="majorEastAsia"/>
        </w:rPr>
        <w:t>correlacion</w:t>
      </w:r>
      <w:proofErr w:type="spellEnd"/>
      <w:r w:rsidRPr="00C810EB">
        <w:rPr>
          <w:rFonts w:eastAsiaTheme="majorEastAsia"/>
        </w:rPr>
        <w:t xml:space="preserve"> a</w:t>
      </w:r>
      <w:r>
        <w:rPr>
          <w:rFonts w:eastAsiaTheme="majorEastAsia"/>
        </w:rPr>
        <w:t>nual</w:t>
      </w:r>
    </w:p>
    <w:p w14:paraId="3AC147FC" w14:textId="604B554F" w:rsidR="00C810EB" w:rsidRDefault="00C810EB" w:rsidP="00C810EB">
      <w:pPr>
        <w:pStyle w:val="Prrafodelista"/>
        <w:numPr>
          <w:ilvl w:val="0"/>
          <w:numId w:val="18"/>
        </w:numPr>
        <w:rPr>
          <w:rFonts w:eastAsiaTheme="majorEastAsia"/>
        </w:rPr>
      </w:pPr>
      <w:proofErr w:type="spellStart"/>
      <w:r>
        <w:rPr>
          <w:rFonts w:eastAsiaTheme="majorEastAsia"/>
        </w:rPr>
        <w:t>correlacion</w:t>
      </w:r>
      <w:proofErr w:type="spellEnd"/>
      <w:r>
        <w:rPr>
          <w:rFonts w:eastAsiaTheme="majorEastAsia"/>
        </w:rPr>
        <w:t xml:space="preserve"> Trimestral</w:t>
      </w:r>
    </w:p>
    <w:p w14:paraId="4827C956" w14:textId="77777777" w:rsidR="002872A1" w:rsidRDefault="002872A1" w:rsidP="002872A1">
      <w:pPr>
        <w:rPr>
          <w:rFonts w:eastAsiaTheme="majorEastAsia"/>
        </w:rPr>
      </w:pPr>
    </w:p>
    <w:p w14:paraId="4DCF1C4D" w14:textId="5013BE65" w:rsidR="002872A1" w:rsidRPr="002872A1" w:rsidRDefault="002872A1" w:rsidP="002872A1">
      <w:pPr>
        <w:rPr>
          <w:rFonts w:eastAsiaTheme="majorEastAsia"/>
        </w:rPr>
      </w:pPr>
      <w:r>
        <w:rPr>
          <w:rFonts w:eastAsiaTheme="majorEastAsia"/>
        </w:rPr>
        <w:t xml:space="preserve">Siendo un total de 33 columnas, por supuesto que desde Google </w:t>
      </w:r>
      <w:proofErr w:type="spellStart"/>
      <w:r>
        <w:rPr>
          <w:rFonts w:eastAsiaTheme="majorEastAsia"/>
        </w:rPr>
        <w:t>Analytics</w:t>
      </w:r>
      <w:proofErr w:type="spellEnd"/>
      <w:r>
        <w:rPr>
          <w:rFonts w:eastAsiaTheme="majorEastAsia"/>
        </w:rPr>
        <w:t xml:space="preserve"> se registran más datos, sin embargo debido al cambio de UA a GA4</w:t>
      </w:r>
      <w:r>
        <w:rPr>
          <w:rFonts w:eastAsiaTheme="majorEastAsia"/>
        </w:rPr>
        <w:fldChar w:fldCharType="begin" w:fldLock="1"/>
      </w:r>
      <w:r w:rsidR="007974A2">
        <w:rPr>
          <w:rFonts w:eastAsiaTheme="majorEastAsia"/>
        </w:rPr>
        <w:instrText>ADDIN CSL_CITATION {"citationItems":[{"id":"ITEM-1","itemData":{"URL":"https://support.google.com/analytics/answer/9964640","accessed":{"date-parts":[["2024","2","10"]]},"id":"ITEM-1","issued":{"date-parts":[["0"]]},"title":"[UA→GA4] Diferencias entre los datos de Universal Analytics y Google Analytics 4","type":"webpage"},"uris":["http://www.mendeley.com/documents/?uuid=6a616f3f-534c-4a1d-8252-924fdb2fc555"]}],"mendeley":{"formattedCitation":"[37]","plainTextFormattedCitation":"[37]","previouslyFormattedCitation":"[37]"},"properties":{"noteIndex":0},"schema":"https://github.com/citation-style-language/schema/raw/master/csl-citation.json"}</w:instrText>
      </w:r>
      <w:r>
        <w:rPr>
          <w:rFonts w:eastAsiaTheme="majorEastAsia"/>
        </w:rPr>
        <w:fldChar w:fldCharType="separate"/>
      </w:r>
      <w:r w:rsidR="006B134D" w:rsidRPr="006B134D">
        <w:rPr>
          <w:rFonts w:eastAsiaTheme="majorEastAsia"/>
          <w:noProof/>
        </w:rPr>
        <w:t>[37]</w:t>
      </w:r>
      <w:r>
        <w:rPr>
          <w:rFonts w:eastAsiaTheme="majorEastAsia"/>
        </w:rPr>
        <w:fldChar w:fldCharType="end"/>
      </w:r>
      <w:r>
        <w:rPr>
          <w:rFonts w:eastAsiaTheme="majorEastAsia"/>
        </w:rPr>
        <w:t xml:space="preserve"> solo se eligieron los datos que a nivel tanto conceptual como de medición, fueran más parecidos entre sí.</w:t>
      </w:r>
    </w:p>
    <w:p w14:paraId="7C6217B8" w14:textId="77777777" w:rsidR="00C810EB" w:rsidRDefault="00C810EB" w:rsidP="00033C01">
      <w:pPr>
        <w:rPr>
          <w:rFonts w:eastAsiaTheme="majorEastAsia"/>
        </w:rPr>
      </w:pPr>
    </w:p>
    <w:p w14:paraId="2B58BC7F" w14:textId="4B590FD2" w:rsidR="008A184D" w:rsidRDefault="008A184D" w:rsidP="008A184D">
      <w:pPr>
        <w:rPr>
          <w:rFonts w:eastAsiaTheme="majorEastAsia"/>
        </w:rPr>
      </w:pPr>
      <w:r>
        <w:rPr>
          <w:rFonts w:eastAsiaTheme="majorEastAsia"/>
        </w:rPr>
        <w:t xml:space="preserve">Finalmente se realizó una limpieza de los </w:t>
      </w:r>
      <w:proofErr w:type="spellStart"/>
      <w:r>
        <w:rPr>
          <w:rFonts w:eastAsiaTheme="majorEastAsia"/>
        </w:rPr>
        <w:t>outliers</w:t>
      </w:r>
      <w:proofErr w:type="spellEnd"/>
      <w:r>
        <w:rPr>
          <w:rFonts w:eastAsiaTheme="majorEastAsia"/>
        </w:rPr>
        <w:t xml:space="preserve"> detectados usando KNN</w:t>
      </w:r>
      <w:proofErr w:type="gramStart"/>
      <w:r>
        <w:rPr>
          <w:rFonts w:eastAsiaTheme="majorEastAsia"/>
        </w:rPr>
        <w:t>.(</w:t>
      </w:r>
      <w:proofErr w:type="gramEnd"/>
      <w:r w:rsidRPr="008A184D">
        <w:rPr>
          <w:rFonts w:eastAsiaTheme="majorEastAsia"/>
          <w:highlight w:val="yellow"/>
        </w:rPr>
        <w:t>describir en detalle o lo mando a anexo?)</w:t>
      </w:r>
    </w:p>
    <w:p w14:paraId="79FA287C" w14:textId="77777777" w:rsidR="00C810EB" w:rsidRDefault="00C810EB" w:rsidP="00033C01">
      <w:pPr>
        <w:rPr>
          <w:rFonts w:eastAsiaTheme="majorEastAsia"/>
        </w:rPr>
      </w:pPr>
    </w:p>
    <w:p w14:paraId="3BF1D40D" w14:textId="77777777" w:rsidR="002872A1" w:rsidRDefault="002872A1" w:rsidP="00033C01">
      <w:pPr>
        <w:rPr>
          <w:rFonts w:eastAsiaTheme="majorEastAsia"/>
        </w:rPr>
      </w:pPr>
    </w:p>
    <w:p w14:paraId="4760CE3D" w14:textId="77777777" w:rsidR="002872A1" w:rsidRDefault="002872A1" w:rsidP="00033C01">
      <w:pPr>
        <w:rPr>
          <w:rFonts w:eastAsiaTheme="majorEastAsia"/>
        </w:rPr>
      </w:pPr>
    </w:p>
    <w:p w14:paraId="12CF97CC" w14:textId="77777777" w:rsidR="00C810EB" w:rsidRDefault="00C810EB" w:rsidP="00033C01">
      <w:pPr>
        <w:rPr>
          <w:rFonts w:eastAsiaTheme="majorEastAsia"/>
        </w:rPr>
      </w:pPr>
    </w:p>
    <w:p w14:paraId="27B3242C" w14:textId="77777777" w:rsidR="00C810EB" w:rsidRPr="00396C45" w:rsidRDefault="00C810EB" w:rsidP="00033C01">
      <w:pPr>
        <w:rPr>
          <w:rFonts w:eastAsiaTheme="majorEastAsia"/>
        </w:rPr>
        <w:sectPr w:rsidR="00C810EB" w:rsidRPr="00396C45" w:rsidSect="00130CAD">
          <w:footerReference w:type="default" r:id="rId23"/>
          <w:pgSz w:w="11907" w:h="16840" w:code="9"/>
          <w:pgMar w:top="2268" w:right="1418" w:bottom="1418" w:left="2268" w:header="709" w:footer="709" w:gutter="0"/>
          <w:pgNumType w:start="1"/>
          <w:cols w:space="708"/>
          <w:docGrid w:linePitch="360"/>
        </w:sectPr>
      </w:pPr>
    </w:p>
    <w:p w14:paraId="3D3BC2EA" w14:textId="13D4E19A" w:rsidR="00341BFA" w:rsidRDefault="004004F8" w:rsidP="008A621D">
      <w:pPr>
        <w:pStyle w:val="Ttulo2"/>
      </w:pPr>
      <w:bookmarkStart w:id="54" w:name="_Toc159172911"/>
      <w:r>
        <w:rPr>
          <w:rStyle w:val="Ttulo2Car"/>
          <w:b/>
          <w:bCs/>
          <w:iCs/>
        </w:rPr>
        <w:lastRenderedPageBreak/>
        <w:t>4</w:t>
      </w:r>
      <w:r w:rsidR="00E65CAF" w:rsidRPr="00D51D3E">
        <w:rPr>
          <w:rStyle w:val="Ttulo2Car"/>
          <w:b/>
          <w:bCs/>
          <w:iCs/>
        </w:rPr>
        <w:t>.</w:t>
      </w:r>
      <w:r>
        <w:rPr>
          <w:rStyle w:val="Ttulo2Car"/>
          <w:b/>
          <w:bCs/>
          <w:iCs/>
        </w:rPr>
        <w:t>2</w:t>
      </w:r>
      <w:r w:rsidR="00E65CAF" w:rsidRPr="00D51D3E">
        <w:rPr>
          <w:rStyle w:val="Ttulo2Car"/>
          <w:b/>
          <w:bCs/>
          <w:iCs/>
        </w:rPr>
        <w:t xml:space="preserve"> </w:t>
      </w:r>
      <w:r w:rsidR="00E65CAF" w:rsidRPr="00C0049F">
        <w:rPr>
          <w:rStyle w:val="Ttulo2Car"/>
          <w:b/>
          <w:bCs/>
          <w:iCs/>
        </w:rPr>
        <w:t>Modelos</w:t>
      </w:r>
      <w:bookmarkEnd w:id="54"/>
    </w:p>
    <w:tbl>
      <w:tblPr>
        <w:tblW w:w="12328" w:type="dxa"/>
        <w:tblCellMar>
          <w:left w:w="70" w:type="dxa"/>
          <w:right w:w="70" w:type="dxa"/>
        </w:tblCellMar>
        <w:tblLook w:val="04A0" w:firstRow="1" w:lastRow="0" w:firstColumn="1" w:lastColumn="0" w:noHBand="0" w:noVBand="1"/>
      </w:tblPr>
      <w:tblGrid>
        <w:gridCol w:w="2740"/>
        <w:gridCol w:w="991"/>
        <w:gridCol w:w="2781"/>
        <w:gridCol w:w="4961"/>
        <w:gridCol w:w="855"/>
      </w:tblGrid>
      <w:tr w:rsidR="00341BFA" w:rsidRPr="00341BFA" w14:paraId="2E5CE240" w14:textId="0379A5A2" w:rsidTr="008A621D">
        <w:trPr>
          <w:trHeight w:val="680"/>
        </w:trPr>
        <w:tc>
          <w:tcPr>
            <w:tcW w:w="2740" w:type="dxa"/>
            <w:tcBorders>
              <w:top w:val="single" w:sz="4" w:space="0" w:color="auto"/>
              <w:left w:val="single" w:sz="4" w:space="0" w:color="auto"/>
              <w:bottom w:val="single" w:sz="4" w:space="0" w:color="auto"/>
              <w:right w:val="single" w:sz="4" w:space="0" w:color="auto"/>
            </w:tcBorders>
            <w:shd w:val="clear" w:color="auto" w:fill="auto"/>
            <w:noWrap/>
            <w:hideMark/>
          </w:tcPr>
          <w:p w14:paraId="5639CDCF" w14:textId="3E6BC61C" w:rsidR="00341BFA" w:rsidRPr="00341BFA" w:rsidRDefault="00731528" w:rsidP="00341BFA">
            <w:pPr>
              <w:rPr>
                <w:rFonts w:ascii="Calibri" w:hAnsi="Calibri" w:cs="Calibri"/>
                <w:b/>
                <w:bCs/>
                <w:color w:val="000000"/>
                <w:sz w:val="22"/>
                <w:szCs w:val="22"/>
              </w:rPr>
            </w:pPr>
            <w:r w:rsidRPr="00341BFA">
              <w:rPr>
                <w:rFonts w:ascii="Calibri" w:hAnsi="Calibri" w:cs="Calibri"/>
                <w:b/>
                <w:bCs/>
                <w:color w:val="000000"/>
                <w:sz w:val="22"/>
                <w:szCs w:val="22"/>
              </w:rPr>
              <w:t>Tecnologías</w:t>
            </w:r>
          </w:p>
        </w:tc>
        <w:tc>
          <w:tcPr>
            <w:tcW w:w="428" w:type="dxa"/>
            <w:tcBorders>
              <w:top w:val="single" w:sz="4" w:space="0" w:color="auto"/>
              <w:left w:val="nil"/>
              <w:bottom w:val="single" w:sz="4" w:space="0" w:color="auto"/>
              <w:right w:val="single" w:sz="4" w:space="0" w:color="auto"/>
            </w:tcBorders>
            <w:shd w:val="clear" w:color="auto" w:fill="auto"/>
            <w:noWrap/>
            <w:hideMark/>
          </w:tcPr>
          <w:p w14:paraId="02995D23" w14:textId="07FFA696"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R</w:t>
            </w:r>
            <w:r w:rsidR="0013100D">
              <w:rPr>
                <w:rFonts w:ascii="Calibri" w:hAnsi="Calibri" w:cs="Calibri"/>
                <w:b/>
                <w:bCs/>
                <w:color w:val="000000"/>
                <w:sz w:val="22"/>
                <w:szCs w:val="22"/>
              </w:rPr>
              <w:t xml:space="preserve">ed </w:t>
            </w:r>
            <w:r w:rsidRPr="00341BFA">
              <w:rPr>
                <w:rFonts w:ascii="Calibri" w:hAnsi="Calibri" w:cs="Calibri"/>
                <w:b/>
                <w:bCs/>
                <w:color w:val="000000"/>
                <w:sz w:val="22"/>
                <w:szCs w:val="22"/>
              </w:rPr>
              <w:t>N</w:t>
            </w:r>
            <w:r w:rsidR="0013100D">
              <w:rPr>
                <w:rFonts w:ascii="Calibri" w:hAnsi="Calibri" w:cs="Calibri"/>
                <w:b/>
                <w:bCs/>
                <w:color w:val="000000"/>
                <w:sz w:val="22"/>
                <w:szCs w:val="22"/>
              </w:rPr>
              <w:t>euronal</w:t>
            </w:r>
          </w:p>
        </w:tc>
        <w:tc>
          <w:tcPr>
            <w:tcW w:w="2781" w:type="dxa"/>
            <w:tcBorders>
              <w:top w:val="single" w:sz="4" w:space="0" w:color="auto"/>
              <w:left w:val="nil"/>
              <w:bottom w:val="single" w:sz="4" w:space="0" w:color="auto"/>
              <w:right w:val="single" w:sz="4" w:space="0" w:color="auto"/>
            </w:tcBorders>
            <w:shd w:val="clear" w:color="auto" w:fill="auto"/>
            <w:hideMark/>
          </w:tcPr>
          <w:p w14:paraId="5096C083" w14:textId="1C4DD7CF" w:rsidR="00341BFA" w:rsidRPr="00341BFA" w:rsidRDefault="00341BFA" w:rsidP="00731528">
            <w:pPr>
              <w:rPr>
                <w:rFonts w:ascii="Calibri" w:hAnsi="Calibri" w:cs="Calibri"/>
                <w:b/>
                <w:bCs/>
                <w:color w:val="000000"/>
                <w:sz w:val="22"/>
                <w:szCs w:val="22"/>
              </w:rPr>
            </w:pPr>
            <w:r w:rsidRPr="00341BFA">
              <w:rPr>
                <w:rFonts w:ascii="Calibri" w:hAnsi="Calibri" w:cs="Calibri"/>
                <w:b/>
                <w:bCs/>
                <w:color w:val="000000"/>
                <w:sz w:val="22"/>
                <w:szCs w:val="22"/>
              </w:rPr>
              <w:t xml:space="preserve">Resultados </w:t>
            </w:r>
            <w:r w:rsidRPr="00341BFA">
              <w:rPr>
                <w:rFonts w:ascii="Calibri" w:hAnsi="Calibri" w:cs="Calibri"/>
                <w:b/>
                <w:bCs/>
                <w:color w:val="000000"/>
                <w:sz w:val="22"/>
                <w:szCs w:val="22"/>
              </w:rPr>
              <w:br/>
              <w:t xml:space="preserve">según </w:t>
            </w:r>
            <w:r w:rsidR="00731528">
              <w:rPr>
                <w:rFonts w:ascii="Calibri" w:hAnsi="Calibri" w:cs="Calibri"/>
                <w:b/>
                <w:bCs/>
                <w:color w:val="000000"/>
                <w:sz w:val="22"/>
                <w:szCs w:val="22"/>
              </w:rPr>
              <w:t>Artículos científicos</w:t>
            </w:r>
          </w:p>
        </w:tc>
        <w:tc>
          <w:tcPr>
            <w:tcW w:w="4961" w:type="dxa"/>
            <w:tcBorders>
              <w:top w:val="single" w:sz="4" w:space="0" w:color="auto"/>
              <w:left w:val="nil"/>
              <w:bottom w:val="single" w:sz="4" w:space="0" w:color="auto"/>
              <w:right w:val="single" w:sz="4" w:space="0" w:color="auto"/>
            </w:tcBorders>
            <w:shd w:val="clear" w:color="auto" w:fill="auto"/>
            <w:noWrap/>
            <w:hideMark/>
          </w:tcPr>
          <w:p w14:paraId="42642F4B" w14:textId="77777777" w:rsidR="00341BFA" w:rsidRPr="00341BFA" w:rsidRDefault="00341BFA" w:rsidP="00341BFA">
            <w:pPr>
              <w:rPr>
                <w:rFonts w:ascii="Calibri" w:hAnsi="Calibri" w:cs="Calibri"/>
                <w:b/>
                <w:bCs/>
                <w:color w:val="000000"/>
                <w:sz w:val="22"/>
                <w:szCs w:val="22"/>
              </w:rPr>
            </w:pPr>
            <w:r w:rsidRPr="00341BFA">
              <w:rPr>
                <w:rFonts w:ascii="Calibri" w:hAnsi="Calibri" w:cs="Calibri"/>
                <w:b/>
                <w:bCs/>
                <w:color w:val="000000"/>
                <w:sz w:val="22"/>
                <w:szCs w:val="22"/>
              </w:rPr>
              <w:t>Finalidad</w:t>
            </w:r>
          </w:p>
        </w:tc>
        <w:tc>
          <w:tcPr>
            <w:tcW w:w="1418" w:type="dxa"/>
            <w:tcBorders>
              <w:top w:val="single" w:sz="4" w:space="0" w:color="auto"/>
              <w:left w:val="nil"/>
              <w:bottom w:val="single" w:sz="4" w:space="0" w:color="auto"/>
              <w:right w:val="single" w:sz="4" w:space="0" w:color="auto"/>
            </w:tcBorders>
          </w:tcPr>
          <w:p w14:paraId="6CD3E568" w14:textId="07FC42A0" w:rsidR="00341BFA" w:rsidRPr="00341BFA" w:rsidRDefault="00341BFA" w:rsidP="00341BFA">
            <w:pPr>
              <w:rPr>
                <w:rFonts w:ascii="Calibri" w:hAnsi="Calibri" w:cs="Calibri"/>
                <w:b/>
                <w:bCs/>
                <w:color w:val="000000"/>
                <w:sz w:val="20"/>
                <w:szCs w:val="22"/>
              </w:rPr>
            </w:pPr>
            <w:r w:rsidRPr="00341BFA">
              <w:rPr>
                <w:rFonts w:ascii="Calibri" w:hAnsi="Calibri" w:cs="Calibri"/>
                <w:b/>
                <w:bCs/>
                <w:color w:val="000000"/>
                <w:sz w:val="20"/>
                <w:szCs w:val="22"/>
              </w:rPr>
              <w:t>Aplica</w:t>
            </w:r>
          </w:p>
        </w:tc>
      </w:tr>
      <w:tr w:rsidR="00341BFA" w:rsidRPr="00341BFA" w14:paraId="5579E8BF" w14:textId="1814B168" w:rsidTr="008A621D">
        <w:trPr>
          <w:trHeight w:val="578"/>
        </w:trPr>
        <w:tc>
          <w:tcPr>
            <w:tcW w:w="2740" w:type="dxa"/>
            <w:tcBorders>
              <w:top w:val="nil"/>
              <w:left w:val="single" w:sz="4" w:space="0" w:color="auto"/>
              <w:bottom w:val="single" w:sz="4" w:space="0" w:color="auto"/>
              <w:right w:val="single" w:sz="4" w:space="0" w:color="auto"/>
            </w:tcBorders>
            <w:shd w:val="clear" w:color="auto" w:fill="F2DCDB"/>
            <w:hideMark/>
          </w:tcPr>
          <w:p w14:paraId="3C609056" w14:textId="77777777" w:rsidR="00341BFA" w:rsidRPr="00341BFA" w:rsidRDefault="00341BFA" w:rsidP="00341BFA">
            <w:pPr>
              <w:rPr>
                <w:rFonts w:ascii="Calibri" w:hAnsi="Calibri" w:cs="Calibri"/>
                <w:color w:val="000000"/>
                <w:sz w:val="20"/>
                <w:szCs w:val="20"/>
              </w:rPr>
            </w:pPr>
            <w:r w:rsidRPr="00AC5DE2">
              <w:rPr>
                <w:rFonts w:ascii="Calibri" w:hAnsi="Calibri" w:cs="Calibri"/>
                <w:i/>
                <w:color w:val="000000"/>
                <w:sz w:val="22"/>
                <w:szCs w:val="22"/>
                <w:lang w:val="en-US"/>
              </w:rPr>
              <w:t>Multi-Layer Perceptron</w:t>
            </w:r>
            <w:r w:rsidRPr="00BA3E0C">
              <w:rPr>
                <w:rFonts w:ascii="Calibri" w:hAnsi="Calibri" w:cs="Calibri"/>
                <w:color w:val="000000"/>
                <w:sz w:val="22"/>
                <w:szCs w:val="22"/>
                <w:lang w:val="en-US"/>
              </w:rPr>
              <w:br/>
              <w:t xml:space="preserve"> (MLP)</w:t>
            </w:r>
          </w:p>
        </w:tc>
        <w:tc>
          <w:tcPr>
            <w:tcW w:w="428" w:type="dxa"/>
            <w:tcBorders>
              <w:top w:val="nil"/>
              <w:left w:val="nil"/>
              <w:bottom w:val="single" w:sz="4" w:space="0" w:color="auto"/>
              <w:right w:val="single" w:sz="4" w:space="0" w:color="auto"/>
            </w:tcBorders>
            <w:shd w:val="clear" w:color="auto" w:fill="F2DCDB"/>
            <w:noWrap/>
            <w:hideMark/>
          </w:tcPr>
          <w:p w14:paraId="5F8DF9F9" w14:textId="77777777"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SI</w:t>
            </w:r>
          </w:p>
        </w:tc>
        <w:tc>
          <w:tcPr>
            <w:tcW w:w="2781" w:type="dxa"/>
            <w:tcBorders>
              <w:top w:val="nil"/>
              <w:left w:val="nil"/>
              <w:bottom w:val="single" w:sz="4" w:space="0" w:color="auto"/>
              <w:right w:val="single" w:sz="4" w:space="0" w:color="auto"/>
            </w:tcBorders>
            <w:shd w:val="clear" w:color="auto" w:fill="F2DCDB"/>
            <w:noWrap/>
            <w:hideMark/>
          </w:tcPr>
          <w:p w14:paraId="64BBB147" w14:textId="016C2E5E" w:rsidR="00341BFA" w:rsidRPr="00341BFA" w:rsidRDefault="00341BFA" w:rsidP="00341BFA">
            <w:pPr>
              <w:rPr>
                <w:rFonts w:ascii="Calibri" w:hAnsi="Calibri" w:cs="Calibri"/>
                <w:color w:val="000000"/>
                <w:sz w:val="20"/>
                <w:szCs w:val="20"/>
              </w:rPr>
            </w:pPr>
            <w:r w:rsidRPr="00341BFA">
              <w:rPr>
                <w:rFonts w:ascii="Calibri" w:hAnsi="Calibri" w:cs="Calibri"/>
                <w:color w:val="000000"/>
                <w:sz w:val="20"/>
                <w:szCs w:val="20"/>
              </w:rPr>
              <w:t> </w:t>
            </w:r>
            <w:r w:rsidRPr="00EF51CE">
              <w:rPr>
                <w:rFonts w:ascii="Calibri" w:hAnsi="Calibri" w:cs="Calibri"/>
                <w:color w:val="000000"/>
                <w:sz w:val="20"/>
                <w:szCs w:val="20"/>
              </w:rPr>
              <w:t>-</w:t>
            </w:r>
          </w:p>
        </w:tc>
        <w:tc>
          <w:tcPr>
            <w:tcW w:w="4961" w:type="dxa"/>
            <w:tcBorders>
              <w:top w:val="nil"/>
              <w:left w:val="nil"/>
              <w:bottom w:val="single" w:sz="4" w:space="0" w:color="auto"/>
              <w:right w:val="single" w:sz="4" w:space="0" w:color="auto"/>
            </w:tcBorders>
            <w:shd w:val="clear" w:color="auto" w:fill="F2DCDB"/>
            <w:noWrap/>
            <w:hideMark/>
          </w:tcPr>
          <w:p w14:paraId="0F8CD93F" w14:textId="04105C5A"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C</w:t>
            </w:r>
            <w:r w:rsidR="00341BFA" w:rsidRPr="008A621D">
              <w:rPr>
                <w:rFonts w:ascii="Calibri" w:hAnsi="Calibri" w:cs="Calibri"/>
                <w:color w:val="000000"/>
                <w:sz w:val="22"/>
                <w:szCs w:val="22"/>
              </w:rPr>
              <w:t>lasificación, predicción</w:t>
            </w:r>
          </w:p>
        </w:tc>
        <w:tc>
          <w:tcPr>
            <w:tcW w:w="1418" w:type="dxa"/>
            <w:tcBorders>
              <w:top w:val="nil"/>
              <w:left w:val="nil"/>
              <w:bottom w:val="single" w:sz="4" w:space="0" w:color="000000"/>
              <w:right w:val="single" w:sz="4" w:space="0" w:color="000000"/>
            </w:tcBorders>
            <w:shd w:val="clear" w:color="000000" w:fill="F2DCDB"/>
            <w:vAlign w:val="center"/>
          </w:tcPr>
          <w:p w14:paraId="6CE6A889" w14:textId="69662954" w:rsidR="00341BFA" w:rsidRPr="00341BFA" w:rsidRDefault="00341BFA"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1FA3EEE3" w14:textId="67DC9417" w:rsidTr="00085FD8">
        <w:trPr>
          <w:trHeight w:val="567"/>
        </w:trPr>
        <w:tc>
          <w:tcPr>
            <w:tcW w:w="2740" w:type="dxa"/>
            <w:tcBorders>
              <w:top w:val="nil"/>
              <w:left w:val="single" w:sz="4" w:space="0" w:color="auto"/>
              <w:bottom w:val="single" w:sz="4" w:space="0" w:color="auto"/>
              <w:right w:val="single" w:sz="4" w:space="0" w:color="auto"/>
            </w:tcBorders>
            <w:shd w:val="clear" w:color="auto" w:fill="F2DCDB"/>
            <w:hideMark/>
          </w:tcPr>
          <w:p w14:paraId="40E2D84E" w14:textId="77777777" w:rsidR="00341BFA" w:rsidRPr="00341BFA" w:rsidRDefault="00341BFA" w:rsidP="00341BFA">
            <w:pPr>
              <w:rPr>
                <w:rFonts w:ascii="Calibri" w:hAnsi="Calibri" w:cs="Calibri"/>
                <w:color w:val="000000"/>
                <w:sz w:val="22"/>
                <w:szCs w:val="22"/>
                <w:lang w:val="en-US"/>
              </w:rPr>
            </w:pPr>
            <w:r w:rsidRPr="00AC5DE2">
              <w:rPr>
                <w:rFonts w:ascii="Calibri" w:hAnsi="Calibri" w:cs="Calibri"/>
                <w:i/>
                <w:color w:val="000000"/>
                <w:sz w:val="22"/>
                <w:szCs w:val="22"/>
                <w:lang w:val="en-US"/>
              </w:rPr>
              <w:t>Long-Short Term Memory</w:t>
            </w:r>
            <w:r w:rsidRPr="00341BFA">
              <w:rPr>
                <w:rFonts w:ascii="Calibri" w:hAnsi="Calibri" w:cs="Calibri"/>
                <w:color w:val="000000"/>
                <w:sz w:val="22"/>
                <w:szCs w:val="22"/>
                <w:lang w:val="en-US"/>
              </w:rPr>
              <w:br/>
              <w:t xml:space="preserve"> (LSTM)</w:t>
            </w:r>
          </w:p>
        </w:tc>
        <w:tc>
          <w:tcPr>
            <w:tcW w:w="428" w:type="dxa"/>
            <w:tcBorders>
              <w:top w:val="nil"/>
              <w:left w:val="nil"/>
              <w:bottom w:val="single" w:sz="4" w:space="0" w:color="auto"/>
              <w:right w:val="single" w:sz="4" w:space="0" w:color="auto"/>
            </w:tcBorders>
            <w:shd w:val="clear" w:color="auto" w:fill="F2DCDB"/>
            <w:noWrap/>
            <w:hideMark/>
          </w:tcPr>
          <w:p w14:paraId="5990F7E9"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29837BBD" w14:textId="4CB7D163" w:rsidR="00341BFA" w:rsidRPr="00341BFA" w:rsidRDefault="006C02AF" w:rsidP="006C02AF">
            <w:pPr>
              <w:rPr>
                <w:rFonts w:ascii="Calibri" w:hAnsi="Calibri" w:cs="Calibri"/>
                <w:color w:val="000000"/>
                <w:sz w:val="22"/>
                <w:szCs w:val="22"/>
              </w:rPr>
            </w:pPr>
            <w:r>
              <w:rPr>
                <w:rFonts w:ascii="Calibri" w:hAnsi="Calibri" w:cs="Calibri"/>
                <w:color w:val="000000"/>
                <w:sz w:val="22"/>
                <w:szCs w:val="22"/>
              </w:rPr>
              <w:t>Combinándolo con otras tecnologías se tiene mejor resultado que usarlo individualmente.</w:t>
            </w:r>
          </w:p>
        </w:tc>
        <w:tc>
          <w:tcPr>
            <w:tcW w:w="4961" w:type="dxa"/>
            <w:tcBorders>
              <w:top w:val="nil"/>
              <w:left w:val="nil"/>
              <w:bottom w:val="single" w:sz="4" w:space="0" w:color="auto"/>
              <w:right w:val="single" w:sz="4" w:space="0" w:color="auto"/>
            </w:tcBorders>
            <w:shd w:val="clear" w:color="auto" w:fill="F2DCDB"/>
            <w:noWrap/>
            <w:hideMark/>
          </w:tcPr>
          <w:p w14:paraId="342ED030" w14:textId="2AB2BB5D"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P</w:t>
            </w:r>
            <w:r w:rsidR="00341BFA" w:rsidRPr="00341BFA">
              <w:rPr>
                <w:rFonts w:ascii="Calibri" w:hAnsi="Calibri" w:cs="Calibri"/>
                <w:color w:val="000000"/>
                <w:sz w:val="22"/>
                <w:szCs w:val="22"/>
              </w:rPr>
              <w:t>redictivo, hallar patrones</w:t>
            </w:r>
          </w:p>
        </w:tc>
        <w:tc>
          <w:tcPr>
            <w:tcW w:w="1418" w:type="dxa"/>
            <w:tcBorders>
              <w:top w:val="nil"/>
              <w:left w:val="nil"/>
              <w:bottom w:val="single" w:sz="4" w:space="0" w:color="000000"/>
              <w:right w:val="single" w:sz="4" w:space="0" w:color="000000"/>
            </w:tcBorders>
            <w:shd w:val="clear" w:color="auto" w:fill="F2DCDB"/>
            <w:vAlign w:val="center"/>
          </w:tcPr>
          <w:p w14:paraId="142A2E2B" w14:textId="4D4ADFB1" w:rsidR="00341BFA" w:rsidRPr="00341BFA" w:rsidRDefault="00085FD8"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2F99DAF0" w14:textId="3139EC1B" w:rsidTr="008A621D">
        <w:trPr>
          <w:trHeight w:val="900"/>
        </w:trPr>
        <w:tc>
          <w:tcPr>
            <w:tcW w:w="2740" w:type="dxa"/>
            <w:tcBorders>
              <w:top w:val="nil"/>
              <w:left w:val="single" w:sz="4" w:space="0" w:color="auto"/>
              <w:bottom w:val="single" w:sz="4" w:space="0" w:color="auto"/>
              <w:right w:val="single" w:sz="4" w:space="0" w:color="auto"/>
            </w:tcBorders>
            <w:shd w:val="clear" w:color="auto" w:fill="F2DCDB"/>
            <w:noWrap/>
            <w:hideMark/>
          </w:tcPr>
          <w:p w14:paraId="6F10367B"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ARIMA</w:t>
            </w:r>
          </w:p>
        </w:tc>
        <w:tc>
          <w:tcPr>
            <w:tcW w:w="428" w:type="dxa"/>
            <w:tcBorders>
              <w:top w:val="nil"/>
              <w:left w:val="nil"/>
              <w:bottom w:val="single" w:sz="4" w:space="0" w:color="auto"/>
              <w:right w:val="single" w:sz="4" w:space="0" w:color="auto"/>
            </w:tcBorders>
            <w:shd w:val="clear" w:color="auto" w:fill="F2DCDB"/>
            <w:noWrap/>
            <w:hideMark/>
          </w:tcPr>
          <w:p w14:paraId="5C07107B" w14:textId="76EB99C7" w:rsidR="00341BFA" w:rsidRPr="00341BFA" w:rsidRDefault="00341BFA" w:rsidP="009611D7">
            <w:pPr>
              <w:rPr>
                <w:rFonts w:ascii="Calibri" w:hAnsi="Calibri" w:cs="Calibri"/>
                <w:color w:val="000000"/>
                <w:sz w:val="22"/>
                <w:szCs w:val="22"/>
              </w:rPr>
            </w:pPr>
            <w:r w:rsidRPr="00341BFA">
              <w:rPr>
                <w:rFonts w:ascii="Calibri" w:hAnsi="Calibri" w:cs="Calibri"/>
                <w:color w:val="000000"/>
                <w:sz w:val="22"/>
                <w:szCs w:val="22"/>
                <w:shd w:val="clear" w:color="auto" w:fill="F2DCDB"/>
              </w:rPr>
              <w:t>N</w:t>
            </w:r>
            <w:r w:rsidR="009611D7">
              <w:rPr>
                <w:rFonts w:ascii="Calibri" w:hAnsi="Calibri" w:cs="Calibri"/>
                <w:color w:val="000000"/>
                <w:sz w:val="22"/>
                <w:szCs w:val="22"/>
              </w:rPr>
              <w:t>o</w:t>
            </w:r>
          </w:p>
        </w:tc>
        <w:tc>
          <w:tcPr>
            <w:tcW w:w="2781" w:type="dxa"/>
            <w:tcBorders>
              <w:top w:val="nil"/>
              <w:left w:val="nil"/>
              <w:bottom w:val="single" w:sz="4" w:space="0" w:color="auto"/>
              <w:right w:val="single" w:sz="4" w:space="0" w:color="auto"/>
            </w:tcBorders>
            <w:shd w:val="clear" w:color="auto" w:fill="F2DCDB"/>
            <w:noWrap/>
            <w:hideMark/>
          </w:tcPr>
          <w:p w14:paraId="16102C02" w14:textId="7745E5C8"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sidRPr="00341BFA">
              <w:rPr>
                <w:rFonts w:ascii="Calibri" w:hAnsi="Calibri" w:cs="Calibri"/>
                <w:color w:val="000000"/>
                <w:sz w:val="22"/>
                <w:szCs w:val="22"/>
              </w:rPr>
              <w:t>uenos</w:t>
            </w:r>
          </w:p>
        </w:tc>
        <w:tc>
          <w:tcPr>
            <w:tcW w:w="4961" w:type="dxa"/>
            <w:tcBorders>
              <w:top w:val="nil"/>
              <w:left w:val="nil"/>
              <w:bottom w:val="single" w:sz="4" w:space="0" w:color="auto"/>
              <w:right w:val="single" w:sz="4" w:space="0" w:color="auto"/>
            </w:tcBorders>
            <w:shd w:val="clear" w:color="000000" w:fill="F2DCDB"/>
            <w:hideMark/>
          </w:tcPr>
          <w:p w14:paraId="0574FCBB" w14:textId="110D262B"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N</w:t>
            </w:r>
            <w:r w:rsidR="00341BFA" w:rsidRPr="00341BFA">
              <w:rPr>
                <w:rFonts w:ascii="Calibri" w:hAnsi="Calibri" w:cs="Calibri"/>
                <w:color w:val="000000"/>
                <w:sz w:val="22"/>
                <w:szCs w:val="22"/>
              </w:rPr>
              <w:t>o es redes neuronales</w:t>
            </w:r>
            <w:r w:rsidR="006C02AF">
              <w:rPr>
                <w:rFonts w:ascii="Calibri" w:hAnsi="Calibri" w:cs="Calibri"/>
                <w:color w:val="000000"/>
                <w:sz w:val="22"/>
                <w:szCs w:val="22"/>
              </w:rPr>
              <w:t>,</w:t>
            </w:r>
            <w:r w:rsidR="00341BFA" w:rsidRPr="00341BFA">
              <w:rPr>
                <w:rFonts w:ascii="Calibri" w:hAnsi="Calibri" w:cs="Calibri"/>
                <w:color w:val="000000"/>
                <w:sz w:val="22"/>
                <w:szCs w:val="22"/>
              </w:rPr>
              <w:t xml:space="preserve"> es estadística </w:t>
            </w:r>
            <w:r w:rsidR="00341BFA" w:rsidRPr="00341BFA">
              <w:rPr>
                <w:rFonts w:ascii="Calibri" w:hAnsi="Calibri" w:cs="Calibri"/>
                <w:color w:val="000000"/>
                <w:sz w:val="22"/>
                <w:szCs w:val="22"/>
              </w:rPr>
              <w:br/>
              <w:t>predictiva (predicción de series temporales)</w:t>
            </w:r>
          </w:p>
        </w:tc>
        <w:tc>
          <w:tcPr>
            <w:tcW w:w="1418" w:type="dxa"/>
            <w:tcBorders>
              <w:top w:val="nil"/>
              <w:left w:val="nil"/>
              <w:bottom w:val="single" w:sz="4" w:space="0" w:color="auto"/>
              <w:right w:val="single" w:sz="4" w:space="0" w:color="auto"/>
            </w:tcBorders>
            <w:shd w:val="clear" w:color="000000" w:fill="F2DCDB"/>
            <w:vAlign w:val="center"/>
          </w:tcPr>
          <w:p w14:paraId="1623A266" w14:textId="0250293F"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360789B7" w14:textId="7019EDAE" w:rsidTr="006C02AF">
        <w:trPr>
          <w:trHeight w:val="685"/>
        </w:trPr>
        <w:tc>
          <w:tcPr>
            <w:tcW w:w="2740" w:type="dxa"/>
            <w:tcBorders>
              <w:top w:val="nil"/>
              <w:left w:val="single" w:sz="4" w:space="0" w:color="auto"/>
              <w:bottom w:val="single" w:sz="4" w:space="0" w:color="auto"/>
              <w:right w:val="single" w:sz="4" w:space="0" w:color="auto"/>
            </w:tcBorders>
            <w:shd w:val="clear" w:color="auto" w:fill="F2DCDB"/>
            <w:noWrap/>
            <w:hideMark/>
          </w:tcPr>
          <w:p w14:paraId="3C70FA09" w14:textId="77777777" w:rsidR="00341BFA" w:rsidRPr="00341BFA" w:rsidRDefault="00341BFA" w:rsidP="00341BFA">
            <w:pPr>
              <w:rPr>
                <w:rFonts w:ascii="Calibri" w:hAnsi="Calibri" w:cs="Calibri"/>
                <w:color w:val="000000"/>
                <w:sz w:val="22"/>
                <w:szCs w:val="22"/>
              </w:rPr>
            </w:pPr>
            <w:proofErr w:type="spellStart"/>
            <w:r w:rsidRPr="00AC5DE2">
              <w:rPr>
                <w:rFonts w:ascii="Calibri" w:hAnsi="Calibri" w:cs="Calibri"/>
                <w:i/>
                <w:color w:val="000000"/>
                <w:sz w:val="22"/>
                <w:szCs w:val="22"/>
              </w:rPr>
              <w:t>Gate</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recurrent</w:t>
            </w:r>
            <w:proofErr w:type="spellEnd"/>
            <w:r w:rsidRPr="00AC5DE2">
              <w:rPr>
                <w:rFonts w:ascii="Calibri" w:hAnsi="Calibri" w:cs="Calibri"/>
                <w:i/>
                <w:color w:val="000000"/>
                <w:sz w:val="22"/>
                <w:szCs w:val="22"/>
              </w:rPr>
              <w:t xml:space="preserve"> </w:t>
            </w:r>
            <w:proofErr w:type="spellStart"/>
            <w:r w:rsidRPr="00AC5DE2">
              <w:rPr>
                <w:rFonts w:ascii="Calibri" w:hAnsi="Calibri" w:cs="Calibri"/>
                <w:i/>
                <w:color w:val="000000"/>
                <w:sz w:val="22"/>
                <w:szCs w:val="22"/>
              </w:rPr>
              <w:t>unit</w:t>
            </w:r>
            <w:proofErr w:type="spellEnd"/>
            <w:r w:rsidRPr="00341BFA">
              <w:rPr>
                <w:rFonts w:ascii="Calibri" w:hAnsi="Calibri" w:cs="Calibri"/>
                <w:color w:val="000000"/>
                <w:sz w:val="22"/>
                <w:szCs w:val="22"/>
              </w:rPr>
              <w:t xml:space="preserve"> (GRU)</w:t>
            </w:r>
          </w:p>
        </w:tc>
        <w:tc>
          <w:tcPr>
            <w:tcW w:w="428" w:type="dxa"/>
            <w:tcBorders>
              <w:top w:val="nil"/>
              <w:left w:val="nil"/>
              <w:bottom w:val="single" w:sz="4" w:space="0" w:color="auto"/>
              <w:right w:val="single" w:sz="4" w:space="0" w:color="auto"/>
            </w:tcBorders>
            <w:shd w:val="clear" w:color="auto" w:fill="F2DCDB"/>
            <w:noWrap/>
            <w:hideMark/>
          </w:tcPr>
          <w:p w14:paraId="553504BC"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6E03757D" w14:textId="407E0382" w:rsidR="00341BFA" w:rsidRPr="00341BFA" w:rsidRDefault="006C02AF" w:rsidP="00341BFA">
            <w:pPr>
              <w:rPr>
                <w:rFonts w:ascii="Calibri" w:hAnsi="Calibri" w:cs="Calibri"/>
                <w:color w:val="000000"/>
                <w:sz w:val="22"/>
                <w:szCs w:val="22"/>
              </w:rPr>
            </w:pPr>
            <w:r>
              <w:rPr>
                <w:rFonts w:ascii="Calibri" w:hAnsi="Calibri" w:cs="Calibri"/>
                <w:color w:val="000000"/>
                <w:sz w:val="22"/>
                <w:szCs w:val="22"/>
              </w:rPr>
              <w:t xml:space="preserve">El modelo ganador de </w:t>
            </w:r>
            <w:proofErr w:type="spellStart"/>
            <w:r>
              <w:rPr>
                <w:rFonts w:ascii="Calibri" w:hAnsi="Calibri" w:cs="Calibri"/>
                <w:color w:val="000000"/>
                <w:sz w:val="22"/>
                <w:szCs w:val="22"/>
              </w:rPr>
              <w:t>Kaggle</w:t>
            </w:r>
            <w:proofErr w:type="spellEnd"/>
            <w:r>
              <w:rPr>
                <w:rFonts w:ascii="Calibri" w:hAnsi="Calibri" w:cs="Calibri"/>
                <w:color w:val="000000"/>
                <w:sz w:val="22"/>
                <w:szCs w:val="22"/>
              </w:rPr>
              <w:t xml:space="preserve"> utiliza un </w:t>
            </w:r>
            <w:proofErr w:type="spellStart"/>
            <w:r>
              <w:rPr>
                <w:rFonts w:ascii="Calibri" w:hAnsi="Calibri" w:cs="Calibri"/>
                <w:color w:val="000000"/>
                <w:sz w:val="22"/>
                <w:szCs w:val="22"/>
              </w:rPr>
              <w:t>cuDNN</w:t>
            </w:r>
            <w:proofErr w:type="spellEnd"/>
            <w:r>
              <w:rPr>
                <w:rFonts w:ascii="Calibri" w:hAnsi="Calibri" w:cs="Calibri"/>
                <w:color w:val="000000"/>
                <w:sz w:val="22"/>
                <w:szCs w:val="22"/>
              </w:rPr>
              <w:t xml:space="preserve"> GRU que es más rápido que un GRU normal.</w:t>
            </w:r>
          </w:p>
        </w:tc>
        <w:tc>
          <w:tcPr>
            <w:tcW w:w="4961" w:type="dxa"/>
            <w:tcBorders>
              <w:top w:val="nil"/>
              <w:left w:val="nil"/>
              <w:bottom w:val="single" w:sz="4" w:space="0" w:color="auto"/>
              <w:right w:val="single" w:sz="4" w:space="0" w:color="auto"/>
            </w:tcBorders>
            <w:shd w:val="clear" w:color="auto" w:fill="F2DCDB"/>
            <w:noWrap/>
            <w:hideMark/>
          </w:tcPr>
          <w:p w14:paraId="15BF2A68" w14:textId="6EF14609"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Sistemas predictivos basados en información secuencial.</w:t>
            </w:r>
          </w:p>
        </w:tc>
        <w:tc>
          <w:tcPr>
            <w:tcW w:w="1418" w:type="dxa"/>
            <w:tcBorders>
              <w:top w:val="nil"/>
              <w:left w:val="nil"/>
              <w:bottom w:val="single" w:sz="4" w:space="0" w:color="000000"/>
              <w:right w:val="single" w:sz="4" w:space="0" w:color="000000"/>
            </w:tcBorders>
            <w:shd w:val="clear" w:color="auto" w:fill="F2DCDB"/>
            <w:vAlign w:val="center"/>
          </w:tcPr>
          <w:p w14:paraId="2DC0291E" w14:textId="50EB494B" w:rsidR="00341BFA" w:rsidRPr="00341BFA" w:rsidRDefault="008A621D" w:rsidP="00341BFA">
            <w:pPr>
              <w:rPr>
                <w:rFonts w:ascii="Calibri" w:hAnsi="Calibri" w:cs="Calibri"/>
                <w:color w:val="000000"/>
                <w:sz w:val="20"/>
                <w:szCs w:val="20"/>
              </w:rPr>
            </w:pPr>
            <w:r>
              <w:rPr>
                <w:rFonts w:ascii="Calibri" w:hAnsi="Calibri" w:cs="Calibri"/>
                <w:color w:val="000000"/>
                <w:sz w:val="22"/>
                <w:szCs w:val="22"/>
              </w:rPr>
              <w:t>No</w:t>
            </w:r>
          </w:p>
        </w:tc>
      </w:tr>
      <w:tr w:rsidR="00341BFA" w:rsidRPr="00341BFA" w14:paraId="6BDB3A5D" w14:textId="3FF635F2" w:rsidTr="008A621D">
        <w:trPr>
          <w:trHeight w:val="300"/>
        </w:trPr>
        <w:tc>
          <w:tcPr>
            <w:tcW w:w="2740" w:type="dxa"/>
            <w:tcBorders>
              <w:top w:val="nil"/>
              <w:left w:val="single" w:sz="4" w:space="0" w:color="auto"/>
              <w:bottom w:val="single" w:sz="4" w:space="0" w:color="auto"/>
              <w:right w:val="single" w:sz="4" w:space="0" w:color="auto"/>
            </w:tcBorders>
            <w:shd w:val="clear" w:color="auto" w:fill="F2DCDB"/>
            <w:noWrap/>
            <w:hideMark/>
          </w:tcPr>
          <w:p w14:paraId="5A3AF165" w14:textId="77777777" w:rsidR="00341BFA" w:rsidRPr="00AC5DE2" w:rsidRDefault="00341BFA" w:rsidP="00341BFA">
            <w:pPr>
              <w:rPr>
                <w:rFonts w:ascii="Calibri" w:hAnsi="Calibri" w:cs="Calibri"/>
                <w:i/>
                <w:color w:val="000000"/>
                <w:sz w:val="22"/>
                <w:szCs w:val="22"/>
              </w:rPr>
            </w:pPr>
            <w:proofErr w:type="spellStart"/>
            <w:r w:rsidRPr="00AC5DE2">
              <w:rPr>
                <w:rFonts w:ascii="Calibri" w:hAnsi="Calibri" w:cs="Calibri"/>
                <w:i/>
                <w:color w:val="000000"/>
                <w:sz w:val="22"/>
                <w:szCs w:val="22"/>
              </w:rPr>
              <w:t>Bidirectional</w:t>
            </w:r>
            <w:proofErr w:type="spellEnd"/>
            <w:r w:rsidRPr="00AC5DE2">
              <w:rPr>
                <w:rFonts w:ascii="Calibri" w:hAnsi="Calibri" w:cs="Calibri"/>
                <w:i/>
                <w:color w:val="000000"/>
                <w:sz w:val="22"/>
                <w:szCs w:val="22"/>
              </w:rPr>
              <w:t>-LSTM</w:t>
            </w:r>
          </w:p>
        </w:tc>
        <w:tc>
          <w:tcPr>
            <w:tcW w:w="428" w:type="dxa"/>
            <w:tcBorders>
              <w:top w:val="nil"/>
              <w:left w:val="nil"/>
              <w:bottom w:val="single" w:sz="4" w:space="0" w:color="auto"/>
              <w:right w:val="single" w:sz="4" w:space="0" w:color="auto"/>
            </w:tcBorders>
            <w:shd w:val="clear" w:color="auto" w:fill="F2DCDB"/>
            <w:noWrap/>
            <w:hideMark/>
          </w:tcPr>
          <w:p w14:paraId="224B8736" w14:textId="77777777" w:rsidR="00341BFA" w:rsidRPr="00341BFA" w:rsidRDefault="00341BFA" w:rsidP="00341BFA">
            <w:pPr>
              <w:rPr>
                <w:rFonts w:ascii="Calibri" w:hAnsi="Calibri" w:cs="Calibri"/>
                <w:color w:val="000000"/>
                <w:sz w:val="22"/>
                <w:szCs w:val="22"/>
              </w:rPr>
            </w:pPr>
            <w:r w:rsidRPr="00341BFA">
              <w:rPr>
                <w:rFonts w:ascii="Calibri" w:hAnsi="Calibri" w:cs="Calibri"/>
                <w:color w:val="000000"/>
                <w:sz w:val="22"/>
                <w:szCs w:val="22"/>
              </w:rPr>
              <w:t>SI</w:t>
            </w:r>
          </w:p>
        </w:tc>
        <w:tc>
          <w:tcPr>
            <w:tcW w:w="2781" w:type="dxa"/>
            <w:tcBorders>
              <w:top w:val="nil"/>
              <w:left w:val="nil"/>
              <w:bottom w:val="single" w:sz="4" w:space="0" w:color="auto"/>
              <w:right w:val="single" w:sz="4" w:space="0" w:color="auto"/>
            </w:tcBorders>
            <w:shd w:val="clear" w:color="auto" w:fill="F2DCDB"/>
            <w:noWrap/>
            <w:hideMark/>
          </w:tcPr>
          <w:p w14:paraId="468EDC16" w14:textId="4144DE29" w:rsidR="00341BFA" w:rsidRPr="00341BFA" w:rsidRDefault="00341BFA" w:rsidP="006C02AF">
            <w:pPr>
              <w:rPr>
                <w:rFonts w:ascii="Calibri" w:hAnsi="Calibri" w:cs="Calibri"/>
                <w:color w:val="000000"/>
                <w:sz w:val="22"/>
                <w:szCs w:val="22"/>
              </w:rPr>
            </w:pPr>
            <w:r w:rsidRPr="00341BFA">
              <w:rPr>
                <w:rFonts w:ascii="Calibri" w:hAnsi="Calibri" w:cs="Calibri"/>
                <w:color w:val="000000"/>
                <w:sz w:val="22"/>
                <w:szCs w:val="22"/>
              </w:rPr>
              <w:t> </w:t>
            </w:r>
            <w:r w:rsidR="006C02AF">
              <w:rPr>
                <w:rFonts w:ascii="Calibri" w:hAnsi="Calibri" w:cs="Calibri"/>
                <w:color w:val="000000"/>
                <w:sz w:val="22"/>
                <w:szCs w:val="22"/>
              </w:rPr>
              <w:t xml:space="preserve">Mejor rendimiento comparándolo en el </w:t>
            </w:r>
            <w:r w:rsidR="006C02AF" w:rsidRPr="004A17D7">
              <w:rPr>
                <w:i/>
              </w:rPr>
              <w:t>M3-Competition</w:t>
            </w:r>
          </w:p>
        </w:tc>
        <w:tc>
          <w:tcPr>
            <w:tcW w:w="4961" w:type="dxa"/>
            <w:tcBorders>
              <w:top w:val="nil"/>
              <w:left w:val="nil"/>
              <w:bottom w:val="single" w:sz="4" w:space="0" w:color="auto"/>
              <w:right w:val="single" w:sz="4" w:space="0" w:color="auto"/>
            </w:tcBorders>
            <w:shd w:val="clear" w:color="auto" w:fill="F2DCDB"/>
            <w:noWrap/>
            <w:hideMark/>
          </w:tcPr>
          <w:p w14:paraId="719E1E0B" w14:textId="1B7958A0"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w:t>
            </w:r>
            <w:r w:rsidR="00341BFA" w:rsidRPr="00341BFA">
              <w:rPr>
                <w:rFonts w:ascii="Calibri" w:hAnsi="Calibri" w:cs="Calibri"/>
                <w:color w:val="000000"/>
                <w:sz w:val="22"/>
                <w:szCs w:val="22"/>
              </w:rPr>
              <w:t>econocimiento y clasificación</w:t>
            </w:r>
          </w:p>
        </w:tc>
        <w:tc>
          <w:tcPr>
            <w:tcW w:w="1418" w:type="dxa"/>
            <w:tcBorders>
              <w:top w:val="nil"/>
              <w:left w:val="nil"/>
              <w:bottom w:val="single" w:sz="4" w:space="0" w:color="auto"/>
              <w:right w:val="single" w:sz="4" w:space="0" w:color="auto"/>
            </w:tcBorders>
            <w:shd w:val="clear" w:color="auto" w:fill="F2DCDB"/>
            <w:vAlign w:val="center"/>
          </w:tcPr>
          <w:p w14:paraId="63805AC8" w14:textId="51E6C421"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5B8E4616"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F2DCDB"/>
            <w:noWrap/>
          </w:tcPr>
          <w:p w14:paraId="40DD7AE0" w14:textId="110D6D5A"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GAN</w:t>
            </w:r>
          </w:p>
        </w:tc>
        <w:tc>
          <w:tcPr>
            <w:tcW w:w="428" w:type="dxa"/>
            <w:tcBorders>
              <w:top w:val="single" w:sz="4" w:space="0" w:color="auto"/>
              <w:left w:val="nil"/>
              <w:bottom w:val="single" w:sz="4" w:space="0" w:color="auto"/>
              <w:right w:val="single" w:sz="4" w:space="0" w:color="auto"/>
            </w:tcBorders>
            <w:shd w:val="clear" w:color="auto" w:fill="F2DCDB"/>
            <w:noWrap/>
          </w:tcPr>
          <w:p w14:paraId="0BBFAAA3" w14:textId="4B28BE3B"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F2DCDB"/>
            <w:noWrap/>
          </w:tcPr>
          <w:p w14:paraId="5301D8B9" w14:textId="3FACE82F" w:rsidR="00341BFA" w:rsidRPr="00341BFA" w:rsidRDefault="008A621D" w:rsidP="00341BFA">
            <w:pPr>
              <w:rPr>
                <w:rFonts w:ascii="Calibri" w:hAnsi="Calibri" w:cs="Calibri"/>
                <w:color w:val="000000"/>
                <w:sz w:val="22"/>
                <w:szCs w:val="22"/>
              </w:rPr>
            </w:pPr>
            <w:r>
              <w:rPr>
                <w:rFonts w:ascii="Calibri" w:hAnsi="Calibri" w:cs="Calibri"/>
                <w:color w:val="000000"/>
                <w:sz w:val="22"/>
                <w:szCs w:val="22"/>
              </w:rPr>
              <w:t>Regular, no hay ganancia comparado con ARIMA</w:t>
            </w:r>
          </w:p>
        </w:tc>
        <w:tc>
          <w:tcPr>
            <w:tcW w:w="4961" w:type="dxa"/>
            <w:tcBorders>
              <w:top w:val="single" w:sz="4" w:space="0" w:color="auto"/>
              <w:left w:val="nil"/>
              <w:bottom w:val="single" w:sz="4" w:space="0" w:color="auto"/>
              <w:right w:val="single" w:sz="4" w:space="0" w:color="auto"/>
            </w:tcBorders>
            <w:shd w:val="clear" w:color="auto" w:fill="F2DCDB"/>
            <w:noWrap/>
          </w:tcPr>
          <w:p w14:paraId="08E4232D" w14:textId="7404C041"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C</w:t>
            </w:r>
            <w:r w:rsidR="00341BFA">
              <w:rPr>
                <w:rFonts w:ascii="Calibri" w:hAnsi="Calibri" w:cs="Calibri"/>
                <w:color w:val="000000"/>
                <w:sz w:val="22"/>
                <w:szCs w:val="22"/>
              </w:rPr>
              <w:t>reación artificial</w:t>
            </w:r>
          </w:p>
        </w:tc>
        <w:tc>
          <w:tcPr>
            <w:tcW w:w="1418" w:type="dxa"/>
            <w:tcBorders>
              <w:top w:val="single" w:sz="4" w:space="0" w:color="auto"/>
              <w:left w:val="nil"/>
              <w:bottom w:val="single" w:sz="4" w:space="0" w:color="auto"/>
              <w:right w:val="single" w:sz="4" w:space="0" w:color="auto"/>
            </w:tcBorders>
            <w:shd w:val="clear" w:color="auto" w:fill="F2DCDB"/>
            <w:vAlign w:val="center"/>
          </w:tcPr>
          <w:p w14:paraId="33263364" w14:textId="5D889D44" w:rsidR="00341BFA" w:rsidRDefault="00341BFA" w:rsidP="00341BFA">
            <w:pPr>
              <w:rPr>
                <w:rFonts w:ascii="Calibri" w:hAnsi="Calibri" w:cs="Calibri"/>
                <w:color w:val="000000"/>
                <w:sz w:val="22"/>
                <w:szCs w:val="22"/>
              </w:rPr>
            </w:pPr>
            <w:r>
              <w:rPr>
                <w:rFonts w:ascii="Calibri" w:hAnsi="Calibri" w:cs="Calibri"/>
                <w:color w:val="000000"/>
                <w:sz w:val="22"/>
                <w:szCs w:val="22"/>
              </w:rPr>
              <w:t>No</w:t>
            </w:r>
          </w:p>
        </w:tc>
      </w:tr>
      <w:tr w:rsidR="00341BFA" w:rsidRPr="00341BFA" w14:paraId="676077C9"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63D26E55" w14:textId="38736840"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RNN seq2seq</w:t>
            </w:r>
          </w:p>
        </w:tc>
        <w:tc>
          <w:tcPr>
            <w:tcW w:w="428" w:type="dxa"/>
            <w:tcBorders>
              <w:top w:val="single" w:sz="4" w:space="0" w:color="auto"/>
              <w:left w:val="nil"/>
              <w:bottom w:val="single" w:sz="4" w:space="0" w:color="auto"/>
              <w:right w:val="single" w:sz="4" w:space="0" w:color="auto"/>
            </w:tcBorders>
            <w:shd w:val="clear" w:color="auto" w:fill="9BBB59"/>
            <w:noWrap/>
          </w:tcPr>
          <w:p w14:paraId="1ADFB003" w14:textId="3E733BDD" w:rsidR="00341BFA" w:rsidRP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1270239B" w14:textId="32F5A22A" w:rsidR="00341BFA" w:rsidRP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7312B3D8" w14:textId="339C427B" w:rsidR="00341BFA" w:rsidRPr="00341BFA" w:rsidRDefault="008A621D" w:rsidP="00BA3E0C">
            <w:pPr>
              <w:rPr>
                <w:rFonts w:ascii="Calibri" w:hAnsi="Calibri" w:cs="Calibri"/>
                <w:color w:val="000000"/>
                <w:sz w:val="22"/>
                <w:szCs w:val="22"/>
              </w:rPr>
            </w:pPr>
            <w:r>
              <w:rPr>
                <w:rFonts w:ascii="Calibri" w:hAnsi="Calibri" w:cs="Calibri"/>
                <w:color w:val="000000"/>
                <w:sz w:val="22"/>
                <w:szCs w:val="22"/>
              </w:rPr>
              <w:t>M</w:t>
            </w:r>
            <w:r w:rsidR="00341BFA">
              <w:rPr>
                <w:rFonts w:ascii="Calibri" w:hAnsi="Calibri" w:cs="Calibri"/>
                <w:color w:val="000000"/>
                <w:sz w:val="22"/>
                <w:szCs w:val="22"/>
              </w:rPr>
              <w:t xml:space="preserve">odelo ganador del concurso de </w:t>
            </w:r>
            <w:proofErr w:type="spellStart"/>
            <w:r w:rsidR="00341BFA" w:rsidRPr="00AC5DE2">
              <w:rPr>
                <w:rFonts w:ascii="Calibri" w:hAnsi="Calibri" w:cs="Calibri"/>
                <w:i/>
                <w:color w:val="000000"/>
                <w:sz w:val="22"/>
                <w:szCs w:val="22"/>
              </w:rPr>
              <w:t>kaggle</w:t>
            </w:r>
            <w:proofErr w:type="spellEnd"/>
            <w:r w:rsidR="00341BFA">
              <w:rPr>
                <w:rFonts w:ascii="Calibri" w:hAnsi="Calibri" w:cs="Calibri"/>
                <w:color w:val="000000"/>
                <w:sz w:val="22"/>
                <w:szCs w:val="22"/>
              </w:rPr>
              <w:t xml:space="preserve"> de </w:t>
            </w:r>
            <w:r w:rsidR="00341BFA" w:rsidRPr="00AC5DE2">
              <w:rPr>
                <w:rFonts w:ascii="Calibri" w:hAnsi="Calibri" w:cs="Calibri"/>
                <w:i/>
                <w:color w:val="000000"/>
                <w:sz w:val="22"/>
                <w:szCs w:val="22"/>
              </w:rPr>
              <w:t xml:space="preserve">web </w:t>
            </w:r>
            <w:proofErr w:type="spellStart"/>
            <w:r w:rsidR="00341BFA" w:rsidRPr="00AC5DE2">
              <w:rPr>
                <w:rFonts w:ascii="Calibri" w:hAnsi="Calibri" w:cs="Calibri"/>
                <w:i/>
                <w:color w:val="000000"/>
                <w:sz w:val="22"/>
                <w:szCs w:val="22"/>
              </w:rPr>
              <w:t>traffic</w:t>
            </w:r>
            <w:proofErr w:type="spellEnd"/>
            <w:r w:rsidR="00BA3E0C" w:rsidRPr="00AC5DE2">
              <w:rPr>
                <w:rFonts w:ascii="Calibri" w:hAnsi="Calibri" w:cs="Calibri"/>
                <w:i/>
                <w:color w:val="000000"/>
                <w:sz w:val="22"/>
                <w:szCs w:val="22"/>
              </w:rPr>
              <w:t xml:space="preserve"> </w:t>
            </w:r>
            <w:r w:rsidR="00341BFA">
              <w:rPr>
                <w:rFonts w:ascii="Calibri" w:hAnsi="Calibri" w:cs="Calibri"/>
                <w:color w:val="000000"/>
                <w:sz w:val="22"/>
                <w:szCs w:val="22"/>
              </w:rPr>
              <w:t>2017</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2F8A4AB3" w14:textId="543B8ACE" w:rsidR="00341BFA" w:rsidRDefault="008A621D" w:rsidP="00341BFA">
            <w:pPr>
              <w:rPr>
                <w:rFonts w:ascii="Calibri" w:hAnsi="Calibri" w:cs="Calibri"/>
                <w:color w:val="000000"/>
                <w:sz w:val="22"/>
                <w:szCs w:val="22"/>
              </w:rPr>
            </w:pPr>
            <w:r>
              <w:rPr>
                <w:rFonts w:ascii="Calibri" w:hAnsi="Calibri" w:cs="Calibri"/>
                <w:color w:val="000000"/>
                <w:sz w:val="22"/>
                <w:szCs w:val="22"/>
              </w:rPr>
              <w:t xml:space="preserve">Si </w:t>
            </w:r>
          </w:p>
        </w:tc>
      </w:tr>
      <w:tr w:rsidR="00341BFA" w:rsidRPr="00341BFA" w14:paraId="2737595B" w14:textId="77777777" w:rsidTr="008A621D">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181DB0C4" w14:textId="3EAF7554" w:rsidR="00341BFA" w:rsidRDefault="00341BFA" w:rsidP="00341BFA">
            <w:pPr>
              <w:rPr>
                <w:rFonts w:ascii="Calibri" w:hAnsi="Calibri" w:cs="Calibri"/>
                <w:color w:val="000000"/>
                <w:sz w:val="22"/>
                <w:szCs w:val="22"/>
              </w:rPr>
            </w:pPr>
            <w:r>
              <w:rPr>
                <w:rFonts w:ascii="Calibri" w:hAnsi="Calibri" w:cs="Calibri"/>
                <w:color w:val="000000"/>
                <w:sz w:val="22"/>
                <w:szCs w:val="22"/>
              </w:rPr>
              <w:t>NARX -QPSO</w:t>
            </w:r>
          </w:p>
        </w:tc>
        <w:tc>
          <w:tcPr>
            <w:tcW w:w="428" w:type="dxa"/>
            <w:tcBorders>
              <w:top w:val="single" w:sz="4" w:space="0" w:color="auto"/>
              <w:left w:val="nil"/>
              <w:bottom w:val="single" w:sz="4" w:space="0" w:color="auto"/>
              <w:right w:val="single" w:sz="4" w:space="0" w:color="auto"/>
            </w:tcBorders>
            <w:shd w:val="clear" w:color="auto" w:fill="9BBB59"/>
            <w:noWrap/>
          </w:tcPr>
          <w:p w14:paraId="46131A5B" w14:textId="458F2811" w:rsidR="00341BFA" w:rsidRDefault="00341BFA" w:rsidP="00341BFA">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5E6F604" w14:textId="1625E545" w:rsidR="00341BFA" w:rsidRDefault="00E33F8E" w:rsidP="00341BFA">
            <w:pPr>
              <w:rPr>
                <w:rFonts w:ascii="Calibri" w:hAnsi="Calibri" w:cs="Calibri"/>
                <w:color w:val="000000"/>
                <w:sz w:val="22"/>
                <w:szCs w:val="22"/>
              </w:rPr>
            </w:pPr>
            <w:r>
              <w:rPr>
                <w:rFonts w:ascii="Calibri" w:hAnsi="Calibri" w:cs="Calibri"/>
                <w:color w:val="000000"/>
                <w:sz w:val="22"/>
                <w:szCs w:val="22"/>
              </w:rPr>
              <w:t>B</w:t>
            </w:r>
            <w:r w:rsidR="00341BFA">
              <w:rPr>
                <w:rFonts w:ascii="Calibri" w:hAnsi="Calibri" w:cs="Calibri"/>
                <w:color w:val="000000"/>
                <w:sz w:val="22"/>
                <w:szCs w:val="22"/>
              </w:rPr>
              <w:t>uenos</w:t>
            </w:r>
          </w:p>
        </w:tc>
        <w:tc>
          <w:tcPr>
            <w:tcW w:w="4961" w:type="dxa"/>
            <w:tcBorders>
              <w:top w:val="single" w:sz="4" w:space="0" w:color="auto"/>
              <w:left w:val="nil"/>
              <w:bottom w:val="single" w:sz="4" w:space="0" w:color="auto"/>
              <w:right w:val="single" w:sz="4" w:space="0" w:color="auto"/>
            </w:tcBorders>
            <w:shd w:val="clear" w:color="auto" w:fill="9BBB59"/>
            <w:noWrap/>
          </w:tcPr>
          <w:p w14:paraId="6878D2F0" w14:textId="09C4ECF7" w:rsidR="00341BFA" w:rsidRPr="00341BFA" w:rsidRDefault="00BA3E0C" w:rsidP="00341BFA">
            <w:pPr>
              <w:rPr>
                <w:rFonts w:ascii="Calibri" w:hAnsi="Calibri" w:cs="Calibri"/>
                <w:color w:val="000000"/>
                <w:sz w:val="22"/>
                <w:szCs w:val="22"/>
              </w:rPr>
            </w:pPr>
            <w:r>
              <w:rPr>
                <w:rFonts w:ascii="Calibri" w:hAnsi="Calibri" w:cs="Calibri"/>
                <w:color w:val="000000"/>
                <w:sz w:val="22"/>
                <w:szCs w:val="22"/>
              </w:rPr>
              <w:t>P</w:t>
            </w:r>
            <w:r w:rsidR="00341BFA">
              <w:rPr>
                <w:rFonts w:ascii="Calibri" w:hAnsi="Calibri" w:cs="Calibri"/>
                <w:color w:val="000000"/>
                <w:sz w:val="22"/>
                <w:szCs w:val="22"/>
              </w:rPr>
              <w:t>redecir el siguiente valor de la señal de entrada</w:t>
            </w:r>
          </w:p>
        </w:tc>
        <w:tc>
          <w:tcPr>
            <w:tcW w:w="1418" w:type="dxa"/>
            <w:tcBorders>
              <w:top w:val="single" w:sz="4" w:space="0" w:color="auto"/>
              <w:left w:val="nil"/>
              <w:bottom w:val="single" w:sz="4" w:space="0" w:color="auto"/>
              <w:right w:val="single" w:sz="4" w:space="0" w:color="auto"/>
            </w:tcBorders>
            <w:shd w:val="clear" w:color="auto" w:fill="9BBB59"/>
            <w:vAlign w:val="center"/>
          </w:tcPr>
          <w:p w14:paraId="7E413912" w14:textId="08190C92" w:rsidR="00341BFA" w:rsidRDefault="008A621D" w:rsidP="00341BFA">
            <w:pPr>
              <w:rPr>
                <w:rFonts w:ascii="Calibri" w:hAnsi="Calibri" w:cs="Calibri"/>
                <w:color w:val="000000"/>
                <w:sz w:val="22"/>
                <w:szCs w:val="22"/>
              </w:rPr>
            </w:pPr>
            <w:r>
              <w:rPr>
                <w:rFonts w:ascii="Calibri" w:hAnsi="Calibri" w:cs="Calibri"/>
                <w:color w:val="000000"/>
                <w:sz w:val="22"/>
                <w:szCs w:val="22"/>
              </w:rPr>
              <w:t>Si</w:t>
            </w:r>
          </w:p>
        </w:tc>
      </w:tr>
      <w:tr w:rsidR="00EF51CE" w:rsidRPr="00341BFA" w14:paraId="3DE66A9E" w14:textId="77777777" w:rsidTr="00A839DC">
        <w:trPr>
          <w:trHeight w:val="825"/>
        </w:trPr>
        <w:tc>
          <w:tcPr>
            <w:tcW w:w="2740" w:type="dxa"/>
            <w:tcBorders>
              <w:top w:val="single" w:sz="4" w:space="0" w:color="auto"/>
              <w:left w:val="single" w:sz="4" w:space="0" w:color="auto"/>
              <w:bottom w:val="single" w:sz="4" w:space="0" w:color="auto"/>
              <w:right w:val="single" w:sz="4" w:space="0" w:color="auto"/>
            </w:tcBorders>
            <w:shd w:val="clear" w:color="auto" w:fill="9BBB59"/>
            <w:noWrap/>
          </w:tcPr>
          <w:p w14:paraId="2CFC3571" w14:textId="320AC726" w:rsidR="00EF51CE" w:rsidRPr="007E0F16" w:rsidRDefault="00BA3E0C" w:rsidP="00EF51CE">
            <w:pPr>
              <w:rPr>
                <w:rFonts w:ascii="Calibri" w:hAnsi="Calibri" w:cs="Calibri"/>
                <w:i/>
                <w:color w:val="000000"/>
                <w:sz w:val="22"/>
                <w:szCs w:val="22"/>
              </w:rPr>
            </w:pPr>
            <w:proofErr w:type="spellStart"/>
            <w:r w:rsidRPr="007E0F16">
              <w:rPr>
                <w:rFonts w:ascii="Calibri" w:hAnsi="Calibri" w:cs="Calibri"/>
                <w:i/>
                <w:color w:val="000000"/>
                <w:sz w:val="22"/>
                <w:szCs w:val="22"/>
              </w:rPr>
              <w:t>P</w:t>
            </w:r>
            <w:r w:rsidR="00EF51CE" w:rsidRPr="007E0F16">
              <w:rPr>
                <w:rFonts w:ascii="Calibri" w:hAnsi="Calibri" w:cs="Calibri"/>
                <w:i/>
                <w:color w:val="000000"/>
                <w:sz w:val="22"/>
                <w:szCs w:val="22"/>
              </w:rPr>
              <w:t>rophet</w:t>
            </w:r>
            <w:proofErr w:type="spellEnd"/>
            <w:r w:rsidR="00EF51CE" w:rsidRPr="007E0F16">
              <w:rPr>
                <w:rFonts w:ascii="Calibri" w:hAnsi="Calibri" w:cs="Calibri"/>
                <w:i/>
                <w:color w:val="000000"/>
                <w:sz w:val="22"/>
                <w:szCs w:val="22"/>
              </w:rPr>
              <w:t>-LGBM</w:t>
            </w:r>
          </w:p>
        </w:tc>
        <w:tc>
          <w:tcPr>
            <w:tcW w:w="428" w:type="dxa"/>
            <w:tcBorders>
              <w:top w:val="single" w:sz="4" w:space="0" w:color="auto"/>
              <w:left w:val="nil"/>
              <w:bottom w:val="single" w:sz="4" w:space="0" w:color="auto"/>
              <w:right w:val="single" w:sz="4" w:space="0" w:color="auto"/>
            </w:tcBorders>
            <w:shd w:val="clear" w:color="auto" w:fill="9BBB59"/>
            <w:noWrap/>
          </w:tcPr>
          <w:p w14:paraId="629B01B9" w14:textId="51D955AB" w:rsidR="00EF51CE" w:rsidRDefault="00EF51CE" w:rsidP="00EF51CE">
            <w:pPr>
              <w:rPr>
                <w:rFonts w:ascii="Calibri" w:hAnsi="Calibri" w:cs="Calibri"/>
                <w:color w:val="000000"/>
                <w:sz w:val="22"/>
                <w:szCs w:val="22"/>
              </w:rPr>
            </w:pPr>
            <w:r>
              <w:rPr>
                <w:rFonts w:ascii="Calibri" w:hAnsi="Calibri" w:cs="Calibri"/>
                <w:color w:val="000000"/>
                <w:sz w:val="22"/>
                <w:szCs w:val="22"/>
              </w:rPr>
              <w:t>SI</w:t>
            </w:r>
          </w:p>
        </w:tc>
        <w:tc>
          <w:tcPr>
            <w:tcW w:w="2781" w:type="dxa"/>
            <w:tcBorders>
              <w:top w:val="single" w:sz="4" w:space="0" w:color="auto"/>
              <w:left w:val="nil"/>
              <w:bottom w:val="single" w:sz="4" w:space="0" w:color="auto"/>
              <w:right w:val="single" w:sz="4" w:space="0" w:color="auto"/>
            </w:tcBorders>
            <w:shd w:val="clear" w:color="auto" w:fill="9BBB59"/>
            <w:noWrap/>
          </w:tcPr>
          <w:p w14:paraId="6F9DEF98" w14:textId="0334AD1E" w:rsidR="00EF51CE" w:rsidRDefault="00E33F8E" w:rsidP="00E33F8E">
            <w:pPr>
              <w:rPr>
                <w:rFonts w:ascii="Calibri" w:hAnsi="Calibri" w:cs="Calibri"/>
                <w:color w:val="000000"/>
                <w:sz w:val="22"/>
                <w:szCs w:val="22"/>
              </w:rPr>
            </w:pPr>
            <w:r>
              <w:rPr>
                <w:rFonts w:ascii="Calibri" w:hAnsi="Calibri" w:cs="Calibri"/>
                <w:color w:val="000000"/>
                <w:sz w:val="22"/>
                <w:szCs w:val="22"/>
              </w:rPr>
              <w:t>B</w:t>
            </w:r>
            <w:r w:rsidR="00EF51CE">
              <w:rPr>
                <w:rFonts w:ascii="Calibri" w:hAnsi="Calibri" w:cs="Calibri"/>
                <w:color w:val="000000"/>
                <w:sz w:val="22"/>
                <w:szCs w:val="22"/>
              </w:rPr>
              <w:t>uenos</w:t>
            </w:r>
            <w:r w:rsidR="00EF51CE">
              <w:rPr>
                <w:rFonts w:ascii="Calibri" w:hAnsi="Calibri" w:cs="Calibri"/>
                <w:color w:val="000000"/>
                <w:sz w:val="22"/>
                <w:szCs w:val="22"/>
              </w:rPr>
              <w:br/>
            </w:r>
            <w:r>
              <w:rPr>
                <w:rFonts w:ascii="Calibri" w:hAnsi="Calibri" w:cs="Calibri"/>
                <w:color w:val="000000"/>
                <w:sz w:val="22"/>
                <w:szCs w:val="22"/>
              </w:rPr>
              <w:t>M</w:t>
            </w:r>
            <w:r w:rsidR="00EF51CE">
              <w:rPr>
                <w:rFonts w:ascii="Calibri" w:hAnsi="Calibri" w:cs="Calibri"/>
                <w:color w:val="000000"/>
                <w:sz w:val="22"/>
                <w:szCs w:val="22"/>
              </w:rPr>
              <w:t>ejores resultados que modelos individuales</w:t>
            </w:r>
          </w:p>
        </w:tc>
        <w:tc>
          <w:tcPr>
            <w:tcW w:w="4961" w:type="dxa"/>
            <w:tcBorders>
              <w:top w:val="single" w:sz="4" w:space="0" w:color="auto"/>
              <w:left w:val="nil"/>
              <w:bottom w:val="single" w:sz="4" w:space="0" w:color="auto"/>
              <w:right w:val="single" w:sz="4" w:space="0" w:color="auto"/>
            </w:tcBorders>
            <w:shd w:val="clear" w:color="auto" w:fill="9BBB59"/>
            <w:noWrap/>
          </w:tcPr>
          <w:p w14:paraId="18FD8ECF" w14:textId="3137B909" w:rsidR="00EF51CE" w:rsidRPr="00341BFA" w:rsidRDefault="00BA3E0C" w:rsidP="002B5BF7">
            <w:pPr>
              <w:rPr>
                <w:rFonts w:ascii="Calibri" w:hAnsi="Calibri" w:cs="Calibri"/>
                <w:color w:val="000000"/>
                <w:sz w:val="22"/>
                <w:szCs w:val="22"/>
              </w:rPr>
            </w:pPr>
            <w:r>
              <w:rPr>
                <w:rFonts w:ascii="Calibri" w:hAnsi="Calibri" w:cs="Calibri"/>
                <w:color w:val="000000"/>
                <w:sz w:val="22"/>
                <w:szCs w:val="22"/>
              </w:rPr>
              <w:t>C</w:t>
            </w:r>
            <w:r w:rsidR="00731528">
              <w:rPr>
                <w:rFonts w:ascii="Calibri" w:hAnsi="Calibri" w:cs="Calibri"/>
                <w:color w:val="000000"/>
                <w:sz w:val="22"/>
                <w:szCs w:val="22"/>
              </w:rPr>
              <w:t>ombinación</w:t>
            </w:r>
            <w:r w:rsidR="00EF51CE">
              <w:rPr>
                <w:rFonts w:ascii="Calibri" w:hAnsi="Calibri" w:cs="Calibri"/>
                <w:color w:val="000000"/>
                <w:sz w:val="22"/>
                <w:szCs w:val="22"/>
              </w:rPr>
              <w:t xml:space="preserve"> </w:t>
            </w:r>
            <w:proofErr w:type="spellStart"/>
            <w:r w:rsidR="00EF51CE">
              <w:rPr>
                <w:rFonts w:ascii="Calibri" w:hAnsi="Calibri" w:cs="Calibri"/>
                <w:color w:val="000000"/>
                <w:sz w:val="22"/>
                <w:szCs w:val="22"/>
              </w:rPr>
              <w:t>ligthGBM</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w:t>
            </w:r>
            <w:r w:rsidR="00EF51CE">
              <w:rPr>
                <w:rFonts w:ascii="Calibri" w:hAnsi="Calibri" w:cs="Calibri"/>
                <w:color w:val="000000"/>
                <w:sz w:val="22"/>
                <w:szCs w:val="22"/>
              </w:rPr>
              <w:t>rophet</w:t>
            </w:r>
            <w:proofErr w:type="spellEnd"/>
            <w:r w:rsidR="00EF51CE">
              <w:rPr>
                <w:rFonts w:ascii="Calibri" w:hAnsi="Calibri" w:cs="Calibri"/>
                <w:color w:val="000000"/>
                <w:sz w:val="22"/>
                <w:szCs w:val="22"/>
              </w:rPr>
              <w:t xml:space="preserve"> para</w:t>
            </w:r>
            <w:r w:rsidR="002B5BF7">
              <w:rPr>
                <w:rFonts w:ascii="Calibri" w:hAnsi="Calibri" w:cs="Calibri"/>
                <w:color w:val="000000"/>
                <w:sz w:val="22"/>
                <w:szCs w:val="22"/>
              </w:rPr>
              <w:t xml:space="preserve"> </w:t>
            </w:r>
            <w:r w:rsidR="00EF51CE">
              <w:rPr>
                <w:rFonts w:ascii="Calibri" w:hAnsi="Calibri" w:cs="Calibri"/>
                <w:color w:val="000000"/>
                <w:sz w:val="22"/>
                <w:szCs w:val="22"/>
              </w:rPr>
              <w:t>predecir trafico web</w:t>
            </w:r>
            <w:r w:rsidR="00EF51CE">
              <w:rPr>
                <w:rFonts w:ascii="Calibri" w:hAnsi="Calibri" w:cs="Calibri"/>
                <w:color w:val="000000"/>
                <w:sz w:val="22"/>
                <w:szCs w:val="22"/>
              </w:rPr>
              <w:br/>
            </w:r>
            <w:r w:rsidR="00EF51CE">
              <w:rPr>
                <w:rFonts w:ascii="Calibri" w:hAnsi="Calibri" w:cs="Calibri"/>
                <w:color w:val="000000"/>
                <w:sz w:val="22"/>
                <w:szCs w:val="22"/>
              </w:rPr>
              <w:br/>
            </w:r>
          </w:p>
        </w:tc>
        <w:tc>
          <w:tcPr>
            <w:tcW w:w="1418" w:type="dxa"/>
            <w:tcBorders>
              <w:top w:val="single" w:sz="4" w:space="0" w:color="auto"/>
              <w:left w:val="nil"/>
              <w:bottom w:val="single" w:sz="4" w:space="0" w:color="auto"/>
              <w:right w:val="single" w:sz="4" w:space="0" w:color="auto"/>
            </w:tcBorders>
            <w:shd w:val="clear" w:color="auto" w:fill="9BBB59"/>
            <w:vAlign w:val="center"/>
          </w:tcPr>
          <w:p w14:paraId="525C66F3" w14:textId="66E6C159" w:rsidR="00EF51CE" w:rsidRDefault="008A621D" w:rsidP="00EF51CE">
            <w:pPr>
              <w:rPr>
                <w:rFonts w:ascii="Calibri" w:hAnsi="Calibri" w:cs="Calibri"/>
                <w:color w:val="000000"/>
                <w:sz w:val="22"/>
                <w:szCs w:val="22"/>
              </w:rPr>
            </w:pPr>
            <w:r>
              <w:rPr>
                <w:rFonts w:ascii="Calibri" w:hAnsi="Calibri" w:cs="Calibri"/>
                <w:color w:val="000000"/>
                <w:sz w:val="22"/>
                <w:szCs w:val="22"/>
              </w:rPr>
              <w:t xml:space="preserve">Si </w:t>
            </w:r>
          </w:p>
        </w:tc>
      </w:tr>
    </w:tbl>
    <w:p w14:paraId="38B16EE3" w14:textId="77777777" w:rsidR="00341BFA" w:rsidRPr="00341BFA" w:rsidRDefault="00341BFA" w:rsidP="00341BFA"/>
    <w:p w14:paraId="7CEF8E81" w14:textId="466C8C94" w:rsidR="00341BFA" w:rsidRDefault="008A621D" w:rsidP="008A621D">
      <w:pPr>
        <w:jc w:val="center"/>
      </w:pPr>
      <w:r>
        <w:t>Tabla 1 Comparación de tecnologías</w:t>
      </w:r>
    </w:p>
    <w:p w14:paraId="2ABB29CB" w14:textId="77777777" w:rsidR="00341BFA" w:rsidRDefault="00341BFA" w:rsidP="00D51D3E"/>
    <w:p w14:paraId="41572542" w14:textId="77777777" w:rsidR="000853C0" w:rsidRDefault="000853C0">
      <w:pPr>
        <w:spacing w:after="160" w:line="259" w:lineRule="auto"/>
        <w:sectPr w:rsidR="000853C0" w:rsidSect="008A621D">
          <w:pgSz w:w="16840" w:h="11907" w:orient="landscape" w:code="9"/>
          <w:pgMar w:top="1134" w:right="2268" w:bottom="1418" w:left="1418" w:header="709" w:footer="709" w:gutter="0"/>
          <w:pgNumType w:start="1"/>
          <w:cols w:space="708"/>
          <w:docGrid w:linePitch="360"/>
        </w:sectPr>
      </w:pPr>
    </w:p>
    <w:p w14:paraId="29348693" w14:textId="473D3137" w:rsidR="00E65CAF" w:rsidRDefault="00D51D3E" w:rsidP="000853C0">
      <w:pPr>
        <w:pStyle w:val="Ttulo2"/>
        <w:rPr>
          <w:rStyle w:val="Ttulo2Car"/>
          <w:b/>
          <w:bCs/>
          <w:iCs/>
        </w:rPr>
      </w:pPr>
      <w:bookmarkStart w:id="55" w:name="_Toc159172912"/>
      <w:r w:rsidRPr="00D51D3E">
        <w:rPr>
          <w:rStyle w:val="Ttulo2Car"/>
          <w:b/>
          <w:bCs/>
          <w:iCs/>
        </w:rPr>
        <w:lastRenderedPageBreak/>
        <w:t xml:space="preserve">3.5 </w:t>
      </w:r>
      <w:r w:rsidR="002E217B" w:rsidRPr="00D51D3E">
        <w:rPr>
          <w:rStyle w:val="Ttulo2Car"/>
          <w:b/>
          <w:bCs/>
          <w:iCs/>
        </w:rPr>
        <w:t>Selección</w:t>
      </w:r>
      <w:r w:rsidRPr="00D51D3E">
        <w:rPr>
          <w:rStyle w:val="Ttulo2Car"/>
          <w:b/>
          <w:bCs/>
          <w:iCs/>
        </w:rPr>
        <w:t xml:space="preserve"> de Modelos</w:t>
      </w:r>
      <w:bookmarkEnd w:id="55"/>
    </w:p>
    <w:p w14:paraId="1195D576" w14:textId="77777777" w:rsidR="000853C0" w:rsidRPr="000853C0" w:rsidRDefault="000853C0" w:rsidP="000853C0"/>
    <w:p w14:paraId="2C5E96E0" w14:textId="39866E46" w:rsidR="00E65CAF" w:rsidRDefault="002836ED" w:rsidP="004833B4">
      <w:r>
        <w:t xml:space="preserve">En la </w:t>
      </w:r>
      <w:r w:rsidR="008A621D">
        <w:t>Tabla 1 se presenta una comparación de las tecnologías</w:t>
      </w:r>
      <w:r>
        <w:t>, de ahí</w:t>
      </w:r>
      <w:r w:rsidR="008A621D">
        <w:t xml:space="preserve"> se procede a </w:t>
      </w:r>
      <w:r w:rsidR="007E0F16">
        <w:t>seleccionar</w:t>
      </w:r>
      <w:r w:rsidR="008A621D">
        <w:t xml:space="preserve"> las tecnologías </w:t>
      </w:r>
      <w:r w:rsidR="00893573">
        <w:t>que si aplican</w:t>
      </w:r>
      <w:r w:rsidR="00345742">
        <w:t>,</w:t>
      </w:r>
      <w:r w:rsidR="00893573">
        <w:t xml:space="preserve"> son las </w:t>
      </w:r>
      <w:r w:rsidR="008A621D">
        <w:t xml:space="preserve">que se consideran </w:t>
      </w:r>
      <w:r w:rsidR="00345742">
        <w:t xml:space="preserve">que se </w:t>
      </w:r>
      <w:r w:rsidR="008A621D">
        <w:t>podrían usar para la solución del problema; la razón de descartar algunas tecnologías</w:t>
      </w:r>
      <w:r>
        <w:t xml:space="preserve"> son por</w:t>
      </w:r>
      <w:r w:rsidR="00345742">
        <w:t>que no usan redes neuronales,</w:t>
      </w:r>
      <w:r w:rsidR="008A621D">
        <w:t xml:space="preserve"> </w:t>
      </w:r>
      <w:r>
        <w:t>otras son tecnologías cuya finalidad no es la del pronóstico de series de tiempo y por último, de acuerdo a los artículos científicos presentados en el marco teórico, algunas tecnologías no tienen buen rendimiento</w:t>
      </w:r>
      <w:r w:rsidR="007E0F16">
        <w:t xml:space="preserve"> o el rendimiento suficiente para ser tomado en cuenta</w:t>
      </w:r>
      <w:r>
        <w:t>.</w:t>
      </w:r>
    </w:p>
    <w:p w14:paraId="403A7786" w14:textId="77777777" w:rsidR="00C9563E" w:rsidRDefault="00C9563E" w:rsidP="004833B4"/>
    <w:p w14:paraId="1E0821A7" w14:textId="2C247DE0" w:rsidR="00C9563E" w:rsidRPr="00C9563E" w:rsidRDefault="00C9563E" w:rsidP="004833B4">
      <w:r>
        <w:t>Entre los modelos que quedan seleccionados están</w:t>
      </w:r>
      <w:r w:rsidRPr="009F651F">
        <w:t xml:space="preserve"> RNN seq2seq, NARX –QPSO y </w:t>
      </w:r>
      <w:proofErr w:type="spellStart"/>
      <w:r w:rsidRPr="009F651F">
        <w:t>Prophet</w:t>
      </w:r>
      <w:proofErr w:type="spellEnd"/>
      <w:r w:rsidRPr="009F651F">
        <w:t xml:space="preserve">-LGBM </w:t>
      </w:r>
      <w:r w:rsidRPr="00C9563E">
        <w:t>de estos modelos</w:t>
      </w:r>
      <w:r>
        <w:t xml:space="preserve"> </w:t>
      </w:r>
      <w:proofErr w:type="spellStart"/>
      <w:r w:rsidR="0000230C" w:rsidRPr="009F651F">
        <w:t>Prophet</w:t>
      </w:r>
      <w:proofErr w:type="spellEnd"/>
      <w:r w:rsidR="0000230C" w:rsidRPr="009F651F">
        <w:t xml:space="preserve">-LGBM </w:t>
      </w:r>
      <w:r w:rsidR="0000230C" w:rsidRPr="0000230C">
        <w:t xml:space="preserve">si bien se mencionan las fechas de los datos que utilizaron no </w:t>
      </w:r>
      <w:r w:rsidR="00E30DCF" w:rsidRPr="0000230C">
        <w:t>está</w:t>
      </w:r>
      <w:r w:rsidR="0000230C" w:rsidRPr="0000230C">
        <w:t xml:space="preserve"> disponible el </w:t>
      </w:r>
      <w:proofErr w:type="spellStart"/>
      <w:r w:rsidR="0000230C" w:rsidRPr="0000230C">
        <w:t>dataset</w:t>
      </w:r>
      <w:proofErr w:type="spellEnd"/>
      <w:r w:rsidR="0000230C" w:rsidRPr="0000230C">
        <w:t xml:space="preserve"> para compararlo con los datos de la problemática de esta tesis</w:t>
      </w:r>
      <w:r w:rsidR="0035541F">
        <w:t xml:space="preserve"> por lo tanto </w:t>
      </w:r>
      <w:proofErr w:type="spellStart"/>
      <w:r w:rsidR="0035541F" w:rsidRPr="009F651F">
        <w:t>Prophet</w:t>
      </w:r>
      <w:proofErr w:type="spellEnd"/>
      <w:r w:rsidR="0035541F" w:rsidRPr="009F651F">
        <w:t>-LGBM se descarta</w:t>
      </w:r>
      <w:r w:rsidR="0035541F" w:rsidRPr="0035541F">
        <w:rPr>
          <w:rFonts w:ascii="Calibri" w:hAnsi="Calibri" w:cs="Calibri"/>
          <w:color w:val="000000"/>
        </w:rPr>
        <w:t xml:space="preserve"> como posible tecnología para la solución de la problemática de esta tesis</w:t>
      </w:r>
      <w:r w:rsidR="0000230C" w:rsidRPr="0000230C">
        <w:t>, mientras que por otro lado tanto RNN seq2seq y NARX –QPSO</w:t>
      </w:r>
      <w:r w:rsidR="00E30DCF">
        <w:t xml:space="preserve"> ambos utilizan el mismo conjunto de datos el cual está disponible online para que cualquiera lo pueda descargar, </w:t>
      </w:r>
      <w:r w:rsidR="009204F3">
        <w:t xml:space="preserve">de esta manera y dado que </w:t>
      </w:r>
      <w:r w:rsidR="009204F3" w:rsidRPr="0000230C">
        <w:t>RNN seq2seq</w:t>
      </w:r>
      <w:r w:rsidR="009204F3">
        <w:t xml:space="preserve"> es el ganador del concurso</w:t>
      </w:r>
      <w:r w:rsidR="00586985">
        <w:t xml:space="preserve"> de </w:t>
      </w:r>
      <w:proofErr w:type="spellStart"/>
      <w:r w:rsidR="00586985">
        <w:t>Kaggle</w:t>
      </w:r>
      <w:proofErr w:type="spellEnd"/>
      <w:r w:rsidR="00586985" w:rsidRPr="00586985">
        <w:rPr>
          <w:highlight w:val="yellow"/>
        </w:rPr>
        <w:t>(citar)</w:t>
      </w:r>
      <w:r w:rsidR="009204F3">
        <w:t xml:space="preserve"> y por lo tanto se encuentra más información de la misma en la página de </w:t>
      </w:r>
      <w:proofErr w:type="spellStart"/>
      <w:r w:rsidR="009204F3">
        <w:t>Kaggle</w:t>
      </w:r>
      <w:proofErr w:type="spellEnd"/>
      <w:r w:rsidR="009204F3">
        <w:t xml:space="preserve"> se opta por utilizar esta tecnología.</w:t>
      </w:r>
    </w:p>
    <w:p w14:paraId="38FFD291" w14:textId="77777777" w:rsidR="00C9563E" w:rsidRDefault="00C9563E" w:rsidP="004833B4"/>
    <w:p w14:paraId="08D87B6E" w14:textId="14C54102" w:rsidR="009F651F" w:rsidRDefault="009F651F" w:rsidP="004833B4">
      <w:r>
        <w:t xml:space="preserve">En cuanto a la métrica seleccionada para la medición del desempeño de los modelos, elijo la métrica SMAPE, debido a que es la misma con la que se </w:t>
      </w:r>
      <w:r w:rsidR="00EA16F1">
        <w:t>evaluó</w:t>
      </w:r>
      <w:r>
        <w:t xml:space="preserve"> el modelo </w:t>
      </w:r>
      <w:r w:rsidRPr="0000230C">
        <w:t>RNN seq2seq</w:t>
      </w:r>
      <w:r w:rsidR="00EA16F1">
        <w:t>, que</w:t>
      </w:r>
      <w:r>
        <w:t xml:space="preserve"> es el</w:t>
      </w:r>
      <w:r w:rsidR="008A184D">
        <w:t xml:space="preserve"> ganador del concurso de </w:t>
      </w:r>
      <w:proofErr w:type="spellStart"/>
      <w:r w:rsidR="008A184D">
        <w:t>Kaggle</w:t>
      </w:r>
      <w:proofErr w:type="spellEnd"/>
      <w:r w:rsidR="008A184D">
        <w:t>.</w:t>
      </w:r>
    </w:p>
    <w:p w14:paraId="5ACD65BF" w14:textId="77777777" w:rsidR="008A184D" w:rsidRDefault="008A184D" w:rsidP="004833B4"/>
    <w:p w14:paraId="6E5B9D6D" w14:textId="6DE8FE0A" w:rsidR="008A184D" w:rsidRPr="00E425BC" w:rsidRDefault="008A184D" w:rsidP="004833B4">
      <w:pPr>
        <w:rPr>
          <w:b/>
        </w:rPr>
      </w:pPr>
      <w:r w:rsidRPr="00E425BC">
        <w:rPr>
          <w:b/>
        </w:rPr>
        <w:t>Plan de pruebas</w:t>
      </w:r>
    </w:p>
    <w:p w14:paraId="67B7D4CD" w14:textId="77777777" w:rsidR="008A184D" w:rsidRDefault="008A184D" w:rsidP="004833B4"/>
    <w:p w14:paraId="61B766B2" w14:textId="7FDB14B0" w:rsidR="00E425BC" w:rsidRDefault="00E425BC" w:rsidP="00D17FCD">
      <w:r>
        <w:t xml:space="preserve">El plan de prueba consiste </w:t>
      </w:r>
      <w:r w:rsidR="00D17FCD">
        <w:t xml:space="preserve">generar varios modelos GRU con la arquitectura </w:t>
      </w:r>
      <w:r w:rsidR="00D17FCD" w:rsidRPr="0000230C">
        <w:t>seq2seq</w:t>
      </w:r>
      <w:r w:rsidR="00D17FCD">
        <w:t>, y se procederá a medir usando</w:t>
      </w:r>
      <w:r w:rsidR="00D17FCD" w:rsidRPr="00D17FCD">
        <w:t xml:space="preserve"> </w:t>
      </w:r>
      <w:r w:rsidR="00D17FCD">
        <w:t xml:space="preserve">la métrica SMAPE, en primera instancia se utilizarán los datos de </w:t>
      </w:r>
      <w:proofErr w:type="spellStart"/>
      <w:r w:rsidR="00D17FCD">
        <w:t>tum</w:t>
      </w:r>
      <w:proofErr w:type="spellEnd"/>
      <w:r w:rsidR="00D17FCD">
        <w:t xml:space="preserve"> </w:t>
      </w:r>
      <w:proofErr w:type="spellStart"/>
      <w:r w:rsidR="00D17FCD">
        <w:t>transmedia</w:t>
      </w:r>
      <w:proofErr w:type="spellEnd"/>
      <w:r w:rsidR="00D17FCD">
        <w:t xml:space="preserve"> de UA, posteriormente se utilizará el </w:t>
      </w:r>
      <w:r w:rsidR="00E4699B">
        <w:t xml:space="preserve">mejor </w:t>
      </w:r>
      <w:r w:rsidR="00D17FCD">
        <w:t xml:space="preserve">modelo resultante en los datos de  </w:t>
      </w:r>
      <w:proofErr w:type="spellStart"/>
      <w:r w:rsidR="00D17FCD">
        <w:t>tum</w:t>
      </w:r>
      <w:proofErr w:type="spellEnd"/>
      <w:r w:rsidR="00D17FCD">
        <w:t xml:space="preserve"> </w:t>
      </w:r>
      <w:proofErr w:type="spellStart"/>
      <w:r w:rsidR="00D17FCD">
        <w:t>transmedia</w:t>
      </w:r>
      <w:proofErr w:type="spellEnd"/>
      <w:r w:rsidR="00D17FCD">
        <w:t xml:space="preserve"> de GA</w:t>
      </w:r>
      <w:r w:rsidR="00E4699B">
        <w:t>4,</w:t>
      </w:r>
      <w:r w:rsidR="00D17FCD">
        <w:t xml:space="preserve"> </w:t>
      </w:r>
      <w:r w:rsidR="00E4699B">
        <w:t>también en</w:t>
      </w:r>
      <w:r w:rsidR="00D17FCD">
        <w:t xml:space="preserve"> </w:t>
      </w:r>
      <w:r w:rsidR="00E4699B">
        <w:t>los datos de editorial universitaria UA y el mejor modelo resultante de editorial universitaria UA se utilizará para generar un modelo con los datos de editorial universitaria GA4.</w:t>
      </w:r>
    </w:p>
    <w:p w14:paraId="27A610BB" w14:textId="77777777" w:rsidR="00503E8E" w:rsidRDefault="00503E8E" w:rsidP="004833B4"/>
    <w:p w14:paraId="3F50C52F" w14:textId="354BE424" w:rsidR="00746E92" w:rsidRDefault="00746E92" w:rsidP="004833B4">
      <w:r>
        <w:t>(</w:t>
      </w:r>
      <w:proofErr w:type="gramStart"/>
      <w:r w:rsidRPr="00746E92">
        <w:rPr>
          <w:highlight w:val="yellow"/>
        </w:rPr>
        <w:t>nose</w:t>
      </w:r>
      <w:proofErr w:type="gramEnd"/>
      <w:r w:rsidRPr="00746E92">
        <w:rPr>
          <w:highlight w:val="yellow"/>
        </w:rPr>
        <w:t xml:space="preserve"> si utilizar la palabra reentrenar, generar, entrenar, transferir, entre otros)</w:t>
      </w:r>
    </w:p>
    <w:p w14:paraId="363F8EA9" w14:textId="77777777" w:rsidR="00746E92" w:rsidRDefault="00746E92" w:rsidP="004833B4"/>
    <w:p w14:paraId="247D64CC" w14:textId="77777777" w:rsidR="00E06F71" w:rsidRDefault="00E06F71" w:rsidP="00503E8E"/>
    <w:p w14:paraId="7990B588" w14:textId="77777777" w:rsidR="00E06F71" w:rsidRDefault="00E06F71" w:rsidP="00503E8E"/>
    <w:p w14:paraId="3F9110ED" w14:textId="0728ADDC" w:rsidR="00E06F71" w:rsidRDefault="00E06F71">
      <w:pPr>
        <w:spacing w:after="160" w:line="259" w:lineRule="auto"/>
      </w:pPr>
      <w:r>
        <w:br w:type="page"/>
      </w:r>
    </w:p>
    <w:p w14:paraId="392A3813" w14:textId="199EBEDB" w:rsidR="00E06F71" w:rsidRPr="00E06F71" w:rsidRDefault="00E06F71" w:rsidP="00503E8E">
      <w:pPr>
        <w:rPr>
          <w:b/>
        </w:rPr>
      </w:pPr>
      <w:r w:rsidRPr="00E06F71">
        <w:rPr>
          <w:b/>
        </w:rPr>
        <w:lastRenderedPageBreak/>
        <w:t xml:space="preserve">Construcción de los </w:t>
      </w:r>
      <w:r w:rsidR="00432874">
        <w:rPr>
          <w:b/>
        </w:rPr>
        <w:t>M</w:t>
      </w:r>
      <w:r w:rsidRPr="00E06F71">
        <w:rPr>
          <w:b/>
        </w:rPr>
        <w:t>odelos</w:t>
      </w:r>
    </w:p>
    <w:p w14:paraId="7EA39D2A" w14:textId="77777777" w:rsidR="00E06F71" w:rsidRDefault="00E06F71" w:rsidP="00503E8E"/>
    <w:p w14:paraId="46BDE5CD" w14:textId="2EF123EC" w:rsidR="00D17FCD" w:rsidRDefault="00746E92" w:rsidP="00D17FCD">
      <w:r>
        <w:t xml:space="preserve">En esta sección se detallan las características de los modelos generados, básicamente en primera instancia se </w:t>
      </w:r>
      <w:r w:rsidR="00D17FCD">
        <w:t>generar</w:t>
      </w:r>
      <w:r>
        <w:t>on</w:t>
      </w:r>
      <w:r w:rsidR="00D17FCD">
        <w:t xml:space="preserve"> 4 modelos por cada </w:t>
      </w:r>
      <w:r>
        <w:t xml:space="preserve">algoritmo de </w:t>
      </w:r>
      <w:proofErr w:type="spellStart"/>
      <w:r w:rsidR="00D17FCD">
        <w:t>Hypertuner</w:t>
      </w:r>
      <w:proofErr w:type="spellEnd"/>
      <w:r>
        <w:t xml:space="preserve">, siendo los </w:t>
      </w:r>
      <w:proofErr w:type="spellStart"/>
      <w:r>
        <w:t>algortimos</w:t>
      </w:r>
      <w:proofErr w:type="spellEnd"/>
      <w:r>
        <w:t xml:space="preserve"> de </w:t>
      </w:r>
      <w:proofErr w:type="spellStart"/>
      <w:r>
        <w:t>H</w:t>
      </w:r>
      <w:r w:rsidR="00D17FCD">
        <w:t>ypertuner</w:t>
      </w:r>
      <w:proofErr w:type="spellEnd"/>
      <w:r w:rsidR="00D17FCD">
        <w:t xml:space="preserve"> </w:t>
      </w:r>
      <w:proofErr w:type="spellStart"/>
      <w:r w:rsidR="00D17FCD">
        <w:t>Hyperband</w:t>
      </w:r>
      <w:proofErr w:type="spellEnd"/>
      <w:r w:rsidR="00D17FCD">
        <w:t xml:space="preserve">, </w:t>
      </w:r>
      <w:proofErr w:type="spellStart"/>
      <w:r w:rsidR="00D17FCD">
        <w:t>Bayesian</w:t>
      </w:r>
      <w:proofErr w:type="spellEnd"/>
      <w:r w:rsidR="00D17FCD">
        <w:t xml:space="preserve"> </w:t>
      </w:r>
      <w:proofErr w:type="spellStart"/>
      <w:r w:rsidR="00D17FCD">
        <w:t>optimisation</w:t>
      </w:r>
      <w:proofErr w:type="spellEnd"/>
      <w:r w:rsidR="00D17FCD">
        <w:t xml:space="preserve"> y el de  </w:t>
      </w:r>
      <w:proofErr w:type="spellStart"/>
      <w:r w:rsidR="00D17FCD">
        <w:t>Random</w:t>
      </w:r>
      <w:proofErr w:type="spellEnd"/>
      <w:r w:rsidR="00D17FCD">
        <w:t xml:space="preserve"> </w:t>
      </w:r>
      <w:proofErr w:type="spellStart"/>
      <w:r w:rsidR="00D17FCD">
        <w:t>Search</w:t>
      </w:r>
      <w:proofErr w:type="spellEnd"/>
      <w:r>
        <w:t xml:space="preserve">. </w:t>
      </w:r>
      <w:r w:rsidR="00D17FCD">
        <w:t>Siendo un total de 12 modelos, tomando datos de 7, 14, 21 y 28 días anteriores para pronosticar los siguientes 7 días, además, se partieron los datos 80% para entrenamiento y 20% para prueba.</w:t>
      </w:r>
    </w:p>
    <w:p w14:paraId="3B432AF1" w14:textId="77777777" w:rsidR="00E06F71" w:rsidRDefault="00E06F71" w:rsidP="00503E8E"/>
    <w:p w14:paraId="4903DBA6" w14:textId="77777777" w:rsidR="00746E92" w:rsidRDefault="00746E92" w:rsidP="00746E92">
      <w:r w:rsidRPr="00503E8E">
        <w:rPr>
          <w:b/>
        </w:rPr>
        <w:t xml:space="preserve">Cantidad de </w:t>
      </w:r>
      <w:proofErr w:type="spellStart"/>
      <w:r w:rsidRPr="00503E8E">
        <w:rPr>
          <w:b/>
        </w:rPr>
        <w:t>Trials</w:t>
      </w:r>
      <w:proofErr w:type="spellEnd"/>
      <w:r>
        <w:rPr>
          <w:b/>
        </w:rPr>
        <w:t xml:space="preserve"> por Modelo</w:t>
      </w:r>
    </w:p>
    <w:p w14:paraId="340E4553" w14:textId="77777777" w:rsidR="00746E92" w:rsidRPr="00503E8E" w:rsidRDefault="00746E92" w:rsidP="00746E92"/>
    <w:p w14:paraId="228648B6" w14:textId="77777777" w:rsidR="00746E92" w:rsidRDefault="00746E92" w:rsidP="00746E92">
      <w:r>
        <w:t xml:space="preserve">Cada trial tiene 100 </w:t>
      </w:r>
      <w:proofErr w:type="spellStart"/>
      <w:r>
        <w:t>epochs</w:t>
      </w:r>
      <w:proofErr w:type="spellEnd"/>
      <w:r>
        <w:t xml:space="preserve"> y se corrieron un total de </w:t>
      </w:r>
      <w:r w:rsidRPr="000B64EB">
        <w:t xml:space="preserve">50 </w:t>
      </w:r>
      <w:proofErr w:type="spellStart"/>
      <w:r w:rsidRPr="000B64EB">
        <w:t>trials</w:t>
      </w:r>
      <w:proofErr w:type="spellEnd"/>
      <w:r>
        <w:t xml:space="preserve"> por modelo. Respecto a la medición, por cada </w:t>
      </w:r>
      <w:proofErr w:type="spellStart"/>
      <w:r>
        <w:t>epoch</w:t>
      </w:r>
      <w:proofErr w:type="spellEnd"/>
      <w:r>
        <w:t xml:space="preserve"> se tiene un rendimiento, entonces por cada trial solo se guarda la </w:t>
      </w:r>
      <w:proofErr w:type="spellStart"/>
      <w:r>
        <w:t>epoch</w:t>
      </w:r>
      <w:proofErr w:type="spellEnd"/>
      <w:r>
        <w:t xml:space="preserve"> con mejor rendimiento.</w:t>
      </w:r>
    </w:p>
    <w:p w14:paraId="7D089FDA" w14:textId="77777777" w:rsidR="00E06F71" w:rsidRDefault="00E06F71" w:rsidP="00503E8E"/>
    <w:p w14:paraId="4EE96063" w14:textId="77777777" w:rsidR="00E06F71" w:rsidRDefault="00E06F71" w:rsidP="00503E8E"/>
    <w:p w14:paraId="49333E94" w14:textId="4AE9D61C" w:rsidR="00800CCD" w:rsidRDefault="00800CCD" w:rsidP="00503E8E">
      <w:pPr>
        <w:rPr>
          <w:b/>
        </w:rPr>
      </w:pPr>
      <w:proofErr w:type="spellStart"/>
      <w:r w:rsidRPr="00800CCD">
        <w:rPr>
          <w:b/>
        </w:rPr>
        <w:t>H</w:t>
      </w:r>
      <w:r w:rsidR="009E56D5">
        <w:rPr>
          <w:b/>
        </w:rPr>
        <w:t>yperparametros</w:t>
      </w:r>
      <w:proofErr w:type="spellEnd"/>
      <w:r w:rsidRPr="00800CCD">
        <w:rPr>
          <w:b/>
        </w:rPr>
        <w:t xml:space="preserve"> </w:t>
      </w:r>
      <w:r w:rsidR="009E56D5">
        <w:rPr>
          <w:b/>
        </w:rPr>
        <w:t>que se Afinaron</w:t>
      </w:r>
    </w:p>
    <w:p w14:paraId="0356E971" w14:textId="11D15664" w:rsidR="00CA2963" w:rsidRPr="00800CCD" w:rsidRDefault="00CA2963" w:rsidP="00503E8E">
      <w:pPr>
        <w:rPr>
          <w:b/>
        </w:rPr>
      </w:pPr>
      <w:r w:rsidRPr="00CA2963">
        <w:rPr>
          <w:b/>
          <w:highlight w:val="yellow"/>
        </w:rPr>
        <w:t>(</w:t>
      </w:r>
      <w:proofErr w:type="gramStart"/>
      <w:r w:rsidRPr="00CA2963">
        <w:rPr>
          <w:b/>
          <w:highlight w:val="yellow"/>
        </w:rPr>
        <w:t>esto</w:t>
      </w:r>
      <w:proofErr w:type="gramEnd"/>
      <w:r w:rsidRPr="00CA2963">
        <w:rPr>
          <w:b/>
          <w:highlight w:val="yellow"/>
        </w:rPr>
        <w:t xml:space="preserve"> lo tengo que definir antes?)</w:t>
      </w:r>
    </w:p>
    <w:p w14:paraId="51D7758E" w14:textId="77777777" w:rsidR="00800CCD" w:rsidRDefault="00800CCD" w:rsidP="00503E8E"/>
    <w:tbl>
      <w:tblPr>
        <w:tblStyle w:val="Tablaconcuadrcula"/>
        <w:tblW w:w="0" w:type="auto"/>
        <w:tblLook w:val="04A0" w:firstRow="1" w:lastRow="0" w:firstColumn="1" w:lastColumn="0" w:noHBand="0" w:noVBand="1"/>
      </w:tblPr>
      <w:tblGrid>
        <w:gridCol w:w="2737"/>
        <w:gridCol w:w="2737"/>
        <w:gridCol w:w="2737"/>
      </w:tblGrid>
      <w:tr w:rsidR="00A51A42" w14:paraId="0A8168F2" w14:textId="77777777" w:rsidTr="00A51A42">
        <w:tc>
          <w:tcPr>
            <w:tcW w:w="2737" w:type="dxa"/>
          </w:tcPr>
          <w:p w14:paraId="4E1704DF" w14:textId="72911B52" w:rsidR="00A51A42" w:rsidRPr="00A51A42" w:rsidRDefault="00A51A42" w:rsidP="00503E8E">
            <w:r w:rsidRPr="00A51A42">
              <w:t>Nombre</w:t>
            </w:r>
          </w:p>
        </w:tc>
        <w:tc>
          <w:tcPr>
            <w:tcW w:w="2737" w:type="dxa"/>
          </w:tcPr>
          <w:p w14:paraId="6422D0E7" w14:textId="313146F3" w:rsidR="00A51A42" w:rsidRDefault="00A51A42" w:rsidP="00503E8E">
            <w:r>
              <w:t>Valores posibles</w:t>
            </w:r>
          </w:p>
        </w:tc>
        <w:tc>
          <w:tcPr>
            <w:tcW w:w="2737" w:type="dxa"/>
          </w:tcPr>
          <w:p w14:paraId="26B50B5B" w14:textId="6B1B2877" w:rsidR="00A51A42" w:rsidRDefault="00A51A42" w:rsidP="00503E8E">
            <w:r>
              <w:t>Definición</w:t>
            </w:r>
          </w:p>
        </w:tc>
      </w:tr>
      <w:tr w:rsidR="00A51A42" w:rsidRPr="00A51A42" w14:paraId="3FAF271E" w14:textId="77777777" w:rsidTr="00A51A42">
        <w:tc>
          <w:tcPr>
            <w:tcW w:w="2737" w:type="dxa"/>
          </w:tcPr>
          <w:p w14:paraId="21A3B8F3" w14:textId="0C5178D6" w:rsidR="00A51A42" w:rsidRPr="00A51A42" w:rsidRDefault="00A51A42" w:rsidP="00A51A42">
            <w:pPr>
              <w:rPr>
                <w:lang w:val="en-US"/>
              </w:rPr>
            </w:pPr>
            <w:r>
              <w:rPr>
                <w:rFonts w:ascii="var(--colab-code-font-family)" w:hAnsi="var(--colab-code-font-family)"/>
                <w:color w:val="212121"/>
                <w:lang w:val="en-US"/>
              </w:rPr>
              <w:t>units</w:t>
            </w:r>
          </w:p>
        </w:tc>
        <w:tc>
          <w:tcPr>
            <w:tcW w:w="2737" w:type="dxa"/>
          </w:tcPr>
          <w:p w14:paraId="20FAFC20" w14:textId="329F92F2" w:rsidR="00A51A42" w:rsidRPr="00A51A42" w:rsidRDefault="00A51A42" w:rsidP="00503E8E">
            <w:pPr>
              <w:rPr>
                <w:lang w:val="en-US"/>
              </w:rPr>
            </w:pPr>
            <w:r w:rsidRPr="00A51A42">
              <w:rPr>
                <w:lang w:val="en-US"/>
              </w:rPr>
              <w:t>128</w:t>
            </w:r>
            <w:r>
              <w:rPr>
                <w:lang w:val="en-US"/>
              </w:rPr>
              <w:t>-512</w:t>
            </w:r>
            <w:r w:rsidR="002E2792">
              <w:rPr>
                <w:lang w:val="en-US"/>
              </w:rPr>
              <w:t xml:space="preserve"> con un </w:t>
            </w:r>
            <w:proofErr w:type="spellStart"/>
            <w:r w:rsidR="002E2792">
              <w:rPr>
                <w:lang w:val="en-US"/>
              </w:rPr>
              <w:t>paso</w:t>
            </w:r>
            <w:proofErr w:type="spellEnd"/>
            <w:r w:rsidR="002E2792">
              <w:rPr>
                <w:lang w:val="en-US"/>
              </w:rPr>
              <w:t xml:space="preserve"> de 32</w:t>
            </w:r>
          </w:p>
        </w:tc>
        <w:tc>
          <w:tcPr>
            <w:tcW w:w="2737" w:type="dxa"/>
          </w:tcPr>
          <w:p w14:paraId="57A713CB" w14:textId="01CFD028" w:rsidR="00A51A42" w:rsidRPr="00A51A42" w:rsidRDefault="00A51A42" w:rsidP="00503E8E">
            <w:r w:rsidRPr="00A51A42">
              <w:t xml:space="preserve">Es la cantidad de unidades de </w:t>
            </w:r>
            <w:r>
              <w:t>GRU por capa.</w:t>
            </w:r>
          </w:p>
        </w:tc>
      </w:tr>
      <w:tr w:rsidR="00A51A42" w:rsidRPr="00A51A42" w14:paraId="232AA539" w14:textId="77777777" w:rsidTr="00A51A42">
        <w:tc>
          <w:tcPr>
            <w:tcW w:w="2737" w:type="dxa"/>
          </w:tcPr>
          <w:p w14:paraId="606D6007" w14:textId="77777777" w:rsidR="00A51A42" w:rsidRDefault="00A51A42" w:rsidP="00A51A42">
            <w:pPr>
              <w:rPr>
                <w:rFonts w:ascii="var(--colab-code-font-family)" w:hAnsi="var(--colab-code-font-family)"/>
                <w:color w:val="212121"/>
                <w:lang w:val="en-US"/>
              </w:rPr>
            </w:pPr>
            <w:proofErr w:type="spellStart"/>
            <w:r>
              <w:rPr>
                <w:rFonts w:ascii="var(--colab-code-font-family)" w:hAnsi="var(--colab-code-font-family)"/>
                <w:color w:val="212121"/>
                <w:lang w:val="en-US"/>
              </w:rPr>
              <w:t>lr</w:t>
            </w:r>
            <w:proofErr w:type="spellEnd"/>
          </w:p>
          <w:p w14:paraId="3D7C719B" w14:textId="77777777" w:rsidR="00A51A42" w:rsidRPr="00A51A42" w:rsidRDefault="00A51A42" w:rsidP="00503E8E">
            <w:pPr>
              <w:rPr>
                <w:lang w:val="en-US"/>
              </w:rPr>
            </w:pPr>
          </w:p>
        </w:tc>
        <w:tc>
          <w:tcPr>
            <w:tcW w:w="2737" w:type="dxa"/>
          </w:tcPr>
          <w:p w14:paraId="6A1F1AA0" w14:textId="33A095CC" w:rsidR="002E2792" w:rsidRPr="003E3259" w:rsidRDefault="002E2792" w:rsidP="00503E8E">
            <w:r>
              <w:t>Entre 1e-4 y</w:t>
            </w:r>
            <w:r w:rsidRPr="002E2792">
              <w:t xml:space="preserve"> 1e-2</w:t>
            </w:r>
          </w:p>
        </w:tc>
        <w:tc>
          <w:tcPr>
            <w:tcW w:w="2737" w:type="dxa"/>
          </w:tcPr>
          <w:p w14:paraId="4DBCDDD2" w14:textId="6B764E95" w:rsidR="00A51A42" w:rsidRPr="00A51A42" w:rsidRDefault="00A51A42" w:rsidP="00A51A42">
            <w:r w:rsidRPr="00A51A42">
              <w:t>Es el ratio de aprendizaje,</w:t>
            </w:r>
            <w:r>
              <w:t xml:space="preserve"> </w:t>
            </w:r>
            <w:proofErr w:type="spellStart"/>
            <w:r w:rsidRPr="00A51A42">
              <w:rPr>
                <w:i/>
              </w:rPr>
              <w:t>Learning</w:t>
            </w:r>
            <w:proofErr w:type="spellEnd"/>
            <w:r w:rsidRPr="00A51A42">
              <w:rPr>
                <w:i/>
              </w:rPr>
              <w:t xml:space="preserve"> </w:t>
            </w:r>
            <w:proofErr w:type="spellStart"/>
            <w:r w:rsidRPr="00A51A42">
              <w:rPr>
                <w:i/>
              </w:rPr>
              <w:t>Rate</w:t>
            </w:r>
            <w:proofErr w:type="spellEnd"/>
            <w:r>
              <w:t xml:space="preserve"> en ingles</w:t>
            </w:r>
          </w:p>
          <w:p w14:paraId="464D6BBA" w14:textId="55981475" w:rsidR="00A51A42" w:rsidRPr="003E3259" w:rsidRDefault="009E56D5" w:rsidP="00A51A42">
            <w:r w:rsidRPr="003E3259">
              <w:t xml:space="preserve">Se </w:t>
            </w:r>
            <w:r w:rsidR="00165BA6">
              <w:t>utiliza</w:t>
            </w:r>
            <w:r w:rsidRPr="003E3259">
              <w:t xml:space="preserve"> un </w:t>
            </w:r>
            <w:r w:rsidR="00A51A42" w:rsidRPr="003E3259">
              <w:t>Optimizador Adam</w:t>
            </w:r>
          </w:p>
        </w:tc>
      </w:tr>
      <w:tr w:rsidR="00A51A42" w:rsidRPr="00A51A42" w14:paraId="007CD786" w14:textId="77777777" w:rsidTr="00A51A42">
        <w:tc>
          <w:tcPr>
            <w:tcW w:w="2737" w:type="dxa"/>
          </w:tcPr>
          <w:p w14:paraId="1517EEC2" w14:textId="77777777" w:rsidR="00A51A42" w:rsidRDefault="00A51A42" w:rsidP="00A51A42">
            <w:pPr>
              <w:rPr>
                <w:rFonts w:ascii="var(--colab-code-font-family)" w:hAnsi="var(--colab-code-font-family)"/>
                <w:color w:val="212121"/>
                <w:lang w:val="en-US"/>
              </w:rPr>
            </w:pPr>
            <w:r w:rsidRPr="004F301A">
              <w:rPr>
                <w:rFonts w:ascii="var(--colab-code-font-family)" w:hAnsi="var(--colab-code-font-family)"/>
                <w:color w:val="212121"/>
                <w:highlight w:val="yellow"/>
                <w:lang w:val="en-US"/>
              </w:rPr>
              <w:t>dropout</w:t>
            </w:r>
          </w:p>
          <w:p w14:paraId="36114FB4" w14:textId="77777777" w:rsidR="00A51A42" w:rsidRPr="00A51A42" w:rsidRDefault="00A51A42" w:rsidP="00503E8E">
            <w:pPr>
              <w:rPr>
                <w:lang w:val="en-US"/>
              </w:rPr>
            </w:pPr>
          </w:p>
        </w:tc>
        <w:tc>
          <w:tcPr>
            <w:tcW w:w="2737" w:type="dxa"/>
          </w:tcPr>
          <w:p w14:paraId="512B779E" w14:textId="186F739B"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B98D054" w14:textId="71F7FC8A" w:rsidR="00A51A42" w:rsidRPr="00165BA6" w:rsidRDefault="00165BA6" w:rsidP="00503E8E">
            <w:r w:rsidRPr="00165BA6">
              <w:t xml:space="preserve">El </w:t>
            </w:r>
            <w:proofErr w:type="spellStart"/>
            <w:r w:rsidRPr="00165BA6">
              <w:t>dropout</w:t>
            </w:r>
            <w:proofErr w:type="spellEnd"/>
            <w:r w:rsidRPr="00165BA6">
              <w:t xml:space="preserve"> apaga cierto número de neuronas, para evitar el sobre entrenamiento</w:t>
            </w:r>
          </w:p>
        </w:tc>
      </w:tr>
      <w:tr w:rsidR="00A51A42" w:rsidRPr="00A51A42" w14:paraId="77B38219" w14:textId="77777777" w:rsidTr="00A51A42">
        <w:tc>
          <w:tcPr>
            <w:tcW w:w="2737" w:type="dxa"/>
          </w:tcPr>
          <w:p w14:paraId="5064DB36" w14:textId="1EC67BBF" w:rsidR="00A51A42" w:rsidRPr="00A51A42" w:rsidRDefault="00A51A42" w:rsidP="00503E8E">
            <w:pPr>
              <w:rPr>
                <w:lang w:val="en-US"/>
              </w:rPr>
            </w:pPr>
            <w:proofErr w:type="spellStart"/>
            <w:r w:rsidRPr="004F301A">
              <w:rPr>
                <w:rFonts w:ascii="var(--colab-code-font-family)" w:hAnsi="var(--colab-code-font-family)"/>
                <w:color w:val="212121"/>
                <w:highlight w:val="yellow"/>
                <w:lang w:val="en-US"/>
              </w:rPr>
              <w:t>recurrent</w:t>
            </w:r>
            <w:r>
              <w:rPr>
                <w:rFonts w:ascii="var(--colab-code-font-family)" w:hAnsi="var(--colab-code-font-family)"/>
                <w:color w:val="212121"/>
                <w:lang w:val="en-US"/>
              </w:rPr>
              <w:t>_dropout</w:t>
            </w:r>
            <w:proofErr w:type="spellEnd"/>
          </w:p>
        </w:tc>
        <w:tc>
          <w:tcPr>
            <w:tcW w:w="2737" w:type="dxa"/>
          </w:tcPr>
          <w:p w14:paraId="483A94EA" w14:textId="14A84856" w:rsidR="00A51A42" w:rsidRPr="00A51A42" w:rsidRDefault="002E2792" w:rsidP="00503E8E">
            <w:pPr>
              <w:rPr>
                <w:lang w:val="en-US"/>
              </w:rPr>
            </w:pPr>
            <w:r>
              <w:rPr>
                <w:lang w:val="en-US"/>
              </w:rPr>
              <w:t xml:space="preserve">0-0.5 con un </w:t>
            </w:r>
            <w:proofErr w:type="spellStart"/>
            <w:r>
              <w:rPr>
                <w:lang w:val="en-US"/>
              </w:rPr>
              <w:t>paso</w:t>
            </w:r>
            <w:proofErr w:type="spellEnd"/>
            <w:r>
              <w:rPr>
                <w:lang w:val="en-US"/>
              </w:rPr>
              <w:t xml:space="preserve"> de 0.1</w:t>
            </w:r>
          </w:p>
        </w:tc>
        <w:tc>
          <w:tcPr>
            <w:tcW w:w="2737" w:type="dxa"/>
          </w:tcPr>
          <w:p w14:paraId="0A6FA256" w14:textId="497ABF56" w:rsidR="00A51A42" w:rsidRPr="00165BA6" w:rsidRDefault="00165BA6" w:rsidP="00503E8E">
            <w:r w:rsidRPr="00165BA6">
              <w:t xml:space="preserve">Apaga un número aleatorio de </w:t>
            </w:r>
            <w:r>
              <w:t xml:space="preserve">conexiones recurrentes, para evitar el </w:t>
            </w:r>
            <w:proofErr w:type="spellStart"/>
            <w:r>
              <w:t>sobrenentrenamiento</w:t>
            </w:r>
            <w:proofErr w:type="spellEnd"/>
          </w:p>
        </w:tc>
      </w:tr>
      <w:tr w:rsidR="00A51A42" w:rsidRPr="002E2792" w14:paraId="1D7D5E75" w14:textId="77777777" w:rsidTr="00A51A42">
        <w:tc>
          <w:tcPr>
            <w:tcW w:w="2737" w:type="dxa"/>
          </w:tcPr>
          <w:p w14:paraId="3C92F683" w14:textId="096BCAE4" w:rsidR="00A51A42" w:rsidRPr="00A51A42" w:rsidRDefault="00A51A42" w:rsidP="00503E8E">
            <w:pPr>
              <w:rPr>
                <w:lang w:val="en-US"/>
              </w:rPr>
            </w:pPr>
            <w:proofErr w:type="spellStart"/>
            <w:r>
              <w:rPr>
                <w:rFonts w:ascii="var(--colab-code-font-family)" w:hAnsi="var(--colab-code-font-family)"/>
                <w:color w:val="212121"/>
                <w:lang w:val="en-US"/>
              </w:rPr>
              <w:t>batch_size</w:t>
            </w:r>
            <w:proofErr w:type="spellEnd"/>
          </w:p>
        </w:tc>
        <w:tc>
          <w:tcPr>
            <w:tcW w:w="2737" w:type="dxa"/>
          </w:tcPr>
          <w:p w14:paraId="6D07DC20" w14:textId="1A8750AA" w:rsidR="00A51A42" w:rsidRPr="002E2792" w:rsidRDefault="002E2792" w:rsidP="002E2792">
            <w:r>
              <w:t>32  a 128</w:t>
            </w:r>
            <w:r w:rsidRPr="002E2792">
              <w:t xml:space="preserve"> </w:t>
            </w:r>
            <w:r>
              <w:t xml:space="preserve">con un paso de </w:t>
            </w:r>
            <w:r w:rsidRPr="002E2792">
              <w:t>32</w:t>
            </w:r>
          </w:p>
        </w:tc>
        <w:tc>
          <w:tcPr>
            <w:tcW w:w="2737" w:type="dxa"/>
          </w:tcPr>
          <w:p w14:paraId="61949DFA" w14:textId="612E54DE" w:rsidR="00A51A42" w:rsidRPr="002E2792" w:rsidRDefault="002E2792" w:rsidP="00165BA6">
            <w:r w:rsidRPr="002E2792">
              <w:t>Tamaño de lote a tomar, normalme</w:t>
            </w:r>
            <w:r>
              <w:t xml:space="preserve">nte, esto es mara dividir la cantidad de muestras a tomar, ya que no se puede pasar todo el </w:t>
            </w:r>
            <w:r w:rsidR="00165BA6">
              <w:t>conjunto de datos</w:t>
            </w:r>
            <w:r>
              <w:t xml:space="preserve"> entero de una sola vez.</w:t>
            </w:r>
          </w:p>
        </w:tc>
      </w:tr>
    </w:tbl>
    <w:p w14:paraId="4A8865BE" w14:textId="472DA3F2" w:rsidR="00800CCD" w:rsidRPr="002E2792" w:rsidRDefault="00800CCD" w:rsidP="00503E8E"/>
    <w:p w14:paraId="255CA820" w14:textId="77777777" w:rsidR="00800CCD" w:rsidRPr="002E2792" w:rsidRDefault="00800CCD" w:rsidP="00503E8E"/>
    <w:p w14:paraId="4DF4965F" w14:textId="77777777" w:rsidR="00800CCD" w:rsidRPr="002E2792" w:rsidRDefault="00800CCD" w:rsidP="00503E8E"/>
    <w:p w14:paraId="3B3995DA" w14:textId="77777777" w:rsidR="00800CCD" w:rsidRDefault="00800CCD" w:rsidP="00503E8E"/>
    <w:p w14:paraId="5324F468" w14:textId="77777777" w:rsidR="000F7FB1" w:rsidRDefault="000F7FB1" w:rsidP="00503E8E"/>
    <w:p w14:paraId="4BC118F1" w14:textId="77777777" w:rsidR="000F7FB1" w:rsidRDefault="000F7FB1" w:rsidP="00503E8E"/>
    <w:p w14:paraId="49E6A340" w14:textId="77777777" w:rsidR="000F7FB1" w:rsidRPr="004D29E2" w:rsidRDefault="000F7FB1" w:rsidP="00503E8E"/>
    <w:p w14:paraId="6A2388E9" w14:textId="7A3A3DBF" w:rsidR="00E06F71" w:rsidRPr="004D29E2" w:rsidRDefault="00E06F71" w:rsidP="00503E8E">
      <w:pPr>
        <w:rPr>
          <w:b/>
        </w:rPr>
      </w:pPr>
      <w:r w:rsidRPr="004D29E2">
        <w:rPr>
          <w:b/>
        </w:rPr>
        <w:t>Evaluación</w:t>
      </w:r>
    </w:p>
    <w:p w14:paraId="76635248" w14:textId="77777777" w:rsidR="004D29E2" w:rsidRPr="004D29E2" w:rsidRDefault="004D29E2" w:rsidP="00503E8E">
      <w:pPr>
        <w:rPr>
          <w:b/>
        </w:rPr>
      </w:pPr>
    </w:p>
    <w:p w14:paraId="0A1DC29F" w14:textId="4A5421D1" w:rsidR="004D29E2" w:rsidRPr="004D29E2" w:rsidRDefault="007C0BEA" w:rsidP="00503E8E">
      <w:r>
        <w:t xml:space="preserve">En todos los modelos </w:t>
      </w:r>
      <w:r w:rsidR="004D29E2" w:rsidRPr="004D29E2">
        <w:t xml:space="preserve">probados </w:t>
      </w:r>
      <w:r>
        <w:t>si se</w:t>
      </w:r>
      <w:r w:rsidR="004D29E2" w:rsidRPr="004D29E2">
        <w:t xml:space="preserve"> toma 28 días anteriores como entrada</w:t>
      </w:r>
      <w:r>
        <w:t>,</w:t>
      </w:r>
      <w:r w:rsidR="004D29E2" w:rsidRPr="004D29E2">
        <w:t xml:space="preserve"> </w:t>
      </w:r>
      <w:r>
        <w:t>se</w:t>
      </w:r>
      <w:r w:rsidR="004D29E2" w:rsidRPr="004D29E2">
        <w:t xml:space="preserve"> tiene mejor desempeño en todos los algoritmos.</w:t>
      </w:r>
    </w:p>
    <w:p w14:paraId="5B587BB5" w14:textId="77777777" w:rsidR="004D29E2" w:rsidRPr="004D29E2" w:rsidRDefault="004D29E2" w:rsidP="00503E8E">
      <w:pPr>
        <w:rPr>
          <w:b/>
        </w:rPr>
      </w:pPr>
    </w:p>
    <w:tbl>
      <w:tblPr>
        <w:tblStyle w:val="Tablaconcuadrcula"/>
        <w:tblW w:w="0" w:type="auto"/>
        <w:tblLook w:val="04A0" w:firstRow="1" w:lastRow="0" w:firstColumn="1" w:lastColumn="0" w:noHBand="0" w:noVBand="1"/>
      </w:tblPr>
      <w:tblGrid>
        <w:gridCol w:w="4105"/>
        <w:gridCol w:w="4106"/>
      </w:tblGrid>
      <w:tr w:rsidR="000F7FB1" w:rsidRPr="004D29E2" w14:paraId="3ABD53C5" w14:textId="77777777" w:rsidTr="000F7FB1">
        <w:tc>
          <w:tcPr>
            <w:tcW w:w="4105" w:type="dxa"/>
          </w:tcPr>
          <w:p w14:paraId="7D3F6D3D" w14:textId="5AE90500" w:rsidR="000F7FB1" w:rsidRPr="004D29E2" w:rsidRDefault="00C23C0C" w:rsidP="004833B4">
            <w:r w:rsidRPr="004D29E2">
              <w:t>Algoritmo</w:t>
            </w:r>
          </w:p>
        </w:tc>
        <w:tc>
          <w:tcPr>
            <w:tcW w:w="4106" w:type="dxa"/>
          </w:tcPr>
          <w:p w14:paraId="054ECA8E" w14:textId="05127944" w:rsidR="000F7FB1" w:rsidRPr="004D29E2" w:rsidRDefault="000F7FB1" w:rsidP="004833B4">
            <w:r w:rsidRPr="004D29E2">
              <w:t>Desempeño en SMAPE</w:t>
            </w:r>
          </w:p>
        </w:tc>
      </w:tr>
      <w:tr w:rsidR="000F7FB1" w:rsidRPr="004D29E2" w14:paraId="47CDB3C5" w14:textId="77777777" w:rsidTr="000F7FB1">
        <w:tc>
          <w:tcPr>
            <w:tcW w:w="4105" w:type="dxa"/>
          </w:tcPr>
          <w:p w14:paraId="0C439086" w14:textId="0CC95E1C" w:rsidR="000F7FB1" w:rsidRPr="004D29E2" w:rsidRDefault="005B1196" w:rsidP="004833B4">
            <w:proofErr w:type="spellStart"/>
            <w:r w:rsidRPr="004D29E2">
              <w:t>Hyperband</w:t>
            </w:r>
            <w:proofErr w:type="spellEnd"/>
          </w:p>
        </w:tc>
        <w:tc>
          <w:tcPr>
            <w:tcW w:w="4106" w:type="dxa"/>
          </w:tcPr>
          <w:p w14:paraId="170C23FF" w14:textId="2FAB38BF" w:rsidR="000F7FB1" w:rsidRPr="004D29E2" w:rsidRDefault="004D29E2" w:rsidP="004833B4">
            <w:r w:rsidRPr="004D29E2">
              <w:t>0.07861421257257462</w:t>
            </w:r>
          </w:p>
        </w:tc>
      </w:tr>
      <w:tr w:rsidR="000F7FB1" w:rsidRPr="004D29E2" w14:paraId="3F310BA8" w14:textId="77777777" w:rsidTr="000F7FB1">
        <w:tc>
          <w:tcPr>
            <w:tcW w:w="4105" w:type="dxa"/>
          </w:tcPr>
          <w:p w14:paraId="39766701" w14:textId="3D2BD98D" w:rsidR="005B1196" w:rsidRPr="004D29E2" w:rsidRDefault="005B1196" w:rsidP="004833B4">
            <w:proofErr w:type="spellStart"/>
            <w:r w:rsidRPr="004D29E2">
              <w:t>Bayesian</w:t>
            </w:r>
            <w:proofErr w:type="spellEnd"/>
          </w:p>
        </w:tc>
        <w:tc>
          <w:tcPr>
            <w:tcW w:w="4106" w:type="dxa"/>
          </w:tcPr>
          <w:p w14:paraId="0E5A746C" w14:textId="190308B5" w:rsidR="000F7FB1" w:rsidRPr="004D29E2" w:rsidRDefault="00720630" w:rsidP="004833B4">
            <w:r w:rsidRPr="00720630">
              <w:t>0.07861771434545517</w:t>
            </w:r>
          </w:p>
        </w:tc>
      </w:tr>
      <w:tr w:rsidR="000F7FB1" w:rsidRPr="004D29E2" w14:paraId="490F3A8A" w14:textId="77777777" w:rsidTr="000F7FB1">
        <w:tc>
          <w:tcPr>
            <w:tcW w:w="4105" w:type="dxa"/>
          </w:tcPr>
          <w:p w14:paraId="5798FD41" w14:textId="5645BB75" w:rsidR="000F7FB1" w:rsidRPr="004D29E2" w:rsidRDefault="005B1196" w:rsidP="004833B4">
            <w:proofErr w:type="spellStart"/>
            <w:r w:rsidRPr="004D29E2">
              <w:t>Random</w:t>
            </w:r>
            <w:proofErr w:type="spellEnd"/>
            <w:r w:rsidRPr="004D29E2">
              <w:t xml:space="preserve"> </w:t>
            </w:r>
            <w:proofErr w:type="spellStart"/>
            <w:r w:rsidRPr="004D29E2">
              <w:t>Search</w:t>
            </w:r>
            <w:proofErr w:type="spellEnd"/>
          </w:p>
        </w:tc>
        <w:tc>
          <w:tcPr>
            <w:tcW w:w="4106" w:type="dxa"/>
          </w:tcPr>
          <w:p w14:paraId="23387C8F" w14:textId="08CCE14D" w:rsidR="000F7FB1" w:rsidRPr="004D29E2" w:rsidRDefault="00720630" w:rsidP="004833B4">
            <w:r w:rsidRPr="007C0BEA">
              <w:t>0.07861848175525665</w:t>
            </w:r>
          </w:p>
        </w:tc>
      </w:tr>
    </w:tbl>
    <w:p w14:paraId="28DC9912" w14:textId="56426876" w:rsidR="00503E8E" w:rsidRPr="004D29E2" w:rsidRDefault="00503E8E" w:rsidP="004833B4"/>
    <w:p w14:paraId="5B951004" w14:textId="4A6CC7F7" w:rsidR="008A184D" w:rsidRDefault="007C0BEA" w:rsidP="004833B4">
      <w:r>
        <w:t>Tabla 2 Desempeño de algoritmos tomando 28 días anteriores como entrada</w:t>
      </w:r>
    </w:p>
    <w:p w14:paraId="18A22732" w14:textId="77777777" w:rsidR="007C0BEA" w:rsidRDefault="007C0BEA" w:rsidP="004833B4"/>
    <w:p w14:paraId="1FC65B98" w14:textId="77777777" w:rsidR="007C0BEA" w:rsidRDefault="007C0BEA" w:rsidP="004833B4"/>
    <w:p w14:paraId="4F8D6B0B" w14:textId="2496C0A4" w:rsidR="007C0BEA" w:rsidRDefault="007C0BEA" w:rsidP="004833B4">
      <w:r>
        <w:t xml:space="preserve">Tomando el mejor modelo </w:t>
      </w:r>
      <w:proofErr w:type="spellStart"/>
      <w:r>
        <w:t>hyperband</w:t>
      </w:r>
      <w:proofErr w:type="spellEnd"/>
      <w:r>
        <w:t xml:space="preserve"> obtenido se aumentó la cantidad de </w:t>
      </w:r>
      <w:r w:rsidRPr="007C0BEA">
        <w:rPr>
          <w:highlight w:val="yellow"/>
        </w:rPr>
        <w:t>paciencia para la parada</w:t>
      </w:r>
      <w:r>
        <w:t xml:space="preserve">, y se le reentrenó por mas épocas, siendo 150 épocas, este modelo </w:t>
      </w:r>
      <w:r w:rsidR="00950292">
        <w:t>tendría</w:t>
      </w:r>
      <w:r>
        <w:t xml:space="preserve"> un desempeño de </w:t>
      </w:r>
      <w:r w:rsidR="00950292" w:rsidRPr="00CD7C7A">
        <w:t>0.07860194146633148</w:t>
      </w:r>
      <w:r w:rsidR="00950292">
        <w:t xml:space="preserve"> SMAPE, dado que la mejora fue ínfima este último se considera el mejor modelo obtenido. También, dado que 28 días era el límite superior respecto a días anteriores de entrada la red neuronal, se probó el algoritmo </w:t>
      </w:r>
      <w:proofErr w:type="spellStart"/>
      <w:r w:rsidR="00950292">
        <w:t>Hyperband</w:t>
      </w:r>
      <w:proofErr w:type="spellEnd"/>
      <w:r w:rsidR="00950292">
        <w:t xml:space="preserve"> aumentando la cantidad de días </w:t>
      </w:r>
      <w:r w:rsidR="00950292">
        <w:t>que tomaría como entrada</w:t>
      </w:r>
      <w:r w:rsidR="00950292">
        <w:t xml:space="preserve"> en 35 y 42, los modelos resultantes tuvieron un peor desempeño. </w:t>
      </w:r>
    </w:p>
    <w:p w14:paraId="4D33FBDA" w14:textId="77777777" w:rsidR="00CA2963" w:rsidRDefault="00CA2963" w:rsidP="004833B4"/>
    <w:p w14:paraId="0A6A55D7" w14:textId="77777777" w:rsidR="00CA2963" w:rsidRDefault="00CA2963" w:rsidP="004833B4"/>
    <w:p w14:paraId="2C6BDC78" w14:textId="6B7FCD8A" w:rsidR="00CA2963" w:rsidRDefault="00CA2963" w:rsidP="004833B4">
      <w:r>
        <w:t xml:space="preserve">Dado que la página web tenía tan pocas </w:t>
      </w:r>
      <w:bookmarkStart w:id="56" w:name="_GoBack"/>
      <w:bookmarkEnd w:id="56"/>
      <w:r w:rsidR="009174CB">
        <w:t>grandes</w:t>
      </w:r>
      <w:r>
        <w:t xml:space="preserve"> partes de los días caían dentro de la primera etiqueta del predictor </w:t>
      </w:r>
      <w:proofErr w:type="spellStart"/>
      <w:r>
        <w:t>flag</w:t>
      </w:r>
      <w:proofErr w:type="spellEnd"/>
      <w:r>
        <w:t xml:space="preserve"> de 35, esto hace que el modelo pronostique 35 como salida, por lo tanto para confirmar que no sea un error del entrenamiento.</w:t>
      </w:r>
    </w:p>
    <w:p w14:paraId="5E51A965" w14:textId="5AED4114" w:rsidR="00CA2963" w:rsidRDefault="00CA2963" w:rsidP="004833B4">
      <w:r>
        <w:t>Se realizaron otras pruebas donde se variaron los datos de entrenamiento y prueba respecto al tiempo donde se descartaron partes de los datos que eran solo 35 y se entrenó con más vistas, también una prueba donde se varió el porcentaje de entrenamiento y prueba en un 70-30.</w:t>
      </w:r>
    </w:p>
    <w:p w14:paraId="00E022BC" w14:textId="77777777" w:rsidR="00CA2963" w:rsidRDefault="00CA2963" w:rsidP="004833B4"/>
    <w:p w14:paraId="0F972519" w14:textId="77777777" w:rsidR="00CA2963" w:rsidRDefault="00CA2963" w:rsidP="004833B4"/>
    <w:p w14:paraId="7F50625A" w14:textId="77777777" w:rsidR="007C0BEA" w:rsidRPr="004D29E2" w:rsidRDefault="007C0BEA" w:rsidP="004833B4"/>
    <w:p w14:paraId="558147EA" w14:textId="77777777" w:rsidR="008A184D" w:rsidRPr="007C0BEA" w:rsidRDefault="008A184D" w:rsidP="004833B4"/>
    <w:p w14:paraId="0EFDBCB1" w14:textId="77777777" w:rsidR="00586985" w:rsidRPr="007C0BEA" w:rsidRDefault="00586985" w:rsidP="004833B4"/>
    <w:p w14:paraId="373C7C43" w14:textId="77777777" w:rsidR="00586985" w:rsidRPr="007C0BEA" w:rsidRDefault="00586985" w:rsidP="004833B4"/>
    <w:p w14:paraId="493DE8C8" w14:textId="77777777" w:rsidR="00C9563E" w:rsidRPr="007C0BEA" w:rsidRDefault="00C9563E" w:rsidP="004833B4"/>
    <w:p w14:paraId="510CFEF1" w14:textId="7A9D4986" w:rsidR="004833B4" w:rsidRPr="007C0BEA" w:rsidRDefault="004833B4">
      <w:pPr>
        <w:spacing w:after="160" w:line="259" w:lineRule="auto"/>
      </w:pPr>
      <w:r w:rsidRPr="007C0BEA">
        <w:br w:type="page"/>
      </w:r>
    </w:p>
    <w:p w14:paraId="3BC796AD" w14:textId="3D1EF5D4" w:rsidR="004833B4" w:rsidRPr="005A5EA4" w:rsidRDefault="00C016C7" w:rsidP="004833B4">
      <w:pPr>
        <w:pStyle w:val="Ttulo1"/>
        <w:rPr>
          <w:lang w:val="en-US"/>
        </w:rPr>
      </w:pPr>
      <w:bookmarkStart w:id="57" w:name="_Toc159172913"/>
      <w:proofErr w:type="spellStart"/>
      <w:r w:rsidRPr="005A5EA4">
        <w:rPr>
          <w:lang w:val="en-US"/>
        </w:rPr>
        <w:lastRenderedPageBreak/>
        <w:t>Bibliografía</w:t>
      </w:r>
      <w:bookmarkEnd w:id="57"/>
      <w:proofErr w:type="spellEnd"/>
    </w:p>
    <w:p w14:paraId="67C9A925" w14:textId="77777777" w:rsidR="00C016C7" w:rsidRPr="00893573" w:rsidRDefault="00C016C7" w:rsidP="00C016C7">
      <w:pPr>
        <w:rPr>
          <w:lang w:val="en-US"/>
        </w:rPr>
      </w:pPr>
    </w:p>
    <w:p w14:paraId="17DC43DC" w14:textId="50E6E070" w:rsidR="007974A2" w:rsidRPr="00165BA6" w:rsidRDefault="008B2A42" w:rsidP="007974A2">
      <w:pPr>
        <w:widowControl w:val="0"/>
        <w:autoSpaceDE w:val="0"/>
        <w:autoSpaceDN w:val="0"/>
        <w:adjustRightInd w:val="0"/>
        <w:ind w:left="640" w:hanging="640"/>
        <w:rPr>
          <w:noProof/>
          <w:lang w:val="en-US"/>
        </w:rPr>
      </w:pPr>
      <w:ins w:id="58"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7974A2" w:rsidRPr="00165BA6">
        <w:rPr>
          <w:noProof/>
          <w:lang w:val="en-US"/>
        </w:rPr>
        <w:t>[1]</w:t>
      </w:r>
      <w:r w:rsidR="007974A2" w:rsidRPr="00165BA6">
        <w:rPr>
          <w:noProof/>
          <w:lang w:val="en-US"/>
        </w:rPr>
        <w:tab/>
        <w:t xml:space="preserve">N. Petluri and E. Al-Masri, “Web Traffic Prediction of Wikipedia Pages,” </w:t>
      </w:r>
      <w:r w:rsidR="007974A2" w:rsidRPr="00165BA6">
        <w:rPr>
          <w:i/>
          <w:iCs/>
          <w:noProof/>
          <w:lang w:val="en-US"/>
        </w:rPr>
        <w:t>Proc. - 2018 IEEE Int. Conf. Big Data, Big Data 2018</w:t>
      </w:r>
      <w:r w:rsidR="007974A2" w:rsidRPr="00165BA6">
        <w:rPr>
          <w:noProof/>
          <w:lang w:val="en-US"/>
        </w:rPr>
        <w:t>, pp. 5427–5429, 2019, doi: 10.1109/BigData.2018.8622207.</w:t>
      </w:r>
    </w:p>
    <w:p w14:paraId="782404A4"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w:t>
      </w:r>
      <w:r w:rsidRPr="00165BA6">
        <w:rPr>
          <w:noProof/>
          <w:lang w:val="en-US"/>
        </w:rPr>
        <w:tab/>
        <w:t xml:space="preserve">D. Quoc Nguyen, M. Nguyet Phan, and I. Zelinka, “Periodic Time Series Forecasting with Bidirectional Long Short-Term Memory: Periodic Time Series Forecasting with Bidirectional LSTM,” </w:t>
      </w:r>
      <w:r w:rsidRPr="00165BA6">
        <w:rPr>
          <w:i/>
          <w:iCs/>
          <w:noProof/>
          <w:lang w:val="en-US"/>
        </w:rPr>
        <w:t>ACM Int. Conf. Proceeding Ser.</w:t>
      </w:r>
      <w:r w:rsidRPr="00165BA6">
        <w:rPr>
          <w:noProof/>
          <w:lang w:val="en-US"/>
        </w:rPr>
        <w:t>, pp. 60–64, 2021, doi: 10.1145/3453800.3453812.</w:t>
      </w:r>
    </w:p>
    <w:p w14:paraId="18D310D9"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w:t>
      </w:r>
      <w:r w:rsidRPr="00165BA6">
        <w:rPr>
          <w:noProof/>
          <w:lang w:val="en-US"/>
        </w:rPr>
        <w:tab/>
        <w:t>V. Kotu and B. Deshpande, “Chapter 12 - Time Series Forecasting,” V. Kotu and B. B. T.-D. S. (Second E. Deshpande, Eds. Morgan Kaufmann, 2019, pp. 395–445.</w:t>
      </w:r>
    </w:p>
    <w:p w14:paraId="743A25AD"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[4]</w:t>
      </w:r>
      <w:r w:rsidRPr="00165BA6">
        <w:rPr>
          <w:noProof/>
          <w:lang w:val="en-US"/>
        </w:rPr>
        <w:tab/>
        <w:t xml:space="preserve">K. Zhou, W. Wang, L. Huang, and B. Liu, “Comparative study on the time series forecasting of web traffic based on statistical model and Generative Adversarial model,” </w:t>
      </w:r>
      <w:r w:rsidRPr="00165BA6">
        <w:rPr>
          <w:i/>
          <w:iCs/>
          <w:noProof/>
          <w:lang w:val="en-US"/>
        </w:rPr>
        <w:t>Knowledge-Based Syst.</w:t>
      </w:r>
      <w:r w:rsidRPr="00165BA6">
        <w:rPr>
          <w:noProof/>
          <w:lang w:val="en-US"/>
        </w:rPr>
        <w:t>, vol. 213, p. 106467, Feb. 2021, doi: 10.1016/J.KNOSYS.2020.106467.</w:t>
      </w:r>
    </w:p>
    <w:p w14:paraId="75C45DA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[5]</w:t>
      </w:r>
      <w:r w:rsidRPr="00165BA6">
        <w:rPr>
          <w:noProof/>
          <w:lang w:val="en-US"/>
        </w:rPr>
        <w:tab/>
        <w:t xml:space="preserve">S. Hochreiter and J. Schmidhuber, “Long Short-Term Memory,” </w:t>
      </w:r>
      <w:r w:rsidRPr="00165BA6">
        <w:rPr>
          <w:i/>
          <w:iCs/>
          <w:noProof/>
          <w:lang w:val="en-US"/>
        </w:rPr>
        <w:t>Neural Comput.</w:t>
      </w:r>
      <w:r w:rsidRPr="00165BA6">
        <w:rPr>
          <w:noProof/>
          <w:lang w:val="en-US"/>
        </w:rPr>
        <w:t>, vol. 9, no. 8, pp. 1735–1780, Nov. 1997, doi: 10.1162/NECO.1997.9.8.1735.</w:t>
      </w:r>
    </w:p>
    <w:p w14:paraId="094A8B32"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[6]</w:t>
      </w:r>
      <w:r w:rsidRPr="00165BA6">
        <w:rPr>
          <w:noProof/>
          <w:lang w:val="en-US"/>
        </w:rPr>
        <w:tab/>
        <w:t xml:space="preserve">K. Zhou, W. Wang, L. Huang, and B. Liu, “Comparative study on the time series forecasting of web traffic based on statistical model and Generative Adversarial model,” </w:t>
      </w:r>
      <w:r w:rsidRPr="00165BA6">
        <w:rPr>
          <w:i/>
          <w:iCs/>
          <w:noProof/>
          <w:lang w:val="en-US"/>
        </w:rPr>
        <w:t>Knowledge-Based Syst.</w:t>
      </w:r>
      <w:r w:rsidRPr="00165BA6">
        <w:rPr>
          <w:noProof/>
          <w:lang w:val="en-US"/>
        </w:rPr>
        <w:t>, vol. 213, Feb. 2021, doi: 10.1016/J.KNOSYS.2020.106467.</w:t>
      </w:r>
    </w:p>
    <w:p w14:paraId="0BCAAC73"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[7]</w:t>
      </w:r>
      <w:r w:rsidRPr="00165BA6">
        <w:rPr>
          <w:noProof/>
          <w:lang w:val="en-US"/>
        </w:rPr>
        <w:tab/>
        <w:t>“Prophet: forecasting at scale.” https://research.facebook.com/blog/2017/2/prophet-forecasting-at-scale/ (accessed Oct. 24, 2020).</w:t>
      </w:r>
    </w:p>
    <w:p w14:paraId="79465C7D"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[8]</w:t>
      </w:r>
      <w:r w:rsidRPr="00165BA6">
        <w:rPr>
          <w:noProof/>
          <w:lang w:val="en-US"/>
        </w:rPr>
        <w:tab/>
        <w:t xml:space="preserve">R. Casado-Vara, A. M. del Rey, D. Pérez-Palau, L. De-La-fuente-valentín, and J. M. Corchado, “Web Traffic Time Series Forecasting Using LSTM Neural Networks with Distributed Asynchronous Training,” </w:t>
      </w:r>
      <w:r w:rsidRPr="00165BA6">
        <w:rPr>
          <w:i/>
          <w:iCs/>
          <w:noProof/>
          <w:lang w:val="en-US"/>
        </w:rPr>
        <w:t>Math. 2021, Vol. 9, Page 421</w:t>
      </w:r>
      <w:r w:rsidRPr="00165BA6">
        <w:rPr>
          <w:noProof/>
          <w:lang w:val="en-US"/>
        </w:rPr>
        <w:t>, vol. 9, no. 4, p. 421, Feb. 2021, doi: 10.3390/MATH9040421.</w:t>
      </w:r>
    </w:p>
    <w:p w14:paraId="1B5727C4"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[9]</w:t>
      </w:r>
      <w:r w:rsidRPr="00165BA6">
        <w:rPr>
          <w:noProof/>
          <w:lang w:val="en-US"/>
        </w:rPr>
        <w:tab/>
        <w:t xml:space="preserve">W. Wang and Y. Lu, “Analysis of the Mean Absolute Error (MAE) and the Root Mean Square Error (RMSE) in Assessing Rounding Model,” in </w:t>
      </w:r>
      <w:r w:rsidRPr="00165BA6">
        <w:rPr>
          <w:i/>
          <w:iCs/>
          <w:noProof/>
          <w:lang w:val="en-US"/>
        </w:rPr>
        <w:t>IOP Conference Series: Materials Science and Engineering</w:t>
      </w:r>
      <w:r w:rsidRPr="00165BA6">
        <w:rPr>
          <w:noProof/>
          <w:lang w:val="en-US"/>
        </w:rPr>
        <w:t>, 2018, vol. 324, no. 1, doi: 10.1088/1757-899X/324/1/012049.</w:t>
      </w:r>
    </w:p>
    <w:p w14:paraId="799D4385"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[10]</w:t>
      </w:r>
      <w:r w:rsidRPr="00165BA6">
        <w:rPr>
          <w:noProof/>
          <w:lang w:val="en-US"/>
        </w:rPr>
        <w:tab/>
        <w:t xml:space="preserve">G. P. Meyer, “An Alternative Probabilistic Interpretation of the Huber Loss,” in </w:t>
      </w:r>
      <w:r w:rsidRPr="00165BA6">
        <w:rPr>
          <w:i/>
          <w:iCs/>
          <w:noProof/>
          <w:lang w:val="en-US"/>
        </w:rPr>
        <w:t>Proceedings of the IEEE Computer Society Conference on Computer Vision and Pattern Recognition</w:t>
      </w:r>
      <w:r w:rsidRPr="00165BA6">
        <w:rPr>
          <w:noProof/>
          <w:lang w:val="en-US"/>
        </w:rPr>
        <w:t>, 2021, pp. 5257–5265, doi: 10.1109/CVPR46437.2021.00522.</w:t>
      </w:r>
    </w:p>
    <w:p w14:paraId="213443C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[11]</w:t>
      </w:r>
      <w:r w:rsidRPr="00165BA6">
        <w:rPr>
          <w:noProof/>
          <w:lang w:val="en-US"/>
        </w:rPr>
        <w:tab/>
        <w:t>“Web Traffic Time Series Forecasting,” 2017. https://www.kaggle.com/c/web-traffic-time-series-forecasting/discussion/39367 (accessed Oct. 12, 2022).</w:t>
      </w:r>
    </w:p>
    <w:p w14:paraId="6D19B3F6"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[12]</w:t>
      </w:r>
      <w:r w:rsidRPr="00165BA6">
        <w:rPr>
          <w:noProof/>
          <w:lang w:val="en-US"/>
        </w:rPr>
        <w:tab/>
        <w:t>“Choosing the correct error metric: MAPE vs. sMAPE,” 2020. https://towardsdatascience.com/choosing-the-correct-error-metric-mape-vs-smape-5328dec53fac (accessed Oct. 12, 2022).</w:t>
      </w:r>
    </w:p>
    <w:p w14:paraId="0E19CFD1"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[13]</w:t>
      </w:r>
      <w:r w:rsidRPr="00165BA6">
        <w:rPr>
          <w:noProof/>
          <w:lang w:val="en-US"/>
        </w:rPr>
        <w:tab/>
        <w:t>C. Kuranga and N. Pillay, “A comparative study of nonlinear regression and autoregressive techniques in hybrid with particle swarm optimization for time-</w:t>
      </w:r>
      <w:r w:rsidRPr="00165BA6">
        <w:rPr>
          <w:noProof/>
          <w:lang w:val="en-US"/>
        </w:rPr>
        <w:lastRenderedPageBreak/>
        <w:t xml:space="preserve">series forecasting,” </w:t>
      </w:r>
      <w:r w:rsidRPr="00165BA6">
        <w:rPr>
          <w:i/>
          <w:iCs/>
          <w:noProof/>
          <w:lang w:val="en-US"/>
        </w:rPr>
        <w:t>Expert Syst. Appl.</w:t>
      </w:r>
      <w:r w:rsidRPr="00165BA6">
        <w:rPr>
          <w:noProof/>
          <w:lang w:val="en-US"/>
        </w:rPr>
        <w:t>, vol. 190, Mar. 2022, doi: 10.1016/j.eswa.2021.116163.</w:t>
      </w:r>
    </w:p>
    <w:p w14:paraId="0F464AB0"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[14]</w:t>
      </w:r>
      <w:r w:rsidRPr="00165BA6">
        <w:rPr>
          <w:noProof/>
          <w:lang w:val="en-US"/>
        </w:rPr>
        <w:tab/>
        <w:t xml:space="preserve">P. Khanarsa, A. Luangsodsai, K. Sinapiromsaran, I. F. Astachova, K. A. Makoviy, and Y. V Khitskova, “Possibilities for predicting the state of usability web resources,” </w:t>
      </w:r>
      <w:r w:rsidRPr="00165BA6">
        <w:rPr>
          <w:i/>
          <w:iCs/>
          <w:noProof/>
          <w:lang w:val="en-US"/>
        </w:rPr>
        <w:t>J. Phys. Conf. Ser.</w:t>
      </w:r>
      <w:r w:rsidRPr="00165BA6">
        <w:rPr>
          <w:noProof/>
          <w:lang w:val="en-US"/>
        </w:rPr>
        <w:t>, vol. 1902, no. 1, p. 012029, May 2021, doi: 10.1088/1742-6596/1902/1/012029.</w:t>
      </w:r>
    </w:p>
    <w:p w14:paraId="16ABF98A"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[15]</w:t>
      </w:r>
      <w:r w:rsidRPr="00165BA6">
        <w:rPr>
          <w:noProof/>
          <w:lang w:val="en-US"/>
        </w:rPr>
        <w:tab/>
        <w:t>D. Deng, F. Karl, F. Hutter, B. Bischl, and M. Lindauer, “Efficient Automated Deep Learning for Time Series Forecasting,” 2022, Accessed: Oct. 04, 2022. [Online]. Available: https://github.com/automl/Auto-PyTorch.</w:t>
      </w:r>
    </w:p>
    <w:p w14:paraId="5E90CE11"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[16]</w:t>
      </w:r>
      <w:r w:rsidRPr="00165BA6">
        <w:rPr>
          <w:noProof/>
          <w:lang w:val="en-US"/>
        </w:rPr>
        <w:tab/>
        <w:t xml:space="preserve">S. Xu, C. Han, and C. Ran, “A Time Series Combined Forecasting Model Based on Prophet-LGBM,” </w:t>
      </w:r>
      <w:r w:rsidRPr="00165BA6">
        <w:rPr>
          <w:i/>
          <w:iCs/>
          <w:noProof/>
          <w:lang w:val="en-US"/>
        </w:rPr>
        <w:t>ACM Int. Conf. Proceeding Ser.</w:t>
      </w:r>
      <w:r w:rsidRPr="00165BA6">
        <w:rPr>
          <w:noProof/>
          <w:lang w:val="en-US"/>
        </w:rPr>
        <w:t>, May 2021, doi: 10.1145/3469213.3470280.</w:t>
      </w:r>
    </w:p>
    <w:p w14:paraId="743E3F16"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[17]</w:t>
      </w:r>
      <w:r w:rsidRPr="00165BA6">
        <w:rPr>
          <w:noProof/>
          <w:lang w:val="en-US"/>
        </w:rPr>
        <w:tab/>
        <w:t>“The M3-Competition Database.” https://forecasters.org/resources/time-series-data/m3-competition/ (accessed Oct. 18, 2022).</w:t>
      </w:r>
    </w:p>
    <w:p w14:paraId="130711D3"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[18]</w:t>
      </w:r>
      <w:r w:rsidRPr="00165BA6">
        <w:rPr>
          <w:noProof/>
          <w:lang w:val="en-US"/>
        </w:rPr>
        <w:tab/>
        <w:t>A. Botchkarev, “Performance Metrics (Error Measures) in Machine Learning Regression, Forecasting and Prognostics: Properties and Typology,” 2018, [Online]. Available: http://arxiv.org/abs/1809.03006.</w:t>
      </w:r>
    </w:p>
    <w:p w14:paraId="1143959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[19]</w:t>
      </w:r>
      <w:r w:rsidRPr="00165BA6">
        <w:rPr>
          <w:noProof/>
          <w:lang w:val="en-US"/>
        </w:rPr>
        <w:tab/>
        <w:t xml:space="preserve">P. Chapman </w:t>
      </w:r>
      <w:r w:rsidRPr="00165BA6">
        <w:rPr>
          <w:i/>
          <w:iCs/>
          <w:noProof/>
          <w:lang w:val="en-US"/>
        </w:rPr>
        <w:t>et al.</w:t>
      </w:r>
      <w:r w:rsidRPr="00165BA6">
        <w:rPr>
          <w:noProof/>
          <w:lang w:val="en-US"/>
        </w:rPr>
        <w:t xml:space="preserve">, “CRISP-DM 1.0: Step-by-step data mining guide,” </w:t>
      </w:r>
      <w:r w:rsidRPr="00165BA6">
        <w:rPr>
          <w:i/>
          <w:iCs/>
          <w:noProof/>
          <w:lang w:val="en-US"/>
        </w:rPr>
        <w:t>SPSS inc</w:t>
      </w:r>
      <w:r w:rsidRPr="00165BA6">
        <w:rPr>
          <w:noProof/>
          <w:lang w:val="en-US"/>
        </w:rPr>
        <w:t>, vol. 9, no. 13, pp. 1–73, 2000.</w:t>
      </w:r>
    </w:p>
    <w:p w14:paraId="68CF3FD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[20]</w:t>
      </w:r>
      <w:r w:rsidRPr="00165BA6">
        <w:rPr>
          <w:noProof/>
          <w:lang w:val="en-US"/>
        </w:rPr>
        <w:tab/>
        <w:t xml:space="preserve">C. Schröer, F. Kruse, and J. M. Gómez, “A systematic literature review on applying CRISP-DM process model,” </w:t>
      </w:r>
      <w:r w:rsidRPr="00165BA6">
        <w:rPr>
          <w:i/>
          <w:iCs/>
          <w:noProof/>
          <w:lang w:val="en-US"/>
        </w:rPr>
        <w:t>Procedia Comput. Sci.</w:t>
      </w:r>
      <w:r w:rsidRPr="00165BA6">
        <w:rPr>
          <w:noProof/>
          <w:lang w:val="en-US"/>
        </w:rPr>
        <w:t>, vol. 181, pp. 526–534, 2021, doi: 10.1016/J.PROCS.2021.01.199.</w:t>
      </w:r>
    </w:p>
    <w:p w14:paraId="71D1D1FB"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[21]</w:t>
      </w:r>
      <w:r w:rsidRPr="00165BA6">
        <w:rPr>
          <w:noProof/>
          <w:lang w:val="en-US"/>
        </w:rPr>
        <w:tab/>
        <w:t>Python Software Foundation, “Python 3.12.1 documentation.” https://docs.python.org/3/ (accessed Feb. 02, 2024).</w:t>
      </w:r>
    </w:p>
    <w:p w14:paraId="19717C14" w14:textId="77777777" w:rsidR="007974A2" w:rsidRPr="007974A2" w:rsidRDefault="007974A2" w:rsidP="007974A2">
      <w:pPr>
        <w:widowControl w:val="0"/>
        <w:autoSpaceDE w:val="0"/>
        <w:autoSpaceDN w:val="0"/>
        <w:adjustRightInd w:val="0"/>
        <w:ind w:left="640" w:hanging="640"/>
        <w:rPr>
          <w:noProof/>
        </w:rPr>
      </w:pPr>
      <w:r w:rsidRPr="007974A2">
        <w:rPr>
          <w:noProof/>
        </w:rPr>
        <w:t>[22]</w:t>
      </w:r>
      <w:r w:rsidRPr="007974A2">
        <w:rPr>
          <w:noProof/>
        </w:rPr>
        <w:tab/>
        <w:t>Google, “Plataforma de archivos compartidos y almacenamiento personal en la nube - Google.” https://www.google.com/intl/es-419_ar/drive/ (accessed Feb. 02, 2024).</w:t>
      </w:r>
    </w:p>
    <w:p w14:paraId="31B1C257" w14:textId="77777777" w:rsidR="007974A2" w:rsidRPr="007974A2" w:rsidRDefault="007974A2" w:rsidP="007974A2">
      <w:pPr>
        <w:widowControl w:val="0"/>
        <w:autoSpaceDE w:val="0"/>
        <w:autoSpaceDN w:val="0"/>
        <w:adjustRightInd w:val="0"/>
        <w:ind w:left="640" w:hanging="640"/>
        <w:rPr>
          <w:noProof/>
        </w:rPr>
      </w:pPr>
      <w:r w:rsidRPr="007974A2">
        <w:rPr>
          <w:noProof/>
        </w:rPr>
        <w:t>[23]</w:t>
      </w:r>
      <w:r w:rsidRPr="007974A2">
        <w:rPr>
          <w:noProof/>
        </w:rPr>
        <w:tab/>
        <w:t>Google, “Ayuda de Google.” https://support.google.com/ (accessed Feb. 02, 2024).</w:t>
      </w:r>
    </w:p>
    <w:p w14:paraId="0B794A7E" w14:textId="77777777" w:rsidR="007974A2" w:rsidRPr="007974A2" w:rsidRDefault="007974A2" w:rsidP="007974A2">
      <w:pPr>
        <w:widowControl w:val="0"/>
        <w:autoSpaceDE w:val="0"/>
        <w:autoSpaceDN w:val="0"/>
        <w:adjustRightInd w:val="0"/>
        <w:ind w:left="640" w:hanging="640"/>
        <w:rPr>
          <w:noProof/>
        </w:rPr>
      </w:pPr>
      <w:r w:rsidRPr="007974A2">
        <w:rPr>
          <w:noProof/>
        </w:rPr>
        <w:t>[24]</w:t>
      </w:r>
      <w:r w:rsidRPr="007974A2">
        <w:rPr>
          <w:noProof/>
        </w:rPr>
        <w:tab/>
        <w:t xml:space="preserve">Google Lcc, “Ayuda de Google,” </w:t>
      </w:r>
      <w:r w:rsidRPr="007974A2">
        <w:rPr>
          <w:i/>
          <w:iCs/>
          <w:noProof/>
        </w:rPr>
        <w:t>Ayuda de Google</w:t>
      </w:r>
      <w:r w:rsidRPr="007974A2">
        <w:rPr>
          <w:noProof/>
        </w:rPr>
        <w:t>, 2023. https://support.google.com/.</w:t>
      </w:r>
    </w:p>
    <w:p w14:paraId="472B70CE"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[25]</w:t>
      </w:r>
      <w:r w:rsidRPr="00165BA6">
        <w:rPr>
          <w:noProof/>
          <w:lang w:val="en-US"/>
        </w:rPr>
        <w:tab/>
        <w:t>Numpy.org, “NumPy Documentation.” https://numpy.org/doc/ (accessed Feb. 05, 2024).</w:t>
      </w:r>
    </w:p>
    <w:p w14:paraId="68936F0B" w14:textId="77777777" w:rsidR="007974A2" w:rsidRPr="007974A2" w:rsidRDefault="007974A2" w:rsidP="007974A2">
      <w:pPr>
        <w:widowControl w:val="0"/>
        <w:autoSpaceDE w:val="0"/>
        <w:autoSpaceDN w:val="0"/>
        <w:adjustRightInd w:val="0"/>
        <w:ind w:left="640" w:hanging="640"/>
        <w:rPr>
          <w:noProof/>
        </w:rPr>
      </w:pPr>
      <w:r w:rsidRPr="007974A2">
        <w:rPr>
          <w:noProof/>
        </w:rPr>
        <w:t>[26]</w:t>
      </w:r>
      <w:r w:rsidRPr="007974A2">
        <w:rPr>
          <w:noProof/>
        </w:rPr>
        <w:tab/>
        <w:t>Google Lcc, “TensorFlow es una plataforma de código abierto de extremo a extremo para el aprendizaje automático.” https://www.tensorflow.org/ (accessed Feb. 05, 2024).</w:t>
      </w:r>
    </w:p>
    <w:p w14:paraId="7B17DB86"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[27]</w:t>
      </w:r>
      <w:r w:rsidRPr="00165BA6">
        <w:rPr>
          <w:noProof/>
          <w:lang w:val="en-US"/>
        </w:rPr>
        <w:tab/>
        <w:t>“About pandas.” https://pandas.pydata.org/about/ (accessed Feb. 06, 2024).</w:t>
      </w:r>
    </w:p>
    <w:p w14:paraId="5D4D9E69"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[28]</w:t>
      </w:r>
      <w:r w:rsidRPr="00165BA6">
        <w:rPr>
          <w:noProof/>
          <w:lang w:val="en-US"/>
        </w:rPr>
        <w:tab/>
        <w:t>“https://matplotlib.org/.” https://matplotlib.org/ (accessed Feb. 06, 2024).</w:t>
      </w:r>
    </w:p>
    <w:p w14:paraId="05C3105E"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[29]</w:t>
      </w:r>
      <w:r w:rsidRPr="00165BA6">
        <w:rPr>
          <w:noProof/>
          <w:lang w:val="en-US"/>
        </w:rPr>
        <w:tab/>
        <w:t>Google, “Google Colab.” https://research.google.com/colaboratory (accessed Feb. 02, 2024).</w:t>
      </w:r>
    </w:p>
    <w:p w14:paraId="2757A10B"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[30]</w:t>
      </w:r>
      <w:r w:rsidRPr="00165BA6">
        <w:rPr>
          <w:noProof/>
          <w:lang w:val="en-US"/>
        </w:rPr>
        <w:tab/>
        <w:t>GitHub, “Acerca de Git.” https://docs.github.com/es/get-started/using-git/about-git (accessed Feb. 06, 2024).</w:t>
      </w:r>
    </w:p>
    <w:p w14:paraId="67C9F3FE"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[31]</w:t>
      </w:r>
      <w:r w:rsidRPr="00165BA6">
        <w:rPr>
          <w:noProof/>
          <w:lang w:val="en-US"/>
        </w:rPr>
        <w:tab/>
        <w:t>“Introduction to the Keras Tuner.” https://www.tensorflow.org/tutorials/keras/keras_tuner (accessed Feb. 15, 2024).</w:t>
      </w:r>
    </w:p>
    <w:p w14:paraId="49A23EAD"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[32]</w:t>
      </w:r>
      <w:r w:rsidRPr="00165BA6">
        <w:rPr>
          <w:noProof/>
          <w:lang w:val="en-US"/>
        </w:rPr>
        <w:tab/>
        <w:t>“Keras FAQ.” https://keras.io/getting_started/faq/# (accessed Feb. 15, 2024).</w:t>
      </w:r>
    </w:p>
    <w:p w14:paraId="704B3FCC"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[33]</w:t>
      </w:r>
      <w:r w:rsidRPr="00165BA6">
        <w:rPr>
          <w:noProof/>
          <w:lang w:val="en-US"/>
        </w:rPr>
        <w:tab/>
        <w:t xml:space="preserve">“The base Tuner class.” https://keras.io/api/keras_tuner/tuners/base_tuner/ </w:t>
      </w:r>
      <w:r w:rsidRPr="00165BA6">
        <w:rPr>
          <w:noProof/>
          <w:lang w:val="en-US"/>
        </w:rPr>
        <w:lastRenderedPageBreak/>
        <w:t>(accessed Feb. 15, 2024).</w:t>
      </w:r>
    </w:p>
    <w:p w14:paraId="11DB63DB" w14:textId="77777777" w:rsidR="007974A2" w:rsidRPr="00165BA6" w:rsidRDefault="007974A2" w:rsidP="007974A2">
      <w:pPr>
        <w:widowControl w:val="0"/>
        <w:autoSpaceDE w:val="0"/>
        <w:autoSpaceDN w:val="0"/>
        <w:adjustRightInd w:val="0"/>
        <w:ind w:left="640" w:hanging="640"/>
        <w:rPr>
          <w:noProof/>
          <w:lang w:val="en-US"/>
        </w:rPr>
      </w:pPr>
      <w:r w:rsidRPr="00165BA6">
        <w:rPr>
          <w:noProof/>
          <w:lang w:val="en-US"/>
        </w:rPr>
        <w:t>[34]</w:t>
      </w:r>
      <w:r w:rsidRPr="00165BA6">
        <w:rPr>
          <w:noProof/>
          <w:lang w:val="en-US"/>
        </w:rPr>
        <w:tab/>
        <w:t xml:space="preserve">W. Rüdiger and J. Hipp, “CRISP-DM : Towards a Standard Process Model for Data Mining,” </w:t>
      </w:r>
      <w:r w:rsidRPr="00165BA6">
        <w:rPr>
          <w:i/>
          <w:iCs/>
          <w:noProof/>
          <w:lang w:val="en-US"/>
        </w:rPr>
        <w:t>Proc. Fourth Int. Conf. Pract. Appl. Knowl. Discov. Data Min.</w:t>
      </w:r>
      <w:r w:rsidRPr="00165BA6">
        <w:rPr>
          <w:noProof/>
          <w:lang w:val="en-US"/>
        </w:rPr>
        <w:t>, no. 24959, pp. 29–39, 2000.</w:t>
      </w:r>
    </w:p>
    <w:p w14:paraId="28928E05" w14:textId="77777777" w:rsidR="007974A2" w:rsidRPr="007974A2" w:rsidRDefault="007974A2" w:rsidP="007974A2">
      <w:pPr>
        <w:widowControl w:val="0"/>
        <w:autoSpaceDE w:val="0"/>
        <w:autoSpaceDN w:val="0"/>
        <w:adjustRightInd w:val="0"/>
        <w:ind w:left="640" w:hanging="640"/>
        <w:rPr>
          <w:noProof/>
        </w:rPr>
      </w:pPr>
      <w:r w:rsidRPr="007974A2">
        <w:rPr>
          <w:noProof/>
        </w:rPr>
        <w:t>[35]</w:t>
      </w:r>
      <w:r w:rsidRPr="007974A2">
        <w:rPr>
          <w:noProof/>
        </w:rPr>
        <w:tab/>
        <w:t>“[UA] Información sobre las agrupaciones de canales.” https://support.google.com/analytics/answer/6010097 (accessed Feb. 07, 2024).</w:t>
      </w:r>
    </w:p>
    <w:p w14:paraId="195F17E8" w14:textId="77777777" w:rsidR="007974A2" w:rsidRPr="007974A2" w:rsidRDefault="007974A2" w:rsidP="007974A2">
      <w:pPr>
        <w:widowControl w:val="0"/>
        <w:autoSpaceDE w:val="0"/>
        <w:autoSpaceDN w:val="0"/>
        <w:adjustRightInd w:val="0"/>
        <w:ind w:left="640" w:hanging="640"/>
        <w:rPr>
          <w:noProof/>
        </w:rPr>
      </w:pPr>
      <w:r w:rsidRPr="007974A2">
        <w:rPr>
          <w:noProof/>
        </w:rPr>
        <w:t>[36]</w:t>
      </w:r>
      <w:r w:rsidRPr="007974A2">
        <w:rPr>
          <w:noProof/>
        </w:rPr>
        <w:tab/>
        <w:t>“[GA4] Informe ‘Detalles de la tecnología.’” https://support.google.com/analytics/answer/12980150 (accessed Feb. 07, 2023).</w:t>
      </w:r>
    </w:p>
    <w:p w14:paraId="7024DAB2" w14:textId="77777777" w:rsidR="007974A2" w:rsidRPr="007974A2" w:rsidRDefault="007974A2" w:rsidP="007974A2">
      <w:pPr>
        <w:widowControl w:val="0"/>
        <w:autoSpaceDE w:val="0"/>
        <w:autoSpaceDN w:val="0"/>
        <w:adjustRightInd w:val="0"/>
        <w:ind w:left="640" w:hanging="640"/>
        <w:rPr>
          <w:noProof/>
        </w:rPr>
      </w:pPr>
      <w:r w:rsidRPr="007974A2">
        <w:rPr>
          <w:noProof/>
        </w:rPr>
        <w:t>[37]</w:t>
      </w:r>
      <w:r w:rsidRPr="007974A2">
        <w:rPr>
          <w:noProof/>
        </w:rPr>
        <w:tab/>
        <w:t>“[UA→GA4] Diferencias entre los datos de Universal Analytics y Google Analytics 4.” https://support.google.com/analytics/answer/9964640 (accessed Feb. 10, 2024).</w:t>
      </w:r>
    </w:p>
    <w:p w14:paraId="3E6AD632" w14:textId="70D61D5D" w:rsidR="00C016C7" w:rsidRPr="00605890" w:rsidRDefault="008B2A42" w:rsidP="00C016C7">
      <w:ins w:id="59" w:author="enrique gauto sand" w:date="2022-10-07T17:52:00Z">
        <w:r>
          <w:rPr>
            <w:lang w:val="en-US"/>
          </w:rPr>
          <w:fldChar w:fldCharType="end"/>
        </w:r>
      </w:ins>
    </w:p>
    <w:p w14:paraId="18EB14AA" w14:textId="35AACAB3" w:rsidR="004833B4" w:rsidRPr="00605890" w:rsidRDefault="004833B4" w:rsidP="004833B4"/>
    <w:p w14:paraId="7F1AA20C" w14:textId="77777777" w:rsidR="004833B4" w:rsidRPr="00605890" w:rsidRDefault="004833B4" w:rsidP="004833B4"/>
    <w:p w14:paraId="5D527CDB" w14:textId="77777777" w:rsidR="002F2B1E" w:rsidRPr="00605890" w:rsidRDefault="002F2B1E" w:rsidP="005A39A9">
      <w:pPr>
        <w:tabs>
          <w:tab w:val="left" w:pos="5880"/>
        </w:tabs>
      </w:pPr>
    </w:p>
    <w:sectPr w:rsidR="002F2B1E" w:rsidRPr="00605890" w:rsidSect="00130CAD">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BF1D7" w14:textId="77777777" w:rsidR="00E73373" w:rsidRDefault="00E73373" w:rsidP="00F83EC8">
      <w:r>
        <w:separator/>
      </w:r>
    </w:p>
  </w:endnote>
  <w:endnote w:type="continuationSeparator" w:id="0">
    <w:p w14:paraId="2CEAF0C8" w14:textId="77777777" w:rsidR="00E73373" w:rsidRDefault="00E73373"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colab-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Content>
      <w:p w14:paraId="2152A4CC" w14:textId="6EBFA4C8" w:rsidR="000F7FB1" w:rsidRDefault="000F7FB1">
        <w:pPr>
          <w:pStyle w:val="Piedepgina"/>
          <w:jc w:val="center"/>
        </w:pPr>
        <w:r>
          <w:fldChar w:fldCharType="begin"/>
        </w:r>
        <w:r>
          <w:instrText>PAGE   \* MERGEFORMAT</w:instrText>
        </w:r>
        <w:r>
          <w:fldChar w:fldCharType="separate"/>
        </w:r>
        <w:r w:rsidR="009174CB">
          <w:rPr>
            <w:noProof/>
          </w:rPr>
          <w:t>6</w:t>
        </w:r>
        <w:r>
          <w:fldChar w:fldCharType="end"/>
        </w:r>
      </w:p>
    </w:sdtContent>
  </w:sdt>
  <w:p w14:paraId="63D41CAA" w14:textId="77777777" w:rsidR="000F7FB1" w:rsidRDefault="000F7F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7D4D6" w14:textId="77777777" w:rsidR="00E73373" w:rsidRDefault="00E73373" w:rsidP="00F83EC8">
      <w:r>
        <w:separator/>
      </w:r>
    </w:p>
  </w:footnote>
  <w:footnote w:type="continuationSeparator" w:id="0">
    <w:p w14:paraId="7CFD0A46" w14:textId="77777777" w:rsidR="00E73373" w:rsidRDefault="00E73373"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3A436B"/>
    <w:multiLevelType w:val="hybridMultilevel"/>
    <w:tmpl w:val="493E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7"/>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5"/>
  </w:num>
  <w:num w:numId="15">
    <w:abstractNumId w:val="11"/>
  </w:num>
  <w:num w:numId="16">
    <w:abstractNumId w:val="12"/>
  </w:num>
  <w:num w:numId="17">
    <w:abstractNumId w:val="16"/>
  </w:num>
  <w:num w:numId="18">
    <w:abstractNumId w:val="1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3C01"/>
    <w:rsid w:val="000355FF"/>
    <w:rsid w:val="000356B0"/>
    <w:rsid w:val="00040546"/>
    <w:rsid w:val="00040AD0"/>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153C"/>
    <w:rsid w:val="000B4455"/>
    <w:rsid w:val="000B4ECE"/>
    <w:rsid w:val="000B51C3"/>
    <w:rsid w:val="000B6017"/>
    <w:rsid w:val="000C04D6"/>
    <w:rsid w:val="000C382B"/>
    <w:rsid w:val="000C4FB4"/>
    <w:rsid w:val="000D28EF"/>
    <w:rsid w:val="000E13C2"/>
    <w:rsid w:val="000E7255"/>
    <w:rsid w:val="000E7A6E"/>
    <w:rsid w:val="000F0E99"/>
    <w:rsid w:val="000F51F5"/>
    <w:rsid w:val="000F5A9B"/>
    <w:rsid w:val="000F7FB1"/>
    <w:rsid w:val="00100AD0"/>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5BA6"/>
    <w:rsid w:val="00166821"/>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5A2D"/>
    <w:rsid w:val="001E64F5"/>
    <w:rsid w:val="001E70FF"/>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72A1"/>
    <w:rsid w:val="002875A7"/>
    <w:rsid w:val="002925F9"/>
    <w:rsid w:val="0029572C"/>
    <w:rsid w:val="002957FB"/>
    <w:rsid w:val="002A1498"/>
    <w:rsid w:val="002A56FB"/>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207F2"/>
    <w:rsid w:val="00320E68"/>
    <w:rsid w:val="003346E1"/>
    <w:rsid w:val="00336F02"/>
    <w:rsid w:val="00341BFA"/>
    <w:rsid w:val="00345742"/>
    <w:rsid w:val="0035012E"/>
    <w:rsid w:val="0035501D"/>
    <w:rsid w:val="0035541F"/>
    <w:rsid w:val="00355867"/>
    <w:rsid w:val="00360090"/>
    <w:rsid w:val="0036489B"/>
    <w:rsid w:val="003779B0"/>
    <w:rsid w:val="0038337A"/>
    <w:rsid w:val="003909AB"/>
    <w:rsid w:val="00396C45"/>
    <w:rsid w:val="003A3231"/>
    <w:rsid w:val="003A645A"/>
    <w:rsid w:val="003A7036"/>
    <w:rsid w:val="003A7386"/>
    <w:rsid w:val="003B08BF"/>
    <w:rsid w:val="003B2638"/>
    <w:rsid w:val="003B368F"/>
    <w:rsid w:val="003B57FE"/>
    <w:rsid w:val="003B7CB0"/>
    <w:rsid w:val="003B7D9F"/>
    <w:rsid w:val="003D2BBC"/>
    <w:rsid w:val="003D6CF5"/>
    <w:rsid w:val="003D7CB1"/>
    <w:rsid w:val="003E3259"/>
    <w:rsid w:val="003F06A7"/>
    <w:rsid w:val="003F467A"/>
    <w:rsid w:val="003F7C77"/>
    <w:rsid w:val="004004F8"/>
    <w:rsid w:val="00402B73"/>
    <w:rsid w:val="00402CFB"/>
    <w:rsid w:val="00406620"/>
    <w:rsid w:val="00407AE4"/>
    <w:rsid w:val="0041061F"/>
    <w:rsid w:val="00410C51"/>
    <w:rsid w:val="00412D77"/>
    <w:rsid w:val="00412E0D"/>
    <w:rsid w:val="00413CAF"/>
    <w:rsid w:val="00422F92"/>
    <w:rsid w:val="0043209F"/>
    <w:rsid w:val="00432874"/>
    <w:rsid w:val="00435A0D"/>
    <w:rsid w:val="00435F7F"/>
    <w:rsid w:val="00446BB1"/>
    <w:rsid w:val="00450354"/>
    <w:rsid w:val="0045107D"/>
    <w:rsid w:val="0045158A"/>
    <w:rsid w:val="00452EB7"/>
    <w:rsid w:val="004560D8"/>
    <w:rsid w:val="00456BA0"/>
    <w:rsid w:val="00456C78"/>
    <w:rsid w:val="00460128"/>
    <w:rsid w:val="00461A29"/>
    <w:rsid w:val="0046512A"/>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29E2"/>
    <w:rsid w:val="004D4D69"/>
    <w:rsid w:val="004E0F47"/>
    <w:rsid w:val="004E0F9B"/>
    <w:rsid w:val="004E111A"/>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1196"/>
    <w:rsid w:val="005B34E7"/>
    <w:rsid w:val="005B47AF"/>
    <w:rsid w:val="005B66D5"/>
    <w:rsid w:val="005C1041"/>
    <w:rsid w:val="005E2A6A"/>
    <w:rsid w:val="005E390E"/>
    <w:rsid w:val="005E3AF6"/>
    <w:rsid w:val="005E4086"/>
    <w:rsid w:val="005E5236"/>
    <w:rsid w:val="005F348C"/>
    <w:rsid w:val="005F7EB6"/>
    <w:rsid w:val="006007E9"/>
    <w:rsid w:val="0060080C"/>
    <w:rsid w:val="00605890"/>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4383"/>
    <w:rsid w:val="00704A91"/>
    <w:rsid w:val="00704E49"/>
    <w:rsid w:val="007066CD"/>
    <w:rsid w:val="00706A87"/>
    <w:rsid w:val="00710D68"/>
    <w:rsid w:val="00715F65"/>
    <w:rsid w:val="00720630"/>
    <w:rsid w:val="00721D5D"/>
    <w:rsid w:val="00726E13"/>
    <w:rsid w:val="00727A74"/>
    <w:rsid w:val="00727DBD"/>
    <w:rsid w:val="00731528"/>
    <w:rsid w:val="007363D4"/>
    <w:rsid w:val="0074312A"/>
    <w:rsid w:val="00743FEF"/>
    <w:rsid w:val="00745CF4"/>
    <w:rsid w:val="0074609F"/>
    <w:rsid w:val="00746E92"/>
    <w:rsid w:val="007655C8"/>
    <w:rsid w:val="00765F7A"/>
    <w:rsid w:val="007668D7"/>
    <w:rsid w:val="007709C2"/>
    <w:rsid w:val="00786E2B"/>
    <w:rsid w:val="00794022"/>
    <w:rsid w:val="007974A2"/>
    <w:rsid w:val="007A4535"/>
    <w:rsid w:val="007A6FF4"/>
    <w:rsid w:val="007A7E64"/>
    <w:rsid w:val="007B5951"/>
    <w:rsid w:val="007B613C"/>
    <w:rsid w:val="007B7446"/>
    <w:rsid w:val="007C0128"/>
    <w:rsid w:val="007C0253"/>
    <w:rsid w:val="007C0643"/>
    <w:rsid w:val="007C0BEA"/>
    <w:rsid w:val="007C4824"/>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62844"/>
    <w:rsid w:val="008628D6"/>
    <w:rsid w:val="00863B00"/>
    <w:rsid w:val="0087074D"/>
    <w:rsid w:val="00872587"/>
    <w:rsid w:val="008733BA"/>
    <w:rsid w:val="008769B0"/>
    <w:rsid w:val="00884F73"/>
    <w:rsid w:val="00885917"/>
    <w:rsid w:val="0088614E"/>
    <w:rsid w:val="00887728"/>
    <w:rsid w:val="00887EBF"/>
    <w:rsid w:val="008932AA"/>
    <w:rsid w:val="00893573"/>
    <w:rsid w:val="008A0CF1"/>
    <w:rsid w:val="008A184D"/>
    <w:rsid w:val="008A35FD"/>
    <w:rsid w:val="008A621D"/>
    <w:rsid w:val="008B250A"/>
    <w:rsid w:val="008B2A42"/>
    <w:rsid w:val="008C42D1"/>
    <w:rsid w:val="008C748E"/>
    <w:rsid w:val="008D197F"/>
    <w:rsid w:val="008D31F6"/>
    <w:rsid w:val="008D530E"/>
    <w:rsid w:val="008E3426"/>
    <w:rsid w:val="008E36D9"/>
    <w:rsid w:val="008E503D"/>
    <w:rsid w:val="008E5609"/>
    <w:rsid w:val="008E7FD2"/>
    <w:rsid w:val="008F4A2B"/>
    <w:rsid w:val="00902834"/>
    <w:rsid w:val="009142AB"/>
    <w:rsid w:val="00915519"/>
    <w:rsid w:val="009174CB"/>
    <w:rsid w:val="009204F3"/>
    <w:rsid w:val="00924162"/>
    <w:rsid w:val="00924F07"/>
    <w:rsid w:val="00934771"/>
    <w:rsid w:val="009352FD"/>
    <w:rsid w:val="00940427"/>
    <w:rsid w:val="00943403"/>
    <w:rsid w:val="00950292"/>
    <w:rsid w:val="00954809"/>
    <w:rsid w:val="00957421"/>
    <w:rsid w:val="00957D70"/>
    <w:rsid w:val="00960A1C"/>
    <w:rsid w:val="009611D7"/>
    <w:rsid w:val="00963D72"/>
    <w:rsid w:val="00966A91"/>
    <w:rsid w:val="0097330F"/>
    <w:rsid w:val="00984B0C"/>
    <w:rsid w:val="00985B04"/>
    <w:rsid w:val="00991A49"/>
    <w:rsid w:val="00992AF3"/>
    <w:rsid w:val="00996AC1"/>
    <w:rsid w:val="009A0FE8"/>
    <w:rsid w:val="009A1424"/>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56D5"/>
    <w:rsid w:val="009E79F5"/>
    <w:rsid w:val="009F20E4"/>
    <w:rsid w:val="009F2CA3"/>
    <w:rsid w:val="009F6452"/>
    <w:rsid w:val="009F65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70D62"/>
    <w:rsid w:val="00A710BD"/>
    <w:rsid w:val="00A72718"/>
    <w:rsid w:val="00A77175"/>
    <w:rsid w:val="00A839DC"/>
    <w:rsid w:val="00A84671"/>
    <w:rsid w:val="00A8753D"/>
    <w:rsid w:val="00AA2A7C"/>
    <w:rsid w:val="00AA3EC6"/>
    <w:rsid w:val="00AB2566"/>
    <w:rsid w:val="00AB4BD9"/>
    <w:rsid w:val="00AB530C"/>
    <w:rsid w:val="00AC2A53"/>
    <w:rsid w:val="00AC45CB"/>
    <w:rsid w:val="00AC5186"/>
    <w:rsid w:val="00AC5DE2"/>
    <w:rsid w:val="00AD08DC"/>
    <w:rsid w:val="00AD752A"/>
    <w:rsid w:val="00AE07A6"/>
    <w:rsid w:val="00AF0043"/>
    <w:rsid w:val="00AF2F07"/>
    <w:rsid w:val="00B038BC"/>
    <w:rsid w:val="00B170F1"/>
    <w:rsid w:val="00B17DE4"/>
    <w:rsid w:val="00B22837"/>
    <w:rsid w:val="00B235AA"/>
    <w:rsid w:val="00B25C4A"/>
    <w:rsid w:val="00B30117"/>
    <w:rsid w:val="00B3027D"/>
    <w:rsid w:val="00B33947"/>
    <w:rsid w:val="00B3766D"/>
    <w:rsid w:val="00B37BC5"/>
    <w:rsid w:val="00B44372"/>
    <w:rsid w:val="00B462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3C0C"/>
    <w:rsid w:val="00C27538"/>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2963"/>
    <w:rsid w:val="00CA3640"/>
    <w:rsid w:val="00CA6CBF"/>
    <w:rsid w:val="00CB14F6"/>
    <w:rsid w:val="00CD045F"/>
    <w:rsid w:val="00CD21AE"/>
    <w:rsid w:val="00CD5D8B"/>
    <w:rsid w:val="00CD7FDC"/>
    <w:rsid w:val="00D01FB5"/>
    <w:rsid w:val="00D0645B"/>
    <w:rsid w:val="00D10150"/>
    <w:rsid w:val="00D11644"/>
    <w:rsid w:val="00D155C2"/>
    <w:rsid w:val="00D17FCD"/>
    <w:rsid w:val="00D42C24"/>
    <w:rsid w:val="00D44BD5"/>
    <w:rsid w:val="00D44C3A"/>
    <w:rsid w:val="00D46505"/>
    <w:rsid w:val="00D46F85"/>
    <w:rsid w:val="00D5063C"/>
    <w:rsid w:val="00D51D3E"/>
    <w:rsid w:val="00D55110"/>
    <w:rsid w:val="00D55889"/>
    <w:rsid w:val="00D6569F"/>
    <w:rsid w:val="00D679C4"/>
    <w:rsid w:val="00D76A1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6235"/>
    <w:rsid w:val="00DD71EB"/>
    <w:rsid w:val="00DD73A5"/>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73373"/>
    <w:rsid w:val="00E806DF"/>
    <w:rsid w:val="00E81E8B"/>
    <w:rsid w:val="00E91454"/>
    <w:rsid w:val="00E953D0"/>
    <w:rsid w:val="00E962A0"/>
    <w:rsid w:val="00E97B62"/>
    <w:rsid w:val="00EA16F1"/>
    <w:rsid w:val="00EA3C52"/>
    <w:rsid w:val="00EB04E3"/>
    <w:rsid w:val="00EB0A84"/>
    <w:rsid w:val="00EB28EF"/>
    <w:rsid w:val="00EB2EE4"/>
    <w:rsid w:val="00EB422F"/>
    <w:rsid w:val="00EB5E74"/>
    <w:rsid w:val="00EC1A17"/>
    <w:rsid w:val="00EC3F33"/>
    <w:rsid w:val="00EC54C1"/>
    <w:rsid w:val="00EC557F"/>
    <w:rsid w:val="00ED4E24"/>
    <w:rsid w:val="00ED685B"/>
    <w:rsid w:val="00EE4A4B"/>
    <w:rsid w:val="00EF1635"/>
    <w:rsid w:val="00EF2F3A"/>
    <w:rsid w:val="00EF38E4"/>
    <w:rsid w:val="00EF51CE"/>
    <w:rsid w:val="00EF5A62"/>
    <w:rsid w:val="00F0136D"/>
    <w:rsid w:val="00F01468"/>
    <w:rsid w:val="00F02965"/>
    <w:rsid w:val="00F16336"/>
    <w:rsid w:val="00F30E46"/>
    <w:rsid w:val="00F35368"/>
    <w:rsid w:val="00F369D7"/>
    <w:rsid w:val="00F50FC7"/>
    <w:rsid w:val="00F5260B"/>
    <w:rsid w:val="00F56529"/>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am.edu.ar/" TargetMode="External"/><Relationship Id="rId13" Type="http://schemas.openxmlformats.org/officeDocument/2006/relationships/hyperlink" Target="https://editorial.unam.edu.ar/" TargetMode="External"/><Relationship Id="rId18" Type="http://schemas.openxmlformats.org/officeDocument/2006/relationships/hyperlink" Target="https://unam.edu.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am.edu.ar/" TargetMode="External"/><Relationship Id="rId7" Type="http://schemas.openxmlformats.org/officeDocument/2006/relationships/endnotes" Target="endnotes.xml"/><Relationship Id="rId12" Type="http://schemas.openxmlformats.org/officeDocument/2006/relationships/hyperlink" Target="https://unam.edu.ar/" TargetMode="External"/><Relationship Id="rId17" Type="http://schemas.openxmlformats.org/officeDocument/2006/relationships/hyperlink" Target="https://transmedia.unam.edu.ar/"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ial.unam.edu.ar/" TargetMode="External"/><Relationship Id="rId20" Type="http://schemas.openxmlformats.org/officeDocument/2006/relationships/hyperlink" Target="https://transmedia.unam.edu.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nam.edu.ar/" TargetMode="External"/><Relationship Id="rId23" Type="http://schemas.openxmlformats.org/officeDocument/2006/relationships/footer" Target="footer1.xml"/><Relationship Id="rId10" Type="http://schemas.openxmlformats.org/officeDocument/2006/relationships/hyperlink" Target="https://transmedia.unam.edu.ar/" TargetMode="External"/><Relationship Id="rId19" Type="http://schemas.openxmlformats.org/officeDocument/2006/relationships/hyperlink" Target="https://editorial.unam.edu.ar/" TargetMode="External"/><Relationship Id="rId4" Type="http://schemas.openxmlformats.org/officeDocument/2006/relationships/settings" Target="settings.xml"/><Relationship Id="rId9" Type="http://schemas.openxmlformats.org/officeDocument/2006/relationships/hyperlink" Target="https://editorial.unam.edu.ar/" TargetMode="External"/><Relationship Id="rId14" Type="http://schemas.openxmlformats.org/officeDocument/2006/relationships/hyperlink" Target="https://transmedia.unam.edu.ar/" TargetMode="External"/><Relationship Id="rId22" Type="http://schemas.openxmlformats.org/officeDocument/2006/relationships/hyperlink" Target="https://transmedia.unam.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676-6A6F-4714-A493-C0872CA4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10221</TotalTime>
  <Pages>28</Pages>
  <Words>23245</Words>
  <Characters>127852</Characters>
  <Application>Microsoft Office Word</Application>
  <DocSecurity>0</DocSecurity>
  <Lines>1065</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7</cp:revision>
  <dcterms:created xsi:type="dcterms:W3CDTF">2021-11-16T12:19:00Z</dcterms:created>
  <dcterms:modified xsi:type="dcterms:W3CDTF">2024-02-29T21:20:00Z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